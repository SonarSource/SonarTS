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CB010" w14:textId="77777777" w:rsidR="0044410D" w:rsidRPr="0044410D" w:rsidRDefault="0044410D" w:rsidP="000F753F">
      <w:bookmarkStart w:id="0" w:name="_Ref307995685"/>
      <w:bookmarkStart w:id="1" w:name="_GoBack"/>
      <w:bookmarkEnd w:id="1"/>
    </w:p>
    <w:p w14:paraId="630B41EF" w14:textId="77777777" w:rsidR="0044410D" w:rsidRPr="0044410D" w:rsidRDefault="0044410D" w:rsidP="000F753F"/>
    <w:p w14:paraId="41ED4BC9" w14:textId="77777777" w:rsidR="0044410D" w:rsidRPr="0044410D" w:rsidRDefault="0044410D" w:rsidP="000F753F"/>
    <w:p w14:paraId="47812F51" w14:textId="77777777" w:rsidR="0044410D" w:rsidRPr="0044410D" w:rsidRDefault="0044410D" w:rsidP="000F753F"/>
    <w:p w14:paraId="42011356" w14:textId="77777777" w:rsidR="0044410D" w:rsidRPr="0044410D" w:rsidRDefault="0044410D" w:rsidP="000F753F"/>
    <w:p w14:paraId="3E4FAD13" w14:textId="77777777" w:rsidR="0044410D" w:rsidRPr="0044410D" w:rsidRDefault="0044410D" w:rsidP="000F753F"/>
    <w:p w14:paraId="11AF7BC9" w14:textId="77777777" w:rsidR="0044410D" w:rsidRPr="0044410D" w:rsidRDefault="009738B2" w:rsidP="009A7854">
      <w:pPr>
        <w:pStyle w:val="TitlePage"/>
      </w:pPr>
      <w:r w:rsidRPr="00202AE2">
        <w:rPr>
          <w:color w:val="4F81BD" w:themeColor="accent1"/>
          <w:spacing w:val="-80"/>
          <w:kern w:val="144"/>
          <w:sz w:val="144"/>
          <w:szCs w:val="144"/>
        </w:rPr>
        <w:t>TypeScript</w:t>
      </w:r>
    </w:p>
    <w:p w14:paraId="142C853F" w14:textId="77777777" w:rsidR="0044410D" w:rsidRPr="0044410D" w:rsidRDefault="0044410D" w:rsidP="009A7854">
      <w:pPr>
        <w:pStyle w:val="TitlePage"/>
      </w:pPr>
    </w:p>
    <w:p w14:paraId="0B007059" w14:textId="77777777" w:rsidR="0044410D" w:rsidRPr="0044410D" w:rsidRDefault="00202AE2" w:rsidP="009A7854">
      <w:pPr>
        <w:pStyle w:val="TitlePage"/>
      </w:pPr>
      <w:r w:rsidRPr="00202AE2">
        <w:rPr>
          <w:rFonts w:ascii="Segoe UI Light" w:hAnsi="Segoe UI Light" w:cs="Segoe UI Light"/>
          <w:sz w:val="32"/>
          <w:szCs w:val="32"/>
        </w:rPr>
        <w:t>Language Specification</w:t>
      </w:r>
    </w:p>
    <w:p w14:paraId="2AE2AB20" w14:textId="7440EB95" w:rsidR="0044410D" w:rsidRPr="0044410D" w:rsidRDefault="00627A84" w:rsidP="00A11774">
      <w:r w:rsidRPr="00A11774">
        <w:rPr>
          <w:rFonts w:asciiTheme="majorHAnsi" w:hAnsiTheme="majorHAnsi" w:cstheme="majorHAnsi"/>
          <w:sz w:val="32"/>
          <w:szCs w:val="32"/>
        </w:rPr>
        <w:t xml:space="preserve">Version </w:t>
      </w:r>
      <w:r w:rsidR="00D0363E">
        <w:rPr>
          <w:rFonts w:asciiTheme="majorHAnsi" w:hAnsiTheme="majorHAnsi" w:cstheme="majorHAnsi"/>
          <w:sz w:val="32"/>
          <w:szCs w:val="32"/>
        </w:rPr>
        <w:t>1.</w:t>
      </w:r>
      <w:del w:id="2" w:author="Anders Hejlsberg" w:date="2016-01-04T10:39:00Z">
        <w:r w:rsidR="00B232B8">
          <w:rPr>
            <w:rFonts w:asciiTheme="majorHAnsi" w:hAnsiTheme="majorHAnsi" w:cstheme="majorHAnsi"/>
            <w:sz w:val="32"/>
            <w:szCs w:val="32"/>
          </w:rPr>
          <w:delText>6</w:delText>
        </w:r>
      </w:del>
      <w:ins w:id="3" w:author="Anders Hejlsberg" w:date="2016-01-04T10:39:00Z">
        <w:r w:rsidR="00D0363E">
          <w:rPr>
            <w:rFonts w:asciiTheme="majorHAnsi" w:hAnsiTheme="majorHAnsi" w:cstheme="majorHAnsi"/>
            <w:sz w:val="32"/>
            <w:szCs w:val="32"/>
          </w:rPr>
          <w:t>8</w:t>
        </w:r>
      </w:ins>
    </w:p>
    <w:p w14:paraId="799AAEE8" w14:textId="77777777" w:rsidR="0044410D" w:rsidRPr="0044410D" w:rsidRDefault="001116CC" w:rsidP="00A11774">
      <w:pPr>
        <w:rPr>
          <w:del w:id="4" w:author="Anders Hejlsberg" w:date="2016-01-04T10:39:00Z"/>
        </w:rPr>
      </w:pPr>
      <w:del w:id="5" w:author="Anders Hejlsberg" w:date="2016-01-04T10:39:00Z">
        <w:r>
          <w:rPr>
            <w:rFonts w:asciiTheme="majorHAnsi" w:hAnsiTheme="majorHAnsi" w:cstheme="majorHAnsi"/>
            <w:sz w:val="32"/>
            <w:szCs w:val="32"/>
          </w:rPr>
          <w:delText>August</w:delText>
        </w:r>
        <w:r w:rsidR="00CB6AAD" w:rsidRPr="00A11774">
          <w:rPr>
            <w:rFonts w:asciiTheme="majorHAnsi" w:hAnsiTheme="majorHAnsi" w:cstheme="majorHAnsi"/>
            <w:sz w:val="32"/>
            <w:szCs w:val="32"/>
          </w:rPr>
          <w:delText xml:space="preserve">, </w:delText>
        </w:r>
        <w:r w:rsidR="00EB2C16">
          <w:rPr>
            <w:rFonts w:asciiTheme="majorHAnsi" w:hAnsiTheme="majorHAnsi" w:cstheme="majorHAnsi"/>
            <w:sz w:val="32"/>
            <w:szCs w:val="32"/>
          </w:rPr>
          <w:delText>2015</w:delText>
        </w:r>
      </w:del>
    </w:p>
    <w:p w14:paraId="54CBA538" w14:textId="77777777" w:rsidR="0044410D" w:rsidRPr="0044410D" w:rsidRDefault="003728BC" w:rsidP="00A11774">
      <w:pPr>
        <w:rPr>
          <w:ins w:id="6" w:author="Anders Hejlsberg" w:date="2016-01-04T10:39:00Z"/>
        </w:rPr>
      </w:pPr>
      <w:ins w:id="7" w:author="Anders Hejlsberg" w:date="2016-01-04T10:39:00Z">
        <w:r>
          <w:rPr>
            <w:rFonts w:asciiTheme="majorHAnsi" w:hAnsiTheme="majorHAnsi" w:cstheme="majorHAnsi"/>
            <w:sz w:val="32"/>
            <w:szCs w:val="32"/>
          </w:rPr>
          <w:t>January</w:t>
        </w:r>
        <w:r w:rsidR="00CB6AAD" w:rsidRPr="00A11774">
          <w:rPr>
            <w:rFonts w:asciiTheme="majorHAnsi" w:hAnsiTheme="majorHAnsi" w:cstheme="majorHAnsi"/>
            <w:sz w:val="32"/>
            <w:szCs w:val="32"/>
          </w:rPr>
          <w:t xml:space="preserve">, </w:t>
        </w:r>
        <w:r>
          <w:rPr>
            <w:rFonts w:asciiTheme="majorHAnsi" w:hAnsiTheme="majorHAnsi" w:cstheme="majorHAnsi"/>
            <w:sz w:val="32"/>
            <w:szCs w:val="32"/>
          </w:rPr>
          <w:t>2016</w:t>
        </w:r>
      </w:ins>
    </w:p>
    <w:p w14:paraId="238E30D5" w14:textId="77777777" w:rsidR="0044410D" w:rsidRPr="0044410D" w:rsidRDefault="00410102" w:rsidP="00512ABF">
      <w:r>
        <w:br w:type="page"/>
      </w:r>
    </w:p>
    <w:p w14:paraId="20F42CE7" w14:textId="77777777" w:rsidR="0044410D" w:rsidRPr="0044410D" w:rsidRDefault="0044410D" w:rsidP="000F753F"/>
    <w:p w14:paraId="526B655F" w14:textId="77777777" w:rsidR="0044410D" w:rsidRPr="0044410D" w:rsidRDefault="0044410D" w:rsidP="000F753F"/>
    <w:p w14:paraId="7D1CC3FA" w14:textId="77777777" w:rsidR="0044410D" w:rsidRPr="0044410D" w:rsidRDefault="0044410D" w:rsidP="000F753F"/>
    <w:p w14:paraId="53973F30" w14:textId="77777777" w:rsidR="0044410D" w:rsidRPr="0044410D" w:rsidRDefault="0044410D" w:rsidP="000F753F"/>
    <w:p w14:paraId="6C5FE788" w14:textId="77777777" w:rsidR="0044410D" w:rsidRPr="0044410D" w:rsidRDefault="0044410D" w:rsidP="000F753F"/>
    <w:p w14:paraId="3642371B" w14:textId="77777777" w:rsidR="0044410D" w:rsidRPr="0044410D" w:rsidRDefault="0044410D" w:rsidP="000F753F"/>
    <w:p w14:paraId="2548D376" w14:textId="77777777" w:rsidR="0044410D" w:rsidRPr="0044410D" w:rsidRDefault="0044410D" w:rsidP="000F753F"/>
    <w:p w14:paraId="75E528BC" w14:textId="77777777"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14:paraId="7358B073" w14:textId="77777777" w:rsidR="0044410D" w:rsidRPr="0044410D" w:rsidRDefault="0044410D" w:rsidP="000F753F"/>
    <w:p w14:paraId="2C762B3B" w14:textId="77777777" w:rsidR="0044410D" w:rsidRPr="0044410D" w:rsidRDefault="00410102" w:rsidP="000F753F">
      <w:r>
        <w:t>TypeScript is a trademark of Microsoft Corporation.</w:t>
      </w:r>
    </w:p>
    <w:p w14:paraId="4C654F39" w14:textId="77777777" w:rsidR="0044410D" w:rsidRPr="0044410D" w:rsidRDefault="0044410D" w:rsidP="000F753F"/>
    <w:p w14:paraId="659D20E9" w14:textId="77777777" w:rsidR="00821B01" w:rsidRPr="00DE357C" w:rsidRDefault="00821B01" w:rsidP="00A11774">
      <w:pPr>
        <w:sectPr w:rsidR="00821B01" w:rsidRPr="00DE357C" w:rsidSect="00117E4D">
          <w:headerReference w:type="default" r:id="rId9"/>
          <w:footerReference w:type="default" r:id="rId10"/>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5804775D" w14:textId="77777777" w:rsidR="0044410D" w:rsidRPr="0044410D" w:rsidRDefault="00DE357C" w:rsidP="001B78C6">
          <w:pPr>
            <w:pStyle w:val="TOCHeading"/>
          </w:pPr>
          <w:r>
            <w:t>Table of Contents</w:t>
          </w:r>
        </w:p>
        <w:p w14:paraId="3E34FD2E" w14:textId="77777777" w:rsidR="00DA7FF4" w:rsidRDefault="00DE357C">
          <w:pPr>
            <w:pStyle w:val="TOC1"/>
            <w:rPr>
              <w:del w:id="8" w:author="Anders Hejlsberg" w:date="2016-01-04T10:39:00Z"/>
              <w:rFonts w:eastAsiaTheme="minorEastAsia"/>
              <w:noProof/>
              <w:sz w:val="22"/>
            </w:rPr>
          </w:pPr>
          <w:r>
            <w:fldChar w:fldCharType="begin"/>
          </w:r>
          <w:r>
            <w:instrText xml:space="preserve"> TOC \o "1-3" \h \z \u </w:instrText>
          </w:r>
          <w:r>
            <w:fldChar w:fldCharType="separate"/>
          </w:r>
          <w:del w:id="9" w:author="Anders Hejlsberg" w:date="2016-01-04T10:39:00Z">
            <w:r w:rsidR="008B0D2E">
              <w:fldChar w:fldCharType="begin"/>
            </w:r>
            <w:r w:rsidR="008B0D2E">
              <w:delInstrText xml:space="preserve"> HYPERLINK \l "_Toc426538800" </w:delInstrText>
            </w:r>
            <w:r w:rsidR="008B0D2E">
              <w:fldChar w:fldCharType="separate"/>
            </w:r>
            <w:r w:rsidR="00DA7FF4" w:rsidRPr="00362BC7">
              <w:rPr>
                <w:rStyle w:val="Hyperlink"/>
                <w:noProof/>
              </w:rPr>
              <w:delText>1</w:delText>
            </w:r>
            <w:r w:rsidR="00DA7FF4">
              <w:rPr>
                <w:rFonts w:eastAsiaTheme="minorEastAsia"/>
                <w:noProof/>
                <w:sz w:val="22"/>
              </w:rPr>
              <w:tab/>
            </w:r>
            <w:r w:rsidR="00DA7FF4" w:rsidRPr="00362BC7">
              <w:rPr>
                <w:rStyle w:val="Hyperlink"/>
                <w:noProof/>
              </w:rPr>
              <w:delText>Introduction</w:delText>
            </w:r>
            <w:r w:rsidR="00DA7FF4">
              <w:rPr>
                <w:noProof/>
                <w:webHidden/>
              </w:rPr>
              <w:tab/>
            </w:r>
            <w:r w:rsidR="00DA7FF4">
              <w:rPr>
                <w:noProof/>
                <w:webHidden/>
              </w:rPr>
              <w:fldChar w:fldCharType="begin"/>
            </w:r>
            <w:r w:rsidR="00DA7FF4">
              <w:rPr>
                <w:noProof/>
                <w:webHidden/>
              </w:rPr>
              <w:delInstrText xml:space="preserve"> PAGEREF _Toc426538800 \h </w:delInstrText>
            </w:r>
            <w:r w:rsidR="00DA7FF4">
              <w:rPr>
                <w:noProof/>
                <w:webHidden/>
              </w:rPr>
            </w:r>
            <w:r w:rsidR="00DA7FF4">
              <w:rPr>
                <w:noProof/>
                <w:webHidden/>
              </w:rPr>
              <w:fldChar w:fldCharType="separate"/>
            </w:r>
            <w:r w:rsidR="00DA7FF4">
              <w:rPr>
                <w:noProof/>
                <w:webHidden/>
              </w:rPr>
              <w:delText>1</w:delText>
            </w:r>
            <w:r w:rsidR="00DA7FF4">
              <w:rPr>
                <w:noProof/>
                <w:webHidden/>
              </w:rPr>
              <w:fldChar w:fldCharType="end"/>
            </w:r>
            <w:r w:rsidR="008B0D2E">
              <w:rPr>
                <w:noProof/>
              </w:rPr>
              <w:fldChar w:fldCharType="end"/>
            </w:r>
          </w:del>
        </w:p>
        <w:p w14:paraId="11E1B424" w14:textId="77777777" w:rsidR="00DA7FF4" w:rsidRDefault="008B0D2E">
          <w:pPr>
            <w:pStyle w:val="TOC2"/>
            <w:tabs>
              <w:tab w:val="left" w:pos="880"/>
              <w:tab w:val="right" w:leader="dot" w:pos="9350"/>
            </w:tabs>
            <w:rPr>
              <w:del w:id="10" w:author="Anders Hejlsberg" w:date="2016-01-04T10:39:00Z"/>
              <w:rFonts w:eastAsiaTheme="minorEastAsia"/>
              <w:noProof/>
              <w:sz w:val="22"/>
            </w:rPr>
          </w:pPr>
          <w:del w:id="11" w:author="Anders Hejlsberg" w:date="2016-01-04T10:39:00Z">
            <w:r>
              <w:fldChar w:fldCharType="begin"/>
            </w:r>
            <w:r>
              <w:delInstrText xml:space="preserve"> HYPERLINK \l "_Toc426538801" </w:delInstrText>
            </w:r>
            <w:r>
              <w:fldChar w:fldCharType="separate"/>
            </w:r>
            <w:r w:rsidR="00DA7FF4" w:rsidRPr="00362BC7">
              <w:rPr>
                <w:rStyle w:val="Hyperlink"/>
                <w:noProof/>
              </w:rPr>
              <w:delText>1.1</w:delText>
            </w:r>
            <w:r w:rsidR="00DA7FF4">
              <w:rPr>
                <w:rFonts w:eastAsiaTheme="minorEastAsia"/>
                <w:noProof/>
                <w:sz w:val="22"/>
              </w:rPr>
              <w:tab/>
            </w:r>
            <w:r w:rsidR="00DA7FF4" w:rsidRPr="00362BC7">
              <w:rPr>
                <w:rStyle w:val="Hyperlink"/>
                <w:noProof/>
              </w:rPr>
              <w:delText>Ambient Declarations</w:delText>
            </w:r>
            <w:r w:rsidR="00DA7FF4">
              <w:rPr>
                <w:noProof/>
                <w:webHidden/>
              </w:rPr>
              <w:tab/>
            </w:r>
            <w:r w:rsidR="00DA7FF4">
              <w:rPr>
                <w:noProof/>
                <w:webHidden/>
              </w:rPr>
              <w:fldChar w:fldCharType="begin"/>
            </w:r>
            <w:r w:rsidR="00DA7FF4">
              <w:rPr>
                <w:noProof/>
                <w:webHidden/>
              </w:rPr>
              <w:delInstrText xml:space="preserve"> PAGEREF _Toc426538801 \h </w:delInstrText>
            </w:r>
            <w:r w:rsidR="00DA7FF4">
              <w:rPr>
                <w:noProof/>
                <w:webHidden/>
              </w:rPr>
            </w:r>
            <w:r w:rsidR="00DA7FF4">
              <w:rPr>
                <w:noProof/>
                <w:webHidden/>
              </w:rPr>
              <w:fldChar w:fldCharType="separate"/>
            </w:r>
            <w:r w:rsidR="00DA7FF4">
              <w:rPr>
                <w:noProof/>
                <w:webHidden/>
              </w:rPr>
              <w:delText>3</w:delText>
            </w:r>
            <w:r w:rsidR="00DA7FF4">
              <w:rPr>
                <w:noProof/>
                <w:webHidden/>
              </w:rPr>
              <w:fldChar w:fldCharType="end"/>
            </w:r>
            <w:r>
              <w:rPr>
                <w:noProof/>
              </w:rPr>
              <w:fldChar w:fldCharType="end"/>
            </w:r>
          </w:del>
        </w:p>
        <w:p w14:paraId="1AC8882C" w14:textId="77777777" w:rsidR="00DA7FF4" w:rsidRDefault="008B0D2E">
          <w:pPr>
            <w:pStyle w:val="TOC2"/>
            <w:tabs>
              <w:tab w:val="left" w:pos="880"/>
              <w:tab w:val="right" w:leader="dot" w:pos="9350"/>
            </w:tabs>
            <w:rPr>
              <w:del w:id="12" w:author="Anders Hejlsberg" w:date="2016-01-04T10:39:00Z"/>
              <w:rFonts w:eastAsiaTheme="minorEastAsia"/>
              <w:noProof/>
              <w:sz w:val="22"/>
            </w:rPr>
          </w:pPr>
          <w:del w:id="13" w:author="Anders Hejlsberg" w:date="2016-01-04T10:39:00Z">
            <w:r>
              <w:fldChar w:fldCharType="begin"/>
            </w:r>
            <w:r>
              <w:delInstrText xml:space="preserve"> HYPERLINK \l "_Toc426538802" </w:delInstrText>
            </w:r>
            <w:r>
              <w:fldChar w:fldCharType="separate"/>
            </w:r>
            <w:r w:rsidR="00DA7FF4" w:rsidRPr="00362BC7">
              <w:rPr>
                <w:rStyle w:val="Hyperlink"/>
                <w:noProof/>
              </w:rPr>
              <w:delText>1.2</w:delText>
            </w:r>
            <w:r w:rsidR="00DA7FF4">
              <w:rPr>
                <w:rFonts w:eastAsiaTheme="minorEastAsia"/>
                <w:noProof/>
                <w:sz w:val="22"/>
              </w:rPr>
              <w:tab/>
            </w:r>
            <w:r w:rsidR="00DA7FF4" w:rsidRPr="00362BC7">
              <w:rPr>
                <w:rStyle w:val="Hyperlink"/>
                <w:noProof/>
              </w:rPr>
              <w:delText>Function Types</w:delText>
            </w:r>
            <w:r w:rsidR="00DA7FF4">
              <w:rPr>
                <w:noProof/>
                <w:webHidden/>
              </w:rPr>
              <w:tab/>
            </w:r>
            <w:r w:rsidR="00DA7FF4">
              <w:rPr>
                <w:noProof/>
                <w:webHidden/>
              </w:rPr>
              <w:fldChar w:fldCharType="begin"/>
            </w:r>
            <w:r w:rsidR="00DA7FF4">
              <w:rPr>
                <w:noProof/>
                <w:webHidden/>
              </w:rPr>
              <w:delInstrText xml:space="preserve"> PAGEREF _Toc426538802 \h </w:delInstrText>
            </w:r>
            <w:r w:rsidR="00DA7FF4">
              <w:rPr>
                <w:noProof/>
                <w:webHidden/>
              </w:rPr>
            </w:r>
            <w:r w:rsidR="00DA7FF4">
              <w:rPr>
                <w:noProof/>
                <w:webHidden/>
              </w:rPr>
              <w:fldChar w:fldCharType="separate"/>
            </w:r>
            <w:r w:rsidR="00DA7FF4">
              <w:rPr>
                <w:noProof/>
                <w:webHidden/>
              </w:rPr>
              <w:delText>3</w:delText>
            </w:r>
            <w:r w:rsidR="00DA7FF4">
              <w:rPr>
                <w:noProof/>
                <w:webHidden/>
              </w:rPr>
              <w:fldChar w:fldCharType="end"/>
            </w:r>
            <w:r>
              <w:rPr>
                <w:noProof/>
              </w:rPr>
              <w:fldChar w:fldCharType="end"/>
            </w:r>
          </w:del>
        </w:p>
        <w:p w14:paraId="1A1CB137" w14:textId="77777777" w:rsidR="00DA7FF4" w:rsidRDefault="008B0D2E">
          <w:pPr>
            <w:pStyle w:val="TOC2"/>
            <w:tabs>
              <w:tab w:val="left" w:pos="880"/>
              <w:tab w:val="right" w:leader="dot" w:pos="9350"/>
            </w:tabs>
            <w:rPr>
              <w:del w:id="14" w:author="Anders Hejlsberg" w:date="2016-01-04T10:39:00Z"/>
              <w:rFonts w:eastAsiaTheme="minorEastAsia"/>
              <w:noProof/>
              <w:sz w:val="22"/>
            </w:rPr>
          </w:pPr>
          <w:del w:id="15" w:author="Anders Hejlsberg" w:date="2016-01-04T10:39:00Z">
            <w:r>
              <w:fldChar w:fldCharType="begin"/>
            </w:r>
            <w:r>
              <w:delInstrText xml:space="preserve"> HYPERLINK \l "_Toc426538803" </w:delInstrText>
            </w:r>
            <w:r>
              <w:fldChar w:fldCharType="separate"/>
            </w:r>
            <w:r w:rsidR="00DA7FF4" w:rsidRPr="00362BC7">
              <w:rPr>
                <w:rStyle w:val="Hyperlink"/>
                <w:noProof/>
              </w:rPr>
              <w:delText>1.3</w:delText>
            </w:r>
            <w:r w:rsidR="00DA7FF4">
              <w:rPr>
                <w:rFonts w:eastAsiaTheme="minorEastAsia"/>
                <w:noProof/>
                <w:sz w:val="22"/>
              </w:rPr>
              <w:tab/>
            </w:r>
            <w:r w:rsidR="00DA7FF4" w:rsidRPr="00362BC7">
              <w:rPr>
                <w:rStyle w:val="Hyperlink"/>
                <w:noProof/>
              </w:rPr>
              <w:delText>Object Types</w:delText>
            </w:r>
            <w:r w:rsidR="00DA7FF4">
              <w:rPr>
                <w:noProof/>
                <w:webHidden/>
              </w:rPr>
              <w:tab/>
            </w:r>
            <w:r w:rsidR="00DA7FF4">
              <w:rPr>
                <w:noProof/>
                <w:webHidden/>
              </w:rPr>
              <w:fldChar w:fldCharType="begin"/>
            </w:r>
            <w:r w:rsidR="00DA7FF4">
              <w:rPr>
                <w:noProof/>
                <w:webHidden/>
              </w:rPr>
              <w:delInstrText xml:space="preserve"> PAGEREF _Toc426538803 \h </w:delInstrText>
            </w:r>
            <w:r w:rsidR="00DA7FF4">
              <w:rPr>
                <w:noProof/>
                <w:webHidden/>
              </w:rPr>
            </w:r>
            <w:r w:rsidR="00DA7FF4">
              <w:rPr>
                <w:noProof/>
                <w:webHidden/>
              </w:rPr>
              <w:fldChar w:fldCharType="separate"/>
            </w:r>
            <w:r w:rsidR="00DA7FF4">
              <w:rPr>
                <w:noProof/>
                <w:webHidden/>
              </w:rPr>
              <w:delText>4</w:delText>
            </w:r>
            <w:r w:rsidR="00DA7FF4">
              <w:rPr>
                <w:noProof/>
                <w:webHidden/>
              </w:rPr>
              <w:fldChar w:fldCharType="end"/>
            </w:r>
            <w:r>
              <w:rPr>
                <w:noProof/>
              </w:rPr>
              <w:fldChar w:fldCharType="end"/>
            </w:r>
          </w:del>
        </w:p>
        <w:p w14:paraId="59C74B6B" w14:textId="77777777" w:rsidR="00DA7FF4" w:rsidRDefault="008B0D2E">
          <w:pPr>
            <w:pStyle w:val="TOC2"/>
            <w:tabs>
              <w:tab w:val="left" w:pos="880"/>
              <w:tab w:val="right" w:leader="dot" w:pos="9350"/>
            </w:tabs>
            <w:rPr>
              <w:del w:id="16" w:author="Anders Hejlsberg" w:date="2016-01-04T10:39:00Z"/>
              <w:rFonts w:eastAsiaTheme="minorEastAsia"/>
              <w:noProof/>
              <w:sz w:val="22"/>
            </w:rPr>
          </w:pPr>
          <w:del w:id="17" w:author="Anders Hejlsberg" w:date="2016-01-04T10:39:00Z">
            <w:r>
              <w:fldChar w:fldCharType="begin"/>
            </w:r>
            <w:r>
              <w:delInstrText xml:space="preserve"> HYPERLINK \l "_Toc426538804" </w:delInstrText>
            </w:r>
            <w:r>
              <w:fldChar w:fldCharType="separate"/>
            </w:r>
            <w:r w:rsidR="00DA7FF4" w:rsidRPr="00362BC7">
              <w:rPr>
                <w:rStyle w:val="Hyperlink"/>
                <w:noProof/>
              </w:rPr>
              <w:delText>1.4</w:delText>
            </w:r>
            <w:r w:rsidR="00DA7FF4">
              <w:rPr>
                <w:rFonts w:eastAsiaTheme="minorEastAsia"/>
                <w:noProof/>
                <w:sz w:val="22"/>
              </w:rPr>
              <w:tab/>
            </w:r>
            <w:r w:rsidR="00DA7FF4" w:rsidRPr="00362BC7">
              <w:rPr>
                <w:rStyle w:val="Hyperlink"/>
                <w:noProof/>
              </w:rPr>
              <w:delText>Structural Subtyping</w:delText>
            </w:r>
            <w:r w:rsidR="00DA7FF4">
              <w:rPr>
                <w:noProof/>
                <w:webHidden/>
              </w:rPr>
              <w:tab/>
            </w:r>
            <w:r w:rsidR="00DA7FF4">
              <w:rPr>
                <w:noProof/>
                <w:webHidden/>
              </w:rPr>
              <w:fldChar w:fldCharType="begin"/>
            </w:r>
            <w:r w:rsidR="00DA7FF4">
              <w:rPr>
                <w:noProof/>
                <w:webHidden/>
              </w:rPr>
              <w:delInstrText xml:space="preserve"> PAGEREF _Toc426538804 \h </w:delInstrText>
            </w:r>
            <w:r w:rsidR="00DA7FF4">
              <w:rPr>
                <w:noProof/>
                <w:webHidden/>
              </w:rPr>
            </w:r>
            <w:r w:rsidR="00DA7FF4">
              <w:rPr>
                <w:noProof/>
                <w:webHidden/>
              </w:rPr>
              <w:fldChar w:fldCharType="separate"/>
            </w:r>
            <w:r w:rsidR="00DA7FF4">
              <w:rPr>
                <w:noProof/>
                <w:webHidden/>
              </w:rPr>
              <w:delText>6</w:delText>
            </w:r>
            <w:r w:rsidR="00DA7FF4">
              <w:rPr>
                <w:noProof/>
                <w:webHidden/>
              </w:rPr>
              <w:fldChar w:fldCharType="end"/>
            </w:r>
            <w:r>
              <w:rPr>
                <w:noProof/>
              </w:rPr>
              <w:fldChar w:fldCharType="end"/>
            </w:r>
          </w:del>
        </w:p>
        <w:p w14:paraId="4DA529CD" w14:textId="77777777" w:rsidR="00DA7FF4" w:rsidRDefault="008B0D2E">
          <w:pPr>
            <w:pStyle w:val="TOC2"/>
            <w:tabs>
              <w:tab w:val="left" w:pos="880"/>
              <w:tab w:val="right" w:leader="dot" w:pos="9350"/>
            </w:tabs>
            <w:rPr>
              <w:del w:id="18" w:author="Anders Hejlsberg" w:date="2016-01-04T10:39:00Z"/>
              <w:rFonts w:eastAsiaTheme="minorEastAsia"/>
              <w:noProof/>
              <w:sz w:val="22"/>
            </w:rPr>
          </w:pPr>
          <w:del w:id="19" w:author="Anders Hejlsberg" w:date="2016-01-04T10:39:00Z">
            <w:r>
              <w:fldChar w:fldCharType="begin"/>
            </w:r>
            <w:r>
              <w:delInstrText xml:space="preserve"> HYPERLINK \l "_Toc426538805" </w:delInstrText>
            </w:r>
            <w:r>
              <w:fldChar w:fldCharType="separate"/>
            </w:r>
            <w:r w:rsidR="00DA7FF4" w:rsidRPr="00362BC7">
              <w:rPr>
                <w:rStyle w:val="Hyperlink"/>
                <w:noProof/>
              </w:rPr>
              <w:delText>1.5</w:delText>
            </w:r>
            <w:r w:rsidR="00DA7FF4">
              <w:rPr>
                <w:rFonts w:eastAsiaTheme="minorEastAsia"/>
                <w:noProof/>
                <w:sz w:val="22"/>
              </w:rPr>
              <w:tab/>
            </w:r>
            <w:r w:rsidR="00DA7FF4" w:rsidRPr="00362BC7">
              <w:rPr>
                <w:rStyle w:val="Hyperlink"/>
                <w:noProof/>
              </w:rPr>
              <w:delText>Contextual Typing</w:delText>
            </w:r>
            <w:r w:rsidR="00DA7FF4">
              <w:rPr>
                <w:noProof/>
                <w:webHidden/>
              </w:rPr>
              <w:tab/>
            </w:r>
            <w:r w:rsidR="00DA7FF4">
              <w:rPr>
                <w:noProof/>
                <w:webHidden/>
              </w:rPr>
              <w:fldChar w:fldCharType="begin"/>
            </w:r>
            <w:r w:rsidR="00DA7FF4">
              <w:rPr>
                <w:noProof/>
                <w:webHidden/>
              </w:rPr>
              <w:delInstrText xml:space="preserve"> PAGEREF _Toc426538805 \h </w:delInstrText>
            </w:r>
            <w:r w:rsidR="00DA7FF4">
              <w:rPr>
                <w:noProof/>
                <w:webHidden/>
              </w:rPr>
            </w:r>
            <w:r w:rsidR="00DA7FF4">
              <w:rPr>
                <w:noProof/>
                <w:webHidden/>
              </w:rPr>
              <w:fldChar w:fldCharType="separate"/>
            </w:r>
            <w:r w:rsidR="00DA7FF4">
              <w:rPr>
                <w:noProof/>
                <w:webHidden/>
              </w:rPr>
              <w:delText>7</w:delText>
            </w:r>
            <w:r w:rsidR="00DA7FF4">
              <w:rPr>
                <w:noProof/>
                <w:webHidden/>
              </w:rPr>
              <w:fldChar w:fldCharType="end"/>
            </w:r>
            <w:r>
              <w:rPr>
                <w:noProof/>
              </w:rPr>
              <w:fldChar w:fldCharType="end"/>
            </w:r>
          </w:del>
        </w:p>
        <w:p w14:paraId="544186D2" w14:textId="77777777" w:rsidR="00DA7FF4" w:rsidRDefault="008B0D2E">
          <w:pPr>
            <w:pStyle w:val="TOC2"/>
            <w:tabs>
              <w:tab w:val="left" w:pos="880"/>
              <w:tab w:val="right" w:leader="dot" w:pos="9350"/>
            </w:tabs>
            <w:rPr>
              <w:del w:id="20" w:author="Anders Hejlsberg" w:date="2016-01-04T10:39:00Z"/>
              <w:rFonts w:eastAsiaTheme="minorEastAsia"/>
              <w:noProof/>
              <w:sz w:val="22"/>
            </w:rPr>
          </w:pPr>
          <w:del w:id="21" w:author="Anders Hejlsberg" w:date="2016-01-04T10:39:00Z">
            <w:r>
              <w:fldChar w:fldCharType="begin"/>
            </w:r>
            <w:r>
              <w:delInstrText xml:space="preserve"> HYPERLINK \l "_Toc426538806" </w:delInstrText>
            </w:r>
            <w:r>
              <w:fldChar w:fldCharType="separate"/>
            </w:r>
            <w:r w:rsidR="00DA7FF4" w:rsidRPr="00362BC7">
              <w:rPr>
                <w:rStyle w:val="Hyperlink"/>
                <w:noProof/>
              </w:rPr>
              <w:delText>1.6</w:delText>
            </w:r>
            <w:r w:rsidR="00DA7FF4">
              <w:rPr>
                <w:rFonts w:eastAsiaTheme="minorEastAsia"/>
                <w:noProof/>
                <w:sz w:val="22"/>
              </w:rPr>
              <w:tab/>
            </w:r>
            <w:r w:rsidR="00DA7FF4" w:rsidRPr="00362BC7">
              <w:rPr>
                <w:rStyle w:val="Hyperlink"/>
                <w:noProof/>
              </w:rPr>
              <w:delText>Classes</w:delText>
            </w:r>
            <w:r w:rsidR="00DA7FF4">
              <w:rPr>
                <w:noProof/>
                <w:webHidden/>
              </w:rPr>
              <w:tab/>
            </w:r>
            <w:r w:rsidR="00DA7FF4">
              <w:rPr>
                <w:noProof/>
                <w:webHidden/>
              </w:rPr>
              <w:fldChar w:fldCharType="begin"/>
            </w:r>
            <w:r w:rsidR="00DA7FF4">
              <w:rPr>
                <w:noProof/>
                <w:webHidden/>
              </w:rPr>
              <w:delInstrText xml:space="preserve"> PAGEREF _Toc426538806 \h </w:delInstrText>
            </w:r>
            <w:r w:rsidR="00DA7FF4">
              <w:rPr>
                <w:noProof/>
                <w:webHidden/>
              </w:rPr>
            </w:r>
            <w:r w:rsidR="00DA7FF4">
              <w:rPr>
                <w:noProof/>
                <w:webHidden/>
              </w:rPr>
              <w:fldChar w:fldCharType="separate"/>
            </w:r>
            <w:r w:rsidR="00DA7FF4">
              <w:rPr>
                <w:noProof/>
                <w:webHidden/>
              </w:rPr>
              <w:delText>8</w:delText>
            </w:r>
            <w:r w:rsidR="00DA7FF4">
              <w:rPr>
                <w:noProof/>
                <w:webHidden/>
              </w:rPr>
              <w:fldChar w:fldCharType="end"/>
            </w:r>
            <w:r>
              <w:rPr>
                <w:noProof/>
              </w:rPr>
              <w:fldChar w:fldCharType="end"/>
            </w:r>
          </w:del>
        </w:p>
        <w:p w14:paraId="70DE0EF6" w14:textId="77777777" w:rsidR="00DA7FF4" w:rsidRDefault="008B0D2E">
          <w:pPr>
            <w:pStyle w:val="TOC2"/>
            <w:tabs>
              <w:tab w:val="left" w:pos="880"/>
              <w:tab w:val="right" w:leader="dot" w:pos="9350"/>
            </w:tabs>
            <w:rPr>
              <w:del w:id="22" w:author="Anders Hejlsberg" w:date="2016-01-04T10:39:00Z"/>
              <w:rFonts w:eastAsiaTheme="minorEastAsia"/>
              <w:noProof/>
              <w:sz w:val="22"/>
            </w:rPr>
          </w:pPr>
          <w:del w:id="23" w:author="Anders Hejlsberg" w:date="2016-01-04T10:39:00Z">
            <w:r>
              <w:fldChar w:fldCharType="begin"/>
            </w:r>
            <w:r>
              <w:delInstrText xml:space="preserve"> HYPERLINK \l "_Toc426538807" </w:delInstrText>
            </w:r>
            <w:r>
              <w:fldChar w:fldCharType="separate"/>
            </w:r>
            <w:r w:rsidR="00DA7FF4" w:rsidRPr="00362BC7">
              <w:rPr>
                <w:rStyle w:val="Hyperlink"/>
                <w:noProof/>
              </w:rPr>
              <w:delText>1.7</w:delText>
            </w:r>
            <w:r w:rsidR="00DA7FF4">
              <w:rPr>
                <w:rFonts w:eastAsiaTheme="minorEastAsia"/>
                <w:noProof/>
                <w:sz w:val="22"/>
              </w:rPr>
              <w:tab/>
            </w:r>
            <w:r w:rsidR="00DA7FF4" w:rsidRPr="00362BC7">
              <w:rPr>
                <w:rStyle w:val="Hyperlink"/>
                <w:noProof/>
              </w:rPr>
              <w:delText>Enum Types</w:delText>
            </w:r>
            <w:r w:rsidR="00DA7FF4">
              <w:rPr>
                <w:noProof/>
                <w:webHidden/>
              </w:rPr>
              <w:tab/>
            </w:r>
            <w:r w:rsidR="00DA7FF4">
              <w:rPr>
                <w:noProof/>
                <w:webHidden/>
              </w:rPr>
              <w:fldChar w:fldCharType="begin"/>
            </w:r>
            <w:r w:rsidR="00DA7FF4">
              <w:rPr>
                <w:noProof/>
                <w:webHidden/>
              </w:rPr>
              <w:delInstrText xml:space="preserve"> PAGEREF _Toc426538807 \h </w:delInstrText>
            </w:r>
            <w:r w:rsidR="00DA7FF4">
              <w:rPr>
                <w:noProof/>
                <w:webHidden/>
              </w:rPr>
            </w:r>
            <w:r w:rsidR="00DA7FF4">
              <w:rPr>
                <w:noProof/>
                <w:webHidden/>
              </w:rPr>
              <w:fldChar w:fldCharType="separate"/>
            </w:r>
            <w:r w:rsidR="00DA7FF4">
              <w:rPr>
                <w:noProof/>
                <w:webHidden/>
              </w:rPr>
              <w:delText>10</w:delText>
            </w:r>
            <w:r w:rsidR="00DA7FF4">
              <w:rPr>
                <w:noProof/>
                <w:webHidden/>
              </w:rPr>
              <w:fldChar w:fldCharType="end"/>
            </w:r>
            <w:r>
              <w:rPr>
                <w:noProof/>
              </w:rPr>
              <w:fldChar w:fldCharType="end"/>
            </w:r>
          </w:del>
        </w:p>
        <w:p w14:paraId="11F0EA0F" w14:textId="77777777" w:rsidR="00DA7FF4" w:rsidRDefault="008B0D2E">
          <w:pPr>
            <w:pStyle w:val="TOC2"/>
            <w:tabs>
              <w:tab w:val="left" w:pos="880"/>
              <w:tab w:val="right" w:leader="dot" w:pos="9350"/>
            </w:tabs>
            <w:rPr>
              <w:del w:id="24" w:author="Anders Hejlsberg" w:date="2016-01-04T10:39:00Z"/>
              <w:rFonts w:eastAsiaTheme="minorEastAsia"/>
              <w:noProof/>
              <w:sz w:val="22"/>
            </w:rPr>
          </w:pPr>
          <w:del w:id="25" w:author="Anders Hejlsberg" w:date="2016-01-04T10:39:00Z">
            <w:r>
              <w:fldChar w:fldCharType="begin"/>
            </w:r>
            <w:r>
              <w:delInstrText xml:space="preserve"> HYPERLINK </w:delInstrText>
            </w:r>
            <w:r>
              <w:delInstrText xml:space="preserve">\l "_Toc426538808" </w:delInstrText>
            </w:r>
            <w:r>
              <w:fldChar w:fldCharType="separate"/>
            </w:r>
            <w:r w:rsidR="00DA7FF4" w:rsidRPr="00362BC7">
              <w:rPr>
                <w:rStyle w:val="Hyperlink"/>
                <w:noProof/>
                <w:highlight w:val="white"/>
              </w:rPr>
              <w:delText>1.8</w:delText>
            </w:r>
            <w:r w:rsidR="00DA7FF4">
              <w:rPr>
                <w:rFonts w:eastAsiaTheme="minorEastAsia"/>
                <w:noProof/>
                <w:sz w:val="22"/>
              </w:rPr>
              <w:tab/>
            </w:r>
            <w:r w:rsidR="00DA7FF4" w:rsidRPr="00362BC7">
              <w:rPr>
                <w:rStyle w:val="Hyperlink"/>
                <w:noProof/>
                <w:highlight w:val="white"/>
              </w:rPr>
              <w:delText>Overloading on String Parameters</w:delText>
            </w:r>
            <w:r w:rsidR="00DA7FF4">
              <w:rPr>
                <w:noProof/>
                <w:webHidden/>
              </w:rPr>
              <w:tab/>
            </w:r>
            <w:r w:rsidR="00DA7FF4">
              <w:rPr>
                <w:noProof/>
                <w:webHidden/>
              </w:rPr>
              <w:fldChar w:fldCharType="begin"/>
            </w:r>
            <w:r w:rsidR="00DA7FF4">
              <w:rPr>
                <w:noProof/>
                <w:webHidden/>
              </w:rPr>
              <w:delInstrText xml:space="preserve"> PAGEREF _Toc426538808 \h </w:delInstrText>
            </w:r>
            <w:r w:rsidR="00DA7FF4">
              <w:rPr>
                <w:noProof/>
                <w:webHidden/>
              </w:rPr>
            </w:r>
            <w:r w:rsidR="00DA7FF4">
              <w:rPr>
                <w:noProof/>
                <w:webHidden/>
              </w:rPr>
              <w:fldChar w:fldCharType="separate"/>
            </w:r>
            <w:r w:rsidR="00DA7FF4">
              <w:rPr>
                <w:noProof/>
                <w:webHidden/>
              </w:rPr>
              <w:delText>12</w:delText>
            </w:r>
            <w:r w:rsidR="00DA7FF4">
              <w:rPr>
                <w:noProof/>
                <w:webHidden/>
              </w:rPr>
              <w:fldChar w:fldCharType="end"/>
            </w:r>
            <w:r>
              <w:rPr>
                <w:noProof/>
              </w:rPr>
              <w:fldChar w:fldCharType="end"/>
            </w:r>
          </w:del>
        </w:p>
        <w:p w14:paraId="624FEA22" w14:textId="77777777" w:rsidR="00DA7FF4" w:rsidRDefault="008B0D2E">
          <w:pPr>
            <w:pStyle w:val="TOC2"/>
            <w:tabs>
              <w:tab w:val="left" w:pos="880"/>
              <w:tab w:val="right" w:leader="dot" w:pos="9350"/>
            </w:tabs>
            <w:rPr>
              <w:del w:id="26" w:author="Anders Hejlsberg" w:date="2016-01-04T10:39:00Z"/>
              <w:rFonts w:eastAsiaTheme="minorEastAsia"/>
              <w:noProof/>
              <w:sz w:val="22"/>
            </w:rPr>
          </w:pPr>
          <w:del w:id="27" w:author="Anders Hejlsberg" w:date="2016-01-04T10:39:00Z">
            <w:r>
              <w:fldChar w:fldCharType="begin"/>
            </w:r>
            <w:r>
              <w:delInstrText xml:space="preserve"> HYPERLINK \l "_Toc426538809" </w:delInstrText>
            </w:r>
            <w:r>
              <w:fldChar w:fldCharType="separate"/>
            </w:r>
            <w:r w:rsidR="00DA7FF4" w:rsidRPr="00362BC7">
              <w:rPr>
                <w:rStyle w:val="Hyperlink"/>
                <w:noProof/>
                <w:highlight w:val="white"/>
              </w:rPr>
              <w:delText>1.9</w:delText>
            </w:r>
            <w:r w:rsidR="00DA7FF4">
              <w:rPr>
                <w:rFonts w:eastAsiaTheme="minorEastAsia"/>
                <w:noProof/>
                <w:sz w:val="22"/>
              </w:rPr>
              <w:tab/>
            </w:r>
            <w:r w:rsidR="00DA7FF4" w:rsidRPr="00362BC7">
              <w:rPr>
                <w:rStyle w:val="Hyperlink"/>
                <w:noProof/>
                <w:highlight w:val="white"/>
              </w:rPr>
              <w:delText>Generic Types and Functions</w:delText>
            </w:r>
            <w:r w:rsidR="00DA7FF4">
              <w:rPr>
                <w:noProof/>
                <w:webHidden/>
              </w:rPr>
              <w:tab/>
            </w:r>
            <w:r w:rsidR="00DA7FF4">
              <w:rPr>
                <w:noProof/>
                <w:webHidden/>
              </w:rPr>
              <w:fldChar w:fldCharType="begin"/>
            </w:r>
            <w:r w:rsidR="00DA7FF4">
              <w:rPr>
                <w:noProof/>
                <w:webHidden/>
              </w:rPr>
              <w:delInstrText xml:space="preserve"> PAGEREF _Toc426538809 \h </w:delInstrText>
            </w:r>
            <w:r w:rsidR="00DA7FF4">
              <w:rPr>
                <w:noProof/>
                <w:webHidden/>
              </w:rPr>
            </w:r>
            <w:r w:rsidR="00DA7FF4">
              <w:rPr>
                <w:noProof/>
                <w:webHidden/>
              </w:rPr>
              <w:fldChar w:fldCharType="separate"/>
            </w:r>
            <w:r w:rsidR="00DA7FF4">
              <w:rPr>
                <w:noProof/>
                <w:webHidden/>
              </w:rPr>
              <w:delText>12</w:delText>
            </w:r>
            <w:r w:rsidR="00DA7FF4">
              <w:rPr>
                <w:noProof/>
                <w:webHidden/>
              </w:rPr>
              <w:fldChar w:fldCharType="end"/>
            </w:r>
            <w:r>
              <w:rPr>
                <w:noProof/>
              </w:rPr>
              <w:fldChar w:fldCharType="end"/>
            </w:r>
          </w:del>
        </w:p>
        <w:p w14:paraId="2ED60C65" w14:textId="77777777" w:rsidR="00DA7FF4" w:rsidRDefault="008B0D2E">
          <w:pPr>
            <w:pStyle w:val="TOC2"/>
            <w:tabs>
              <w:tab w:val="left" w:pos="880"/>
              <w:tab w:val="right" w:leader="dot" w:pos="9350"/>
            </w:tabs>
            <w:rPr>
              <w:del w:id="28" w:author="Anders Hejlsberg" w:date="2016-01-04T10:39:00Z"/>
              <w:rFonts w:eastAsiaTheme="minorEastAsia"/>
              <w:noProof/>
              <w:sz w:val="22"/>
            </w:rPr>
          </w:pPr>
          <w:del w:id="29" w:author="Anders Hejlsberg" w:date="2016-01-04T10:39:00Z">
            <w:r>
              <w:fldChar w:fldCharType="begin"/>
            </w:r>
            <w:r>
              <w:delInstrText xml:space="preserve"> HYPERLINK \l "_Toc426538810" </w:delInstrText>
            </w:r>
            <w:r>
              <w:fldChar w:fldCharType="separate"/>
            </w:r>
            <w:r w:rsidR="00DA7FF4" w:rsidRPr="00362BC7">
              <w:rPr>
                <w:rStyle w:val="Hyperlink"/>
                <w:noProof/>
              </w:rPr>
              <w:delText>1.10</w:delText>
            </w:r>
            <w:r w:rsidR="00DA7FF4">
              <w:rPr>
                <w:rFonts w:eastAsiaTheme="minorEastAsia"/>
                <w:noProof/>
                <w:sz w:val="22"/>
              </w:rPr>
              <w:tab/>
            </w:r>
            <w:r w:rsidR="00DA7FF4" w:rsidRPr="00362BC7">
              <w:rPr>
                <w:rStyle w:val="Hyperlink"/>
                <w:noProof/>
              </w:rPr>
              <w:delText>Namespaces</w:delText>
            </w:r>
            <w:r w:rsidR="00DA7FF4">
              <w:rPr>
                <w:noProof/>
                <w:webHidden/>
              </w:rPr>
              <w:tab/>
            </w:r>
            <w:r w:rsidR="00DA7FF4">
              <w:rPr>
                <w:noProof/>
                <w:webHidden/>
              </w:rPr>
              <w:fldChar w:fldCharType="begin"/>
            </w:r>
            <w:r w:rsidR="00DA7FF4">
              <w:rPr>
                <w:noProof/>
                <w:webHidden/>
              </w:rPr>
              <w:delInstrText xml:space="preserve"> PAGEREF _Toc426538810 \h </w:delInstrText>
            </w:r>
            <w:r w:rsidR="00DA7FF4">
              <w:rPr>
                <w:noProof/>
                <w:webHidden/>
              </w:rPr>
            </w:r>
            <w:r w:rsidR="00DA7FF4">
              <w:rPr>
                <w:noProof/>
                <w:webHidden/>
              </w:rPr>
              <w:fldChar w:fldCharType="separate"/>
            </w:r>
            <w:r w:rsidR="00DA7FF4">
              <w:rPr>
                <w:noProof/>
                <w:webHidden/>
              </w:rPr>
              <w:delText>14</w:delText>
            </w:r>
            <w:r w:rsidR="00DA7FF4">
              <w:rPr>
                <w:noProof/>
                <w:webHidden/>
              </w:rPr>
              <w:fldChar w:fldCharType="end"/>
            </w:r>
            <w:r>
              <w:rPr>
                <w:noProof/>
              </w:rPr>
              <w:fldChar w:fldCharType="end"/>
            </w:r>
          </w:del>
        </w:p>
        <w:p w14:paraId="64A643B3" w14:textId="77777777" w:rsidR="00DA7FF4" w:rsidRDefault="008B0D2E">
          <w:pPr>
            <w:pStyle w:val="TOC2"/>
            <w:tabs>
              <w:tab w:val="left" w:pos="880"/>
              <w:tab w:val="right" w:leader="dot" w:pos="9350"/>
            </w:tabs>
            <w:rPr>
              <w:del w:id="30" w:author="Anders Hejlsberg" w:date="2016-01-04T10:39:00Z"/>
              <w:rFonts w:eastAsiaTheme="minorEastAsia"/>
              <w:noProof/>
              <w:sz w:val="22"/>
            </w:rPr>
          </w:pPr>
          <w:del w:id="31" w:author="Anders Hejlsberg" w:date="2016-01-04T10:39:00Z">
            <w:r>
              <w:fldChar w:fldCharType="begin"/>
            </w:r>
            <w:r>
              <w:delInstrText xml:space="preserve"> HYPERLINK \l "_Toc426538811" </w:delInstrText>
            </w:r>
            <w:r>
              <w:fldChar w:fldCharType="separate"/>
            </w:r>
            <w:r w:rsidR="00DA7FF4" w:rsidRPr="00362BC7">
              <w:rPr>
                <w:rStyle w:val="Hyperlink"/>
                <w:noProof/>
              </w:rPr>
              <w:delText>1.11</w:delText>
            </w:r>
            <w:r w:rsidR="00DA7FF4">
              <w:rPr>
                <w:rFonts w:eastAsiaTheme="minorEastAsia"/>
                <w:noProof/>
                <w:sz w:val="22"/>
              </w:rPr>
              <w:tab/>
            </w:r>
            <w:r w:rsidR="00DA7FF4" w:rsidRPr="00362BC7">
              <w:rPr>
                <w:rStyle w:val="Hyperlink"/>
                <w:noProof/>
              </w:rPr>
              <w:delText>Modules</w:delText>
            </w:r>
            <w:r w:rsidR="00DA7FF4">
              <w:rPr>
                <w:noProof/>
                <w:webHidden/>
              </w:rPr>
              <w:tab/>
            </w:r>
            <w:r w:rsidR="00DA7FF4">
              <w:rPr>
                <w:noProof/>
                <w:webHidden/>
              </w:rPr>
              <w:fldChar w:fldCharType="begin"/>
            </w:r>
            <w:r w:rsidR="00DA7FF4">
              <w:rPr>
                <w:noProof/>
                <w:webHidden/>
              </w:rPr>
              <w:delInstrText xml:space="preserve"> PAGEREF _Toc426538811 \h </w:delInstrText>
            </w:r>
            <w:r w:rsidR="00DA7FF4">
              <w:rPr>
                <w:noProof/>
                <w:webHidden/>
              </w:rPr>
            </w:r>
            <w:r w:rsidR="00DA7FF4">
              <w:rPr>
                <w:noProof/>
                <w:webHidden/>
              </w:rPr>
              <w:fldChar w:fldCharType="separate"/>
            </w:r>
            <w:r w:rsidR="00DA7FF4">
              <w:rPr>
                <w:noProof/>
                <w:webHidden/>
              </w:rPr>
              <w:delText>16</w:delText>
            </w:r>
            <w:r w:rsidR="00DA7FF4">
              <w:rPr>
                <w:noProof/>
                <w:webHidden/>
              </w:rPr>
              <w:fldChar w:fldCharType="end"/>
            </w:r>
            <w:r>
              <w:rPr>
                <w:noProof/>
              </w:rPr>
              <w:fldChar w:fldCharType="end"/>
            </w:r>
          </w:del>
        </w:p>
        <w:p w14:paraId="59800F08" w14:textId="77777777" w:rsidR="00DA7FF4" w:rsidRDefault="008B0D2E">
          <w:pPr>
            <w:pStyle w:val="TOC1"/>
            <w:rPr>
              <w:del w:id="32" w:author="Anders Hejlsberg" w:date="2016-01-04T10:39:00Z"/>
              <w:rFonts w:eastAsiaTheme="minorEastAsia"/>
              <w:noProof/>
              <w:sz w:val="22"/>
            </w:rPr>
          </w:pPr>
          <w:del w:id="33" w:author="Anders Hejlsberg" w:date="2016-01-04T10:39:00Z">
            <w:r>
              <w:fldChar w:fldCharType="begin"/>
            </w:r>
            <w:r>
              <w:delInstrText xml:space="preserve"> HYPERLINK \l "_Toc426538812" </w:delInstrText>
            </w:r>
            <w:r>
              <w:fldChar w:fldCharType="separate"/>
            </w:r>
            <w:r w:rsidR="00DA7FF4" w:rsidRPr="00362BC7">
              <w:rPr>
                <w:rStyle w:val="Hyperlink"/>
                <w:noProof/>
              </w:rPr>
              <w:delText>2</w:delText>
            </w:r>
            <w:r w:rsidR="00DA7FF4">
              <w:rPr>
                <w:rFonts w:eastAsiaTheme="minorEastAsia"/>
                <w:noProof/>
                <w:sz w:val="22"/>
              </w:rPr>
              <w:tab/>
            </w:r>
            <w:r w:rsidR="00DA7FF4" w:rsidRPr="00362BC7">
              <w:rPr>
                <w:rStyle w:val="Hyperlink"/>
                <w:noProof/>
              </w:rPr>
              <w:delText>Basic Concepts</w:delText>
            </w:r>
            <w:r w:rsidR="00DA7FF4">
              <w:rPr>
                <w:noProof/>
                <w:webHidden/>
              </w:rPr>
              <w:tab/>
            </w:r>
            <w:r w:rsidR="00DA7FF4">
              <w:rPr>
                <w:noProof/>
                <w:webHidden/>
              </w:rPr>
              <w:fldChar w:fldCharType="begin"/>
            </w:r>
            <w:r w:rsidR="00DA7FF4">
              <w:rPr>
                <w:noProof/>
                <w:webHidden/>
              </w:rPr>
              <w:delInstrText xml:space="preserve"> PAGEREF _Toc426538812 \h </w:delInstrText>
            </w:r>
            <w:r w:rsidR="00DA7FF4">
              <w:rPr>
                <w:noProof/>
                <w:webHidden/>
              </w:rPr>
            </w:r>
            <w:r w:rsidR="00DA7FF4">
              <w:rPr>
                <w:noProof/>
                <w:webHidden/>
              </w:rPr>
              <w:fldChar w:fldCharType="separate"/>
            </w:r>
            <w:r w:rsidR="00DA7FF4">
              <w:rPr>
                <w:noProof/>
                <w:webHidden/>
              </w:rPr>
              <w:delText>17</w:delText>
            </w:r>
            <w:r w:rsidR="00DA7FF4">
              <w:rPr>
                <w:noProof/>
                <w:webHidden/>
              </w:rPr>
              <w:fldChar w:fldCharType="end"/>
            </w:r>
            <w:r>
              <w:rPr>
                <w:noProof/>
              </w:rPr>
              <w:fldChar w:fldCharType="end"/>
            </w:r>
          </w:del>
        </w:p>
        <w:p w14:paraId="20CD7A0E" w14:textId="77777777" w:rsidR="00DA7FF4" w:rsidRDefault="008B0D2E">
          <w:pPr>
            <w:pStyle w:val="TOC2"/>
            <w:tabs>
              <w:tab w:val="left" w:pos="880"/>
              <w:tab w:val="right" w:leader="dot" w:pos="9350"/>
            </w:tabs>
            <w:rPr>
              <w:del w:id="34" w:author="Anders Hejlsberg" w:date="2016-01-04T10:39:00Z"/>
              <w:rFonts w:eastAsiaTheme="minorEastAsia"/>
              <w:noProof/>
              <w:sz w:val="22"/>
            </w:rPr>
          </w:pPr>
          <w:del w:id="35" w:author="Anders Hejlsberg" w:date="2016-01-04T10:39:00Z">
            <w:r>
              <w:fldChar w:fldCharType="begin"/>
            </w:r>
            <w:r>
              <w:delInstrText xml:space="preserve"> HYPERLINK \l "_Toc426538813" </w:delInstrText>
            </w:r>
            <w:r>
              <w:fldChar w:fldCharType="separate"/>
            </w:r>
            <w:r w:rsidR="00DA7FF4" w:rsidRPr="00362BC7">
              <w:rPr>
                <w:rStyle w:val="Hyperlink"/>
                <w:noProof/>
              </w:rPr>
              <w:delText>2.1</w:delText>
            </w:r>
            <w:r w:rsidR="00DA7FF4">
              <w:rPr>
                <w:rFonts w:eastAsiaTheme="minorEastAsia"/>
                <w:noProof/>
                <w:sz w:val="22"/>
              </w:rPr>
              <w:tab/>
            </w:r>
            <w:r w:rsidR="00DA7FF4" w:rsidRPr="00362BC7">
              <w:rPr>
                <w:rStyle w:val="Hyperlink"/>
                <w:noProof/>
              </w:rPr>
              <w:delText>Grammar Conventions</w:delText>
            </w:r>
            <w:r w:rsidR="00DA7FF4">
              <w:rPr>
                <w:noProof/>
                <w:webHidden/>
              </w:rPr>
              <w:tab/>
            </w:r>
            <w:r w:rsidR="00DA7FF4">
              <w:rPr>
                <w:noProof/>
                <w:webHidden/>
              </w:rPr>
              <w:fldChar w:fldCharType="begin"/>
            </w:r>
            <w:r w:rsidR="00DA7FF4">
              <w:rPr>
                <w:noProof/>
                <w:webHidden/>
              </w:rPr>
              <w:delInstrText xml:space="preserve"> PAGEREF _Toc426538813 \h </w:delInstrText>
            </w:r>
            <w:r w:rsidR="00DA7FF4">
              <w:rPr>
                <w:noProof/>
                <w:webHidden/>
              </w:rPr>
            </w:r>
            <w:r w:rsidR="00DA7FF4">
              <w:rPr>
                <w:noProof/>
                <w:webHidden/>
              </w:rPr>
              <w:fldChar w:fldCharType="separate"/>
            </w:r>
            <w:r w:rsidR="00DA7FF4">
              <w:rPr>
                <w:noProof/>
                <w:webHidden/>
              </w:rPr>
              <w:delText>17</w:delText>
            </w:r>
            <w:r w:rsidR="00DA7FF4">
              <w:rPr>
                <w:noProof/>
                <w:webHidden/>
              </w:rPr>
              <w:fldChar w:fldCharType="end"/>
            </w:r>
            <w:r>
              <w:rPr>
                <w:noProof/>
              </w:rPr>
              <w:fldChar w:fldCharType="end"/>
            </w:r>
          </w:del>
        </w:p>
        <w:p w14:paraId="05D01DE4" w14:textId="77777777" w:rsidR="00DA7FF4" w:rsidRDefault="008B0D2E">
          <w:pPr>
            <w:pStyle w:val="TOC2"/>
            <w:tabs>
              <w:tab w:val="left" w:pos="880"/>
              <w:tab w:val="right" w:leader="dot" w:pos="9350"/>
            </w:tabs>
            <w:rPr>
              <w:del w:id="36" w:author="Anders Hejlsberg" w:date="2016-01-04T10:39:00Z"/>
              <w:rFonts w:eastAsiaTheme="minorEastAsia"/>
              <w:noProof/>
              <w:sz w:val="22"/>
            </w:rPr>
          </w:pPr>
          <w:del w:id="37" w:author="Anders Hejlsberg" w:date="2016-01-04T10:39:00Z">
            <w:r>
              <w:fldChar w:fldCharType="begin"/>
            </w:r>
            <w:r>
              <w:delInstrText xml:space="preserve"> HYPERLINK \l "_Toc426538814" </w:delInstrText>
            </w:r>
            <w:r>
              <w:fldChar w:fldCharType="separate"/>
            </w:r>
            <w:r w:rsidR="00DA7FF4" w:rsidRPr="00362BC7">
              <w:rPr>
                <w:rStyle w:val="Hyperlink"/>
                <w:noProof/>
              </w:rPr>
              <w:delText>2.2</w:delText>
            </w:r>
            <w:r w:rsidR="00DA7FF4">
              <w:rPr>
                <w:rFonts w:eastAsiaTheme="minorEastAsia"/>
                <w:noProof/>
                <w:sz w:val="22"/>
              </w:rPr>
              <w:tab/>
            </w:r>
            <w:r w:rsidR="00DA7FF4" w:rsidRPr="00362BC7">
              <w:rPr>
                <w:rStyle w:val="Hyperlink"/>
                <w:noProof/>
              </w:rPr>
              <w:delText>Names</w:delText>
            </w:r>
            <w:r w:rsidR="00DA7FF4">
              <w:rPr>
                <w:noProof/>
                <w:webHidden/>
              </w:rPr>
              <w:tab/>
            </w:r>
            <w:r w:rsidR="00DA7FF4">
              <w:rPr>
                <w:noProof/>
                <w:webHidden/>
              </w:rPr>
              <w:fldChar w:fldCharType="begin"/>
            </w:r>
            <w:r w:rsidR="00DA7FF4">
              <w:rPr>
                <w:noProof/>
                <w:webHidden/>
              </w:rPr>
              <w:delInstrText xml:space="preserve"> PAGEREF _Toc426538814 \h </w:delInstrText>
            </w:r>
            <w:r w:rsidR="00DA7FF4">
              <w:rPr>
                <w:noProof/>
                <w:webHidden/>
              </w:rPr>
            </w:r>
            <w:r w:rsidR="00DA7FF4">
              <w:rPr>
                <w:noProof/>
                <w:webHidden/>
              </w:rPr>
              <w:fldChar w:fldCharType="separate"/>
            </w:r>
            <w:r w:rsidR="00DA7FF4">
              <w:rPr>
                <w:noProof/>
                <w:webHidden/>
              </w:rPr>
              <w:delText>17</w:delText>
            </w:r>
            <w:r w:rsidR="00DA7FF4">
              <w:rPr>
                <w:noProof/>
                <w:webHidden/>
              </w:rPr>
              <w:fldChar w:fldCharType="end"/>
            </w:r>
            <w:r>
              <w:rPr>
                <w:noProof/>
              </w:rPr>
              <w:fldChar w:fldCharType="end"/>
            </w:r>
          </w:del>
        </w:p>
        <w:p w14:paraId="1C176D27" w14:textId="77777777" w:rsidR="00DA7FF4" w:rsidRDefault="008B0D2E">
          <w:pPr>
            <w:pStyle w:val="TOC3"/>
            <w:rPr>
              <w:del w:id="38" w:author="Anders Hejlsberg" w:date="2016-01-04T10:39:00Z"/>
              <w:rFonts w:eastAsiaTheme="minorEastAsia"/>
              <w:noProof/>
              <w:sz w:val="22"/>
            </w:rPr>
          </w:pPr>
          <w:del w:id="39" w:author="Anders Hejlsberg" w:date="2016-01-04T10:39:00Z">
            <w:r>
              <w:fldChar w:fldCharType="begin"/>
            </w:r>
            <w:r>
              <w:delInstrText xml:space="preserve"> HYPERLINK \l "_Toc426538815" </w:delInstrText>
            </w:r>
            <w:r>
              <w:fldChar w:fldCharType="separate"/>
            </w:r>
            <w:r w:rsidR="00DA7FF4" w:rsidRPr="00362BC7">
              <w:rPr>
                <w:rStyle w:val="Hyperlink"/>
                <w:noProof/>
              </w:rPr>
              <w:delText>2.2.1</w:delText>
            </w:r>
            <w:r w:rsidR="00DA7FF4">
              <w:rPr>
                <w:rFonts w:eastAsiaTheme="minorEastAsia"/>
                <w:noProof/>
                <w:sz w:val="22"/>
              </w:rPr>
              <w:tab/>
            </w:r>
            <w:r w:rsidR="00DA7FF4" w:rsidRPr="00362BC7">
              <w:rPr>
                <w:rStyle w:val="Hyperlink"/>
                <w:noProof/>
              </w:rPr>
              <w:delText>Reserved Words</w:delText>
            </w:r>
            <w:r w:rsidR="00DA7FF4">
              <w:rPr>
                <w:noProof/>
                <w:webHidden/>
              </w:rPr>
              <w:tab/>
            </w:r>
            <w:r w:rsidR="00DA7FF4">
              <w:rPr>
                <w:noProof/>
                <w:webHidden/>
              </w:rPr>
              <w:fldChar w:fldCharType="begin"/>
            </w:r>
            <w:r w:rsidR="00DA7FF4">
              <w:rPr>
                <w:noProof/>
                <w:webHidden/>
              </w:rPr>
              <w:delInstrText xml:space="preserve"> PAGEREF _Toc426538815 \h </w:delInstrText>
            </w:r>
            <w:r w:rsidR="00DA7FF4">
              <w:rPr>
                <w:noProof/>
                <w:webHidden/>
              </w:rPr>
            </w:r>
            <w:r w:rsidR="00DA7FF4">
              <w:rPr>
                <w:noProof/>
                <w:webHidden/>
              </w:rPr>
              <w:fldChar w:fldCharType="separate"/>
            </w:r>
            <w:r w:rsidR="00DA7FF4">
              <w:rPr>
                <w:noProof/>
                <w:webHidden/>
              </w:rPr>
              <w:delText>18</w:delText>
            </w:r>
            <w:r w:rsidR="00DA7FF4">
              <w:rPr>
                <w:noProof/>
                <w:webHidden/>
              </w:rPr>
              <w:fldChar w:fldCharType="end"/>
            </w:r>
            <w:r>
              <w:rPr>
                <w:noProof/>
              </w:rPr>
              <w:fldChar w:fldCharType="end"/>
            </w:r>
          </w:del>
        </w:p>
        <w:p w14:paraId="49C322EC" w14:textId="77777777" w:rsidR="00DA7FF4" w:rsidRDefault="008B0D2E">
          <w:pPr>
            <w:pStyle w:val="TOC3"/>
            <w:rPr>
              <w:del w:id="40" w:author="Anders Hejlsberg" w:date="2016-01-04T10:39:00Z"/>
              <w:rFonts w:eastAsiaTheme="minorEastAsia"/>
              <w:noProof/>
              <w:sz w:val="22"/>
            </w:rPr>
          </w:pPr>
          <w:del w:id="41" w:author="Anders Hejlsberg" w:date="2016-01-04T10:39:00Z">
            <w:r>
              <w:fldChar w:fldCharType="begin"/>
            </w:r>
            <w:r>
              <w:delInstrText xml:space="preserve"> HYPERLINK \l "_Toc426538816" </w:delInstrText>
            </w:r>
            <w:r>
              <w:fldChar w:fldCharType="separate"/>
            </w:r>
            <w:r w:rsidR="00DA7FF4" w:rsidRPr="00362BC7">
              <w:rPr>
                <w:rStyle w:val="Hyperlink"/>
                <w:noProof/>
              </w:rPr>
              <w:delText>2.2.2</w:delText>
            </w:r>
            <w:r w:rsidR="00DA7FF4">
              <w:rPr>
                <w:rFonts w:eastAsiaTheme="minorEastAsia"/>
                <w:noProof/>
                <w:sz w:val="22"/>
              </w:rPr>
              <w:tab/>
            </w:r>
            <w:r w:rsidR="00DA7FF4" w:rsidRPr="00362BC7">
              <w:rPr>
                <w:rStyle w:val="Hyperlink"/>
                <w:noProof/>
              </w:rPr>
              <w:delText>Property Names</w:delText>
            </w:r>
            <w:r w:rsidR="00DA7FF4">
              <w:rPr>
                <w:noProof/>
                <w:webHidden/>
              </w:rPr>
              <w:tab/>
            </w:r>
            <w:r w:rsidR="00DA7FF4">
              <w:rPr>
                <w:noProof/>
                <w:webHidden/>
              </w:rPr>
              <w:fldChar w:fldCharType="begin"/>
            </w:r>
            <w:r w:rsidR="00DA7FF4">
              <w:rPr>
                <w:noProof/>
                <w:webHidden/>
              </w:rPr>
              <w:delInstrText xml:space="preserve"> PAGEREF _Toc426538816 \h </w:delInstrText>
            </w:r>
            <w:r w:rsidR="00DA7FF4">
              <w:rPr>
                <w:noProof/>
                <w:webHidden/>
              </w:rPr>
            </w:r>
            <w:r w:rsidR="00DA7FF4">
              <w:rPr>
                <w:noProof/>
                <w:webHidden/>
              </w:rPr>
              <w:fldChar w:fldCharType="separate"/>
            </w:r>
            <w:r w:rsidR="00DA7FF4">
              <w:rPr>
                <w:noProof/>
                <w:webHidden/>
              </w:rPr>
              <w:delText>18</w:delText>
            </w:r>
            <w:r w:rsidR="00DA7FF4">
              <w:rPr>
                <w:noProof/>
                <w:webHidden/>
              </w:rPr>
              <w:fldChar w:fldCharType="end"/>
            </w:r>
            <w:r>
              <w:rPr>
                <w:noProof/>
              </w:rPr>
              <w:fldChar w:fldCharType="end"/>
            </w:r>
          </w:del>
        </w:p>
        <w:p w14:paraId="5E1F8296" w14:textId="77777777" w:rsidR="00DA7FF4" w:rsidRDefault="008B0D2E">
          <w:pPr>
            <w:pStyle w:val="TOC3"/>
            <w:rPr>
              <w:del w:id="42" w:author="Anders Hejlsberg" w:date="2016-01-04T10:39:00Z"/>
              <w:rFonts w:eastAsiaTheme="minorEastAsia"/>
              <w:noProof/>
              <w:sz w:val="22"/>
            </w:rPr>
          </w:pPr>
          <w:del w:id="43" w:author="Anders Hejlsberg" w:date="2016-01-04T10:39:00Z">
            <w:r>
              <w:fldChar w:fldCharType="begin"/>
            </w:r>
            <w:r>
              <w:delInstrText xml:space="preserve"> HYPERLINK \l "_Toc426538817" </w:delInstrText>
            </w:r>
            <w:r>
              <w:fldChar w:fldCharType="separate"/>
            </w:r>
            <w:r w:rsidR="00DA7FF4" w:rsidRPr="00362BC7">
              <w:rPr>
                <w:rStyle w:val="Hyperlink"/>
                <w:noProof/>
              </w:rPr>
              <w:delText>2.2.3</w:delText>
            </w:r>
            <w:r w:rsidR="00DA7FF4">
              <w:rPr>
                <w:rFonts w:eastAsiaTheme="minorEastAsia"/>
                <w:noProof/>
                <w:sz w:val="22"/>
              </w:rPr>
              <w:tab/>
            </w:r>
            <w:r w:rsidR="00DA7FF4" w:rsidRPr="00362BC7">
              <w:rPr>
                <w:rStyle w:val="Hyperlink"/>
                <w:noProof/>
              </w:rPr>
              <w:delText>Computed Property Names</w:delText>
            </w:r>
            <w:r w:rsidR="00DA7FF4">
              <w:rPr>
                <w:noProof/>
                <w:webHidden/>
              </w:rPr>
              <w:tab/>
            </w:r>
            <w:r w:rsidR="00DA7FF4">
              <w:rPr>
                <w:noProof/>
                <w:webHidden/>
              </w:rPr>
              <w:fldChar w:fldCharType="begin"/>
            </w:r>
            <w:r w:rsidR="00DA7FF4">
              <w:rPr>
                <w:noProof/>
                <w:webHidden/>
              </w:rPr>
              <w:delInstrText xml:space="preserve"> PAGEREF _Toc426538817 \h </w:delInstrText>
            </w:r>
            <w:r w:rsidR="00DA7FF4">
              <w:rPr>
                <w:noProof/>
                <w:webHidden/>
              </w:rPr>
            </w:r>
            <w:r w:rsidR="00DA7FF4">
              <w:rPr>
                <w:noProof/>
                <w:webHidden/>
              </w:rPr>
              <w:fldChar w:fldCharType="separate"/>
            </w:r>
            <w:r w:rsidR="00DA7FF4">
              <w:rPr>
                <w:noProof/>
                <w:webHidden/>
              </w:rPr>
              <w:delText>19</w:delText>
            </w:r>
            <w:r w:rsidR="00DA7FF4">
              <w:rPr>
                <w:noProof/>
                <w:webHidden/>
              </w:rPr>
              <w:fldChar w:fldCharType="end"/>
            </w:r>
            <w:r>
              <w:rPr>
                <w:noProof/>
              </w:rPr>
              <w:fldChar w:fldCharType="end"/>
            </w:r>
          </w:del>
        </w:p>
        <w:p w14:paraId="79E19FF0" w14:textId="77777777" w:rsidR="00DA7FF4" w:rsidRDefault="008B0D2E">
          <w:pPr>
            <w:pStyle w:val="TOC2"/>
            <w:tabs>
              <w:tab w:val="left" w:pos="880"/>
              <w:tab w:val="right" w:leader="dot" w:pos="9350"/>
            </w:tabs>
            <w:rPr>
              <w:del w:id="44" w:author="Anders Hejlsberg" w:date="2016-01-04T10:39:00Z"/>
              <w:rFonts w:eastAsiaTheme="minorEastAsia"/>
              <w:noProof/>
              <w:sz w:val="22"/>
            </w:rPr>
          </w:pPr>
          <w:del w:id="45" w:author="Anders Hejlsberg" w:date="2016-01-04T10:39:00Z">
            <w:r>
              <w:fldChar w:fldCharType="begin"/>
            </w:r>
            <w:r>
              <w:delInstrText xml:space="preserve"> HYPERLINK \l "_Toc426538818" </w:delInstrText>
            </w:r>
            <w:r>
              <w:fldChar w:fldCharType="separate"/>
            </w:r>
            <w:r w:rsidR="00DA7FF4" w:rsidRPr="00362BC7">
              <w:rPr>
                <w:rStyle w:val="Hyperlink"/>
                <w:noProof/>
              </w:rPr>
              <w:delText>2.3</w:delText>
            </w:r>
            <w:r w:rsidR="00DA7FF4">
              <w:rPr>
                <w:rFonts w:eastAsiaTheme="minorEastAsia"/>
                <w:noProof/>
                <w:sz w:val="22"/>
              </w:rPr>
              <w:tab/>
            </w:r>
            <w:r w:rsidR="00DA7FF4" w:rsidRPr="00362BC7">
              <w:rPr>
                <w:rStyle w:val="Hyperlink"/>
                <w:noProof/>
              </w:rPr>
              <w:delText>Declarations</w:delText>
            </w:r>
            <w:r w:rsidR="00DA7FF4">
              <w:rPr>
                <w:noProof/>
                <w:webHidden/>
              </w:rPr>
              <w:tab/>
            </w:r>
            <w:r w:rsidR="00DA7FF4">
              <w:rPr>
                <w:noProof/>
                <w:webHidden/>
              </w:rPr>
              <w:fldChar w:fldCharType="begin"/>
            </w:r>
            <w:r w:rsidR="00DA7FF4">
              <w:rPr>
                <w:noProof/>
                <w:webHidden/>
              </w:rPr>
              <w:delInstrText xml:space="preserve"> PAGEREF _Toc426538818 \h </w:delInstrText>
            </w:r>
            <w:r w:rsidR="00DA7FF4">
              <w:rPr>
                <w:noProof/>
                <w:webHidden/>
              </w:rPr>
            </w:r>
            <w:r w:rsidR="00DA7FF4">
              <w:rPr>
                <w:noProof/>
                <w:webHidden/>
              </w:rPr>
              <w:fldChar w:fldCharType="separate"/>
            </w:r>
            <w:r w:rsidR="00DA7FF4">
              <w:rPr>
                <w:noProof/>
                <w:webHidden/>
              </w:rPr>
              <w:delText>19</w:delText>
            </w:r>
            <w:r w:rsidR="00DA7FF4">
              <w:rPr>
                <w:noProof/>
                <w:webHidden/>
              </w:rPr>
              <w:fldChar w:fldCharType="end"/>
            </w:r>
            <w:r>
              <w:rPr>
                <w:noProof/>
              </w:rPr>
              <w:fldChar w:fldCharType="end"/>
            </w:r>
          </w:del>
        </w:p>
        <w:p w14:paraId="5FC1A628" w14:textId="77777777" w:rsidR="00DA7FF4" w:rsidRDefault="008B0D2E">
          <w:pPr>
            <w:pStyle w:val="TOC2"/>
            <w:tabs>
              <w:tab w:val="left" w:pos="880"/>
              <w:tab w:val="right" w:leader="dot" w:pos="9350"/>
            </w:tabs>
            <w:rPr>
              <w:del w:id="46" w:author="Anders Hejlsberg" w:date="2016-01-04T10:39:00Z"/>
              <w:rFonts w:eastAsiaTheme="minorEastAsia"/>
              <w:noProof/>
              <w:sz w:val="22"/>
            </w:rPr>
          </w:pPr>
          <w:del w:id="47" w:author="Anders Hejlsberg" w:date="2016-01-04T10:39:00Z">
            <w:r>
              <w:fldChar w:fldCharType="begin"/>
            </w:r>
            <w:r>
              <w:delInstrText xml:space="preserve"> HYPERLINK \l "_Toc426538819" </w:delInstrText>
            </w:r>
            <w:r>
              <w:fldChar w:fldCharType="separate"/>
            </w:r>
            <w:r w:rsidR="00DA7FF4" w:rsidRPr="00362BC7">
              <w:rPr>
                <w:rStyle w:val="Hyperlink"/>
                <w:noProof/>
              </w:rPr>
              <w:delText>2.4</w:delText>
            </w:r>
            <w:r w:rsidR="00DA7FF4">
              <w:rPr>
                <w:rFonts w:eastAsiaTheme="minorEastAsia"/>
                <w:noProof/>
                <w:sz w:val="22"/>
              </w:rPr>
              <w:tab/>
            </w:r>
            <w:r w:rsidR="00DA7FF4" w:rsidRPr="00362BC7">
              <w:rPr>
                <w:rStyle w:val="Hyperlink"/>
                <w:noProof/>
              </w:rPr>
              <w:delText>Scopes</w:delText>
            </w:r>
            <w:r w:rsidR="00DA7FF4">
              <w:rPr>
                <w:noProof/>
                <w:webHidden/>
              </w:rPr>
              <w:tab/>
            </w:r>
            <w:r w:rsidR="00DA7FF4">
              <w:rPr>
                <w:noProof/>
                <w:webHidden/>
              </w:rPr>
              <w:fldChar w:fldCharType="begin"/>
            </w:r>
            <w:r w:rsidR="00DA7FF4">
              <w:rPr>
                <w:noProof/>
                <w:webHidden/>
              </w:rPr>
              <w:delInstrText xml:space="preserve"> PAGEREF _Toc426538819 \h </w:delInstrText>
            </w:r>
            <w:r w:rsidR="00DA7FF4">
              <w:rPr>
                <w:noProof/>
                <w:webHidden/>
              </w:rPr>
            </w:r>
            <w:r w:rsidR="00DA7FF4">
              <w:rPr>
                <w:noProof/>
                <w:webHidden/>
              </w:rPr>
              <w:fldChar w:fldCharType="separate"/>
            </w:r>
            <w:r w:rsidR="00DA7FF4">
              <w:rPr>
                <w:noProof/>
                <w:webHidden/>
              </w:rPr>
              <w:delText>22</w:delText>
            </w:r>
            <w:r w:rsidR="00DA7FF4">
              <w:rPr>
                <w:noProof/>
                <w:webHidden/>
              </w:rPr>
              <w:fldChar w:fldCharType="end"/>
            </w:r>
            <w:r>
              <w:rPr>
                <w:noProof/>
              </w:rPr>
              <w:fldChar w:fldCharType="end"/>
            </w:r>
          </w:del>
        </w:p>
        <w:p w14:paraId="231042FF" w14:textId="77777777" w:rsidR="00DA7FF4" w:rsidRDefault="008B0D2E">
          <w:pPr>
            <w:pStyle w:val="TOC1"/>
            <w:rPr>
              <w:del w:id="48" w:author="Anders Hejlsberg" w:date="2016-01-04T10:39:00Z"/>
              <w:rFonts w:eastAsiaTheme="minorEastAsia"/>
              <w:noProof/>
              <w:sz w:val="22"/>
            </w:rPr>
          </w:pPr>
          <w:del w:id="49" w:author="Anders Hejlsberg" w:date="2016-01-04T10:39:00Z">
            <w:r>
              <w:fldChar w:fldCharType="begin"/>
            </w:r>
            <w:r>
              <w:delInstrText xml:space="preserve"> HYPERLINK \l "_Toc426538820" </w:delInstrText>
            </w:r>
            <w:r>
              <w:fldChar w:fldCharType="separate"/>
            </w:r>
            <w:r w:rsidR="00DA7FF4" w:rsidRPr="00362BC7">
              <w:rPr>
                <w:rStyle w:val="Hyperlink"/>
                <w:noProof/>
              </w:rPr>
              <w:delText>3</w:delText>
            </w:r>
            <w:r w:rsidR="00DA7FF4">
              <w:rPr>
                <w:rFonts w:eastAsiaTheme="minorEastAsia"/>
                <w:noProof/>
                <w:sz w:val="22"/>
              </w:rPr>
              <w:tab/>
            </w:r>
            <w:r w:rsidR="00DA7FF4" w:rsidRPr="00362BC7">
              <w:rPr>
                <w:rStyle w:val="Hyperlink"/>
                <w:noProof/>
              </w:rPr>
              <w:delText>Types</w:delText>
            </w:r>
            <w:r w:rsidR="00DA7FF4">
              <w:rPr>
                <w:noProof/>
                <w:webHidden/>
              </w:rPr>
              <w:tab/>
            </w:r>
            <w:r w:rsidR="00DA7FF4">
              <w:rPr>
                <w:noProof/>
                <w:webHidden/>
              </w:rPr>
              <w:fldChar w:fldCharType="begin"/>
            </w:r>
            <w:r w:rsidR="00DA7FF4">
              <w:rPr>
                <w:noProof/>
                <w:webHidden/>
              </w:rPr>
              <w:delInstrText xml:space="preserve"> PAGEREF _Toc426538820 \h </w:delInstrText>
            </w:r>
            <w:r w:rsidR="00DA7FF4">
              <w:rPr>
                <w:noProof/>
                <w:webHidden/>
              </w:rPr>
            </w:r>
            <w:r w:rsidR="00DA7FF4">
              <w:rPr>
                <w:noProof/>
                <w:webHidden/>
              </w:rPr>
              <w:fldChar w:fldCharType="separate"/>
            </w:r>
            <w:r w:rsidR="00DA7FF4">
              <w:rPr>
                <w:noProof/>
                <w:webHidden/>
              </w:rPr>
              <w:delText>25</w:delText>
            </w:r>
            <w:r w:rsidR="00DA7FF4">
              <w:rPr>
                <w:noProof/>
                <w:webHidden/>
              </w:rPr>
              <w:fldChar w:fldCharType="end"/>
            </w:r>
            <w:r>
              <w:rPr>
                <w:noProof/>
              </w:rPr>
              <w:fldChar w:fldCharType="end"/>
            </w:r>
          </w:del>
        </w:p>
        <w:p w14:paraId="41E6EAC8" w14:textId="77777777" w:rsidR="00DA7FF4" w:rsidRDefault="008B0D2E">
          <w:pPr>
            <w:pStyle w:val="TOC2"/>
            <w:tabs>
              <w:tab w:val="left" w:pos="880"/>
              <w:tab w:val="right" w:leader="dot" w:pos="9350"/>
            </w:tabs>
            <w:rPr>
              <w:del w:id="50" w:author="Anders Hejlsberg" w:date="2016-01-04T10:39:00Z"/>
              <w:rFonts w:eastAsiaTheme="minorEastAsia"/>
              <w:noProof/>
              <w:sz w:val="22"/>
            </w:rPr>
          </w:pPr>
          <w:del w:id="51" w:author="Anders Hejlsberg" w:date="2016-01-04T10:39:00Z">
            <w:r>
              <w:fldChar w:fldCharType="begin"/>
            </w:r>
            <w:r>
              <w:delInstrText xml:space="preserve"> HYPERLINK \l "_Toc</w:delInstrText>
            </w:r>
            <w:r>
              <w:delInstrText xml:space="preserve">426538821" </w:delInstrText>
            </w:r>
            <w:r>
              <w:fldChar w:fldCharType="separate"/>
            </w:r>
            <w:r w:rsidR="00DA7FF4" w:rsidRPr="00362BC7">
              <w:rPr>
                <w:rStyle w:val="Hyperlink"/>
                <w:noProof/>
              </w:rPr>
              <w:delText>3.1</w:delText>
            </w:r>
            <w:r w:rsidR="00DA7FF4">
              <w:rPr>
                <w:rFonts w:eastAsiaTheme="minorEastAsia"/>
                <w:noProof/>
                <w:sz w:val="22"/>
              </w:rPr>
              <w:tab/>
            </w:r>
            <w:r w:rsidR="00DA7FF4" w:rsidRPr="00362BC7">
              <w:rPr>
                <w:rStyle w:val="Hyperlink"/>
                <w:noProof/>
              </w:rPr>
              <w:delText>The Any Type</w:delText>
            </w:r>
            <w:r w:rsidR="00DA7FF4">
              <w:rPr>
                <w:noProof/>
                <w:webHidden/>
              </w:rPr>
              <w:tab/>
            </w:r>
            <w:r w:rsidR="00DA7FF4">
              <w:rPr>
                <w:noProof/>
                <w:webHidden/>
              </w:rPr>
              <w:fldChar w:fldCharType="begin"/>
            </w:r>
            <w:r w:rsidR="00DA7FF4">
              <w:rPr>
                <w:noProof/>
                <w:webHidden/>
              </w:rPr>
              <w:delInstrText xml:space="preserve"> PAGEREF _Toc426538821 \h </w:delInstrText>
            </w:r>
            <w:r w:rsidR="00DA7FF4">
              <w:rPr>
                <w:noProof/>
                <w:webHidden/>
              </w:rPr>
            </w:r>
            <w:r w:rsidR="00DA7FF4">
              <w:rPr>
                <w:noProof/>
                <w:webHidden/>
              </w:rPr>
              <w:fldChar w:fldCharType="separate"/>
            </w:r>
            <w:r w:rsidR="00DA7FF4">
              <w:rPr>
                <w:noProof/>
                <w:webHidden/>
              </w:rPr>
              <w:delText>26</w:delText>
            </w:r>
            <w:r w:rsidR="00DA7FF4">
              <w:rPr>
                <w:noProof/>
                <w:webHidden/>
              </w:rPr>
              <w:fldChar w:fldCharType="end"/>
            </w:r>
            <w:r>
              <w:rPr>
                <w:noProof/>
              </w:rPr>
              <w:fldChar w:fldCharType="end"/>
            </w:r>
          </w:del>
        </w:p>
        <w:p w14:paraId="52C9D2B2" w14:textId="77777777" w:rsidR="00DA7FF4" w:rsidRDefault="008B0D2E">
          <w:pPr>
            <w:pStyle w:val="TOC2"/>
            <w:tabs>
              <w:tab w:val="left" w:pos="880"/>
              <w:tab w:val="right" w:leader="dot" w:pos="9350"/>
            </w:tabs>
            <w:rPr>
              <w:del w:id="52" w:author="Anders Hejlsberg" w:date="2016-01-04T10:39:00Z"/>
              <w:rFonts w:eastAsiaTheme="minorEastAsia"/>
              <w:noProof/>
              <w:sz w:val="22"/>
            </w:rPr>
          </w:pPr>
          <w:del w:id="53" w:author="Anders Hejlsberg" w:date="2016-01-04T10:39:00Z">
            <w:r>
              <w:fldChar w:fldCharType="begin"/>
            </w:r>
            <w:r>
              <w:delInstrText xml:space="preserve"> HYPERLINK \l "_Toc426538822" </w:delInstrText>
            </w:r>
            <w:r>
              <w:fldChar w:fldCharType="separate"/>
            </w:r>
            <w:r w:rsidR="00DA7FF4" w:rsidRPr="00362BC7">
              <w:rPr>
                <w:rStyle w:val="Hyperlink"/>
                <w:noProof/>
              </w:rPr>
              <w:delText>3.2</w:delText>
            </w:r>
            <w:r w:rsidR="00DA7FF4">
              <w:rPr>
                <w:rFonts w:eastAsiaTheme="minorEastAsia"/>
                <w:noProof/>
                <w:sz w:val="22"/>
              </w:rPr>
              <w:tab/>
            </w:r>
            <w:r w:rsidR="00DA7FF4" w:rsidRPr="00362BC7">
              <w:rPr>
                <w:rStyle w:val="Hyperlink"/>
                <w:noProof/>
              </w:rPr>
              <w:delText>Primitive Types</w:delText>
            </w:r>
            <w:r w:rsidR="00DA7FF4">
              <w:rPr>
                <w:noProof/>
                <w:webHidden/>
              </w:rPr>
              <w:tab/>
            </w:r>
            <w:r w:rsidR="00DA7FF4">
              <w:rPr>
                <w:noProof/>
                <w:webHidden/>
              </w:rPr>
              <w:fldChar w:fldCharType="begin"/>
            </w:r>
            <w:r w:rsidR="00DA7FF4">
              <w:rPr>
                <w:noProof/>
                <w:webHidden/>
              </w:rPr>
              <w:delInstrText xml:space="preserve"> PAGEREF _Toc426538822 \h </w:delInstrText>
            </w:r>
            <w:r w:rsidR="00DA7FF4">
              <w:rPr>
                <w:noProof/>
                <w:webHidden/>
              </w:rPr>
            </w:r>
            <w:r w:rsidR="00DA7FF4">
              <w:rPr>
                <w:noProof/>
                <w:webHidden/>
              </w:rPr>
              <w:fldChar w:fldCharType="separate"/>
            </w:r>
            <w:r w:rsidR="00DA7FF4">
              <w:rPr>
                <w:noProof/>
                <w:webHidden/>
              </w:rPr>
              <w:delText>26</w:delText>
            </w:r>
            <w:r w:rsidR="00DA7FF4">
              <w:rPr>
                <w:noProof/>
                <w:webHidden/>
              </w:rPr>
              <w:fldChar w:fldCharType="end"/>
            </w:r>
            <w:r>
              <w:rPr>
                <w:noProof/>
              </w:rPr>
              <w:fldChar w:fldCharType="end"/>
            </w:r>
          </w:del>
        </w:p>
        <w:p w14:paraId="23A4E0EA" w14:textId="77777777" w:rsidR="00DA7FF4" w:rsidRDefault="008B0D2E">
          <w:pPr>
            <w:pStyle w:val="TOC3"/>
            <w:rPr>
              <w:del w:id="54" w:author="Anders Hejlsberg" w:date="2016-01-04T10:39:00Z"/>
              <w:rFonts w:eastAsiaTheme="minorEastAsia"/>
              <w:noProof/>
              <w:sz w:val="22"/>
            </w:rPr>
          </w:pPr>
          <w:del w:id="55" w:author="Anders Hejlsberg" w:date="2016-01-04T10:39:00Z">
            <w:r>
              <w:fldChar w:fldCharType="begin"/>
            </w:r>
            <w:r>
              <w:delInstrText xml:space="preserve"> HYPERLINK \l "_Toc426538823" </w:delInstrText>
            </w:r>
            <w:r>
              <w:fldChar w:fldCharType="separate"/>
            </w:r>
            <w:r w:rsidR="00DA7FF4" w:rsidRPr="00362BC7">
              <w:rPr>
                <w:rStyle w:val="Hyperlink"/>
                <w:noProof/>
              </w:rPr>
              <w:delText>3.2.1</w:delText>
            </w:r>
            <w:r w:rsidR="00DA7FF4">
              <w:rPr>
                <w:rFonts w:eastAsiaTheme="minorEastAsia"/>
                <w:noProof/>
                <w:sz w:val="22"/>
              </w:rPr>
              <w:tab/>
            </w:r>
            <w:r w:rsidR="00DA7FF4" w:rsidRPr="00362BC7">
              <w:rPr>
                <w:rStyle w:val="Hyperlink"/>
                <w:noProof/>
              </w:rPr>
              <w:delText>The Number Type</w:delText>
            </w:r>
            <w:r w:rsidR="00DA7FF4">
              <w:rPr>
                <w:noProof/>
                <w:webHidden/>
              </w:rPr>
              <w:tab/>
            </w:r>
            <w:r w:rsidR="00DA7FF4">
              <w:rPr>
                <w:noProof/>
                <w:webHidden/>
              </w:rPr>
              <w:fldChar w:fldCharType="begin"/>
            </w:r>
            <w:r w:rsidR="00DA7FF4">
              <w:rPr>
                <w:noProof/>
                <w:webHidden/>
              </w:rPr>
              <w:delInstrText xml:space="preserve"> PAGEREF _Toc426538823 \h </w:delInstrText>
            </w:r>
            <w:r w:rsidR="00DA7FF4">
              <w:rPr>
                <w:noProof/>
                <w:webHidden/>
              </w:rPr>
            </w:r>
            <w:r w:rsidR="00DA7FF4">
              <w:rPr>
                <w:noProof/>
                <w:webHidden/>
              </w:rPr>
              <w:fldChar w:fldCharType="separate"/>
            </w:r>
            <w:r w:rsidR="00DA7FF4">
              <w:rPr>
                <w:noProof/>
                <w:webHidden/>
              </w:rPr>
              <w:delText>26</w:delText>
            </w:r>
            <w:r w:rsidR="00DA7FF4">
              <w:rPr>
                <w:noProof/>
                <w:webHidden/>
              </w:rPr>
              <w:fldChar w:fldCharType="end"/>
            </w:r>
            <w:r>
              <w:rPr>
                <w:noProof/>
              </w:rPr>
              <w:fldChar w:fldCharType="end"/>
            </w:r>
          </w:del>
        </w:p>
        <w:p w14:paraId="07553A37" w14:textId="77777777" w:rsidR="00DA7FF4" w:rsidRDefault="008B0D2E">
          <w:pPr>
            <w:pStyle w:val="TOC3"/>
            <w:rPr>
              <w:del w:id="56" w:author="Anders Hejlsberg" w:date="2016-01-04T10:39:00Z"/>
              <w:rFonts w:eastAsiaTheme="minorEastAsia"/>
              <w:noProof/>
              <w:sz w:val="22"/>
            </w:rPr>
          </w:pPr>
          <w:del w:id="57" w:author="Anders Hejlsberg" w:date="2016-01-04T10:39:00Z">
            <w:r>
              <w:fldChar w:fldCharType="begin"/>
            </w:r>
            <w:r>
              <w:delInstrText xml:space="preserve"> HYPERLINK \l "_Toc426538824" </w:delInstrText>
            </w:r>
            <w:r>
              <w:fldChar w:fldCharType="separate"/>
            </w:r>
            <w:r w:rsidR="00DA7FF4" w:rsidRPr="00362BC7">
              <w:rPr>
                <w:rStyle w:val="Hyperlink"/>
                <w:noProof/>
              </w:rPr>
              <w:delText>3.2.2</w:delText>
            </w:r>
            <w:r w:rsidR="00DA7FF4">
              <w:rPr>
                <w:rFonts w:eastAsiaTheme="minorEastAsia"/>
                <w:noProof/>
                <w:sz w:val="22"/>
              </w:rPr>
              <w:tab/>
            </w:r>
            <w:r w:rsidR="00DA7FF4" w:rsidRPr="00362BC7">
              <w:rPr>
                <w:rStyle w:val="Hyperlink"/>
                <w:noProof/>
              </w:rPr>
              <w:delText>The Boolean Type</w:delText>
            </w:r>
            <w:r w:rsidR="00DA7FF4">
              <w:rPr>
                <w:noProof/>
                <w:webHidden/>
              </w:rPr>
              <w:tab/>
            </w:r>
            <w:r w:rsidR="00DA7FF4">
              <w:rPr>
                <w:noProof/>
                <w:webHidden/>
              </w:rPr>
              <w:fldChar w:fldCharType="begin"/>
            </w:r>
            <w:r w:rsidR="00DA7FF4">
              <w:rPr>
                <w:noProof/>
                <w:webHidden/>
              </w:rPr>
              <w:delInstrText xml:space="preserve"> PAGEREF _Toc426538824 \h </w:delInstrText>
            </w:r>
            <w:r w:rsidR="00DA7FF4">
              <w:rPr>
                <w:noProof/>
                <w:webHidden/>
              </w:rPr>
            </w:r>
            <w:r w:rsidR="00DA7FF4">
              <w:rPr>
                <w:noProof/>
                <w:webHidden/>
              </w:rPr>
              <w:fldChar w:fldCharType="separate"/>
            </w:r>
            <w:r w:rsidR="00DA7FF4">
              <w:rPr>
                <w:noProof/>
                <w:webHidden/>
              </w:rPr>
              <w:delText>27</w:delText>
            </w:r>
            <w:r w:rsidR="00DA7FF4">
              <w:rPr>
                <w:noProof/>
                <w:webHidden/>
              </w:rPr>
              <w:fldChar w:fldCharType="end"/>
            </w:r>
            <w:r>
              <w:rPr>
                <w:noProof/>
              </w:rPr>
              <w:fldChar w:fldCharType="end"/>
            </w:r>
          </w:del>
        </w:p>
        <w:p w14:paraId="6BA71536" w14:textId="77777777" w:rsidR="00DA7FF4" w:rsidRDefault="008B0D2E">
          <w:pPr>
            <w:pStyle w:val="TOC3"/>
            <w:rPr>
              <w:del w:id="58" w:author="Anders Hejlsberg" w:date="2016-01-04T10:39:00Z"/>
              <w:rFonts w:eastAsiaTheme="minorEastAsia"/>
              <w:noProof/>
              <w:sz w:val="22"/>
            </w:rPr>
          </w:pPr>
          <w:del w:id="59" w:author="Anders Hejlsberg" w:date="2016-01-04T10:39:00Z">
            <w:r>
              <w:fldChar w:fldCharType="begin"/>
            </w:r>
            <w:r>
              <w:delInstrText xml:space="preserve"> HYPERLINK \l "_Toc426538825" </w:delInstrText>
            </w:r>
            <w:r>
              <w:fldChar w:fldCharType="separate"/>
            </w:r>
            <w:r w:rsidR="00DA7FF4" w:rsidRPr="00362BC7">
              <w:rPr>
                <w:rStyle w:val="Hyperlink"/>
                <w:noProof/>
              </w:rPr>
              <w:delText>3.2.3</w:delText>
            </w:r>
            <w:r w:rsidR="00DA7FF4">
              <w:rPr>
                <w:rFonts w:eastAsiaTheme="minorEastAsia"/>
                <w:noProof/>
                <w:sz w:val="22"/>
              </w:rPr>
              <w:tab/>
            </w:r>
            <w:r w:rsidR="00DA7FF4" w:rsidRPr="00362BC7">
              <w:rPr>
                <w:rStyle w:val="Hyperlink"/>
                <w:noProof/>
              </w:rPr>
              <w:delText>The String Type</w:delText>
            </w:r>
            <w:r w:rsidR="00DA7FF4">
              <w:rPr>
                <w:noProof/>
                <w:webHidden/>
              </w:rPr>
              <w:tab/>
            </w:r>
            <w:r w:rsidR="00DA7FF4">
              <w:rPr>
                <w:noProof/>
                <w:webHidden/>
              </w:rPr>
              <w:fldChar w:fldCharType="begin"/>
            </w:r>
            <w:r w:rsidR="00DA7FF4">
              <w:rPr>
                <w:noProof/>
                <w:webHidden/>
              </w:rPr>
              <w:delInstrText xml:space="preserve"> PAGEREF _Toc426538825 \h </w:delInstrText>
            </w:r>
            <w:r w:rsidR="00DA7FF4">
              <w:rPr>
                <w:noProof/>
                <w:webHidden/>
              </w:rPr>
            </w:r>
            <w:r w:rsidR="00DA7FF4">
              <w:rPr>
                <w:noProof/>
                <w:webHidden/>
              </w:rPr>
              <w:fldChar w:fldCharType="separate"/>
            </w:r>
            <w:r w:rsidR="00DA7FF4">
              <w:rPr>
                <w:noProof/>
                <w:webHidden/>
              </w:rPr>
              <w:delText>27</w:delText>
            </w:r>
            <w:r w:rsidR="00DA7FF4">
              <w:rPr>
                <w:noProof/>
                <w:webHidden/>
              </w:rPr>
              <w:fldChar w:fldCharType="end"/>
            </w:r>
            <w:r>
              <w:rPr>
                <w:noProof/>
              </w:rPr>
              <w:fldChar w:fldCharType="end"/>
            </w:r>
          </w:del>
        </w:p>
        <w:p w14:paraId="03E5B288" w14:textId="77777777" w:rsidR="00DA7FF4" w:rsidRDefault="008B0D2E">
          <w:pPr>
            <w:pStyle w:val="TOC3"/>
            <w:rPr>
              <w:del w:id="60" w:author="Anders Hejlsberg" w:date="2016-01-04T10:39:00Z"/>
              <w:rFonts w:eastAsiaTheme="minorEastAsia"/>
              <w:noProof/>
              <w:sz w:val="22"/>
            </w:rPr>
          </w:pPr>
          <w:del w:id="61" w:author="Anders Hejlsberg" w:date="2016-01-04T10:39:00Z">
            <w:r>
              <w:fldChar w:fldCharType="begin"/>
            </w:r>
            <w:r>
              <w:delInstrText xml:space="preserve"> HYPERLINK \l "_Toc426538826" </w:delInstrText>
            </w:r>
            <w:r>
              <w:fldChar w:fldCharType="separate"/>
            </w:r>
            <w:r w:rsidR="00DA7FF4" w:rsidRPr="00362BC7">
              <w:rPr>
                <w:rStyle w:val="Hyperlink"/>
                <w:noProof/>
              </w:rPr>
              <w:delText>3.2.4</w:delText>
            </w:r>
            <w:r w:rsidR="00DA7FF4">
              <w:rPr>
                <w:rFonts w:eastAsiaTheme="minorEastAsia"/>
                <w:noProof/>
                <w:sz w:val="22"/>
              </w:rPr>
              <w:tab/>
            </w:r>
            <w:r w:rsidR="00DA7FF4" w:rsidRPr="00362BC7">
              <w:rPr>
                <w:rStyle w:val="Hyperlink"/>
                <w:noProof/>
              </w:rPr>
              <w:delText>The Symbol Type</w:delText>
            </w:r>
            <w:r w:rsidR="00DA7FF4">
              <w:rPr>
                <w:noProof/>
                <w:webHidden/>
              </w:rPr>
              <w:tab/>
            </w:r>
            <w:r w:rsidR="00DA7FF4">
              <w:rPr>
                <w:noProof/>
                <w:webHidden/>
              </w:rPr>
              <w:fldChar w:fldCharType="begin"/>
            </w:r>
            <w:r w:rsidR="00DA7FF4">
              <w:rPr>
                <w:noProof/>
                <w:webHidden/>
              </w:rPr>
              <w:delInstrText xml:space="preserve"> PAGEREF _Toc426538826 \h </w:delInstrText>
            </w:r>
            <w:r w:rsidR="00DA7FF4">
              <w:rPr>
                <w:noProof/>
                <w:webHidden/>
              </w:rPr>
            </w:r>
            <w:r w:rsidR="00DA7FF4">
              <w:rPr>
                <w:noProof/>
                <w:webHidden/>
              </w:rPr>
              <w:fldChar w:fldCharType="separate"/>
            </w:r>
            <w:r w:rsidR="00DA7FF4">
              <w:rPr>
                <w:noProof/>
                <w:webHidden/>
              </w:rPr>
              <w:delText>27</w:delText>
            </w:r>
            <w:r w:rsidR="00DA7FF4">
              <w:rPr>
                <w:noProof/>
                <w:webHidden/>
              </w:rPr>
              <w:fldChar w:fldCharType="end"/>
            </w:r>
            <w:r>
              <w:rPr>
                <w:noProof/>
              </w:rPr>
              <w:fldChar w:fldCharType="end"/>
            </w:r>
          </w:del>
        </w:p>
        <w:p w14:paraId="1DFEACE7" w14:textId="77777777" w:rsidR="00DA7FF4" w:rsidRDefault="008B0D2E">
          <w:pPr>
            <w:pStyle w:val="TOC3"/>
            <w:rPr>
              <w:del w:id="62" w:author="Anders Hejlsberg" w:date="2016-01-04T10:39:00Z"/>
              <w:rFonts w:eastAsiaTheme="minorEastAsia"/>
              <w:noProof/>
              <w:sz w:val="22"/>
            </w:rPr>
          </w:pPr>
          <w:del w:id="63" w:author="Anders Hejlsberg" w:date="2016-01-04T10:39:00Z">
            <w:r>
              <w:fldChar w:fldCharType="begin"/>
            </w:r>
            <w:r>
              <w:delInstrText xml:space="preserve"> HYPERLINK \l "_Toc426538827" </w:delInstrText>
            </w:r>
            <w:r>
              <w:fldChar w:fldCharType="separate"/>
            </w:r>
            <w:r w:rsidR="00DA7FF4" w:rsidRPr="00362BC7">
              <w:rPr>
                <w:rStyle w:val="Hyperlink"/>
                <w:noProof/>
              </w:rPr>
              <w:delText>3.2.5</w:delText>
            </w:r>
            <w:r w:rsidR="00DA7FF4">
              <w:rPr>
                <w:rFonts w:eastAsiaTheme="minorEastAsia"/>
                <w:noProof/>
                <w:sz w:val="22"/>
              </w:rPr>
              <w:tab/>
            </w:r>
            <w:r w:rsidR="00DA7FF4" w:rsidRPr="00362BC7">
              <w:rPr>
                <w:rStyle w:val="Hyperlink"/>
                <w:noProof/>
              </w:rPr>
              <w:delText>The Void Type</w:delText>
            </w:r>
            <w:r w:rsidR="00DA7FF4">
              <w:rPr>
                <w:noProof/>
                <w:webHidden/>
              </w:rPr>
              <w:tab/>
            </w:r>
            <w:r w:rsidR="00DA7FF4">
              <w:rPr>
                <w:noProof/>
                <w:webHidden/>
              </w:rPr>
              <w:fldChar w:fldCharType="begin"/>
            </w:r>
            <w:r w:rsidR="00DA7FF4">
              <w:rPr>
                <w:noProof/>
                <w:webHidden/>
              </w:rPr>
              <w:delInstrText xml:space="preserve"> PAGEREF _Toc426538827 \h </w:delInstrText>
            </w:r>
            <w:r w:rsidR="00DA7FF4">
              <w:rPr>
                <w:noProof/>
                <w:webHidden/>
              </w:rPr>
            </w:r>
            <w:r w:rsidR="00DA7FF4">
              <w:rPr>
                <w:noProof/>
                <w:webHidden/>
              </w:rPr>
              <w:fldChar w:fldCharType="separate"/>
            </w:r>
            <w:r w:rsidR="00DA7FF4">
              <w:rPr>
                <w:noProof/>
                <w:webHidden/>
              </w:rPr>
              <w:delText>28</w:delText>
            </w:r>
            <w:r w:rsidR="00DA7FF4">
              <w:rPr>
                <w:noProof/>
                <w:webHidden/>
              </w:rPr>
              <w:fldChar w:fldCharType="end"/>
            </w:r>
            <w:r>
              <w:rPr>
                <w:noProof/>
              </w:rPr>
              <w:fldChar w:fldCharType="end"/>
            </w:r>
          </w:del>
        </w:p>
        <w:p w14:paraId="4E3BD4D0" w14:textId="77777777" w:rsidR="00DA7FF4" w:rsidRDefault="008B0D2E">
          <w:pPr>
            <w:pStyle w:val="TOC3"/>
            <w:rPr>
              <w:del w:id="64" w:author="Anders Hejlsberg" w:date="2016-01-04T10:39:00Z"/>
              <w:rFonts w:eastAsiaTheme="minorEastAsia"/>
              <w:noProof/>
              <w:sz w:val="22"/>
            </w:rPr>
          </w:pPr>
          <w:del w:id="65" w:author="Anders Hejlsberg" w:date="2016-01-04T10:39:00Z">
            <w:r>
              <w:fldChar w:fldCharType="begin"/>
            </w:r>
            <w:r>
              <w:delInstrText xml:space="preserve"> HYPERLINK \l "_Toc426538828" </w:delInstrText>
            </w:r>
            <w:r>
              <w:fldChar w:fldCharType="separate"/>
            </w:r>
            <w:r w:rsidR="00DA7FF4" w:rsidRPr="00362BC7">
              <w:rPr>
                <w:rStyle w:val="Hyperlink"/>
                <w:noProof/>
              </w:rPr>
              <w:delText>3.2.6</w:delText>
            </w:r>
            <w:r w:rsidR="00DA7FF4">
              <w:rPr>
                <w:rFonts w:eastAsiaTheme="minorEastAsia"/>
                <w:noProof/>
                <w:sz w:val="22"/>
              </w:rPr>
              <w:tab/>
            </w:r>
            <w:r w:rsidR="00DA7FF4" w:rsidRPr="00362BC7">
              <w:rPr>
                <w:rStyle w:val="Hyperlink"/>
                <w:noProof/>
              </w:rPr>
              <w:delText>The Null Type</w:delText>
            </w:r>
            <w:r w:rsidR="00DA7FF4">
              <w:rPr>
                <w:noProof/>
                <w:webHidden/>
              </w:rPr>
              <w:tab/>
            </w:r>
            <w:r w:rsidR="00DA7FF4">
              <w:rPr>
                <w:noProof/>
                <w:webHidden/>
              </w:rPr>
              <w:fldChar w:fldCharType="begin"/>
            </w:r>
            <w:r w:rsidR="00DA7FF4">
              <w:rPr>
                <w:noProof/>
                <w:webHidden/>
              </w:rPr>
              <w:delInstrText xml:space="preserve"> PAGEREF _Toc426538828 \h </w:delInstrText>
            </w:r>
            <w:r w:rsidR="00DA7FF4">
              <w:rPr>
                <w:noProof/>
                <w:webHidden/>
              </w:rPr>
            </w:r>
            <w:r w:rsidR="00DA7FF4">
              <w:rPr>
                <w:noProof/>
                <w:webHidden/>
              </w:rPr>
              <w:fldChar w:fldCharType="separate"/>
            </w:r>
            <w:r w:rsidR="00DA7FF4">
              <w:rPr>
                <w:noProof/>
                <w:webHidden/>
              </w:rPr>
              <w:delText>28</w:delText>
            </w:r>
            <w:r w:rsidR="00DA7FF4">
              <w:rPr>
                <w:noProof/>
                <w:webHidden/>
              </w:rPr>
              <w:fldChar w:fldCharType="end"/>
            </w:r>
            <w:r>
              <w:rPr>
                <w:noProof/>
              </w:rPr>
              <w:fldChar w:fldCharType="end"/>
            </w:r>
          </w:del>
        </w:p>
        <w:p w14:paraId="6860008F" w14:textId="77777777" w:rsidR="00DA7FF4" w:rsidRDefault="008B0D2E">
          <w:pPr>
            <w:pStyle w:val="TOC3"/>
            <w:rPr>
              <w:del w:id="66" w:author="Anders Hejlsberg" w:date="2016-01-04T10:39:00Z"/>
              <w:rFonts w:eastAsiaTheme="minorEastAsia"/>
              <w:noProof/>
              <w:sz w:val="22"/>
            </w:rPr>
          </w:pPr>
          <w:del w:id="67" w:author="Anders Hejlsberg" w:date="2016-01-04T10:39:00Z">
            <w:r>
              <w:fldChar w:fldCharType="begin"/>
            </w:r>
            <w:r>
              <w:delInstrText xml:space="preserve"> HYPERLINK \l "_Toc426538829" </w:delInstrText>
            </w:r>
            <w:r>
              <w:fldChar w:fldCharType="separate"/>
            </w:r>
            <w:r w:rsidR="00DA7FF4" w:rsidRPr="00362BC7">
              <w:rPr>
                <w:rStyle w:val="Hyperlink"/>
                <w:noProof/>
              </w:rPr>
              <w:delText>3.2.7</w:delText>
            </w:r>
            <w:r w:rsidR="00DA7FF4">
              <w:rPr>
                <w:rFonts w:eastAsiaTheme="minorEastAsia"/>
                <w:noProof/>
                <w:sz w:val="22"/>
              </w:rPr>
              <w:tab/>
            </w:r>
            <w:r w:rsidR="00DA7FF4" w:rsidRPr="00362BC7">
              <w:rPr>
                <w:rStyle w:val="Hyperlink"/>
                <w:noProof/>
              </w:rPr>
              <w:delText>The Undefined Type</w:delText>
            </w:r>
            <w:r w:rsidR="00DA7FF4">
              <w:rPr>
                <w:noProof/>
                <w:webHidden/>
              </w:rPr>
              <w:tab/>
            </w:r>
            <w:r w:rsidR="00DA7FF4">
              <w:rPr>
                <w:noProof/>
                <w:webHidden/>
              </w:rPr>
              <w:fldChar w:fldCharType="begin"/>
            </w:r>
            <w:r w:rsidR="00DA7FF4">
              <w:rPr>
                <w:noProof/>
                <w:webHidden/>
              </w:rPr>
              <w:delInstrText xml:space="preserve"> PAGEREF _Toc426538829 \h </w:delInstrText>
            </w:r>
            <w:r w:rsidR="00DA7FF4">
              <w:rPr>
                <w:noProof/>
                <w:webHidden/>
              </w:rPr>
            </w:r>
            <w:r w:rsidR="00DA7FF4">
              <w:rPr>
                <w:noProof/>
                <w:webHidden/>
              </w:rPr>
              <w:fldChar w:fldCharType="separate"/>
            </w:r>
            <w:r w:rsidR="00DA7FF4">
              <w:rPr>
                <w:noProof/>
                <w:webHidden/>
              </w:rPr>
              <w:delText>29</w:delText>
            </w:r>
            <w:r w:rsidR="00DA7FF4">
              <w:rPr>
                <w:noProof/>
                <w:webHidden/>
              </w:rPr>
              <w:fldChar w:fldCharType="end"/>
            </w:r>
            <w:r>
              <w:rPr>
                <w:noProof/>
              </w:rPr>
              <w:fldChar w:fldCharType="end"/>
            </w:r>
          </w:del>
        </w:p>
        <w:p w14:paraId="4602555A" w14:textId="77777777" w:rsidR="00DA7FF4" w:rsidRDefault="008B0D2E">
          <w:pPr>
            <w:pStyle w:val="TOC3"/>
            <w:rPr>
              <w:del w:id="68" w:author="Anders Hejlsberg" w:date="2016-01-04T10:39:00Z"/>
              <w:rFonts w:eastAsiaTheme="minorEastAsia"/>
              <w:noProof/>
              <w:sz w:val="22"/>
            </w:rPr>
          </w:pPr>
          <w:del w:id="69" w:author="Anders Hejlsberg" w:date="2016-01-04T10:39:00Z">
            <w:r>
              <w:fldChar w:fldCharType="begin"/>
            </w:r>
            <w:r>
              <w:delInstrText xml:space="preserve"> HYPERLINK \l "_Toc426538830" </w:delInstrText>
            </w:r>
            <w:r>
              <w:fldChar w:fldCharType="separate"/>
            </w:r>
            <w:r w:rsidR="00DA7FF4" w:rsidRPr="00362BC7">
              <w:rPr>
                <w:rStyle w:val="Hyperlink"/>
                <w:noProof/>
              </w:rPr>
              <w:delText>3.2.8</w:delText>
            </w:r>
            <w:r w:rsidR="00DA7FF4">
              <w:rPr>
                <w:rFonts w:eastAsiaTheme="minorEastAsia"/>
                <w:noProof/>
                <w:sz w:val="22"/>
              </w:rPr>
              <w:tab/>
            </w:r>
            <w:r w:rsidR="00DA7FF4" w:rsidRPr="00362BC7">
              <w:rPr>
                <w:rStyle w:val="Hyperlink"/>
                <w:noProof/>
              </w:rPr>
              <w:delText>Enum Types</w:delText>
            </w:r>
            <w:r w:rsidR="00DA7FF4">
              <w:rPr>
                <w:noProof/>
                <w:webHidden/>
              </w:rPr>
              <w:tab/>
            </w:r>
            <w:r w:rsidR="00DA7FF4">
              <w:rPr>
                <w:noProof/>
                <w:webHidden/>
              </w:rPr>
              <w:fldChar w:fldCharType="begin"/>
            </w:r>
            <w:r w:rsidR="00DA7FF4">
              <w:rPr>
                <w:noProof/>
                <w:webHidden/>
              </w:rPr>
              <w:delInstrText xml:space="preserve"> PAGEREF _Toc426538830 \h </w:delInstrText>
            </w:r>
            <w:r w:rsidR="00DA7FF4">
              <w:rPr>
                <w:noProof/>
                <w:webHidden/>
              </w:rPr>
            </w:r>
            <w:r w:rsidR="00DA7FF4">
              <w:rPr>
                <w:noProof/>
                <w:webHidden/>
              </w:rPr>
              <w:fldChar w:fldCharType="separate"/>
            </w:r>
            <w:r w:rsidR="00DA7FF4">
              <w:rPr>
                <w:noProof/>
                <w:webHidden/>
              </w:rPr>
              <w:delText>29</w:delText>
            </w:r>
            <w:r w:rsidR="00DA7FF4">
              <w:rPr>
                <w:noProof/>
                <w:webHidden/>
              </w:rPr>
              <w:fldChar w:fldCharType="end"/>
            </w:r>
            <w:r>
              <w:rPr>
                <w:noProof/>
              </w:rPr>
              <w:fldChar w:fldCharType="end"/>
            </w:r>
          </w:del>
        </w:p>
        <w:p w14:paraId="62912AA5" w14:textId="77777777" w:rsidR="00DA7FF4" w:rsidRDefault="008B0D2E">
          <w:pPr>
            <w:pStyle w:val="TOC3"/>
            <w:rPr>
              <w:del w:id="70" w:author="Anders Hejlsberg" w:date="2016-01-04T10:39:00Z"/>
              <w:rFonts w:eastAsiaTheme="minorEastAsia"/>
              <w:noProof/>
              <w:sz w:val="22"/>
            </w:rPr>
          </w:pPr>
          <w:del w:id="71" w:author="Anders Hejlsberg" w:date="2016-01-04T10:39:00Z">
            <w:r>
              <w:fldChar w:fldCharType="begin"/>
            </w:r>
            <w:r>
              <w:delInstrText xml:space="preserve"> HYPERLINK \l "_Toc426538831" </w:delInstrText>
            </w:r>
            <w:r>
              <w:fldChar w:fldCharType="separate"/>
            </w:r>
            <w:r w:rsidR="00DA7FF4" w:rsidRPr="00362BC7">
              <w:rPr>
                <w:rStyle w:val="Hyperlink"/>
                <w:noProof/>
              </w:rPr>
              <w:delText>3.2.9</w:delText>
            </w:r>
            <w:r w:rsidR="00DA7FF4">
              <w:rPr>
                <w:rFonts w:eastAsiaTheme="minorEastAsia"/>
                <w:noProof/>
                <w:sz w:val="22"/>
              </w:rPr>
              <w:tab/>
            </w:r>
            <w:r w:rsidR="00DA7FF4" w:rsidRPr="00362BC7">
              <w:rPr>
                <w:rStyle w:val="Hyperlink"/>
                <w:noProof/>
              </w:rPr>
              <w:delText>String Literal Types</w:delText>
            </w:r>
            <w:r w:rsidR="00DA7FF4">
              <w:rPr>
                <w:noProof/>
                <w:webHidden/>
              </w:rPr>
              <w:tab/>
            </w:r>
            <w:r w:rsidR="00DA7FF4">
              <w:rPr>
                <w:noProof/>
                <w:webHidden/>
              </w:rPr>
              <w:fldChar w:fldCharType="begin"/>
            </w:r>
            <w:r w:rsidR="00DA7FF4">
              <w:rPr>
                <w:noProof/>
                <w:webHidden/>
              </w:rPr>
              <w:delInstrText xml:space="preserve"> PAGEREF _Toc426538831 \h </w:delInstrText>
            </w:r>
            <w:r w:rsidR="00DA7FF4">
              <w:rPr>
                <w:noProof/>
                <w:webHidden/>
              </w:rPr>
            </w:r>
            <w:r w:rsidR="00DA7FF4">
              <w:rPr>
                <w:noProof/>
                <w:webHidden/>
              </w:rPr>
              <w:fldChar w:fldCharType="separate"/>
            </w:r>
            <w:r w:rsidR="00DA7FF4">
              <w:rPr>
                <w:noProof/>
                <w:webHidden/>
              </w:rPr>
              <w:delText>29</w:delText>
            </w:r>
            <w:r w:rsidR="00DA7FF4">
              <w:rPr>
                <w:noProof/>
                <w:webHidden/>
              </w:rPr>
              <w:fldChar w:fldCharType="end"/>
            </w:r>
            <w:r>
              <w:rPr>
                <w:noProof/>
              </w:rPr>
              <w:fldChar w:fldCharType="end"/>
            </w:r>
          </w:del>
        </w:p>
        <w:p w14:paraId="761DEAAF" w14:textId="77777777" w:rsidR="00DA7FF4" w:rsidRDefault="008B0D2E">
          <w:pPr>
            <w:pStyle w:val="TOC2"/>
            <w:tabs>
              <w:tab w:val="left" w:pos="880"/>
              <w:tab w:val="right" w:leader="dot" w:pos="9350"/>
            </w:tabs>
            <w:rPr>
              <w:del w:id="72" w:author="Anders Hejlsberg" w:date="2016-01-04T10:39:00Z"/>
              <w:rFonts w:eastAsiaTheme="minorEastAsia"/>
              <w:noProof/>
              <w:sz w:val="22"/>
            </w:rPr>
          </w:pPr>
          <w:del w:id="73" w:author="Anders Hejlsberg" w:date="2016-01-04T10:39:00Z">
            <w:r>
              <w:fldChar w:fldCharType="begin"/>
            </w:r>
            <w:r>
              <w:delInstrText xml:space="preserve"> HYPERLINK \l "_Toc426538832" </w:delInstrText>
            </w:r>
            <w:r>
              <w:fldChar w:fldCharType="separate"/>
            </w:r>
            <w:r w:rsidR="00DA7FF4" w:rsidRPr="00362BC7">
              <w:rPr>
                <w:rStyle w:val="Hyperlink"/>
                <w:noProof/>
              </w:rPr>
              <w:delText>3.3</w:delText>
            </w:r>
            <w:r w:rsidR="00DA7FF4">
              <w:rPr>
                <w:rFonts w:eastAsiaTheme="minorEastAsia"/>
                <w:noProof/>
                <w:sz w:val="22"/>
              </w:rPr>
              <w:tab/>
            </w:r>
            <w:r w:rsidR="00DA7FF4" w:rsidRPr="00362BC7">
              <w:rPr>
                <w:rStyle w:val="Hyperlink"/>
                <w:noProof/>
              </w:rPr>
              <w:delText>Object Types</w:delText>
            </w:r>
            <w:r w:rsidR="00DA7FF4">
              <w:rPr>
                <w:noProof/>
                <w:webHidden/>
              </w:rPr>
              <w:tab/>
            </w:r>
            <w:r w:rsidR="00DA7FF4">
              <w:rPr>
                <w:noProof/>
                <w:webHidden/>
              </w:rPr>
              <w:fldChar w:fldCharType="begin"/>
            </w:r>
            <w:r w:rsidR="00DA7FF4">
              <w:rPr>
                <w:noProof/>
                <w:webHidden/>
              </w:rPr>
              <w:delInstrText xml:space="preserve"> PAGEREF _Toc426538832 \h </w:delInstrText>
            </w:r>
            <w:r w:rsidR="00DA7FF4">
              <w:rPr>
                <w:noProof/>
                <w:webHidden/>
              </w:rPr>
            </w:r>
            <w:r w:rsidR="00DA7FF4">
              <w:rPr>
                <w:noProof/>
                <w:webHidden/>
              </w:rPr>
              <w:fldChar w:fldCharType="separate"/>
            </w:r>
            <w:r w:rsidR="00DA7FF4">
              <w:rPr>
                <w:noProof/>
                <w:webHidden/>
              </w:rPr>
              <w:delText>29</w:delText>
            </w:r>
            <w:r w:rsidR="00DA7FF4">
              <w:rPr>
                <w:noProof/>
                <w:webHidden/>
              </w:rPr>
              <w:fldChar w:fldCharType="end"/>
            </w:r>
            <w:r>
              <w:rPr>
                <w:noProof/>
              </w:rPr>
              <w:fldChar w:fldCharType="end"/>
            </w:r>
          </w:del>
        </w:p>
        <w:p w14:paraId="74C1273E" w14:textId="77777777" w:rsidR="00DA7FF4" w:rsidRDefault="008B0D2E">
          <w:pPr>
            <w:pStyle w:val="TOC3"/>
            <w:rPr>
              <w:del w:id="74" w:author="Anders Hejlsberg" w:date="2016-01-04T10:39:00Z"/>
              <w:rFonts w:eastAsiaTheme="minorEastAsia"/>
              <w:noProof/>
              <w:sz w:val="22"/>
            </w:rPr>
          </w:pPr>
          <w:del w:id="75" w:author="Anders Hejlsberg" w:date="2016-01-04T10:39:00Z">
            <w:r>
              <w:fldChar w:fldCharType="begin"/>
            </w:r>
            <w:r>
              <w:delInstrText xml:space="preserve"> HYPERLINK \l "_Toc426538833" </w:delInstrText>
            </w:r>
            <w:r>
              <w:fldChar w:fldCharType="separate"/>
            </w:r>
            <w:r w:rsidR="00DA7FF4" w:rsidRPr="00362BC7">
              <w:rPr>
                <w:rStyle w:val="Hyperlink"/>
                <w:noProof/>
              </w:rPr>
              <w:delText>3.3.1</w:delText>
            </w:r>
            <w:r w:rsidR="00DA7FF4">
              <w:rPr>
                <w:rFonts w:eastAsiaTheme="minorEastAsia"/>
                <w:noProof/>
                <w:sz w:val="22"/>
              </w:rPr>
              <w:tab/>
            </w:r>
            <w:r w:rsidR="00DA7FF4" w:rsidRPr="00362BC7">
              <w:rPr>
                <w:rStyle w:val="Hyperlink"/>
                <w:noProof/>
              </w:rPr>
              <w:delText>Named Type References</w:delText>
            </w:r>
            <w:r w:rsidR="00DA7FF4">
              <w:rPr>
                <w:noProof/>
                <w:webHidden/>
              </w:rPr>
              <w:tab/>
            </w:r>
            <w:r w:rsidR="00DA7FF4">
              <w:rPr>
                <w:noProof/>
                <w:webHidden/>
              </w:rPr>
              <w:fldChar w:fldCharType="begin"/>
            </w:r>
            <w:r w:rsidR="00DA7FF4">
              <w:rPr>
                <w:noProof/>
                <w:webHidden/>
              </w:rPr>
              <w:delInstrText xml:space="preserve"> PAGEREF _Toc426538833 \h </w:delInstrText>
            </w:r>
            <w:r w:rsidR="00DA7FF4">
              <w:rPr>
                <w:noProof/>
                <w:webHidden/>
              </w:rPr>
            </w:r>
            <w:r w:rsidR="00DA7FF4">
              <w:rPr>
                <w:noProof/>
                <w:webHidden/>
              </w:rPr>
              <w:fldChar w:fldCharType="separate"/>
            </w:r>
            <w:r w:rsidR="00DA7FF4">
              <w:rPr>
                <w:noProof/>
                <w:webHidden/>
              </w:rPr>
              <w:delText>30</w:delText>
            </w:r>
            <w:r w:rsidR="00DA7FF4">
              <w:rPr>
                <w:noProof/>
                <w:webHidden/>
              </w:rPr>
              <w:fldChar w:fldCharType="end"/>
            </w:r>
            <w:r>
              <w:rPr>
                <w:noProof/>
              </w:rPr>
              <w:fldChar w:fldCharType="end"/>
            </w:r>
          </w:del>
        </w:p>
        <w:p w14:paraId="310B767A" w14:textId="77777777" w:rsidR="00DA7FF4" w:rsidRDefault="008B0D2E">
          <w:pPr>
            <w:pStyle w:val="TOC3"/>
            <w:rPr>
              <w:del w:id="76" w:author="Anders Hejlsberg" w:date="2016-01-04T10:39:00Z"/>
              <w:rFonts w:eastAsiaTheme="minorEastAsia"/>
              <w:noProof/>
              <w:sz w:val="22"/>
            </w:rPr>
          </w:pPr>
          <w:del w:id="77" w:author="Anders Hejlsberg" w:date="2016-01-04T10:39:00Z">
            <w:r>
              <w:fldChar w:fldCharType="begin"/>
            </w:r>
            <w:r>
              <w:delInstrText xml:space="preserve"> HYPERLINK \l "_Toc426538834" </w:delInstrText>
            </w:r>
            <w:r>
              <w:fldChar w:fldCharType="separate"/>
            </w:r>
            <w:r w:rsidR="00DA7FF4" w:rsidRPr="00362BC7">
              <w:rPr>
                <w:rStyle w:val="Hyperlink"/>
                <w:noProof/>
              </w:rPr>
              <w:delText>3.3.2</w:delText>
            </w:r>
            <w:r w:rsidR="00DA7FF4">
              <w:rPr>
                <w:rFonts w:eastAsiaTheme="minorEastAsia"/>
                <w:noProof/>
                <w:sz w:val="22"/>
              </w:rPr>
              <w:tab/>
            </w:r>
            <w:r w:rsidR="00DA7FF4" w:rsidRPr="00362BC7">
              <w:rPr>
                <w:rStyle w:val="Hyperlink"/>
                <w:noProof/>
              </w:rPr>
              <w:delText>Array Types</w:delText>
            </w:r>
            <w:r w:rsidR="00DA7FF4">
              <w:rPr>
                <w:noProof/>
                <w:webHidden/>
              </w:rPr>
              <w:tab/>
            </w:r>
            <w:r w:rsidR="00DA7FF4">
              <w:rPr>
                <w:noProof/>
                <w:webHidden/>
              </w:rPr>
              <w:fldChar w:fldCharType="begin"/>
            </w:r>
            <w:r w:rsidR="00DA7FF4">
              <w:rPr>
                <w:noProof/>
                <w:webHidden/>
              </w:rPr>
              <w:delInstrText xml:space="preserve"> PAGEREF _Toc426538834 \h </w:delInstrText>
            </w:r>
            <w:r w:rsidR="00DA7FF4">
              <w:rPr>
                <w:noProof/>
                <w:webHidden/>
              </w:rPr>
            </w:r>
            <w:r w:rsidR="00DA7FF4">
              <w:rPr>
                <w:noProof/>
                <w:webHidden/>
              </w:rPr>
              <w:fldChar w:fldCharType="separate"/>
            </w:r>
            <w:r w:rsidR="00DA7FF4">
              <w:rPr>
                <w:noProof/>
                <w:webHidden/>
              </w:rPr>
              <w:delText>30</w:delText>
            </w:r>
            <w:r w:rsidR="00DA7FF4">
              <w:rPr>
                <w:noProof/>
                <w:webHidden/>
              </w:rPr>
              <w:fldChar w:fldCharType="end"/>
            </w:r>
            <w:r>
              <w:rPr>
                <w:noProof/>
              </w:rPr>
              <w:fldChar w:fldCharType="end"/>
            </w:r>
          </w:del>
        </w:p>
        <w:p w14:paraId="1FCCF107" w14:textId="77777777" w:rsidR="00DA7FF4" w:rsidRDefault="008B0D2E">
          <w:pPr>
            <w:pStyle w:val="TOC3"/>
            <w:rPr>
              <w:del w:id="78" w:author="Anders Hejlsberg" w:date="2016-01-04T10:39:00Z"/>
              <w:rFonts w:eastAsiaTheme="minorEastAsia"/>
              <w:noProof/>
              <w:sz w:val="22"/>
            </w:rPr>
          </w:pPr>
          <w:del w:id="79" w:author="Anders Hejlsberg" w:date="2016-01-04T10:39:00Z">
            <w:r>
              <w:fldChar w:fldCharType="begin"/>
            </w:r>
            <w:r>
              <w:delInstrText xml:space="preserve"> HYPERLINK \l "_Toc426538835" </w:delInstrText>
            </w:r>
            <w:r>
              <w:fldChar w:fldCharType="separate"/>
            </w:r>
            <w:r w:rsidR="00DA7FF4" w:rsidRPr="00362BC7">
              <w:rPr>
                <w:rStyle w:val="Hyperlink"/>
                <w:noProof/>
              </w:rPr>
              <w:delText>3.3.3</w:delText>
            </w:r>
            <w:r w:rsidR="00DA7FF4">
              <w:rPr>
                <w:rFonts w:eastAsiaTheme="minorEastAsia"/>
                <w:noProof/>
                <w:sz w:val="22"/>
              </w:rPr>
              <w:tab/>
            </w:r>
            <w:r w:rsidR="00DA7FF4" w:rsidRPr="00362BC7">
              <w:rPr>
                <w:rStyle w:val="Hyperlink"/>
                <w:noProof/>
              </w:rPr>
              <w:delText>Tuple Types</w:delText>
            </w:r>
            <w:r w:rsidR="00DA7FF4">
              <w:rPr>
                <w:noProof/>
                <w:webHidden/>
              </w:rPr>
              <w:tab/>
            </w:r>
            <w:r w:rsidR="00DA7FF4">
              <w:rPr>
                <w:noProof/>
                <w:webHidden/>
              </w:rPr>
              <w:fldChar w:fldCharType="begin"/>
            </w:r>
            <w:r w:rsidR="00DA7FF4">
              <w:rPr>
                <w:noProof/>
                <w:webHidden/>
              </w:rPr>
              <w:delInstrText xml:space="preserve"> PAGEREF _Toc426538835 \h </w:delInstrText>
            </w:r>
            <w:r w:rsidR="00DA7FF4">
              <w:rPr>
                <w:noProof/>
                <w:webHidden/>
              </w:rPr>
            </w:r>
            <w:r w:rsidR="00DA7FF4">
              <w:rPr>
                <w:noProof/>
                <w:webHidden/>
              </w:rPr>
              <w:fldChar w:fldCharType="separate"/>
            </w:r>
            <w:r w:rsidR="00DA7FF4">
              <w:rPr>
                <w:noProof/>
                <w:webHidden/>
              </w:rPr>
              <w:delText>30</w:delText>
            </w:r>
            <w:r w:rsidR="00DA7FF4">
              <w:rPr>
                <w:noProof/>
                <w:webHidden/>
              </w:rPr>
              <w:fldChar w:fldCharType="end"/>
            </w:r>
            <w:r>
              <w:rPr>
                <w:noProof/>
              </w:rPr>
              <w:fldChar w:fldCharType="end"/>
            </w:r>
          </w:del>
        </w:p>
        <w:p w14:paraId="144750B1" w14:textId="77777777" w:rsidR="00DA7FF4" w:rsidRDefault="008B0D2E">
          <w:pPr>
            <w:pStyle w:val="TOC3"/>
            <w:rPr>
              <w:del w:id="80" w:author="Anders Hejlsberg" w:date="2016-01-04T10:39:00Z"/>
              <w:rFonts w:eastAsiaTheme="minorEastAsia"/>
              <w:noProof/>
              <w:sz w:val="22"/>
            </w:rPr>
          </w:pPr>
          <w:del w:id="81" w:author="Anders Hejlsberg" w:date="2016-01-04T10:39:00Z">
            <w:r>
              <w:fldChar w:fldCharType="begin"/>
            </w:r>
            <w:r>
              <w:delInstrText xml:space="preserve"> HYPERLINK \l "_Toc426538836" </w:delInstrText>
            </w:r>
            <w:r>
              <w:fldChar w:fldCharType="separate"/>
            </w:r>
            <w:r w:rsidR="00DA7FF4" w:rsidRPr="00362BC7">
              <w:rPr>
                <w:rStyle w:val="Hyperlink"/>
                <w:noProof/>
              </w:rPr>
              <w:delText>3.3.4</w:delText>
            </w:r>
            <w:r w:rsidR="00DA7FF4">
              <w:rPr>
                <w:rFonts w:eastAsiaTheme="minorEastAsia"/>
                <w:noProof/>
                <w:sz w:val="22"/>
              </w:rPr>
              <w:tab/>
            </w:r>
            <w:r w:rsidR="00DA7FF4" w:rsidRPr="00362BC7">
              <w:rPr>
                <w:rStyle w:val="Hyperlink"/>
                <w:noProof/>
              </w:rPr>
              <w:delText>Function Types</w:delText>
            </w:r>
            <w:r w:rsidR="00DA7FF4">
              <w:rPr>
                <w:noProof/>
                <w:webHidden/>
              </w:rPr>
              <w:tab/>
            </w:r>
            <w:r w:rsidR="00DA7FF4">
              <w:rPr>
                <w:noProof/>
                <w:webHidden/>
              </w:rPr>
              <w:fldChar w:fldCharType="begin"/>
            </w:r>
            <w:r w:rsidR="00DA7FF4">
              <w:rPr>
                <w:noProof/>
                <w:webHidden/>
              </w:rPr>
              <w:delInstrText xml:space="preserve"> PAGEREF _Toc426538836 \h </w:delInstrText>
            </w:r>
            <w:r w:rsidR="00DA7FF4">
              <w:rPr>
                <w:noProof/>
                <w:webHidden/>
              </w:rPr>
            </w:r>
            <w:r w:rsidR="00DA7FF4">
              <w:rPr>
                <w:noProof/>
                <w:webHidden/>
              </w:rPr>
              <w:fldChar w:fldCharType="separate"/>
            </w:r>
            <w:r w:rsidR="00DA7FF4">
              <w:rPr>
                <w:noProof/>
                <w:webHidden/>
              </w:rPr>
              <w:delText>31</w:delText>
            </w:r>
            <w:r w:rsidR="00DA7FF4">
              <w:rPr>
                <w:noProof/>
                <w:webHidden/>
              </w:rPr>
              <w:fldChar w:fldCharType="end"/>
            </w:r>
            <w:r>
              <w:rPr>
                <w:noProof/>
              </w:rPr>
              <w:fldChar w:fldCharType="end"/>
            </w:r>
          </w:del>
        </w:p>
        <w:p w14:paraId="0EEF6428" w14:textId="77777777" w:rsidR="00DA7FF4" w:rsidRDefault="008B0D2E">
          <w:pPr>
            <w:pStyle w:val="TOC3"/>
            <w:rPr>
              <w:del w:id="82" w:author="Anders Hejlsberg" w:date="2016-01-04T10:39:00Z"/>
              <w:rFonts w:eastAsiaTheme="minorEastAsia"/>
              <w:noProof/>
              <w:sz w:val="22"/>
            </w:rPr>
          </w:pPr>
          <w:del w:id="83" w:author="Anders Hejlsberg" w:date="2016-01-04T10:39:00Z">
            <w:r>
              <w:fldChar w:fldCharType="begin"/>
            </w:r>
            <w:r>
              <w:delInstrText xml:space="preserve"> HYPERLINK \l "_Toc426538837" </w:delInstrText>
            </w:r>
            <w:r>
              <w:fldChar w:fldCharType="separate"/>
            </w:r>
            <w:r w:rsidR="00DA7FF4" w:rsidRPr="00362BC7">
              <w:rPr>
                <w:rStyle w:val="Hyperlink"/>
                <w:noProof/>
              </w:rPr>
              <w:delText>3.3.5</w:delText>
            </w:r>
            <w:r w:rsidR="00DA7FF4">
              <w:rPr>
                <w:rFonts w:eastAsiaTheme="minorEastAsia"/>
                <w:noProof/>
                <w:sz w:val="22"/>
              </w:rPr>
              <w:tab/>
            </w:r>
            <w:r w:rsidR="00DA7FF4" w:rsidRPr="00362BC7">
              <w:rPr>
                <w:rStyle w:val="Hyperlink"/>
                <w:noProof/>
              </w:rPr>
              <w:delText>Constructor Types</w:delText>
            </w:r>
            <w:r w:rsidR="00DA7FF4">
              <w:rPr>
                <w:noProof/>
                <w:webHidden/>
              </w:rPr>
              <w:tab/>
            </w:r>
            <w:r w:rsidR="00DA7FF4">
              <w:rPr>
                <w:noProof/>
                <w:webHidden/>
              </w:rPr>
              <w:fldChar w:fldCharType="begin"/>
            </w:r>
            <w:r w:rsidR="00DA7FF4">
              <w:rPr>
                <w:noProof/>
                <w:webHidden/>
              </w:rPr>
              <w:delInstrText xml:space="preserve"> PAGEREF _Toc426538837 \h </w:delInstrText>
            </w:r>
            <w:r w:rsidR="00DA7FF4">
              <w:rPr>
                <w:noProof/>
                <w:webHidden/>
              </w:rPr>
            </w:r>
            <w:r w:rsidR="00DA7FF4">
              <w:rPr>
                <w:noProof/>
                <w:webHidden/>
              </w:rPr>
              <w:fldChar w:fldCharType="separate"/>
            </w:r>
            <w:r w:rsidR="00DA7FF4">
              <w:rPr>
                <w:noProof/>
                <w:webHidden/>
              </w:rPr>
              <w:delText>31</w:delText>
            </w:r>
            <w:r w:rsidR="00DA7FF4">
              <w:rPr>
                <w:noProof/>
                <w:webHidden/>
              </w:rPr>
              <w:fldChar w:fldCharType="end"/>
            </w:r>
            <w:r>
              <w:rPr>
                <w:noProof/>
              </w:rPr>
              <w:fldChar w:fldCharType="end"/>
            </w:r>
          </w:del>
        </w:p>
        <w:p w14:paraId="10E1FB72" w14:textId="77777777" w:rsidR="00DA7FF4" w:rsidRDefault="008B0D2E">
          <w:pPr>
            <w:pStyle w:val="TOC3"/>
            <w:rPr>
              <w:del w:id="84" w:author="Anders Hejlsberg" w:date="2016-01-04T10:39:00Z"/>
              <w:rFonts w:eastAsiaTheme="minorEastAsia"/>
              <w:noProof/>
              <w:sz w:val="22"/>
            </w:rPr>
          </w:pPr>
          <w:del w:id="85" w:author="Anders Hejlsberg" w:date="2016-01-04T10:39:00Z">
            <w:r>
              <w:lastRenderedPageBreak/>
              <w:fldChar w:fldCharType="begin"/>
            </w:r>
            <w:r>
              <w:delInstrText xml:space="preserve"> HYPERLINK \l "_Toc426538838" </w:delInstrText>
            </w:r>
            <w:r>
              <w:fldChar w:fldCharType="separate"/>
            </w:r>
            <w:r w:rsidR="00DA7FF4" w:rsidRPr="00362BC7">
              <w:rPr>
                <w:rStyle w:val="Hyperlink"/>
                <w:noProof/>
              </w:rPr>
              <w:delText>3.3.6</w:delText>
            </w:r>
            <w:r w:rsidR="00DA7FF4">
              <w:rPr>
                <w:rFonts w:eastAsiaTheme="minorEastAsia"/>
                <w:noProof/>
                <w:sz w:val="22"/>
              </w:rPr>
              <w:tab/>
            </w:r>
            <w:r w:rsidR="00DA7FF4" w:rsidRPr="00362BC7">
              <w:rPr>
                <w:rStyle w:val="Hyperlink"/>
                <w:noProof/>
              </w:rPr>
              <w:delText>Members</w:delText>
            </w:r>
            <w:r w:rsidR="00DA7FF4">
              <w:rPr>
                <w:noProof/>
                <w:webHidden/>
              </w:rPr>
              <w:tab/>
            </w:r>
            <w:r w:rsidR="00DA7FF4">
              <w:rPr>
                <w:noProof/>
                <w:webHidden/>
              </w:rPr>
              <w:fldChar w:fldCharType="begin"/>
            </w:r>
            <w:r w:rsidR="00DA7FF4">
              <w:rPr>
                <w:noProof/>
                <w:webHidden/>
              </w:rPr>
              <w:delInstrText xml:space="preserve"> PAGEREF _Toc426538838 \h </w:delInstrText>
            </w:r>
            <w:r w:rsidR="00DA7FF4">
              <w:rPr>
                <w:noProof/>
                <w:webHidden/>
              </w:rPr>
            </w:r>
            <w:r w:rsidR="00DA7FF4">
              <w:rPr>
                <w:noProof/>
                <w:webHidden/>
              </w:rPr>
              <w:fldChar w:fldCharType="separate"/>
            </w:r>
            <w:r w:rsidR="00DA7FF4">
              <w:rPr>
                <w:noProof/>
                <w:webHidden/>
              </w:rPr>
              <w:delText>31</w:delText>
            </w:r>
            <w:r w:rsidR="00DA7FF4">
              <w:rPr>
                <w:noProof/>
                <w:webHidden/>
              </w:rPr>
              <w:fldChar w:fldCharType="end"/>
            </w:r>
            <w:r>
              <w:rPr>
                <w:noProof/>
              </w:rPr>
              <w:fldChar w:fldCharType="end"/>
            </w:r>
          </w:del>
        </w:p>
        <w:p w14:paraId="4877FEA2" w14:textId="77777777" w:rsidR="00DA7FF4" w:rsidRDefault="008B0D2E">
          <w:pPr>
            <w:pStyle w:val="TOC2"/>
            <w:tabs>
              <w:tab w:val="left" w:pos="880"/>
              <w:tab w:val="right" w:leader="dot" w:pos="9350"/>
            </w:tabs>
            <w:rPr>
              <w:del w:id="86" w:author="Anders Hejlsberg" w:date="2016-01-04T10:39:00Z"/>
              <w:rFonts w:eastAsiaTheme="minorEastAsia"/>
              <w:noProof/>
              <w:sz w:val="22"/>
            </w:rPr>
          </w:pPr>
          <w:del w:id="87" w:author="Anders Hejlsberg" w:date="2016-01-04T10:39:00Z">
            <w:r>
              <w:fldChar w:fldCharType="begin"/>
            </w:r>
            <w:r>
              <w:delInstrText xml:space="preserve"> HYPERLINK \l "_Toc426538839" </w:delInstrText>
            </w:r>
            <w:r>
              <w:fldChar w:fldCharType="separate"/>
            </w:r>
            <w:r w:rsidR="00DA7FF4" w:rsidRPr="00362BC7">
              <w:rPr>
                <w:rStyle w:val="Hyperlink"/>
                <w:noProof/>
              </w:rPr>
              <w:delText>3.4</w:delText>
            </w:r>
            <w:r w:rsidR="00DA7FF4">
              <w:rPr>
                <w:rFonts w:eastAsiaTheme="minorEastAsia"/>
                <w:noProof/>
                <w:sz w:val="22"/>
              </w:rPr>
              <w:tab/>
            </w:r>
            <w:r w:rsidR="00DA7FF4" w:rsidRPr="00362BC7">
              <w:rPr>
                <w:rStyle w:val="Hyperlink"/>
                <w:noProof/>
              </w:rPr>
              <w:delText>Union Types</w:delText>
            </w:r>
            <w:r w:rsidR="00DA7FF4">
              <w:rPr>
                <w:noProof/>
                <w:webHidden/>
              </w:rPr>
              <w:tab/>
            </w:r>
            <w:r w:rsidR="00DA7FF4">
              <w:rPr>
                <w:noProof/>
                <w:webHidden/>
              </w:rPr>
              <w:fldChar w:fldCharType="begin"/>
            </w:r>
            <w:r w:rsidR="00DA7FF4">
              <w:rPr>
                <w:noProof/>
                <w:webHidden/>
              </w:rPr>
              <w:delInstrText xml:space="preserve"> PAGEREF _Toc426538839 \h </w:delInstrText>
            </w:r>
            <w:r w:rsidR="00DA7FF4">
              <w:rPr>
                <w:noProof/>
                <w:webHidden/>
              </w:rPr>
            </w:r>
            <w:r w:rsidR="00DA7FF4">
              <w:rPr>
                <w:noProof/>
                <w:webHidden/>
              </w:rPr>
              <w:fldChar w:fldCharType="separate"/>
            </w:r>
            <w:r w:rsidR="00DA7FF4">
              <w:rPr>
                <w:noProof/>
                <w:webHidden/>
              </w:rPr>
              <w:delText>32</w:delText>
            </w:r>
            <w:r w:rsidR="00DA7FF4">
              <w:rPr>
                <w:noProof/>
                <w:webHidden/>
              </w:rPr>
              <w:fldChar w:fldCharType="end"/>
            </w:r>
            <w:r>
              <w:rPr>
                <w:noProof/>
              </w:rPr>
              <w:fldChar w:fldCharType="end"/>
            </w:r>
          </w:del>
        </w:p>
        <w:p w14:paraId="3E706BDC" w14:textId="77777777" w:rsidR="00DA7FF4" w:rsidRDefault="008B0D2E">
          <w:pPr>
            <w:pStyle w:val="TOC2"/>
            <w:tabs>
              <w:tab w:val="left" w:pos="880"/>
              <w:tab w:val="right" w:leader="dot" w:pos="9350"/>
            </w:tabs>
            <w:rPr>
              <w:del w:id="88" w:author="Anders Hejlsberg" w:date="2016-01-04T10:39:00Z"/>
              <w:rFonts w:eastAsiaTheme="minorEastAsia"/>
              <w:noProof/>
              <w:sz w:val="22"/>
            </w:rPr>
          </w:pPr>
          <w:del w:id="89" w:author="Anders Hejlsberg" w:date="2016-01-04T10:39:00Z">
            <w:r>
              <w:fldChar w:fldCharType="begin"/>
            </w:r>
            <w:r>
              <w:delInstrText xml:space="preserve"> HYPERLINK \l "_Toc426538840" </w:delInstrText>
            </w:r>
            <w:r>
              <w:fldChar w:fldCharType="separate"/>
            </w:r>
            <w:r w:rsidR="00DA7FF4" w:rsidRPr="00362BC7">
              <w:rPr>
                <w:rStyle w:val="Hyperlink"/>
                <w:noProof/>
              </w:rPr>
              <w:delText>3.5</w:delText>
            </w:r>
            <w:r w:rsidR="00DA7FF4">
              <w:rPr>
                <w:rFonts w:eastAsiaTheme="minorEastAsia"/>
                <w:noProof/>
                <w:sz w:val="22"/>
              </w:rPr>
              <w:tab/>
            </w:r>
            <w:r w:rsidR="00DA7FF4" w:rsidRPr="00362BC7">
              <w:rPr>
                <w:rStyle w:val="Hyperlink"/>
                <w:noProof/>
              </w:rPr>
              <w:delText>Intersection Types</w:delText>
            </w:r>
            <w:r w:rsidR="00DA7FF4">
              <w:rPr>
                <w:noProof/>
                <w:webHidden/>
              </w:rPr>
              <w:tab/>
            </w:r>
            <w:r w:rsidR="00DA7FF4">
              <w:rPr>
                <w:noProof/>
                <w:webHidden/>
              </w:rPr>
              <w:fldChar w:fldCharType="begin"/>
            </w:r>
            <w:r w:rsidR="00DA7FF4">
              <w:rPr>
                <w:noProof/>
                <w:webHidden/>
              </w:rPr>
              <w:delInstrText xml:space="preserve"> PAGEREF _Toc426538840 \h </w:delInstrText>
            </w:r>
            <w:r w:rsidR="00DA7FF4">
              <w:rPr>
                <w:noProof/>
                <w:webHidden/>
              </w:rPr>
            </w:r>
            <w:r w:rsidR="00DA7FF4">
              <w:rPr>
                <w:noProof/>
                <w:webHidden/>
              </w:rPr>
              <w:fldChar w:fldCharType="separate"/>
            </w:r>
            <w:r w:rsidR="00DA7FF4">
              <w:rPr>
                <w:noProof/>
                <w:webHidden/>
              </w:rPr>
              <w:delText>34</w:delText>
            </w:r>
            <w:r w:rsidR="00DA7FF4">
              <w:rPr>
                <w:noProof/>
                <w:webHidden/>
              </w:rPr>
              <w:fldChar w:fldCharType="end"/>
            </w:r>
            <w:r>
              <w:rPr>
                <w:noProof/>
              </w:rPr>
              <w:fldChar w:fldCharType="end"/>
            </w:r>
          </w:del>
        </w:p>
        <w:p w14:paraId="79E6BD0C" w14:textId="77777777" w:rsidR="00DA7FF4" w:rsidRDefault="008B0D2E">
          <w:pPr>
            <w:pStyle w:val="TOC2"/>
            <w:tabs>
              <w:tab w:val="left" w:pos="880"/>
              <w:tab w:val="right" w:leader="dot" w:pos="9350"/>
            </w:tabs>
            <w:rPr>
              <w:del w:id="90" w:author="Anders Hejlsberg" w:date="2016-01-04T10:39:00Z"/>
              <w:rFonts w:eastAsiaTheme="minorEastAsia"/>
              <w:noProof/>
              <w:sz w:val="22"/>
            </w:rPr>
          </w:pPr>
          <w:del w:id="91" w:author="Anders Hejlsberg" w:date="2016-01-04T10:39:00Z">
            <w:r>
              <w:fldChar w:fldCharType="begin"/>
            </w:r>
            <w:r>
              <w:delInstrText xml:space="preserve"> HYPERLINK \l "_Toc426538841" </w:delInstrText>
            </w:r>
            <w:r>
              <w:fldChar w:fldCharType="separate"/>
            </w:r>
            <w:r w:rsidR="00DA7FF4" w:rsidRPr="00362BC7">
              <w:rPr>
                <w:rStyle w:val="Hyperlink"/>
                <w:noProof/>
              </w:rPr>
              <w:delText>3.6</w:delText>
            </w:r>
            <w:r w:rsidR="00DA7FF4">
              <w:rPr>
                <w:rFonts w:eastAsiaTheme="minorEastAsia"/>
                <w:noProof/>
                <w:sz w:val="22"/>
              </w:rPr>
              <w:tab/>
            </w:r>
            <w:r w:rsidR="00DA7FF4" w:rsidRPr="00362BC7">
              <w:rPr>
                <w:rStyle w:val="Hyperlink"/>
                <w:noProof/>
              </w:rPr>
              <w:delText>Type Parameters</w:delText>
            </w:r>
            <w:r w:rsidR="00DA7FF4">
              <w:rPr>
                <w:noProof/>
                <w:webHidden/>
              </w:rPr>
              <w:tab/>
            </w:r>
            <w:r w:rsidR="00DA7FF4">
              <w:rPr>
                <w:noProof/>
                <w:webHidden/>
              </w:rPr>
              <w:fldChar w:fldCharType="begin"/>
            </w:r>
            <w:r w:rsidR="00DA7FF4">
              <w:rPr>
                <w:noProof/>
                <w:webHidden/>
              </w:rPr>
              <w:delInstrText xml:space="preserve"> PAGEREF _Toc426538841 \h </w:delInstrText>
            </w:r>
            <w:r w:rsidR="00DA7FF4">
              <w:rPr>
                <w:noProof/>
                <w:webHidden/>
              </w:rPr>
            </w:r>
            <w:r w:rsidR="00DA7FF4">
              <w:rPr>
                <w:noProof/>
                <w:webHidden/>
              </w:rPr>
              <w:fldChar w:fldCharType="separate"/>
            </w:r>
            <w:r w:rsidR="00DA7FF4">
              <w:rPr>
                <w:noProof/>
                <w:webHidden/>
              </w:rPr>
              <w:delText>35</w:delText>
            </w:r>
            <w:r w:rsidR="00DA7FF4">
              <w:rPr>
                <w:noProof/>
                <w:webHidden/>
              </w:rPr>
              <w:fldChar w:fldCharType="end"/>
            </w:r>
            <w:r>
              <w:rPr>
                <w:noProof/>
              </w:rPr>
              <w:fldChar w:fldCharType="end"/>
            </w:r>
          </w:del>
        </w:p>
        <w:p w14:paraId="23EF654E" w14:textId="77777777" w:rsidR="00DA7FF4" w:rsidRDefault="008B0D2E">
          <w:pPr>
            <w:pStyle w:val="TOC3"/>
            <w:rPr>
              <w:del w:id="92" w:author="Anders Hejlsberg" w:date="2016-01-04T10:39:00Z"/>
              <w:rFonts w:eastAsiaTheme="minorEastAsia"/>
              <w:noProof/>
              <w:sz w:val="22"/>
            </w:rPr>
          </w:pPr>
          <w:del w:id="93" w:author="Anders Hejlsberg" w:date="2016-01-04T10:39:00Z">
            <w:r>
              <w:fldChar w:fldCharType="begin"/>
            </w:r>
            <w:r>
              <w:delInstrText xml:space="preserve"> HYPERLINK \l "_Toc426538842" </w:delInstrText>
            </w:r>
            <w:r>
              <w:fldChar w:fldCharType="separate"/>
            </w:r>
            <w:r w:rsidR="00DA7FF4" w:rsidRPr="00362BC7">
              <w:rPr>
                <w:rStyle w:val="Hyperlink"/>
                <w:noProof/>
              </w:rPr>
              <w:delText>3.6.1</w:delText>
            </w:r>
            <w:r w:rsidR="00DA7FF4">
              <w:rPr>
                <w:rFonts w:eastAsiaTheme="minorEastAsia"/>
                <w:noProof/>
                <w:sz w:val="22"/>
              </w:rPr>
              <w:tab/>
            </w:r>
            <w:r w:rsidR="00DA7FF4" w:rsidRPr="00362BC7">
              <w:rPr>
                <w:rStyle w:val="Hyperlink"/>
                <w:noProof/>
              </w:rPr>
              <w:delText>Type Parameter Lists</w:delText>
            </w:r>
            <w:r w:rsidR="00DA7FF4">
              <w:rPr>
                <w:noProof/>
                <w:webHidden/>
              </w:rPr>
              <w:tab/>
            </w:r>
            <w:r w:rsidR="00DA7FF4">
              <w:rPr>
                <w:noProof/>
                <w:webHidden/>
              </w:rPr>
              <w:fldChar w:fldCharType="begin"/>
            </w:r>
            <w:r w:rsidR="00DA7FF4">
              <w:rPr>
                <w:noProof/>
                <w:webHidden/>
              </w:rPr>
              <w:delInstrText xml:space="preserve"> PAGEREF _Toc426538842 \h </w:delInstrText>
            </w:r>
            <w:r w:rsidR="00DA7FF4">
              <w:rPr>
                <w:noProof/>
                <w:webHidden/>
              </w:rPr>
            </w:r>
            <w:r w:rsidR="00DA7FF4">
              <w:rPr>
                <w:noProof/>
                <w:webHidden/>
              </w:rPr>
              <w:fldChar w:fldCharType="separate"/>
            </w:r>
            <w:r w:rsidR="00DA7FF4">
              <w:rPr>
                <w:noProof/>
                <w:webHidden/>
              </w:rPr>
              <w:delText>35</w:delText>
            </w:r>
            <w:r w:rsidR="00DA7FF4">
              <w:rPr>
                <w:noProof/>
                <w:webHidden/>
              </w:rPr>
              <w:fldChar w:fldCharType="end"/>
            </w:r>
            <w:r>
              <w:rPr>
                <w:noProof/>
              </w:rPr>
              <w:fldChar w:fldCharType="end"/>
            </w:r>
          </w:del>
        </w:p>
        <w:p w14:paraId="320E2333" w14:textId="77777777" w:rsidR="00DA7FF4" w:rsidRDefault="008B0D2E">
          <w:pPr>
            <w:pStyle w:val="TOC3"/>
            <w:rPr>
              <w:del w:id="94" w:author="Anders Hejlsberg" w:date="2016-01-04T10:39:00Z"/>
              <w:rFonts w:eastAsiaTheme="minorEastAsia"/>
              <w:noProof/>
              <w:sz w:val="22"/>
            </w:rPr>
          </w:pPr>
          <w:del w:id="95" w:author="Anders Hejlsberg" w:date="2016-01-04T10:39:00Z">
            <w:r>
              <w:fldChar w:fldCharType="begin"/>
            </w:r>
            <w:r>
              <w:delInstrText xml:space="preserve"> HYPERLINK \l "_Toc426538843" </w:delInstrText>
            </w:r>
            <w:r>
              <w:fldChar w:fldCharType="separate"/>
            </w:r>
            <w:r w:rsidR="00DA7FF4" w:rsidRPr="00362BC7">
              <w:rPr>
                <w:rStyle w:val="Hyperlink"/>
                <w:noProof/>
              </w:rPr>
              <w:delText>3.6.2</w:delText>
            </w:r>
            <w:r w:rsidR="00DA7FF4">
              <w:rPr>
                <w:rFonts w:eastAsiaTheme="minorEastAsia"/>
                <w:noProof/>
                <w:sz w:val="22"/>
              </w:rPr>
              <w:tab/>
            </w:r>
            <w:r w:rsidR="00DA7FF4" w:rsidRPr="00362BC7">
              <w:rPr>
                <w:rStyle w:val="Hyperlink"/>
                <w:noProof/>
              </w:rPr>
              <w:delText>Type Argument Lists</w:delText>
            </w:r>
            <w:r w:rsidR="00DA7FF4">
              <w:rPr>
                <w:noProof/>
                <w:webHidden/>
              </w:rPr>
              <w:tab/>
            </w:r>
            <w:r w:rsidR="00DA7FF4">
              <w:rPr>
                <w:noProof/>
                <w:webHidden/>
              </w:rPr>
              <w:fldChar w:fldCharType="begin"/>
            </w:r>
            <w:r w:rsidR="00DA7FF4">
              <w:rPr>
                <w:noProof/>
                <w:webHidden/>
              </w:rPr>
              <w:delInstrText xml:space="preserve"> PAGEREF _Toc426538843 \h </w:delInstrText>
            </w:r>
            <w:r w:rsidR="00DA7FF4">
              <w:rPr>
                <w:noProof/>
                <w:webHidden/>
              </w:rPr>
            </w:r>
            <w:r w:rsidR="00DA7FF4">
              <w:rPr>
                <w:noProof/>
                <w:webHidden/>
              </w:rPr>
              <w:fldChar w:fldCharType="separate"/>
            </w:r>
            <w:r w:rsidR="00DA7FF4">
              <w:rPr>
                <w:noProof/>
                <w:webHidden/>
              </w:rPr>
              <w:delText>36</w:delText>
            </w:r>
            <w:r w:rsidR="00DA7FF4">
              <w:rPr>
                <w:noProof/>
                <w:webHidden/>
              </w:rPr>
              <w:fldChar w:fldCharType="end"/>
            </w:r>
            <w:r>
              <w:rPr>
                <w:noProof/>
              </w:rPr>
              <w:fldChar w:fldCharType="end"/>
            </w:r>
          </w:del>
        </w:p>
        <w:p w14:paraId="63692867" w14:textId="77777777" w:rsidR="00DA7FF4" w:rsidRDefault="008B0D2E">
          <w:pPr>
            <w:pStyle w:val="TOC2"/>
            <w:tabs>
              <w:tab w:val="left" w:pos="880"/>
              <w:tab w:val="right" w:leader="dot" w:pos="9350"/>
            </w:tabs>
            <w:rPr>
              <w:del w:id="96" w:author="Anders Hejlsberg" w:date="2016-01-04T10:39:00Z"/>
              <w:rFonts w:eastAsiaTheme="minorEastAsia"/>
              <w:noProof/>
              <w:sz w:val="22"/>
            </w:rPr>
          </w:pPr>
          <w:del w:id="97" w:author="Anders Hejlsberg" w:date="2016-01-04T10:39:00Z">
            <w:r>
              <w:fldChar w:fldCharType="begin"/>
            </w:r>
            <w:r>
              <w:delInstrText xml:space="preserve"> HYPERLINK \l "_Toc426538844" </w:delInstrText>
            </w:r>
            <w:r>
              <w:fldChar w:fldCharType="separate"/>
            </w:r>
            <w:r w:rsidR="00DA7FF4" w:rsidRPr="00362BC7">
              <w:rPr>
                <w:rStyle w:val="Hyperlink"/>
                <w:noProof/>
              </w:rPr>
              <w:delText>3.7</w:delText>
            </w:r>
            <w:r w:rsidR="00DA7FF4">
              <w:rPr>
                <w:rFonts w:eastAsiaTheme="minorEastAsia"/>
                <w:noProof/>
                <w:sz w:val="22"/>
              </w:rPr>
              <w:tab/>
            </w:r>
            <w:r w:rsidR="00DA7FF4" w:rsidRPr="00362BC7">
              <w:rPr>
                <w:rStyle w:val="Hyperlink"/>
                <w:noProof/>
              </w:rPr>
              <w:delText>Named Types</w:delText>
            </w:r>
            <w:r w:rsidR="00DA7FF4">
              <w:rPr>
                <w:noProof/>
                <w:webHidden/>
              </w:rPr>
              <w:tab/>
            </w:r>
            <w:r w:rsidR="00DA7FF4">
              <w:rPr>
                <w:noProof/>
                <w:webHidden/>
              </w:rPr>
              <w:fldChar w:fldCharType="begin"/>
            </w:r>
            <w:r w:rsidR="00DA7FF4">
              <w:rPr>
                <w:noProof/>
                <w:webHidden/>
              </w:rPr>
              <w:delInstrText xml:space="preserve"> PAGEREF _Toc426538844 \h </w:delInstrText>
            </w:r>
            <w:r w:rsidR="00DA7FF4">
              <w:rPr>
                <w:noProof/>
                <w:webHidden/>
              </w:rPr>
            </w:r>
            <w:r w:rsidR="00DA7FF4">
              <w:rPr>
                <w:noProof/>
                <w:webHidden/>
              </w:rPr>
              <w:fldChar w:fldCharType="separate"/>
            </w:r>
            <w:r w:rsidR="00DA7FF4">
              <w:rPr>
                <w:noProof/>
                <w:webHidden/>
              </w:rPr>
              <w:delText>37</w:delText>
            </w:r>
            <w:r w:rsidR="00DA7FF4">
              <w:rPr>
                <w:noProof/>
                <w:webHidden/>
              </w:rPr>
              <w:fldChar w:fldCharType="end"/>
            </w:r>
            <w:r>
              <w:rPr>
                <w:noProof/>
              </w:rPr>
              <w:fldChar w:fldCharType="end"/>
            </w:r>
          </w:del>
        </w:p>
        <w:p w14:paraId="543FDF31" w14:textId="77777777" w:rsidR="00DA7FF4" w:rsidRDefault="008B0D2E">
          <w:pPr>
            <w:pStyle w:val="TOC3"/>
            <w:rPr>
              <w:del w:id="98" w:author="Anders Hejlsberg" w:date="2016-01-04T10:39:00Z"/>
              <w:rFonts w:eastAsiaTheme="minorEastAsia"/>
              <w:noProof/>
              <w:sz w:val="22"/>
            </w:rPr>
          </w:pPr>
          <w:del w:id="99" w:author="Anders Hejlsberg" w:date="2016-01-04T10:39:00Z">
            <w:r>
              <w:fldChar w:fldCharType="begin"/>
            </w:r>
            <w:r>
              <w:delInstrText xml:space="preserve"> HYPERLINK \l "_Toc426538845" </w:delInstrText>
            </w:r>
            <w:r>
              <w:fldChar w:fldCharType="separate"/>
            </w:r>
            <w:r w:rsidR="00DA7FF4" w:rsidRPr="00362BC7">
              <w:rPr>
                <w:rStyle w:val="Hyperlink"/>
                <w:noProof/>
              </w:rPr>
              <w:delText>3.7.1</w:delText>
            </w:r>
            <w:r w:rsidR="00DA7FF4">
              <w:rPr>
                <w:rFonts w:eastAsiaTheme="minorEastAsia"/>
                <w:noProof/>
                <w:sz w:val="22"/>
              </w:rPr>
              <w:tab/>
            </w:r>
            <w:r w:rsidR="00DA7FF4" w:rsidRPr="00362BC7">
              <w:rPr>
                <w:rStyle w:val="Hyperlink"/>
                <w:noProof/>
              </w:rPr>
              <w:delText>Instance Types</w:delText>
            </w:r>
            <w:r w:rsidR="00DA7FF4">
              <w:rPr>
                <w:noProof/>
                <w:webHidden/>
              </w:rPr>
              <w:tab/>
            </w:r>
            <w:r w:rsidR="00DA7FF4">
              <w:rPr>
                <w:noProof/>
                <w:webHidden/>
              </w:rPr>
              <w:fldChar w:fldCharType="begin"/>
            </w:r>
            <w:r w:rsidR="00DA7FF4">
              <w:rPr>
                <w:noProof/>
                <w:webHidden/>
              </w:rPr>
              <w:delInstrText xml:space="preserve"> PAGEREF _Toc426538845 \h </w:delInstrText>
            </w:r>
            <w:r w:rsidR="00DA7FF4">
              <w:rPr>
                <w:noProof/>
                <w:webHidden/>
              </w:rPr>
            </w:r>
            <w:r w:rsidR="00DA7FF4">
              <w:rPr>
                <w:noProof/>
                <w:webHidden/>
              </w:rPr>
              <w:fldChar w:fldCharType="separate"/>
            </w:r>
            <w:r w:rsidR="00DA7FF4">
              <w:rPr>
                <w:noProof/>
                <w:webHidden/>
              </w:rPr>
              <w:delText>38</w:delText>
            </w:r>
            <w:r w:rsidR="00DA7FF4">
              <w:rPr>
                <w:noProof/>
                <w:webHidden/>
              </w:rPr>
              <w:fldChar w:fldCharType="end"/>
            </w:r>
            <w:r>
              <w:rPr>
                <w:noProof/>
              </w:rPr>
              <w:fldChar w:fldCharType="end"/>
            </w:r>
          </w:del>
        </w:p>
        <w:p w14:paraId="31624A98" w14:textId="77777777" w:rsidR="00DA7FF4" w:rsidRDefault="008B0D2E">
          <w:pPr>
            <w:pStyle w:val="TOC2"/>
            <w:tabs>
              <w:tab w:val="left" w:pos="880"/>
              <w:tab w:val="right" w:leader="dot" w:pos="9350"/>
            </w:tabs>
            <w:rPr>
              <w:del w:id="100" w:author="Anders Hejlsberg" w:date="2016-01-04T10:39:00Z"/>
              <w:rFonts w:eastAsiaTheme="minorEastAsia"/>
              <w:noProof/>
              <w:sz w:val="22"/>
            </w:rPr>
          </w:pPr>
          <w:del w:id="101" w:author="Anders Hejlsberg" w:date="2016-01-04T10:39:00Z">
            <w:r>
              <w:fldChar w:fldCharType="begin"/>
            </w:r>
            <w:r>
              <w:delInstrText xml:space="preserve"> HYPERLINK \l "_Toc426538846" </w:delInstrText>
            </w:r>
            <w:r>
              <w:fldChar w:fldCharType="separate"/>
            </w:r>
            <w:r w:rsidR="00DA7FF4" w:rsidRPr="00362BC7">
              <w:rPr>
                <w:rStyle w:val="Hyperlink"/>
                <w:noProof/>
              </w:rPr>
              <w:delText>3.8</w:delText>
            </w:r>
            <w:r w:rsidR="00DA7FF4">
              <w:rPr>
                <w:rFonts w:eastAsiaTheme="minorEastAsia"/>
                <w:noProof/>
                <w:sz w:val="22"/>
              </w:rPr>
              <w:tab/>
            </w:r>
            <w:r w:rsidR="00DA7FF4" w:rsidRPr="00362BC7">
              <w:rPr>
                <w:rStyle w:val="Hyperlink"/>
                <w:noProof/>
              </w:rPr>
              <w:delText>Specifying Types</w:delText>
            </w:r>
            <w:r w:rsidR="00DA7FF4">
              <w:rPr>
                <w:noProof/>
                <w:webHidden/>
              </w:rPr>
              <w:tab/>
            </w:r>
            <w:r w:rsidR="00DA7FF4">
              <w:rPr>
                <w:noProof/>
                <w:webHidden/>
              </w:rPr>
              <w:fldChar w:fldCharType="begin"/>
            </w:r>
            <w:r w:rsidR="00DA7FF4">
              <w:rPr>
                <w:noProof/>
                <w:webHidden/>
              </w:rPr>
              <w:delInstrText xml:space="preserve"> PAGEREF _Toc426538846 \h </w:delInstrText>
            </w:r>
            <w:r w:rsidR="00DA7FF4">
              <w:rPr>
                <w:noProof/>
                <w:webHidden/>
              </w:rPr>
            </w:r>
            <w:r w:rsidR="00DA7FF4">
              <w:rPr>
                <w:noProof/>
                <w:webHidden/>
              </w:rPr>
              <w:fldChar w:fldCharType="separate"/>
            </w:r>
            <w:r w:rsidR="00DA7FF4">
              <w:rPr>
                <w:noProof/>
                <w:webHidden/>
              </w:rPr>
              <w:delText>38</w:delText>
            </w:r>
            <w:r w:rsidR="00DA7FF4">
              <w:rPr>
                <w:noProof/>
                <w:webHidden/>
              </w:rPr>
              <w:fldChar w:fldCharType="end"/>
            </w:r>
            <w:r>
              <w:rPr>
                <w:noProof/>
              </w:rPr>
              <w:fldChar w:fldCharType="end"/>
            </w:r>
          </w:del>
        </w:p>
        <w:p w14:paraId="22D4835C" w14:textId="77777777" w:rsidR="00DA7FF4" w:rsidRDefault="008B0D2E">
          <w:pPr>
            <w:pStyle w:val="TOC3"/>
            <w:rPr>
              <w:del w:id="102" w:author="Anders Hejlsberg" w:date="2016-01-04T10:39:00Z"/>
              <w:rFonts w:eastAsiaTheme="minorEastAsia"/>
              <w:noProof/>
              <w:sz w:val="22"/>
            </w:rPr>
          </w:pPr>
          <w:del w:id="103" w:author="Anders Hejlsberg" w:date="2016-01-04T10:39:00Z">
            <w:r>
              <w:fldChar w:fldCharType="begin"/>
            </w:r>
            <w:r>
              <w:delInstrText xml:space="preserve"> HYPERLINK \l "_Toc426538847" </w:delInstrText>
            </w:r>
            <w:r>
              <w:fldChar w:fldCharType="separate"/>
            </w:r>
            <w:r w:rsidR="00DA7FF4" w:rsidRPr="00362BC7">
              <w:rPr>
                <w:rStyle w:val="Hyperlink"/>
                <w:noProof/>
              </w:rPr>
              <w:delText>3.8.1</w:delText>
            </w:r>
            <w:r w:rsidR="00DA7FF4">
              <w:rPr>
                <w:rFonts w:eastAsiaTheme="minorEastAsia"/>
                <w:noProof/>
                <w:sz w:val="22"/>
              </w:rPr>
              <w:tab/>
            </w:r>
            <w:r w:rsidR="00DA7FF4" w:rsidRPr="00362BC7">
              <w:rPr>
                <w:rStyle w:val="Hyperlink"/>
                <w:noProof/>
              </w:rPr>
              <w:delText>Predefined Types</w:delText>
            </w:r>
            <w:r w:rsidR="00DA7FF4">
              <w:rPr>
                <w:noProof/>
                <w:webHidden/>
              </w:rPr>
              <w:tab/>
            </w:r>
            <w:r w:rsidR="00DA7FF4">
              <w:rPr>
                <w:noProof/>
                <w:webHidden/>
              </w:rPr>
              <w:fldChar w:fldCharType="begin"/>
            </w:r>
            <w:r w:rsidR="00DA7FF4">
              <w:rPr>
                <w:noProof/>
                <w:webHidden/>
              </w:rPr>
              <w:delInstrText xml:space="preserve"> PAGEREF _Toc426538847 \h </w:delInstrText>
            </w:r>
            <w:r w:rsidR="00DA7FF4">
              <w:rPr>
                <w:noProof/>
                <w:webHidden/>
              </w:rPr>
            </w:r>
            <w:r w:rsidR="00DA7FF4">
              <w:rPr>
                <w:noProof/>
                <w:webHidden/>
              </w:rPr>
              <w:fldChar w:fldCharType="separate"/>
            </w:r>
            <w:r w:rsidR="00DA7FF4">
              <w:rPr>
                <w:noProof/>
                <w:webHidden/>
              </w:rPr>
              <w:delText>39</w:delText>
            </w:r>
            <w:r w:rsidR="00DA7FF4">
              <w:rPr>
                <w:noProof/>
                <w:webHidden/>
              </w:rPr>
              <w:fldChar w:fldCharType="end"/>
            </w:r>
            <w:r>
              <w:rPr>
                <w:noProof/>
              </w:rPr>
              <w:fldChar w:fldCharType="end"/>
            </w:r>
          </w:del>
        </w:p>
        <w:p w14:paraId="4DC0279A" w14:textId="77777777" w:rsidR="00DA7FF4" w:rsidRDefault="008B0D2E">
          <w:pPr>
            <w:pStyle w:val="TOC3"/>
            <w:rPr>
              <w:del w:id="104" w:author="Anders Hejlsberg" w:date="2016-01-04T10:39:00Z"/>
              <w:rFonts w:eastAsiaTheme="minorEastAsia"/>
              <w:noProof/>
              <w:sz w:val="22"/>
            </w:rPr>
          </w:pPr>
          <w:del w:id="105" w:author="Anders Hejlsberg" w:date="2016-01-04T10:39:00Z">
            <w:r>
              <w:fldChar w:fldCharType="begin"/>
            </w:r>
            <w:r>
              <w:delInstrText xml:space="preserve"> HYPERLINK \l "_Toc426538848" </w:delInstrText>
            </w:r>
            <w:r>
              <w:fldChar w:fldCharType="separate"/>
            </w:r>
            <w:r w:rsidR="00DA7FF4" w:rsidRPr="00362BC7">
              <w:rPr>
                <w:rStyle w:val="Hyperlink"/>
                <w:noProof/>
              </w:rPr>
              <w:delText>3.8.2</w:delText>
            </w:r>
            <w:r w:rsidR="00DA7FF4">
              <w:rPr>
                <w:rFonts w:eastAsiaTheme="minorEastAsia"/>
                <w:noProof/>
                <w:sz w:val="22"/>
              </w:rPr>
              <w:tab/>
            </w:r>
            <w:r w:rsidR="00DA7FF4" w:rsidRPr="00362BC7">
              <w:rPr>
                <w:rStyle w:val="Hyperlink"/>
                <w:noProof/>
              </w:rPr>
              <w:delText>Type References</w:delText>
            </w:r>
            <w:r w:rsidR="00DA7FF4">
              <w:rPr>
                <w:noProof/>
                <w:webHidden/>
              </w:rPr>
              <w:tab/>
            </w:r>
            <w:r w:rsidR="00DA7FF4">
              <w:rPr>
                <w:noProof/>
                <w:webHidden/>
              </w:rPr>
              <w:fldChar w:fldCharType="begin"/>
            </w:r>
            <w:r w:rsidR="00DA7FF4">
              <w:rPr>
                <w:noProof/>
                <w:webHidden/>
              </w:rPr>
              <w:delInstrText xml:space="preserve"> PAGEREF _Toc426538848 \h </w:delInstrText>
            </w:r>
            <w:r w:rsidR="00DA7FF4">
              <w:rPr>
                <w:noProof/>
                <w:webHidden/>
              </w:rPr>
            </w:r>
            <w:r w:rsidR="00DA7FF4">
              <w:rPr>
                <w:noProof/>
                <w:webHidden/>
              </w:rPr>
              <w:fldChar w:fldCharType="separate"/>
            </w:r>
            <w:r w:rsidR="00DA7FF4">
              <w:rPr>
                <w:noProof/>
                <w:webHidden/>
              </w:rPr>
              <w:delText>39</w:delText>
            </w:r>
            <w:r w:rsidR="00DA7FF4">
              <w:rPr>
                <w:noProof/>
                <w:webHidden/>
              </w:rPr>
              <w:fldChar w:fldCharType="end"/>
            </w:r>
            <w:r>
              <w:rPr>
                <w:noProof/>
              </w:rPr>
              <w:fldChar w:fldCharType="end"/>
            </w:r>
          </w:del>
        </w:p>
        <w:p w14:paraId="5FBC2E36" w14:textId="77777777" w:rsidR="00DA7FF4" w:rsidRDefault="008B0D2E">
          <w:pPr>
            <w:pStyle w:val="TOC3"/>
            <w:rPr>
              <w:del w:id="106" w:author="Anders Hejlsberg" w:date="2016-01-04T10:39:00Z"/>
              <w:rFonts w:eastAsiaTheme="minorEastAsia"/>
              <w:noProof/>
              <w:sz w:val="22"/>
            </w:rPr>
          </w:pPr>
          <w:del w:id="107" w:author="Anders Hejlsberg" w:date="2016-01-04T10:39:00Z">
            <w:r>
              <w:fldChar w:fldCharType="begin"/>
            </w:r>
            <w:r>
              <w:delInstrText xml:space="preserve"> HYPERLINK \l "_Toc426538849" </w:delInstrText>
            </w:r>
            <w:r>
              <w:fldChar w:fldCharType="separate"/>
            </w:r>
            <w:r w:rsidR="00DA7FF4" w:rsidRPr="00362BC7">
              <w:rPr>
                <w:rStyle w:val="Hyperlink"/>
                <w:noProof/>
              </w:rPr>
              <w:delText>3.8.3</w:delText>
            </w:r>
            <w:r w:rsidR="00DA7FF4">
              <w:rPr>
                <w:rFonts w:eastAsiaTheme="minorEastAsia"/>
                <w:noProof/>
                <w:sz w:val="22"/>
              </w:rPr>
              <w:tab/>
            </w:r>
            <w:r w:rsidR="00DA7FF4" w:rsidRPr="00362BC7">
              <w:rPr>
                <w:rStyle w:val="Hyperlink"/>
                <w:noProof/>
              </w:rPr>
              <w:delText>Object Type Literals</w:delText>
            </w:r>
            <w:r w:rsidR="00DA7FF4">
              <w:rPr>
                <w:noProof/>
                <w:webHidden/>
              </w:rPr>
              <w:tab/>
            </w:r>
            <w:r w:rsidR="00DA7FF4">
              <w:rPr>
                <w:noProof/>
                <w:webHidden/>
              </w:rPr>
              <w:fldChar w:fldCharType="begin"/>
            </w:r>
            <w:r w:rsidR="00DA7FF4">
              <w:rPr>
                <w:noProof/>
                <w:webHidden/>
              </w:rPr>
              <w:delInstrText xml:space="preserve"> PAGEREF _Toc426538849 \h </w:delInstrText>
            </w:r>
            <w:r w:rsidR="00DA7FF4">
              <w:rPr>
                <w:noProof/>
                <w:webHidden/>
              </w:rPr>
            </w:r>
            <w:r w:rsidR="00DA7FF4">
              <w:rPr>
                <w:noProof/>
                <w:webHidden/>
              </w:rPr>
              <w:fldChar w:fldCharType="separate"/>
            </w:r>
            <w:r w:rsidR="00DA7FF4">
              <w:rPr>
                <w:noProof/>
                <w:webHidden/>
              </w:rPr>
              <w:delText>41</w:delText>
            </w:r>
            <w:r w:rsidR="00DA7FF4">
              <w:rPr>
                <w:noProof/>
                <w:webHidden/>
              </w:rPr>
              <w:fldChar w:fldCharType="end"/>
            </w:r>
            <w:r>
              <w:rPr>
                <w:noProof/>
              </w:rPr>
              <w:fldChar w:fldCharType="end"/>
            </w:r>
          </w:del>
        </w:p>
        <w:p w14:paraId="5145C3B4" w14:textId="77777777" w:rsidR="00DA7FF4" w:rsidRDefault="008B0D2E">
          <w:pPr>
            <w:pStyle w:val="TOC3"/>
            <w:rPr>
              <w:del w:id="108" w:author="Anders Hejlsberg" w:date="2016-01-04T10:39:00Z"/>
              <w:rFonts w:eastAsiaTheme="minorEastAsia"/>
              <w:noProof/>
              <w:sz w:val="22"/>
            </w:rPr>
          </w:pPr>
          <w:del w:id="109" w:author="Anders Hejlsberg" w:date="2016-01-04T10:39:00Z">
            <w:r>
              <w:fldChar w:fldCharType="begin"/>
            </w:r>
            <w:r>
              <w:delInstrText xml:space="preserve"> HYPERLINK \l "_Toc426538850" </w:delInstrText>
            </w:r>
            <w:r>
              <w:fldChar w:fldCharType="separate"/>
            </w:r>
            <w:r w:rsidR="00DA7FF4" w:rsidRPr="00362BC7">
              <w:rPr>
                <w:rStyle w:val="Hyperlink"/>
                <w:noProof/>
              </w:rPr>
              <w:delText>3.8.4</w:delText>
            </w:r>
            <w:r w:rsidR="00DA7FF4">
              <w:rPr>
                <w:rFonts w:eastAsiaTheme="minorEastAsia"/>
                <w:noProof/>
                <w:sz w:val="22"/>
              </w:rPr>
              <w:tab/>
            </w:r>
            <w:r w:rsidR="00DA7FF4" w:rsidRPr="00362BC7">
              <w:rPr>
                <w:rStyle w:val="Hyperlink"/>
                <w:noProof/>
              </w:rPr>
              <w:delText>Array Type Literals</w:delText>
            </w:r>
            <w:r w:rsidR="00DA7FF4">
              <w:rPr>
                <w:noProof/>
                <w:webHidden/>
              </w:rPr>
              <w:tab/>
            </w:r>
            <w:r w:rsidR="00DA7FF4">
              <w:rPr>
                <w:noProof/>
                <w:webHidden/>
              </w:rPr>
              <w:fldChar w:fldCharType="begin"/>
            </w:r>
            <w:r w:rsidR="00DA7FF4">
              <w:rPr>
                <w:noProof/>
                <w:webHidden/>
              </w:rPr>
              <w:delInstrText xml:space="preserve"> PAGEREF _Toc426538850 \h </w:delInstrText>
            </w:r>
            <w:r w:rsidR="00DA7FF4">
              <w:rPr>
                <w:noProof/>
                <w:webHidden/>
              </w:rPr>
            </w:r>
            <w:r w:rsidR="00DA7FF4">
              <w:rPr>
                <w:noProof/>
                <w:webHidden/>
              </w:rPr>
              <w:fldChar w:fldCharType="separate"/>
            </w:r>
            <w:r w:rsidR="00DA7FF4">
              <w:rPr>
                <w:noProof/>
                <w:webHidden/>
              </w:rPr>
              <w:delText>42</w:delText>
            </w:r>
            <w:r w:rsidR="00DA7FF4">
              <w:rPr>
                <w:noProof/>
                <w:webHidden/>
              </w:rPr>
              <w:fldChar w:fldCharType="end"/>
            </w:r>
            <w:r>
              <w:rPr>
                <w:noProof/>
              </w:rPr>
              <w:fldChar w:fldCharType="end"/>
            </w:r>
          </w:del>
        </w:p>
        <w:p w14:paraId="7C71B46B" w14:textId="77777777" w:rsidR="00DA7FF4" w:rsidRDefault="008B0D2E">
          <w:pPr>
            <w:pStyle w:val="TOC3"/>
            <w:rPr>
              <w:del w:id="110" w:author="Anders Hejlsberg" w:date="2016-01-04T10:39:00Z"/>
              <w:rFonts w:eastAsiaTheme="minorEastAsia"/>
              <w:noProof/>
              <w:sz w:val="22"/>
            </w:rPr>
          </w:pPr>
          <w:del w:id="111" w:author="Anders Hejlsberg" w:date="2016-01-04T10:39:00Z">
            <w:r>
              <w:fldChar w:fldCharType="begin"/>
            </w:r>
            <w:r>
              <w:delInstrText xml:space="preserve"> HYPERLINK \l "_Toc426538851" </w:delInstrText>
            </w:r>
            <w:r>
              <w:fldChar w:fldCharType="separate"/>
            </w:r>
            <w:r w:rsidR="00DA7FF4" w:rsidRPr="00362BC7">
              <w:rPr>
                <w:rStyle w:val="Hyperlink"/>
                <w:noProof/>
              </w:rPr>
              <w:delText>3.8.5</w:delText>
            </w:r>
            <w:r w:rsidR="00DA7FF4">
              <w:rPr>
                <w:rFonts w:eastAsiaTheme="minorEastAsia"/>
                <w:noProof/>
                <w:sz w:val="22"/>
              </w:rPr>
              <w:tab/>
            </w:r>
            <w:r w:rsidR="00DA7FF4" w:rsidRPr="00362BC7">
              <w:rPr>
                <w:rStyle w:val="Hyperlink"/>
                <w:noProof/>
              </w:rPr>
              <w:delText>Tuple Type Literals</w:delText>
            </w:r>
            <w:r w:rsidR="00DA7FF4">
              <w:rPr>
                <w:noProof/>
                <w:webHidden/>
              </w:rPr>
              <w:tab/>
            </w:r>
            <w:r w:rsidR="00DA7FF4">
              <w:rPr>
                <w:noProof/>
                <w:webHidden/>
              </w:rPr>
              <w:fldChar w:fldCharType="begin"/>
            </w:r>
            <w:r w:rsidR="00DA7FF4">
              <w:rPr>
                <w:noProof/>
                <w:webHidden/>
              </w:rPr>
              <w:delInstrText xml:space="preserve"> PAGEREF _Toc426538851 \h </w:delInstrText>
            </w:r>
            <w:r w:rsidR="00DA7FF4">
              <w:rPr>
                <w:noProof/>
                <w:webHidden/>
              </w:rPr>
            </w:r>
            <w:r w:rsidR="00DA7FF4">
              <w:rPr>
                <w:noProof/>
                <w:webHidden/>
              </w:rPr>
              <w:fldChar w:fldCharType="separate"/>
            </w:r>
            <w:r w:rsidR="00DA7FF4">
              <w:rPr>
                <w:noProof/>
                <w:webHidden/>
              </w:rPr>
              <w:delText>42</w:delText>
            </w:r>
            <w:r w:rsidR="00DA7FF4">
              <w:rPr>
                <w:noProof/>
                <w:webHidden/>
              </w:rPr>
              <w:fldChar w:fldCharType="end"/>
            </w:r>
            <w:r>
              <w:rPr>
                <w:noProof/>
              </w:rPr>
              <w:fldChar w:fldCharType="end"/>
            </w:r>
          </w:del>
        </w:p>
        <w:p w14:paraId="31235985" w14:textId="77777777" w:rsidR="00DA7FF4" w:rsidRDefault="008B0D2E">
          <w:pPr>
            <w:pStyle w:val="TOC3"/>
            <w:rPr>
              <w:del w:id="112" w:author="Anders Hejlsberg" w:date="2016-01-04T10:39:00Z"/>
              <w:rFonts w:eastAsiaTheme="minorEastAsia"/>
              <w:noProof/>
              <w:sz w:val="22"/>
            </w:rPr>
          </w:pPr>
          <w:del w:id="113" w:author="Anders Hejlsberg" w:date="2016-01-04T10:39:00Z">
            <w:r>
              <w:fldChar w:fldCharType="begin"/>
            </w:r>
            <w:r>
              <w:delInstrText xml:space="preserve"> HYPERLINK \l "_Toc426538852" </w:delInstrText>
            </w:r>
            <w:r>
              <w:fldChar w:fldCharType="separate"/>
            </w:r>
            <w:r w:rsidR="00DA7FF4" w:rsidRPr="00362BC7">
              <w:rPr>
                <w:rStyle w:val="Hyperlink"/>
                <w:noProof/>
              </w:rPr>
              <w:delText>3.8.6</w:delText>
            </w:r>
            <w:r w:rsidR="00DA7FF4">
              <w:rPr>
                <w:rFonts w:eastAsiaTheme="minorEastAsia"/>
                <w:noProof/>
                <w:sz w:val="22"/>
              </w:rPr>
              <w:tab/>
            </w:r>
            <w:r w:rsidR="00DA7FF4" w:rsidRPr="00362BC7">
              <w:rPr>
                <w:rStyle w:val="Hyperlink"/>
                <w:noProof/>
              </w:rPr>
              <w:delText>Union Type Literals</w:delText>
            </w:r>
            <w:r w:rsidR="00DA7FF4">
              <w:rPr>
                <w:noProof/>
                <w:webHidden/>
              </w:rPr>
              <w:tab/>
            </w:r>
            <w:r w:rsidR="00DA7FF4">
              <w:rPr>
                <w:noProof/>
                <w:webHidden/>
              </w:rPr>
              <w:fldChar w:fldCharType="begin"/>
            </w:r>
            <w:r w:rsidR="00DA7FF4">
              <w:rPr>
                <w:noProof/>
                <w:webHidden/>
              </w:rPr>
              <w:delInstrText xml:space="preserve"> PAGEREF _Toc426538852 \h </w:delInstrText>
            </w:r>
            <w:r w:rsidR="00DA7FF4">
              <w:rPr>
                <w:noProof/>
                <w:webHidden/>
              </w:rPr>
            </w:r>
            <w:r w:rsidR="00DA7FF4">
              <w:rPr>
                <w:noProof/>
                <w:webHidden/>
              </w:rPr>
              <w:fldChar w:fldCharType="separate"/>
            </w:r>
            <w:r w:rsidR="00DA7FF4">
              <w:rPr>
                <w:noProof/>
                <w:webHidden/>
              </w:rPr>
              <w:delText>42</w:delText>
            </w:r>
            <w:r w:rsidR="00DA7FF4">
              <w:rPr>
                <w:noProof/>
                <w:webHidden/>
              </w:rPr>
              <w:fldChar w:fldCharType="end"/>
            </w:r>
            <w:r>
              <w:rPr>
                <w:noProof/>
              </w:rPr>
              <w:fldChar w:fldCharType="end"/>
            </w:r>
          </w:del>
        </w:p>
        <w:p w14:paraId="342E057B" w14:textId="77777777" w:rsidR="00DA7FF4" w:rsidRDefault="008B0D2E">
          <w:pPr>
            <w:pStyle w:val="TOC3"/>
            <w:rPr>
              <w:del w:id="114" w:author="Anders Hejlsberg" w:date="2016-01-04T10:39:00Z"/>
              <w:rFonts w:eastAsiaTheme="minorEastAsia"/>
              <w:noProof/>
              <w:sz w:val="22"/>
            </w:rPr>
          </w:pPr>
          <w:del w:id="115" w:author="Anders Hejlsberg" w:date="2016-01-04T10:39:00Z">
            <w:r>
              <w:fldChar w:fldCharType="begin"/>
            </w:r>
            <w:r>
              <w:delInstrText xml:space="preserve"> HYPERLINK \l "_Toc426538853" </w:delInstrText>
            </w:r>
            <w:r>
              <w:fldChar w:fldCharType="separate"/>
            </w:r>
            <w:r w:rsidR="00DA7FF4" w:rsidRPr="00362BC7">
              <w:rPr>
                <w:rStyle w:val="Hyperlink"/>
                <w:noProof/>
              </w:rPr>
              <w:delText>3.8.7</w:delText>
            </w:r>
            <w:r w:rsidR="00DA7FF4">
              <w:rPr>
                <w:rFonts w:eastAsiaTheme="minorEastAsia"/>
                <w:noProof/>
                <w:sz w:val="22"/>
              </w:rPr>
              <w:tab/>
            </w:r>
            <w:r w:rsidR="00DA7FF4" w:rsidRPr="00362BC7">
              <w:rPr>
                <w:rStyle w:val="Hyperlink"/>
                <w:noProof/>
              </w:rPr>
              <w:delText>Intersection Type Literals</w:delText>
            </w:r>
            <w:r w:rsidR="00DA7FF4">
              <w:rPr>
                <w:noProof/>
                <w:webHidden/>
              </w:rPr>
              <w:tab/>
            </w:r>
            <w:r w:rsidR="00DA7FF4">
              <w:rPr>
                <w:noProof/>
                <w:webHidden/>
              </w:rPr>
              <w:fldChar w:fldCharType="begin"/>
            </w:r>
            <w:r w:rsidR="00DA7FF4">
              <w:rPr>
                <w:noProof/>
                <w:webHidden/>
              </w:rPr>
              <w:delInstrText xml:space="preserve"> PAGEREF _Toc426538853 \h </w:delInstrText>
            </w:r>
            <w:r w:rsidR="00DA7FF4">
              <w:rPr>
                <w:noProof/>
                <w:webHidden/>
              </w:rPr>
            </w:r>
            <w:r w:rsidR="00DA7FF4">
              <w:rPr>
                <w:noProof/>
                <w:webHidden/>
              </w:rPr>
              <w:fldChar w:fldCharType="separate"/>
            </w:r>
            <w:r w:rsidR="00DA7FF4">
              <w:rPr>
                <w:noProof/>
                <w:webHidden/>
              </w:rPr>
              <w:delText>43</w:delText>
            </w:r>
            <w:r w:rsidR="00DA7FF4">
              <w:rPr>
                <w:noProof/>
                <w:webHidden/>
              </w:rPr>
              <w:fldChar w:fldCharType="end"/>
            </w:r>
            <w:r>
              <w:rPr>
                <w:noProof/>
              </w:rPr>
              <w:fldChar w:fldCharType="end"/>
            </w:r>
          </w:del>
        </w:p>
        <w:p w14:paraId="64950211" w14:textId="77777777" w:rsidR="00DA7FF4" w:rsidRDefault="008B0D2E">
          <w:pPr>
            <w:pStyle w:val="TOC3"/>
            <w:rPr>
              <w:del w:id="116" w:author="Anders Hejlsberg" w:date="2016-01-04T10:39:00Z"/>
              <w:rFonts w:eastAsiaTheme="minorEastAsia"/>
              <w:noProof/>
              <w:sz w:val="22"/>
            </w:rPr>
          </w:pPr>
          <w:del w:id="117" w:author="Anders Hejlsberg" w:date="2016-01-04T10:39:00Z">
            <w:r>
              <w:fldChar w:fldCharType="begin"/>
            </w:r>
            <w:r>
              <w:delInstrText xml:space="preserve"> HYPERLINK \l "_Toc42653885</w:delInstrText>
            </w:r>
            <w:r>
              <w:delInstrText xml:space="preserve">4" </w:delInstrText>
            </w:r>
            <w:r>
              <w:fldChar w:fldCharType="separate"/>
            </w:r>
            <w:r w:rsidR="00DA7FF4" w:rsidRPr="00362BC7">
              <w:rPr>
                <w:rStyle w:val="Hyperlink"/>
                <w:noProof/>
              </w:rPr>
              <w:delText>3.8.8</w:delText>
            </w:r>
            <w:r w:rsidR="00DA7FF4">
              <w:rPr>
                <w:rFonts w:eastAsiaTheme="minorEastAsia"/>
                <w:noProof/>
                <w:sz w:val="22"/>
              </w:rPr>
              <w:tab/>
            </w:r>
            <w:r w:rsidR="00DA7FF4" w:rsidRPr="00362BC7">
              <w:rPr>
                <w:rStyle w:val="Hyperlink"/>
                <w:noProof/>
              </w:rPr>
              <w:delText>Function Type Literals</w:delText>
            </w:r>
            <w:r w:rsidR="00DA7FF4">
              <w:rPr>
                <w:noProof/>
                <w:webHidden/>
              </w:rPr>
              <w:tab/>
            </w:r>
            <w:r w:rsidR="00DA7FF4">
              <w:rPr>
                <w:noProof/>
                <w:webHidden/>
              </w:rPr>
              <w:fldChar w:fldCharType="begin"/>
            </w:r>
            <w:r w:rsidR="00DA7FF4">
              <w:rPr>
                <w:noProof/>
                <w:webHidden/>
              </w:rPr>
              <w:delInstrText xml:space="preserve"> PAGEREF _Toc426538854 \h </w:delInstrText>
            </w:r>
            <w:r w:rsidR="00DA7FF4">
              <w:rPr>
                <w:noProof/>
                <w:webHidden/>
              </w:rPr>
            </w:r>
            <w:r w:rsidR="00DA7FF4">
              <w:rPr>
                <w:noProof/>
                <w:webHidden/>
              </w:rPr>
              <w:fldChar w:fldCharType="separate"/>
            </w:r>
            <w:r w:rsidR="00DA7FF4">
              <w:rPr>
                <w:noProof/>
                <w:webHidden/>
              </w:rPr>
              <w:delText>43</w:delText>
            </w:r>
            <w:r w:rsidR="00DA7FF4">
              <w:rPr>
                <w:noProof/>
                <w:webHidden/>
              </w:rPr>
              <w:fldChar w:fldCharType="end"/>
            </w:r>
            <w:r>
              <w:rPr>
                <w:noProof/>
              </w:rPr>
              <w:fldChar w:fldCharType="end"/>
            </w:r>
          </w:del>
        </w:p>
        <w:p w14:paraId="437D43D5" w14:textId="77777777" w:rsidR="00DA7FF4" w:rsidRDefault="008B0D2E">
          <w:pPr>
            <w:pStyle w:val="TOC3"/>
            <w:rPr>
              <w:del w:id="118" w:author="Anders Hejlsberg" w:date="2016-01-04T10:39:00Z"/>
              <w:rFonts w:eastAsiaTheme="minorEastAsia"/>
              <w:noProof/>
              <w:sz w:val="22"/>
            </w:rPr>
          </w:pPr>
          <w:del w:id="119" w:author="Anders Hejlsberg" w:date="2016-01-04T10:39:00Z">
            <w:r>
              <w:fldChar w:fldCharType="begin"/>
            </w:r>
            <w:r>
              <w:delInstrText xml:space="preserve"> HYPERLINK \l "_Toc426538855" </w:delInstrText>
            </w:r>
            <w:r>
              <w:fldChar w:fldCharType="separate"/>
            </w:r>
            <w:r w:rsidR="00DA7FF4" w:rsidRPr="00362BC7">
              <w:rPr>
                <w:rStyle w:val="Hyperlink"/>
                <w:noProof/>
              </w:rPr>
              <w:delText>3.8.9</w:delText>
            </w:r>
            <w:r w:rsidR="00DA7FF4">
              <w:rPr>
                <w:rFonts w:eastAsiaTheme="minorEastAsia"/>
                <w:noProof/>
                <w:sz w:val="22"/>
              </w:rPr>
              <w:tab/>
            </w:r>
            <w:r w:rsidR="00DA7FF4" w:rsidRPr="00362BC7">
              <w:rPr>
                <w:rStyle w:val="Hyperlink"/>
                <w:noProof/>
              </w:rPr>
              <w:delText>Constructor Type Literals</w:delText>
            </w:r>
            <w:r w:rsidR="00DA7FF4">
              <w:rPr>
                <w:noProof/>
                <w:webHidden/>
              </w:rPr>
              <w:tab/>
            </w:r>
            <w:r w:rsidR="00DA7FF4">
              <w:rPr>
                <w:noProof/>
                <w:webHidden/>
              </w:rPr>
              <w:fldChar w:fldCharType="begin"/>
            </w:r>
            <w:r w:rsidR="00DA7FF4">
              <w:rPr>
                <w:noProof/>
                <w:webHidden/>
              </w:rPr>
              <w:delInstrText xml:space="preserve"> PAGEREF _Toc426538855 \h </w:delInstrText>
            </w:r>
            <w:r w:rsidR="00DA7FF4">
              <w:rPr>
                <w:noProof/>
                <w:webHidden/>
              </w:rPr>
            </w:r>
            <w:r w:rsidR="00DA7FF4">
              <w:rPr>
                <w:noProof/>
                <w:webHidden/>
              </w:rPr>
              <w:fldChar w:fldCharType="separate"/>
            </w:r>
            <w:r w:rsidR="00DA7FF4">
              <w:rPr>
                <w:noProof/>
                <w:webHidden/>
              </w:rPr>
              <w:delText>43</w:delText>
            </w:r>
            <w:r w:rsidR="00DA7FF4">
              <w:rPr>
                <w:noProof/>
                <w:webHidden/>
              </w:rPr>
              <w:fldChar w:fldCharType="end"/>
            </w:r>
            <w:r>
              <w:rPr>
                <w:noProof/>
              </w:rPr>
              <w:fldChar w:fldCharType="end"/>
            </w:r>
          </w:del>
        </w:p>
        <w:p w14:paraId="37A00D4F" w14:textId="77777777" w:rsidR="00DA7FF4" w:rsidRDefault="008B0D2E">
          <w:pPr>
            <w:pStyle w:val="TOC3"/>
            <w:rPr>
              <w:del w:id="120" w:author="Anders Hejlsberg" w:date="2016-01-04T10:39:00Z"/>
              <w:rFonts w:eastAsiaTheme="minorEastAsia"/>
              <w:noProof/>
              <w:sz w:val="22"/>
            </w:rPr>
          </w:pPr>
          <w:del w:id="121" w:author="Anders Hejlsberg" w:date="2016-01-04T10:39:00Z">
            <w:r>
              <w:fldChar w:fldCharType="begin"/>
            </w:r>
            <w:r>
              <w:delInstrText xml:space="preserve"> HYPERLINK \l "_Toc426538856" </w:delInstrText>
            </w:r>
            <w:r>
              <w:fldChar w:fldCharType="separate"/>
            </w:r>
            <w:r w:rsidR="00DA7FF4" w:rsidRPr="00362BC7">
              <w:rPr>
                <w:rStyle w:val="Hyperlink"/>
                <w:noProof/>
              </w:rPr>
              <w:delText>3.8.10</w:delText>
            </w:r>
            <w:r w:rsidR="00DA7FF4">
              <w:rPr>
                <w:rFonts w:eastAsiaTheme="minorEastAsia"/>
                <w:noProof/>
                <w:sz w:val="22"/>
              </w:rPr>
              <w:tab/>
            </w:r>
            <w:r w:rsidR="00DA7FF4" w:rsidRPr="00362BC7">
              <w:rPr>
                <w:rStyle w:val="Hyperlink"/>
                <w:noProof/>
              </w:rPr>
              <w:delText>Type Queries</w:delText>
            </w:r>
            <w:r w:rsidR="00DA7FF4">
              <w:rPr>
                <w:noProof/>
                <w:webHidden/>
              </w:rPr>
              <w:tab/>
            </w:r>
            <w:r w:rsidR="00DA7FF4">
              <w:rPr>
                <w:noProof/>
                <w:webHidden/>
              </w:rPr>
              <w:fldChar w:fldCharType="begin"/>
            </w:r>
            <w:r w:rsidR="00DA7FF4">
              <w:rPr>
                <w:noProof/>
                <w:webHidden/>
              </w:rPr>
              <w:delInstrText xml:space="preserve"> PAGEREF _Toc426538856 \h </w:delInstrText>
            </w:r>
            <w:r w:rsidR="00DA7FF4">
              <w:rPr>
                <w:noProof/>
                <w:webHidden/>
              </w:rPr>
            </w:r>
            <w:r w:rsidR="00DA7FF4">
              <w:rPr>
                <w:noProof/>
                <w:webHidden/>
              </w:rPr>
              <w:fldChar w:fldCharType="separate"/>
            </w:r>
            <w:r w:rsidR="00DA7FF4">
              <w:rPr>
                <w:noProof/>
                <w:webHidden/>
              </w:rPr>
              <w:delText>44</w:delText>
            </w:r>
            <w:r w:rsidR="00DA7FF4">
              <w:rPr>
                <w:noProof/>
                <w:webHidden/>
              </w:rPr>
              <w:fldChar w:fldCharType="end"/>
            </w:r>
            <w:r>
              <w:rPr>
                <w:noProof/>
              </w:rPr>
              <w:fldChar w:fldCharType="end"/>
            </w:r>
          </w:del>
        </w:p>
        <w:p w14:paraId="122B5BC1" w14:textId="77777777" w:rsidR="00DA7FF4" w:rsidRDefault="008B0D2E">
          <w:pPr>
            <w:pStyle w:val="TOC2"/>
            <w:tabs>
              <w:tab w:val="left" w:pos="880"/>
              <w:tab w:val="right" w:leader="dot" w:pos="9350"/>
            </w:tabs>
            <w:rPr>
              <w:del w:id="122" w:author="Anders Hejlsberg" w:date="2016-01-04T10:39:00Z"/>
              <w:rFonts w:eastAsiaTheme="minorEastAsia"/>
              <w:noProof/>
              <w:sz w:val="22"/>
            </w:rPr>
          </w:pPr>
          <w:del w:id="123" w:author="Anders Hejlsberg" w:date="2016-01-04T10:39:00Z">
            <w:r>
              <w:fldChar w:fldCharType="begin"/>
            </w:r>
            <w:r>
              <w:delInstrText xml:space="preserve"> HYPERLINK \l "_Toc426538857" </w:delInstrText>
            </w:r>
            <w:r>
              <w:fldChar w:fldCharType="separate"/>
            </w:r>
            <w:r w:rsidR="00DA7FF4" w:rsidRPr="00362BC7">
              <w:rPr>
                <w:rStyle w:val="Hyperlink"/>
                <w:noProof/>
              </w:rPr>
              <w:delText>3.9</w:delText>
            </w:r>
            <w:r w:rsidR="00DA7FF4">
              <w:rPr>
                <w:rFonts w:eastAsiaTheme="minorEastAsia"/>
                <w:noProof/>
                <w:sz w:val="22"/>
              </w:rPr>
              <w:tab/>
            </w:r>
            <w:r w:rsidR="00DA7FF4" w:rsidRPr="00362BC7">
              <w:rPr>
                <w:rStyle w:val="Hyperlink"/>
                <w:noProof/>
              </w:rPr>
              <w:delText>Specifying Members</w:delText>
            </w:r>
            <w:r w:rsidR="00DA7FF4">
              <w:rPr>
                <w:noProof/>
                <w:webHidden/>
              </w:rPr>
              <w:tab/>
            </w:r>
            <w:r w:rsidR="00DA7FF4">
              <w:rPr>
                <w:noProof/>
                <w:webHidden/>
              </w:rPr>
              <w:fldChar w:fldCharType="begin"/>
            </w:r>
            <w:r w:rsidR="00DA7FF4">
              <w:rPr>
                <w:noProof/>
                <w:webHidden/>
              </w:rPr>
              <w:delInstrText xml:space="preserve"> PAGEREF _Toc426538857 \h </w:delInstrText>
            </w:r>
            <w:r w:rsidR="00DA7FF4">
              <w:rPr>
                <w:noProof/>
                <w:webHidden/>
              </w:rPr>
            </w:r>
            <w:r w:rsidR="00DA7FF4">
              <w:rPr>
                <w:noProof/>
                <w:webHidden/>
              </w:rPr>
              <w:fldChar w:fldCharType="separate"/>
            </w:r>
            <w:r w:rsidR="00DA7FF4">
              <w:rPr>
                <w:noProof/>
                <w:webHidden/>
              </w:rPr>
              <w:delText>45</w:delText>
            </w:r>
            <w:r w:rsidR="00DA7FF4">
              <w:rPr>
                <w:noProof/>
                <w:webHidden/>
              </w:rPr>
              <w:fldChar w:fldCharType="end"/>
            </w:r>
            <w:r>
              <w:rPr>
                <w:noProof/>
              </w:rPr>
              <w:fldChar w:fldCharType="end"/>
            </w:r>
          </w:del>
        </w:p>
        <w:p w14:paraId="246BBC9A" w14:textId="77777777" w:rsidR="00DA7FF4" w:rsidRDefault="008B0D2E">
          <w:pPr>
            <w:pStyle w:val="TOC3"/>
            <w:rPr>
              <w:del w:id="124" w:author="Anders Hejlsberg" w:date="2016-01-04T10:39:00Z"/>
              <w:rFonts w:eastAsiaTheme="minorEastAsia"/>
              <w:noProof/>
              <w:sz w:val="22"/>
            </w:rPr>
          </w:pPr>
          <w:del w:id="125" w:author="Anders Hejlsberg" w:date="2016-01-04T10:39:00Z">
            <w:r>
              <w:fldChar w:fldCharType="begin"/>
            </w:r>
            <w:r>
              <w:delInstrText xml:space="preserve"> HYPERLINK \l "_Toc426538858" </w:delInstrText>
            </w:r>
            <w:r>
              <w:fldChar w:fldCharType="separate"/>
            </w:r>
            <w:r w:rsidR="00DA7FF4" w:rsidRPr="00362BC7">
              <w:rPr>
                <w:rStyle w:val="Hyperlink"/>
                <w:noProof/>
              </w:rPr>
              <w:delText>3.9.1</w:delText>
            </w:r>
            <w:r w:rsidR="00DA7FF4">
              <w:rPr>
                <w:rFonts w:eastAsiaTheme="minorEastAsia"/>
                <w:noProof/>
                <w:sz w:val="22"/>
              </w:rPr>
              <w:tab/>
            </w:r>
            <w:r w:rsidR="00DA7FF4" w:rsidRPr="00362BC7">
              <w:rPr>
                <w:rStyle w:val="Hyperlink"/>
                <w:noProof/>
              </w:rPr>
              <w:delText>Property Signatures</w:delText>
            </w:r>
            <w:r w:rsidR="00DA7FF4">
              <w:rPr>
                <w:noProof/>
                <w:webHidden/>
              </w:rPr>
              <w:tab/>
            </w:r>
            <w:r w:rsidR="00DA7FF4">
              <w:rPr>
                <w:noProof/>
                <w:webHidden/>
              </w:rPr>
              <w:fldChar w:fldCharType="begin"/>
            </w:r>
            <w:r w:rsidR="00DA7FF4">
              <w:rPr>
                <w:noProof/>
                <w:webHidden/>
              </w:rPr>
              <w:delInstrText xml:space="preserve"> PAGEREF _Toc426538858 \h </w:delInstrText>
            </w:r>
            <w:r w:rsidR="00DA7FF4">
              <w:rPr>
                <w:noProof/>
                <w:webHidden/>
              </w:rPr>
            </w:r>
            <w:r w:rsidR="00DA7FF4">
              <w:rPr>
                <w:noProof/>
                <w:webHidden/>
              </w:rPr>
              <w:fldChar w:fldCharType="separate"/>
            </w:r>
            <w:r w:rsidR="00DA7FF4">
              <w:rPr>
                <w:noProof/>
                <w:webHidden/>
              </w:rPr>
              <w:delText>45</w:delText>
            </w:r>
            <w:r w:rsidR="00DA7FF4">
              <w:rPr>
                <w:noProof/>
                <w:webHidden/>
              </w:rPr>
              <w:fldChar w:fldCharType="end"/>
            </w:r>
            <w:r>
              <w:rPr>
                <w:noProof/>
              </w:rPr>
              <w:fldChar w:fldCharType="end"/>
            </w:r>
          </w:del>
        </w:p>
        <w:p w14:paraId="542F3058" w14:textId="77777777" w:rsidR="00DA7FF4" w:rsidRDefault="008B0D2E">
          <w:pPr>
            <w:pStyle w:val="TOC3"/>
            <w:rPr>
              <w:del w:id="126" w:author="Anders Hejlsberg" w:date="2016-01-04T10:39:00Z"/>
              <w:rFonts w:eastAsiaTheme="minorEastAsia"/>
              <w:noProof/>
              <w:sz w:val="22"/>
            </w:rPr>
          </w:pPr>
          <w:del w:id="127" w:author="Anders Hejlsberg" w:date="2016-01-04T10:39:00Z">
            <w:r>
              <w:fldChar w:fldCharType="begin"/>
            </w:r>
            <w:r>
              <w:delInstrText xml:space="preserve"> HYPERLINK \l "_Toc426538859" </w:delInstrText>
            </w:r>
            <w:r>
              <w:fldChar w:fldCharType="separate"/>
            </w:r>
            <w:r w:rsidR="00DA7FF4" w:rsidRPr="00362BC7">
              <w:rPr>
                <w:rStyle w:val="Hyperlink"/>
                <w:noProof/>
              </w:rPr>
              <w:delText>3.9.2</w:delText>
            </w:r>
            <w:r w:rsidR="00DA7FF4">
              <w:rPr>
                <w:rFonts w:eastAsiaTheme="minorEastAsia"/>
                <w:noProof/>
                <w:sz w:val="22"/>
              </w:rPr>
              <w:tab/>
            </w:r>
            <w:r w:rsidR="00DA7FF4" w:rsidRPr="00362BC7">
              <w:rPr>
                <w:rStyle w:val="Hyperlink"/>
                <w:noProof/>
              </w:rPr>
              <w:delText>Call Signatures</w:delText>
            </w:r>
            <w:r w:rsidR="00DA7FF4">
              <w:rPr>
                <w:noProof/>
                <w:webHidden/>
              </w:rPr>
              <w:tab/>
            </w:r>
            <w:r w:rsidR="00DA7FF4">
              <w:rPr>
                <w:noProof/>
                <w:webHidden/>
              </w:rPr>
              <w:fldChar w:fldCharType="begin"/>
            </w:r>
            <w:r w:rsidR="00DA7FF4">
              <w:rPr>
                <w:noProof/>
                <w:webHidden/>
              </w:rPr>
              <w:delInstrText xml:space="preserve"> PAGEREF _Toc426538859 \h </w:delInstrText>
            </w:r>
            <w:r w:rsidR="00DA7FF4">
              <w:rPr>
                <w:noProof/>
                <w:webHidden/>
              </w:rPr>
            </w:r>
            <w:r w:rsidR="00DA7FF4">
              <w:rPr>
                <w:noProof/>
                <w:webHidden/>
              </w:rPr>
              <w:fldChar w:fldCharType="separate"/>
            </w:r>
            <w:r w:rsidR="00DA7FF4">
              <w:rPr>
                <w:noProof/>
                <w:webHidden/>
              </w:rPr>
              <w:delText>45</w:delText>
            </w:r>
            <w:r w:rsidR="00DA7FF4">
              <w:rPr>
                <w:noProof/>
                <w:webHidden/>
              </w:rPr>
              <w:fldChar w:fldCharType="end"/>
            </w:r>
            <w:r>
              <w:rPr>
                <w:noProof/>
              </w:rPr>
              <w:fldChar w:fldCharType="end"/>
            </w:r>
          </w:del>
        </w:p>
        <w:p w14:paraId="315E75FD" w14:textId="77777777" w:rsidR="00DA7FF4" w:rsidRDefault="008B0D2E">
          <w:pPr>
            <w:pStyle w:val="TOC3"/>
            <w:rPr>
              <w:del w:id="128" w:author="Anders Hejlsberg" w:date="2016-01-04T10:39:00Z"/>
              <w:rFonts w:eastAsiaTheme="minorEastAsia"/>
              <w:noProof/>
              <w:sz w:val="22"/>
            </w:rPr>
          </w:pPr>
          <w:del w:id="129" w:author="Anders Hejlsberg" w:date="2016-01-04T10:39:00Z">
            <w:r>
              <w:fldChar w:fldCharType="begin"/>
            </w:r>
            <w:r>
              <w:delInstrText xml:space="preserve"> HYPERLINK \l "_Toc426538860" </w:delInstrText>
            </w:r>
            <w:r>
              <w:fldChar w:fldCharType="separate"/>
            </w:r>
            <w:r w:rsidR="00DA7FF4" w:rsidRPr="00362BC7">
              <w:rPr>
                <w:rStyle w:val="Hyperlink"/>
                <w:noProof/>
              </w:rPr>
              <w:delText>3.9.3</w:delText>
            </w:r>
            <w:r w:rsidR="00DA7FF4">
              <w:rPr>
                <w:rFonts w:eastAsiaTheme="minorEastAsia"/>
                <w:noProof/>
                <w:sz w:val="22"/>
              </w:rPr>
              <w:tab/>
            </w:r>
            <w:r w:rsidR="00DA7FF4" w:rsidRPr="00362BC7">
              <w:rPr>
                <w:rStyle w:val="Hyperlink"/>
                <w:noProof/>
              </w:rPr>
              <w:delText>Construct Signatures</w:delText>
            </w:r>
            <w:r w:rsidR="00DA7FF4">
              <w:rPr>
                <w:noProof/>
                <w:webHidden/>
              </w:rPr>
              <w:tab/>
            </w:r>
            <w:r w:rsidR="00DA7FF4">
              <w:rPr>
                <w:noProof/>
                <w:webHidden/>
              </w:rPr>
              <w:fldChar w:fldCharType="begin"/>
            </w:r>
            <w:r w:rsidR="00DA7FF4">
              <w:rPr>
                <w:noProof/>
                <w:webHidden/>
              </w:rPr>
              <w:delInstrText xml:space="preserve"> PAGEREF _Toc426538860 \h </w:delInstrText>
            </w:r>
            <w:r w:rsidR="00DA7FF4">
              <w:rPr>
                <w:noProof/>
                <w:webHidden/>
              </w:rPr>
            </w:r>
            <w:r w:rsidR="00DA7FF4">
              <w:rPr>
                <w:noProof/>
                <w:webHidden/>
              </w:rPr>
              <w:fldChar w:fldCharType="separate"/>
            </w:r>
            <w:r w:rsidR="00DA7FF4">
              <w:rPr>
                <w:noProof/>
                <w:webHidden/>
              </w:rPr>
              <w:delText>49</w:delText>
            </w:r>
            <w:r w:rsidR="00DA7FF4">
              <w:rPr>
                <w:noProof/>
                <w:webHidden/>
              </w:rPr>
              <w:fldChar w:fldCharType="end"/>
            </w:r>
            <w:r>
              <w:rPr>
                <w:noProof/>
              </w:rPr>
              <w:fldChar w:fldCharType="end"/>
            </w:r>
          </w:del>
        </w:p>
        <w:p w14:paraId="0FE13278" w14:textId="77777777" w:rsidR="00DA7FF4" w:rsidRDefault="008B0D2E">
          <w:pPr>
            <w:pStyle w:val="TOC3"/>
            <w:rPr>
              <w:del w:id="130" w:author="Anders Hejlsberg" w:date="2016-01-04T10:39:00Z"/>
              <w:rFonts w:eastAsiaTheme="minorEastAsia"/>
              <w:noProof/>
              <w:sz w:val="22"/>
            </w:rPr>
          </w:pPr>
          <w:del w:id="131" w:author="Anders Hejlsberg" w:date="2016-01-04T10:39:00Z">
            <w:r>
              <w:fldChar w:fldCharType="begin"/>
            </w:r>
            <w:r>
              <w:delInstrText xml:space="preserve"> HYPERLINK \l "_Toc426538861" </w:delInstrText>
            </w:r>
            <w:r>
              <w:fldChar w:fldCharType="separate"/>
            </w:r>
            <w:r w:rsidR="00DA7FF4" w:rsidRPr="00362BC7">
              <w:rPr>
                <w:rStyle w:val="Hyperlink"/>
                <w:noProof/>
              </w:rPr>
              <w:delText>3.9.4</w:delText>
            </w:r>
            <w:r w:rsidR="00DA7FF4">
              <w:rPr>
                <w:rFonts w:eastAsiaTheme="minorEastAsia"/>
                <w:noProof/>
                <w:sz w:val="22"/>
              </w:rPr>
              <w:tab/>
            </w:r>
            <w:r w:rsidR="00DA7FF4" w:rsidRPr="00362BC7">
              <w:rPr>
                <w:rStyle w:val="Hyperlink"/>
                <w:noProof/>
              </w:rPr>
              <w:delText>Index Signatures</w:delText>
            </w:r>
            <w:r w:rsidR="00DA7FF4">
              <w:rPr>
                <w:noProof/>
                <w:webHidden/>
              </w:rPr>
              <w:tab/>
            </w:r>
            <w:r w:rsidR="00DA7FF4">
              <w:rPr>
                <w:noProof/>
                <w:webHidden/>
              </w:rPr>
              <w:fldChar w:fldCharType="begin"/>
            </w:r>
            <w:r w:rsidR="00DA7FF4">
              <w:rPr>
                <w:noProof/>
                <w:webHidden/>
              </w:rPr>
              <w:delInstrText xml:space="preserve"> PAGEREF _Toc426538861 \h </w:delInstrText>
            </w:r>
            <w:r w:rsidR="00DA7FF4">
              <w:rPr>
                <w:noProof/>
                <w:webHidden/>
              </w:rPr>
            </w:r>
            <w:r w:rsidR="00DA7FF4">
              <w:rPr>
                <w:noProof/>
                <w:webHidden/>
              </w:rPr>
              <w:fldChar w:fldCharType="separate"/>
            </w:r>
            <w:r w:rsidR="00DA7FF4">
              <w:rPr>
                <w:noProof/>
                <w:webHidden/>
              </w:rPr>
              <w:delText>49</w:delText>
            </w:r>
            <w:r w:rsidR="00DA7FF4">
              <w:rPr>
                <w:noProof/>
                <w:webHidden/>
              </w:rPr>
              <w:fldChar w:fldCharType="end"/>
            </w:r>
            <w:r>
              <w:rPr>
                <w:noProof/>
              </w:rPr>
              <w:fldChar w:fldCharType="end"/>
            </w:r>
          </w:del>
        </w:p>
        <w:p w14:paraId="4D59EAFA" w14:textId="77777777" w:rsidR="00DA7FF4" w:rsidRDefault="008B0D2E">
          <w:pPr>
            <w:pStyle w:val="TOC3"/>
            <w:rPr>
              <w:del w:id="132" w:author="Anders Hejlsberg" w:date="2016-01-04T10:39:00Z"/>
              <w:rFonts w:eastAsiaTheme="minorEastAsia"/>
              <w:noProof/>
              <w:sz w:val="22"/>
            </w:rPr>
          </w:pPr>
          <w:del w:id="133" w:author="Anders Hejlsberg" w:date="2016-01-04T10:39:00Z">
            <w:r>
              <w:fldChar w:fldCharType="begin"/>
            </w:r>
            <w:r>
              <w:delInstrText xml:space="preserve"> HYPERLINK \l "_Toc426538862" </w:delInstrText>
            </w:r>
            <w:r>
              <w:fldChar w:fldCharType="separate"/>
            </w:r>
            <w:r w:rsidR="00DA7FF4" w:rsidRPr="00362BC7">
              <w:rPr>
                <w:rStyle w:val="Hyperlink"/>
                <w:noProof/>
              </w:rPr>
              <w:delText>3.9.5</w:delText>
            </w:r>
            <w:r w:rsidR="00DA7FF4">
              <w:rPr>
                <w:rFonts w:eastAsiaTheme="minorEastAsia"/>
                <w:noProof/>
                <w:sz w:val="22"/>
              </w:rPr>
              <w:tab/>
            </w:r>
            <w:r w:rsidR="00DA7FF4" w:rsidRPr="00362BC7">
              <w:rPr>
                <w:rStyle w:val="Hyperlink"/>
                <w:noProof/>
              </w:rPr>
              <w:delText>Method Signatures</w:delText>
            </w:r>
            <w:r w:rsidR="00DA7FF4">
              <w:rPr>
                <w:noProof/>
                <w:webHidden/>
              </w:rPr>
              <w:tab/>
            </w:r>
            <w:r w:rsidR="00DA7FF4">
              <w:rPr>
                <w:noProof/>
                <w:webHidden/>
              </w:rPr>
              <w:fldChar w:fldCharType="begin"/>
            </w:r>
            <w:r w:rsidR="00DA7FF4">
              <w:rPr>
                <w:noProof/>
                <w:webHidden/>
              </w:rPr>
              <w:delInstrText xml:space="preserve"> PAGEREF _Toc426538862 \h </w:delInstrText>
            </w:r>
            <w:r w:rsidR="00DA7FF4">
              <w:rPr>
                <w:noProof/>
                <w:webHidden/>
              </w:rPr>
            </w:r>
            <w:r w:rsidR="00DA7FF4">
              <w:rPr>
                <w:noProof/>
                <w:webHidden/>
              </w:rPr>
              <w:fldChar w:fldCharType="separate"/>
            </w:r>
            <w:r w:rsidR="00DA7FF4">
              <w:rPr>
                <w:noProof/>
                <w:webHidden/>
              </w:rPr>
              <w:delText>50</w:delText>
            </w:r>
            <w:r w:rsidR="00DA7FF4">
              <w:rPr>
                <w:noProof/>
                <w:webHidden/>
              </w:rPr>
              <w:fldChar w:fldCharType="end"/>
            </w:r>
            <w:r>
              <w:rPr>
                <w:noProof/>
              </w:rPr>
              <w:fldChar w:fldCharType="end"/>
            </w:r>
          </w:del>
        </w:p>
        <w:p w14:paraId="0D985A4E" w14:textId="77777777" w:rsidR="00DA7FF4" w:rsidRDefault="008B0D2E">
          <w:pPr>
            <w:pStyle w:val="TOC2"/>
            <w:tabs>
              <w:tab w:val="left" w:pos="880"/>
              <w:tab w:val="right" w:leader="dot" w:pos="9350"/>
            </w:tabs>
            <w:rPr>
              <w:del w:id="134" w:author="Anders Hejlsberg" w:date="2016-01-04T10:39:00Z"/>
              <w:rFonts w:eastAsiaTheme="minorEastAsia"/>
              <w:noProof/>
              <w:sz w:val="22"/>
            </w:rPr>
          </w:pPr>
          <w:del w:id="135" w:author="Anders Hejlsberg" w:date="2016-01-04T10:39:00Z">
            <w:r>
              <w:fldChar w:fldCharType="begin"/>
            </w:r>
            <w:r>
              <w:delInstrText xml:space="preserve"> HYPERLINK \l "_Toc426538863" </w:delInstrText>
            </w:r>
            <w:r>
              <w:fldChar w:fldCharType="separate"/>
            </w:r>
            <w:r w:rsidR="00DA7FF4" w:rsidRPr="00362BC7">
              <w:rPr>
                <w:rStyle w:val="Hyperlink"/>
                <w:noProof/>
              </w:rPr>
              <w:delText>3.10</w:delText>
            </w:r>
            <w:r w:rsidR="00DA7FF4">
              <w:rPr>
                <w:rFonts w:eastAsiaTheme="minorEastAsia"/>
                <w:noProof/>
                <w:sz w:val="22"/>
              </w:rPr>
              <w:tab/>
            </w:r>
            <w:r w:rsidR="00DA7FF4" w:rsidRPr="00362BC7">
              <w:rPr>
                <w:rStyle w:val="Hyperlink"/>
                <w:noProof/>
              </w:rPr>
              <w:delText>Type Aliases</w:delText>
            </w:r>
            <w:r w:rsidR="00DA7FF4">
              <w:rPr>
                <w:noProof/>
                <w:webHidden/>
              </w:rPr>
              <w:tab/>
            </w:r>
            <w:r w:rsidR="00DA7FF4">
              <w:rPr>
                <w:noProof/>
                <w:webHidden/>
              </w:rPr>
              <w:fldChar w:fldCharType="begin"/>
            </w:r>
            <w:r w:rsidR="00DA7FF4">
              <w:rPr>
                <w:noProof/>
                <w:webHidden/>
              </w:rPr>
              <w:delInstrText xml:space="preserve"> PAGEREF _Toc426538863 \h </w:delInstrText>
            </w:r>
            <w:r w:rsidR="00DA7FF4">
              <w:rPr>
                <w:noProof/>
                <w:webHidden/>
              </w:rPr>
            </w:r>
            <w:r w:rsidR="00DA7FF4">
              <w:rPr>
                <w:noProof/>
                <w:webHidden/>
              </w:rPr>
              <w:fldChar w:fldCharType="separate"/>
            </w:r>
            <w:r w:rsidR="00DA7FF4">
              <w:rPr>
                <w:noProof/>
                <w:webHidden/>
              </w:rPr>
              <w:delText>51</w:delText>
            </w:r>
            <w:r w:rsidR="00DA7FF4">
              <w:rPr>
                <w:noProof/>
                <w:webHidden/>
              </w:rPr>
              <w:fldChar w:fldCharType="end"/>
            </w:r>
            <w:r>
              <w:rPr>
                <w:noProof/>
              </w:rPr>
              <w:fldChar w:fldCharType="end"/>
            </w:r>
          </w:del>
        </w:p>
        <w:p w14:paraId="28CD21E0" w14:textId="77777777" w:rsidR="00DA7FF4" w:rsidRDefault="008B0D2E">
          <w:pPr>
            <w:pStyle w:val="TOC2"/>
            <w:tabs>
              <w:tab w:val="left" w:pos="880"/>
              <w:tab w:val="right" w:leader="dot" w:pos="9350"/>
            </w:tabs>
            <w:rPr>
              <w:del w:id="136" w:author="Anders Hejlsberg" w:date="2016-01-04T10:39:00Z"/>
              <w:rFonts w:eastAsiaTheme="minorEastAsia"/>
              <w:noProof/>
              <w:sz w:val="22"/>
            </w:rPr>
          </w:pPr>
          <w:del w:id="137" w:author="Anders Hejlsberg" w:date="2016-01-04T10:39:00Z">
            <w:r>
              <w:fldChar w:fldCharType="begin"/>
            </w:r>
            <w:r>
              <w:delInstrText xml:space="preserve"> HYPERLINK \l "_Toc426538864" </w:delInstrText>
            </w:r>
            <w:r>
              <w:fldChar w:fldCharType="separate"/>
            </w:r>
            <w:r w:rsidR="00DA7FF4" w:rsidRPr="00362BC7">
              <w:rPr>
                <w:rStyle w:val="Hyperlink"/>
                <w:noProof/>
              </w:rPr>
              <w:delText>3.11</w:delText>
            </w:r>
            <w:r w:rsidR="00DA7FF4">
              <w:rPr>
                <w:rFonts w:eastAsiaTheme="minorEastAsia"/>
                <w:noProof/>
                <w:sz w:val="22"/>
              </w:rPr>
              <w:tab/>
            </w:r>
            <w:r w:rsidR="00DA7FF4" w:rsidRPr="00362BC7">
              <w:rPr>
                <w:rStyle w:val="Hyperlink"/>
                <w:noProof/>
              </w:rPr>
              <w:delText>Type Relationships</w:delText>
            </w:r>
            <w:r w:rsidR="00DA7FF4">
              <w:rPr>
                <w:noProof/>
                <w:webHidden/>
              </w:rPr>
              <w:tab/>
            </w:r>
            <w:r w:rsidR="00DA7FF4">
              <w:rPr>
                <w:noProof/>
                <w:webHidden/>
              </w:rPr>
              <w:fldChar w:fldCharType="begin"/>
            </w:r>
            <w:r w:rsidR="00DA7FF4">
              <w:rPr>
                <w:noProof/>
                <w:webHidden/>
              </w:rPr>
              <w:delInstrText xml:space="preserve"> PAGEREF _Toc426538864 \h </w:delInstrText>
            </w:r>
            <w:r w:rsidR="00DA7FF4">
              <w:rPr>
                <w:noProof/>
                <w:webHidden/>
              </w:rPr>
            </w:r>
            <w:r w:rsidR="00DA7FF4">
              <w:rPr>
                <w:noProof/>
                <w:webHidden/>
              </w:rPr>
              <w:fldChar w:fldCharType="separate"/>
            </w:r>
            <w:r w:rsidR="00DA7FF4">
              <w:rPr>
                <w:noProof/>
                <w:webHidden/>
              </w:rPr>
              <w:delText>53</w:delText>
            </w:r>
            <w:r w:rsidR="00DA7FF4">
              <w:rPr>
                <w:noProof/>
                <w:webHidden/>
              </w:rPr>
              <w:fldChar w:fldCharType="end"/>
            </w:r>
            <w:r>
              <w:rPr>
                <w:noProof/>
              </w:rPr>
              <w:fldChar w:fldCharType="end"/>
            </w:r>
          </w:del>
        </w:p>
        <w:p w14:paraId="60996969" w14:textId="77777777" w:rsidR="00DA7FF4" w:rsidRDefault="008B0D2E">
          <w:pPr>
            <w:pStyle w:val="TOC3"/>
            <w:rPr>
              <w:del w:id="138" w:author="Anders Hejlsberg" w:date="2016-01-04T10:39:00Z"/>
              <w:rFonts w:eastAsiaTheme="minorEastAsia"/>
              <w:noProof/>
              <w:sz w:val="22"/>
            </w:rPr>
          </w:pPr>
          <w:del w:id="139" w:author="Anders Hejlsberg" w:date="2016-01-04T10:39:00Z">
            <w:r>
              <w:fldChar w:fldCharType="begin"/>
            </w:r>
            <w:r>
              <w:delInstrText xml:space="preserve"> HYPERLINK \l "_Toc426538865" </w:delInstrText>
            </w:r>
            <w:r>
              <w:fldChar w:fldCharType="separate"/>
            </w:r>
            <w:r w:rsidR="00DA7FF4" w:rsidRPr="00362BC7">
              <w:rPr>
                <w:rStyle w:val="Hyperlink"/>
                <w:noProof/>
                <w:highlight w:val="white"/>
              </w:rPr>
              <w:delText>3.11.1</w:delText>
            </w:r>
            <w:r w:rsidR="00DA7FF4">
              <w:rPr>
                <w:rFonts w:eastAsiaTheme="minorEastAsia"/>
                <w:noProof/>
                <w:sz w:val="22"/>
              </w:rPr>
              <w:tab/>
            </w:r>
            <w:r w:rsidR="00DA7FF4" w:rsidRPr="00362BC7">
              <w:rPr>
                <w:rStyle w:val="Hyperlink"/>
                <w:noProof/>
                <w:highlight w:val="white"/>
              </w:rPr>
              <w:delText>Apparent Members</w:delText>
            </w:r>
            <w:r w:rsidR="00DA7FF4">
              <w:rPr>
                <w:noProof/>
                <w:webHidden/>
              </w:rPr>
              <w:tab/>
            </w:r>
            <w:r w:rsidR="00DA7FF4">
              <w:rPr>
                <w:noProof/>
                <w:webHidden/>
              </w:rPr>
              <w:fldChar w:fldCharType="begin"/>
            </w:r>
            <w:r w:rsidR="00DA7FF4">
              <w:rPr>
                <w:noProof/>
                <w:webHidden/>
              </w:rPr>
              <w:delInstrText xml:space="preserve"> PAGEREF _Toc426538865 \h </w:delInstrText>
            </w:r>
            <w:r w:rsidR="00DA7FF4">
              <w:rPr>
                <w:noProof/>
                <w:webHidden/>
              </w:rPr>
            </w:r>
            <w:r w:rsidR="00DA7FF4">
              <w:rPr>
                <w:noProof/>
                <w:webHidden/>
              </w:rPr>
              <w:fldChar w:fldCharType="separate"/>
            </w:r>
            <w:r w:rsidR="00DA7FF4">
              <w:rPr>
                <w:noProof/>
                <w:webHidden/>
              </w:rPr>
              <w:delText>53</w:delText>
            </w:r>
            <w:r w:rsidR="00DA7FF4">
              <w:rPr>
                <w:noProof/>
                <w:webHidden/>
              </w:rPr>
              <w:fldChar w:fldCharType="end"/>
            </w:r>
            <w:r>
              <w:rPr>
                <w:noProof/>
              </w:rPr>
              <w:fldChar w:fldCharType="end"/>
            </w:r>
          </w:del>
        </w:p>
        <w:p w14:paraId="786DD594" w14:textId="77777777" w:rsidR="00DA7FF4" w:rsidRDefault="008B0D2E">
          <w:pPr>
            <w:pStyle w:val="TOC3"/>
            <w:rPr>
              <w:del w:id="140" w:author="Anders Hejlsberg" w:date="2016-01-04T10:39:00Z"/>
              <w:rFonts w:eastAsiaTheme="minorEastAsia"/>
              <w:noProof/>
              <w:sz w:val="22"/>
            </w:rPr>
          </w:pPr>
          <w:del w:id="141" w:author="Anders Hejlsberg" w:date="2016-01-04T10:39:00Z">
            <w:r>
              <w:fldChar w:fldCharType="begin"/>
            </w:r>
            <w:r>
              <w:delInstrText xml:space="preserve"> HYPERLINK \l "_Toc426538866" </w:delInstrText>
            </w:r>
            <w:r>
              <w:fldChar w:fldCharType="separate"/>
            </w:r>
            <w:r w:rsidR="00DA7FF4" w:rsidRPr="00362BC7">
              <w:rPr>
                <w:rStyle w:val="Hyperlink"/>
                <w:noProof/>
              </w:rPr>
              <w:delText>3.11.2</w:delText>
            </w:r>
            <w:r w:rsidR="00DA7FF4">
              <w:rPr>
                <w:rFonts w:eastAsiaTheme="minorEastAsia"/>
                <w:noProof/>
                <w:sz w:val="22"/>
              </w:rPr>
              <w:tab/>
            </w:r>
            <w:r w:rsidR="00DA7FF4" w:rsidRPr="00362BC7">
              <w:rPr>
                <w:rStyle w:val="Hyperlink"/>
                <w:noProof/>
              </w:rPr>
              <w:delText>Type and Member Identity</w:delText>
            </w:r>
            <w:r w:rsidR="00DA7FF4">
              <w:rPr>
                <w:noProof/>
                <w:webHidden/>
              </w:rPr>
              <w:tab/>
            </w:r>
            <w:r w:rsidR="00DA7FF4">
              <w:rPr>
                <w:noProof/>
                <w:webHidden/>
              </w:rPr>
              <w:fldChar w:fldCharType="begin"/>
            </w:r>
            <w:r w:rsidR="00DA7FF4">
              <w:rPr>
                <w:noProof/>
                <w:webHidden/>
              </w:rPr>
              <w:delInstrText xml:space="preserve"> PAGEREF _Toc426538866 \h </w:delInstrText>
            </w:r>
            <w:r w:rsidR="00DA7FF4">
              <w:rPr>
                <w:noProof/>
                <w:webHidden/>
              </w:rPr>
            </w:r>
            <w:r w:rsidR="00DA7FF4">
              <w:rPr>
                <w:noProof/>
                <w:webHidden/>
              </w:rPr>
              <w:fldChar w:fldCharType="separate"/>
            </w:r>
            <w:r w:rsidR="00DA7FF4">
              <w:rPr>
                <w:noProof/>
                <w:webHidden/>
              </w:rPr>
              <w:delText>55</w:delText>
            </w:r>
            <w:r w:rsidR="00DA7FF4">
              <w:rPr>
                <w:noProof/>
                <w:webHidden/>
              </w:rPr>
              <w:fldChar w:fldCharType="end"/>
            </w:r>
            <w:r>
              <w:rPr>
                <w:noProof/>
              </w:rPr>
              <w:fldChar w:fldCharType="end"/>
            </w:r>
          </w:del>
        </w:p>
        <w:p w14:paraId="28A7994F" w14:textId="77777777" w:rsidR="00DA7FF4" w:rsidRDefault="008B0D2E">
          <w:pPr>
            <w:pStyle w:val="TOC3"/>
            <w:rPr>
              <w:del w:id="142" w:author="Anders Hejlsberg" w:date="2016-01-04T10:39:00Z"/>
              <w:rFonts w:eastAsiaTheme="minorEastAsia"/>
              <w:noProof/>
              <w:sz w:val="22"/>
            </w:rPr>
          </w:pPr>
          <w:del w:id="143" w:author="Anders Hejlsberg" w:date="2016-01-04T10:39:00Z">
            <w:r>
              <w:fldChar w:fldCharType="begin"/>
            </w:r>
            <w:r>
              <w:delInstrText xml:space="preserve"> HYPERLINK \l "_Toc42653886</w:delInstrText>
            </w:r>
            <w:r>
              <w:delInstrText xml:space="preserve">7" </w:delInstrText>
            </w:r>
            <w:r>
              <w:fldChar w:fldCharType="separate"/>
            </w:r>
            <w:r w:rsidR="00DA7FF4" w:rsidRPr="00362BC7">
              <w:rPr>
                <w:rStyle w:val="Hyperlink"/>
                <w:noProof/>
              </w:rPr>
              <w:delText>3.11.3</w:delText>
            </w:r>
            <w:r w:rsidR="00DA7FF4">
              <w:rPr>
                <w:rFonts w:eastAsiaTheme="minorEastAsia"/>
                <w:noProof/>
                <w:sz w:val="22"/>
              </w:rPr>
              <w:tab/>
            </w:r>
            <w:r w:rsidR="00DA7FF4" w:rsidRPr="00362BC7">
              <w:rPr>
                <w:rStyle w:val="Hyperlink"/>
                <w:noProof/>
              </w:rPr>
              <w:delText>Subtypes and Supertypes</w:delText>
            </w:r>
            <w:r w:rsidR="00DA7FF4">
              <w:rPr>
                <w:noProof/>
                <w:webHidden/>
              </w:rPr>
              <w:tab/>
            </w:r>
            <w:r w:rsidR="00DA7FF4">
              <w:rPr>
                <w:noProof/>
                <w:webHidden/>
              </w:rPr>
              <w:fldChar w:fldCharType="begin"/>
            </w:r>
            <w:r w:rsidR="00DA7FF4">
              <w:rPr>
                <w:noProof/>
                <w:webHidden/>
              </w:rPr>
              <w:delInstrText xml:space="preserve"> PAGEREF _Toc426538867 \h </w:delInstrText>
            </w:r>
            <w:r w:rsidR="00DA7FF4">
              <w:rPr>
                <w:noProof/>
                <w:webHidden/>
              </w:rPr>
            </w:r>
            <w:r w:rsidR="00DA7FF4">
              <w:rPr>
                <w:noProof/>
                <w:webHidden/>
              </w:rPr>
              <w:fldChar w:fldCharType="separate"/>
            </w:r>
            <w:r w:rsidR="00DA7FF4">
              <w:rPr>
                <w:noProof/>
                <w:webHidden/>
              </w:rPr>
              <w:delText>56</w:delText>
            </w:r>
            <w:r w:rsidR="00DA7FF4">
              <w:rPr>
                <w:noProof/>
                <w:webHidden/>
              </w:rPr>
              <w:fldChar w:fldCharType="end"/>
            </w:r>
            <w:r>
              <w:rPr>
                <w:noProof/>
              </w:rPr>
              <w:fldChar w:fldCharType="end"/>
            </w:r>
          </w:del>
        </w:p>
        <w:p w14:paraId="40B13FFE" w14:textId="77777777" w:rsidR="00DA7FF4" w:rsidRDefault="008B0D2E">
          <w:pPr>
            <w:pStyle w:val="TOC3"/>
            <w:rPr>
              <w:del w:id="144" w:author="Anders Hejlsberg" w:date="2016-01-04T10:39:00Z"/>
              <w:rFonts w:eastAsiaTheme="minorEastAsia"/>
              <w:noProof/>
              <w:sz w:val="22"/>
            </w:rPr>
          </w:pPr>
          <w:del w:id="145" w:author="Anders Hejlsberg" w:date="2016-01-04T10:39:00Z">
            <w:r>
              <w:fldChar w:fldCharType="begin"/>
            </w:r>
            <w:r>
              <w:delInstrText xml:space="preserve"> HYPERLINK \l "_Toc426538868" </w:delInstrText>
            </w:r>
            <w:r>
              <w:fldChar w:fldCharType="separate"/>
            </w:r>
            <w:r w:rsidR="00DA7FF4" w:rsidRPr="00362BC7">
              <w:rPr>
                <w:rStyle w:val="Hyperlink"/>
                <w:noProof/>
              </w:rPr>
              <w:delText>3.11.4</w:delText>
            </w:r>
            <w:r w:rsidR="00DA7FF4">
              <w:rPr>
                <w:rFonts w:eastAsiaTheme="minorEastAsia"/>
                <w:noProof/>
                <w:sz w:val="22"/>
              </w:rPr>
              <w:tab/>
            </w:r>
            <w:r w:rsidR="00DA7FF4" w:rsidRPr="00362BC7">
              <w:rPr>
                <w:rStyle w:val="Hyperlink"/>
                <w:noProof/>
              </w:rPr>
              <w:delText>Assignment Compatibility</w:delText>
            </w:r>
            <w:r w:rsidR="00DA7FF4">
              <w:rPr>
                <w:noProof/>
                <w:webHidden/>
              </w:rPr>
              <w:tab/>
            </w:r>
            <w:r w:rsidR="00DA7FF4">
              <w:rPr>
                <w:noProof/>
                <w:webHidden/>
              </w:rPr>
              <w:fldChar w:fldCharType="begin"/>
            </w:r>
            <w:r w:rsidR="00DA7FF4">
              <w:rPr>
                <w:noProof/>
                <w:webHidden/>
              </w:rPr>
              <w:delInstrText xml:space="preserve"> PAGEREF _Toc426538868 \h </w:delInstrText>
            </w:r>
            <w:r w:rsidR="00DA7FF4">
              <w:rPr>
                <w:noProof/>
                <w:webHidden/>
              </w:rPr>
            </w:r>
            <w:r w:rsidR="00DA7FF4">
              <w:rPr>
                <w:noProof/>
                <w:webHidden/>
              </w:rPr>
              <w:fldChar w:fldCharType="separate"/>
            </w:r>
            <w:r w:rsidR="00DA7FF4">
              <w:rPr>
                <w:noProof/>
                <w:webHidden/>
              </w:rPr>
              <w:delText>57</w:delText>
            </w:r>
            <w:r w:rsidR="00DA7FF4">
              <w:rPr>
                <w:noProof/>
                <w:webHidden/>
              </w:rPr>
              <w:fldChar w:fldCharType="end"/>
            </w:r>
            <w:r>
              <w:rPr>
                <w:noProof/>
              </w:rPr>
              <w:fldChar w:fldCharType="end"/>
            </w:r>
          </w:del>
        </w:p>
        <w:p w14:paraId="6AF0DA5F" w14:textId="77777777" w:rsidR="00DA7FF4" w:rsidRDefault="008B0D2E">
          <w:pPr>
            <w:pStyle w:val="TOC3"/>
            <w:rPr>
              <w:del w:id="146" w:author="Anders Hejlsberg" w:date="2016-01-04T10:39:00Z"/>
              <w:rFonts w:eastAsiaTheme="minorEastAsia"/>
              <w:noProof/>
              <w:sz w:val="22"/>
            </w:rPr>
          </w:pPr>
          <w:del w:id="147" w:author="Anders Hejlsberg" w:date="2016-01-04T10:39:00Z">
            <w:r>
              <w:fldChar w:fldCharType="begin"/>
            </w:r>
            <w:r>
              <w:delInstrText xml:space="preserve"> HYPERLINK \l "_Toc426538869" </w:delInstrText>
            </w:r>
            <w:r>
              <w:fldChar w:fldCharType="separate"/>
            </w:r>
            <w:r w:rsidR="00DA7FF4" w:rsidRPr="00362BC7">
              <w:rPr>
                <w:rStyle w:val="Hyperlink"/>
                <w:noProof/>
              </w:rPr>
              <w:delText>3.11.5</w:delText>
            </w:r>
            <w:r w:rsidR="00DA7FF4">
              <w:rPr>
                <w:rFonts w:eastAsiaTheme="minorEastAsia"/>
                <w:noProof/>
                <w:sz w:val="22"/>
              </w:rPr>
              <w:tab/>
            </w:r>
            <w:r w:rsidR="00DA7FF4" w:rsidRPr="00362BC7">
              <w:rPr>
                <w:rStyle w:val="Hyperlink"/>
                <w:noProof/>
              </w:rPr>
              <w:delText>Excess Properties</w:delText>
            </w:r>
            <w:r w:rsidR="00DA7FF4">
              <w:rPr>
                <w:noProof/>
                <w:webHidden/>
              </w:rPr>
              <w:tab/>
            </w:r>
            <w:r w:rsidR="00DA7FF4">
              <w:rPr>
                <w:noProof/>
                <w:webHidden/>
              </w:rPr>
              <w:fldChar w:fldCharType="begin"/>
            </w:r>
            <w:r w:rsidR="00DA7FF4">
              <w:rPr>
                <w:noProof/>
                <w:webHidden/>
              </w:rPr>
              <w:delInstrText xml:space="preserve"> PAGEREF _Toc426538869 \h </w:delInstrText>
            </w:r>
            <w:r w:rsidR="00DA7FF4">
              <w:rPr>
                <w:noProof/>
                <w:webHidden/>
              </w:rPr>
            </w:r>
            <w:r w:rsidR="00DA7FF4">
              <w:rPr>
                <w:noProof/>
                <w:webHidden/>
              </w:rPr>
              <w:fldChar w:fldCharType="separate"/>
            </w:r>
            <w:r w:rsidR="00DA7FF4">
              <w:rPr>
                <w:noProof/>
                <w:webHidden/>
              </w:rPr>
              <w:delText>58</w:delText>
            </w:r>
            <w:r w:rsidR="00DA7FF4">
              <w:rPr>
                <w:noProof/>
                <w:webHidden/>
              </w:rPr>
              <w:fldChar w:fldCharType="end"/>
            </w:r>
            <w:r>
              <w:rPr>
                <w:noProof/>
              </w:rPr>
              <w:fldChar w:fldCharType="end"/>
            </w:r>
          </w:del>
        </w:p>
        <w:p w14:paraId="34F66C51" w14:textId="77777777" w:rsidR="00DA7FF4" w:rsidRDefault="008B0D2E">
          <w:pPr>
            <w:pStyle w:val="TOC3"/>
            <w:rPr>
              <w:del w:id="148" w:author="Anders Hejlsberg" w:date="2016-01-04T10:39:00Z"/>
              <w:rFonts w:eastAsiaTheme="minorEastAsia"/>
              <w:noProof/>
              <w:sz w:val="22"/>
            </w:rPr>
          </w:pPr>
          <w:del w:id="149" w:author="Anders Hejlsberg" w:date="2016-01-04T10:39:00Z">
            <w:r>
              <w:fldChar w:fldCharType="begin"/>
            </w:r>
            <w:r>
              <w:delInstrText xml:space="preserve"> HYPERLINK \l "_Toc426538870" </w:delInstrText>
            </w:r>
            <w:r>
              <w:fldChar w:fldCharType="separate"/>
            </w:r>
            <w:r w:rsidR="00DA7FF4" w:rsidRPr="00362BC7">
              <w:rPr>
                <w:rStyle w:val="Hyperlink"/>
                <w:noProof/>
              </w:rPr>
              <w:delText>3.11.6</w:delText>
            </w:r>
            <w:r w:rsidR="00DA7FF4">
              <w:rPr>
                <w:rFonts w:eastAsiaTheme="minorEastAsia"/>
                <w:noProof/>
                <w:sz w:val="22"/>
              </w:rPr>
              <w:tab/>
            </w:r>
            <w:r w:rsidR="00DA7FF4" w:rsidRPr="00362BC7">
              <w:rPr>
                <w:rStyle w:val="Hyperlink"/>
                <w:noProof/>
              </w:rPr>
              <w:delText>Contextual Signature Instantiation</w:delText>
            </w:r>
            <w:r w:rsidR="00DA7FF4">
              <w:rPr>
                <w:noProof/>
                <w:webHidden/>
              </w:rPr>
              <w:tab/>
            </w:r>
            <w:r w:rsidR="00DA7FF4">
              <w:rPr>
                <w:noProof/>
                <w:webHidden/>
              </w:rPr>
              <w:fldChar w:fldCharType="begin"/>
            </w:r>
            <w:r w:rsidR="00DA7FF4">
              <w:rPr>
                <w:noProof/>
                <w:webHidden/>
              </w:rPr>
              <w:delInstrText xml:space="preserve"> PAGEREF _Toc426538870 \h </w:delInstrText>
            </w:r>
            <w:r w:rsidR="00DA7FF4">
              <w:rPr>
                <w:noProof/>
                <w:webHidden/>
              </w:rPr>
            </w:r>
            <w:r w:rsidR="00DA7FF4">
              <w:rPr>
                <w:noProof/>
                <w:webHidden/>
              </w:rPr>
              <w:fldChar w:fldCharType="separate"/>
            </w:r>
            <w:r w:rsidR="00DA7FF4">
              <w:rPr>
                <w:noProof/>
                <w:webHidden/>
              </w:rPr>
              <w:delText>59</w:delText>
            </w:r>
            <w:r w:rsidR="00DA7FF4">
              <w:rPr>
                <w:noProof/>
                <w:webHidden/>
              </w:rPr>
              <w:fldChar w:fldCharType="end"/>
            </w:r>
            <w:r>
              <w:rPr>
                <w:noProof/>
              </w:rPr>
              <w:fldChar w:fldCharType="end"/>
            </w:r>
          </w:del>
        </w:p>
        <w:p w14:paraId="6CA6385D" w14:textId="77777777" w:rsidR="00DA7FF4" w:rsidRDefault="008B0D2E">
          <w:pPr>
            <w:pStyle w:val="TOC3"/>
            <w:rPr>
              <w:del w:id="150" w:author="Anders Hejlsberg" w:date="2016-01-04T10:39:00Z"/>
              <w:rFonts w:eastAsiaTheme="minorEastAsia"/>
              <w:noProof/>
              <w:sz w:val="22"/>
            </w:rPr>
          </w:pPr>
          <w:del w:id="151" w:author="Anders Hejlsberg" w:date="2016-01-04T10:39:00Z">
            <w:r>
              <w:fldChar w:fldCharType="begin"/>
            </w:r>
            <w:r>
              <w:delInstrText xml:space="preserve"> HYPERLINK \l "_T</w:delInstrText>
            </w:r>
            <w:r>
              <w:delInstrText xml:space="preserve">oc426538871" </w:delInstrText>
            </w:r>
            <w:r>
              <w:fldChar w:fldCharType="separate"/>
            </w:r>
            <w:r w:rsidR="00DA7FF4" w:rsidRPr="00362BC7">
              <w:rPr>
                <w:rStyle w:val="Hyperlink"/>
                <w:noProof/>
              </w:rPr>
              <w:delText>3.11.7</w:delText>
            </w:r>
            <w:r w:rsidR="00DA7FF4">
              <w:rPr>
                <w:rFonts w:eastAsiaTheme="minorEastAsia"/>
                <w:noProof/>
                <w:sz w:val="22"/>
              </w:rPr>
              <w:tab/>
            </w:r>
            <w:r w:rsidR="00DA7FF4" w:rsidRPr="00362BC7">
              <w:rPr>
                <w:rStyle w:val="Hyperlink"/>
                <w:noProof/>
              </w:rPr>
              <w:delText>Type Inference</w:delText>
            </w:r>
            <w:r w:rsidR="00DA7FF4">
              <w:rPr>
                <w:noProof/>
                <w:webHidden/>
              </w:rPr>
              <w:tab/>
            </w:r>
            <w:r w:rsidR="00DA7FF4">
              <w:rPr>
                <w:noProof/>
                <w:webHidden/>
              </w:rPr>
              <w:fldChar w:fldCharType="begin"/>
            </w:r>
            <w:r w:rsidR="00DA7FF4">
              <w:rPr>
                <w:noProof/>
                <w:webHidden/>
              </w:rPr>
              <w:delInstrText xml:space="preserve"> PAGEREF _Toc426538871 \h </w:delInstrText>
            </w:r>
            <w:r w:rsidR="00DA7FF4">
              <w:rPr>
                <w:noProof/>
                <w:webHidden/>
              </w:rPr>
            </w:r>
            <w:r w:rsidR="00DA7FF4">
              <w:rPr>
                <w:noProof/>
                <w:webHidden/>
              </w:rPr>
              <w:fldChar w:fldCharType="separate"/>
            </w:r>
            <w:r w:rsidR="00DA7FF4">
              <w:rPr>
                <w:noProof/>
                <w:webHidden/>
              </w:rPr>
              <w:delText>60</w:delText>
            </w:r>
            <w:r w:rsidR="00DA7FF4">
              <w:rPr>
                <w:noProof/>
                <w:webHidden/>
              </w:rPr>
              <w:fldChar w:fldCharType="end"/>
            </w:r>
            <w:r>
              <w:rPr>
                <w:noProof/>
              </w:rPr>
              <w:fldChar w:fldCharType="end"/>
            </w:r>
          </w:del>
        </w:p>
        <w:p w14:paraId="3FCD38ED" w14:textId="77777777" w:rsidR="00DA7FF4" w:rsidRDefault="008B0D2E">
          <w:pPr>
            <w:pStyle w:val="TOC3"/>
            <w:rPr>
              <w:del w:id="152" w:author="Anders Hejlsberg" w:date="2016-01-04T10:39:00Z"/>
              <w:rFonts w:eastAsiaTheme="minorEastAsia"/>
              <w:noProof/>
              <w:sz w:val="22"/>
            </w:rPr>
          </w:pPr>
          <w:del w:id="153" w:author="Anders Hejlsberg" w:date="2016-01-04T10:39:00Z">
            <w:r>
              <w:fldChar w:fldCharType="begin"/>
            </w:r>
            <w:r>
              <w:delInstrText xml:space="preserve"> HYPERLINK \l "_Toc426538872" </w:delInstrText>
            </w:r>
            <w:r>
              <w:fldChar w:fldCharType="separate"/>
            </w:r>
            <w:r w:rsidR="00DA7FF4" w:rsidRPr="00362BC7">
              <w:rPr>
                <w:rStyle w:val="Hyperlink"/>
                <w:noProof/>
              </w:rPr>
              <w:delText>3.11.8</w:delText>
            </w:r>
            <w:r w:rsidR="00DA7FF4">
              <w:rPr>
                <w:rFonts w:eastAsiaTheme="minorEastAsia"/>
                <w:noProof/>
                <w:sz w:val="22"/>
              </w:rPr>
              <w:tab/>
            </w:r>
            <w:r w:rsidR="00DA7FF4" w:rsidRPr="00362BC7">
              <w:rPr>
                <w:rStyle w:val="Hyperlink"/>
                <w:noProof/>
              </w:rPr>
              <w:delText>Recursive Types</w:delText>
            </w:r>
            <w:r w:rsidR="00DA7FF4">
              <w:rPr>
                <w:noProof/>
                <w:webHidden/>
              </w:rPr>
              <w:tab/>
            </w:r>
            <w:r w:rsidR="00DA7FF4">
              <w:rPr>
                <w:noProof/>
                <w:webHidden/>
              </w:rPr>
              <w:fldChar w:fldCharType="begin"/>
            </w:r>
            <w:r w:rsidR="00DA7FF4">
              <w:rPr>
                <w:noProof/>
                <w:webHidden/>
              </w:rPr>
              <w:delInstrText xml:space="preserve"> PAGEREF _Toc426538872 \h </w:delInstrText>
            </w:r>
            <w:r w:rsidR="00DA7FF4">
              <w:rPr>
                <w:noProof/>
                <w:webHidden/>
              </w:rPr>
            </w:r>
            <w:r w:rsidR="00DA7FF4">
              <w:rPr>
                <w:noProof/>
                <w:webHidden/>
              </w:rPr>
              <w:fldChar w:fldCharType="separate"/>
            </w:r>
            <w:r w:rsidR="00DA7FF4">
              <w:rPr>
                <w:noProof/>
                <w:webHidden/>
              </w:rPr>
              <w:delText>61</w:delText>
            </w:r>
            <w:r w:rsidR="00DA7FF4">
              <w:rPr>
                <w:noProof/>
                <w:webHidden/>
              </w:rPr>
              <w:fldChar w:fldCharType="end"/>
            </w:r>
            <w:r>
              <w:rPr>
                <w:noProof/>
              </w:rPr>
              <w:fldChar w:fldCharType="end"/>
            </w:r>
          </w:del>
        </w:p>
        <w:p w14:paraId="3F0DC0BA" w14:textId="77777777" w:rsidR="00DA7FF4" w:rsidRDefault="008B0D2E">
          <w:pPr>
            <w:pStyle w:val="TOC2"/>
            <w:tabs>
              <w:tab w:val="left" w:pos="880"/>
              <w:tab w:val="right" w:leader="dot" w:pos="9350"/>
            </w:tabs>
            <w:rPr>
              <w:del w:id="154" w:author="Anders Hejlsberg" w:date="2016-01-04T10:39:00Z"/>
              <w:rFonts w:eastAsiaTheme="minorEastAsia"/>
              <w:noProof/>
              <w:sz w:val="22"/>
            </w:rPr>
          </w:pPr>
          <w:del w:id="155" w:author="Anders Hejlsberg" w:date="2016-01-04T10:39:00Z">
            <w:r>
              <w:fldChar w:fldCharType="begin"/>
            </w:r>
            <w:r>
              <w:delInstrText xml:space="preserve"> HYPERLINK \l "_Toc426538873" </w:delInstrText>
            </w:r>
            <w:r>
              <w:fldChar w:fldCharType="separate"/>
            </w:r>
            <w:r w:rsidR="00DA7FF4" w:rsidRPr="00362BC7">
              <w:rPr>
                <w:rStyle w:val="Hyperlink"/>
                <w:noProof/>
              </w:rPr>
              <w:delText>3.12</w:delText>
            </w:r>
            <w:r w:rsidR="00DA7FF4">
              <w:rPr>
                <w:rFonts w:eastAsiaTheme="minorEastAsia"/>
                <w:noProof/>
                <w:sz w:val="22"/>
              </w:rPr>
              <w:tab/>
            </w:r>
            <w:r w:rsidR="00DA7FF4" w:rsidRPr="00362BC7">
              <w:rPr>
                <w:rStyle w:val="Hyperlink"/>
                <w:noProof/>
              </w:rPr>
              <w:delText>Widened Types</w:delText>
            </w:r>
            <w:r w:rsidR="00DA7FF4">
              <w:rPr>
                <w:noProof/>
                <w:webHidden/>
              </w:rPr>
              <w:tab/>
            </w:r>
            <w:r w:rsidR="00DA7FF4">
              <w:rPr>
                <w:noProof/>
                <w:webHidden/>
              </w:rPr>
              <w:fldChar w:fldCharType="begin"/>
            </w:r>
            <w:r w:rsidR="00DA7FF4">
              <w:rPr>
                <w:noProof/>
                <w:webHidden/>
              </w:rPr>
              <w:delInstrText xml:space="preserve"> PAGEREF _Toc426538873 \h </w:delInstrText>
            </w:r>
            <w:r w:rsidR="00DA7FF4">
              <w:rPr>
                <w:noProof/>
                <w:webHidden/>
              </w:rPr>
            </w:r>
            <w:r w:rsidR="00DA7FF4">
              <w:rPr>
                <w:noProof/>
                <w:webHidden/>
              </w:rPr>
              <w:fldChar w:fldCharType="separate"/>
            </w:r>
            <w:r w:rsidR="00DA7FF4">
              <w:rPr>
                <w:noProof/>
                <w:webHidden/>
              </w:rPr>
              <w:delText>62</w:delText>
            </w:r>
            <w:r w:rsidR="00DA7FF4">
              <w:rPr>
                <w:noProof/>
                <w:webHidden/>
              </w:rPr>
              <w:fldChar w:fldCharType="end"/>
            </w:r>
            <w:r>
              <w:rPr>
                <w:noProof/>
              </w:rPr>
              <w:fldChar w:fldCharType="end"/>
            </w:r>
          </w:del>
        </w:p>
        <w:p w14:paraId="0DA7773D" w14:textId="77777777" w:rsidR="00DA7FF4" w:rsidRDefault="008B0D2E">
          <w:pPr>
            <w:pStyle w:val="TOC1"/>
            <w:rPr>
              <w:del w:id="156" w:author="Anders Hejlsberg" w:date="2016-01-04T10:39:00Z"/>
              <w:rFonts w:eastAsiaTheme="minorEastAsia"/>
              <w:noProof/>
              <w:sz w:val="22"/>
            </w:rPr>
          </w:pPr>
          <w:del w:id="157" w:author="Anders Hejlsberg" w:date="2016-01-04T10:39:00Z">
            <w:r>
              <w:fldChar w:fldCharType="begin"/>
            </w:r>
            <w:r>
              <w:delInstrText xml:space="preserve"> HYPERLINK \l "_Toc426538874" </w:delInstrText>
            </w:r>
            <w:r>
              <w:fldChar w:fldCharType="separate"/>
            </w:r>
            <w:r w:rsidR="00DA7FF4" w:rsidRPr="00362BC7">
              <w:rPr>
                <w:rStyle w:val="Hyperlink"/>
                <w:noProof/>
              </w:rPr>
              <w:delText>4</w:delText>
            </w:r>
            <w:r w:rsidR="00DA7FF4">
              <w:rPr>
                <w:rFonts w:eastAsiaTheme="minorEastAsia"/>
                <w:noProof/>
                <w:sz w:val="22"/>
              </w:rPr>
              <w:tab/>
            </w:r>
            <w:r w:rsidR="00DA7FF4" w:rsidRPr="00362BC7">
              <w:rPr>
                <w:rStyle w:val="Hyperlink"/>
                <w:noProof/>
              </w:rPr>
              <w:delText>Expressions</w:delText>
            </w:r>
            <w:r w:rsidR="00DA7FF4">
              <w:rPr>
                <w:noProof/>
                <w:webHidden/>
              </w:rPr>
              <w:tab/>
            </w:r>
            <w:r w:rsidR="00DA7FF4">
              <w:rPr>
                <w:noProof/>
                <w:webHidden/>
              </w:rPr>
              <w:fldChar w:fldCharType="begin"/>
            </w:r>
            <w:r w:rsidR="00DA7FF4">
              <w:rPr>
                <w:noProof/>
                <w:webHidden/>
              </w:rPr>
              <w:delInstrText xml:space="preserve"> PAGEREF _Toc426538874 \h </w:delInstrText>
            </w:r>
            <w:r w:rsidR="00DA7FF4">
              <w:rPr>
                <w:noProof/>
                <w:webHidden/>
              </w:rPr>
            </w:r>
            <w:r w:rsidR="00DA7FF4">
              <w:rPr>
                <w:noProof/>
                <w:webHidden/>
              </w:rPr>
              <w:fldChar w:fldCharType="separate"/>
            </w:r>
            <w:r w:rsidR="00DA7FF4">
              <w:rPr>
                <w:noProof/>
                <w:webHidden/>
              </w:rPr>
              <w:delText>63</w:delText>
            </w:r>
            <w:r w:rsidR="00DA7FF4">
              <w:rPr>
                <w:noProof/>
                <w:webHidden/>
              </w:rPr>
              <w:fldChar w:fldCharType="end"/>
            </w:r>
            <w:r>
              <w:rPr>
                <w:noProof/>
              </w:rPr>
              <w:fldChar w:fldCharType="end"/>
            </w:r>
          </w:del>
        </w:p>
        <w:p w14:paraId="6C962690" w14:textId="77777777" w:rsidR="00DA7FF4" w:rsidRDefault="008B0D2E">
          <w:pPr>
            <w:pStyle w:val="TOC2"/>
            <w:tabs>
              <w:tab w:val="left" w:pos="880"/>
              <w:tab w:val="right" w:leader="dot" w:pos="9350"/>
            </w:tabs>
            <w:rPr>
              <w:del w:id="158" w:author="Anders Hejlsberg" w:date="2016-01-04T10:39:00Z"/>
              <w:rFonts w:eastAsiaTheme="minorEastAsia"/>
              <w:noProof/>
              <w:sz w:val="22"/>
            </w:rPr>
          </w:pPr>
          <w:del w:id="159" w:author="Anders Hejlsberg" w:date="2016-01-04T10:39:00Z">
            <w:r>
              <w:fldChar w:fldCharType="begin"/>
            </w:r>
            <w:r>
              <w:delInstrText xml:space="preserve"> HYPERLINK \l "_Toc426538875" </w:delInstrText>
            </w:r>
            <w:r>
              <w:fldChar w:fldCharType="separate"/>
            </w:r>
            <w:r w:rsidR="00DA7FF4" w:rsidRPr="00362BC7">
              <w:rPr>
                <w:rStyle w:val="Hyperlink"/>
                <w:noProof/>
              </w:rPr>
              <w:delText>4.1</w:delText>
            </w:r>
            <w:r w:rsidR="00DA7FF4">
              <w:rPr>
                <w:rFonts w:eastAsiaTheme="minorEastAsia"/>
                <w:noProof/>
                <w:sz w:val="22"/>
              </w:rPr>
              <w:tab/>
            </w:r>
            <w:r w:rsidR="00DA7FF4" w:rsidRPr="00362BC7">
              <w:rPr>
                <w:rStyle w:val="Hyperlink"/>
                <w:noProof/>
              </w:rPr>
              <w:delText>Values and References</w:delText>
            </w:r>
            <w:r w:rsidR="00DA7FF4">
              <w:rPr>
                <w:noProof/>
                <w:webHidden/>
              </w:rPr>
              <w:tab/>
            </w:r>
            <w:r w:rsidR="00DA7FF4">
              <w:rPr>
                <w:noProof/>
                <w:webHidden/>
              </w:rPr>
              <w:fldChar w:fldCharType="begin"/>
            </w:r>
            <w:r w:rsidR="00DA7FF4">
              <w:rPr>
                <w:noProof/>
                <w:webHidden/>
              </w:rPr>
              <w:delInstrText xml:space="preserve"> PAGEREF _Toc426538875 \h </w:delInstrText>
            </w:r>
            <w:r w:rsidR="00DA7FF4">
              <w:rPr>
                <w:noProof/>
                <w:webHidden/>
              </w:rPr>
            </w:r>
            <w:r w:rsidR="00DA7FF4">
              <w:rPr>
                <w:noProof/>
                <w:webHidden/>
              </w:rPr>
              <w:fldChar w:fldCharType="separate"/>
            </w:r>
            <w:r w:rsidR="00DA7FF4">
              <w:rPr>
                <w:noProof/>
                <w:webHidden/>
              </w:rPr>
              <w:delText>63</w:delText>
            </w:r>
            <w:r w:rsidR="00DA7FF4">
              <w:rPr>
                <w:noProof/>
                <w:webHidden/>
              </w:rPr>
              <w:fldChar w:fldCharType="end"/>
            </w:r>
            <w:r>
              <w:rPr>
                <w:noProof/>
              </w:rPr>
              <w:fldChar w:fldCharType="end"/>
            </w:r>
          </w:del>
        </w:p>
        <w:p w14:paraId="5752667C" w14:textId="77777777" w:rsidR="00DA7FF4" w:rsidRDefault="008B0D2E">
          <w:pPr>
            <w:pStyle w:val="TOC2"/>
            <w:tabs>
              <w:tab w:val="left" w:pos="880"/>
              <w:tab w:val="right" w:leader="dot" w:pos="9350"/>
            </w:tabs>
            <w:rPr>
              <w:del w:id="160" w:author="Anders Hejlsberg" w:date="2016-01-04T10:39:00Z"/>
              <w:rFonts w:eastAsiaTheme="minorEastAsia"/>
              <w:noProof/>
              <w:sz w:val="22"/>
            </w:rPr>
          </w:pPr>
          <w:del w:id="161" w:author="Anders Hejlsberg" w:date="2016-01-04T10:39:00Z">
            <w:r>
              <w:fldChar w:fldCharType="begin"/>
            </w:r>
            <w:r>
              <w:delInstrText xml:space="preserve"> HYPERLINK \l "_Toc426538876" </w:delInstrText>
            </w:r>
            <w:r>
              <w:fldChar w:fldCharType="separate"/>
            </w:r>
            <w:r w:rsidR="00DA7FF4" w:rsidRPr="00362BC7">
              <w:rPr>
                <w:rStyle w:val="Hyperlink"/>
                <w:noProof/>
              </w:rPr>
              <w:delText>4.2</w:delText>
            </w:r>
            <w:r w:rsidR="00DA7FF4">
              <w:rPr>
                <w:rFonts w:eastAsiaTheme="minorEastAsia"/>
                <w:noProof/>
                <w:sz w:val="22"/>
              </w:rPr>
              <w:tab/>
            </w:r>
            <w:r w:rsidR="00DA7FF4" w:rsidRPr="00362BC7">
              <w:rPr>
                <w:rStyle w:val="Hyperlink"/>
                <w:noProof/>
              </w:rPr>
              <w:delText>The this Keyword</w:delText>
            </w:r>
            <w:r w:rsidR="00DA7FF4">
              <w:rPr>
                <w:noProof/>
                <w:webHidden/>
              </w:rPr>
              <w:tab/>
            </w:r>
            <w:r w:rsidR="00DA7FF4">
              <w:rPr>
                <w:noProof/>
                <w:webHidden/>
              </w:rPr>
              <w:fldChar w:fldCharType="begin"/>
            </w:r>
            <w:r w:rsidR="00DA7FF4">
              <w:rPr>
                <w:noProof/>
                <w:webHidden/>
              </w:rPr>
              <w:delInstrText xml:space="preserve"> PAGEREF _Toc426538876 \h </w:delInstrText>
            </w:r>
            <w:r w:rsidR="00DA7FF4">
              <w:rPr>
                <w:noProof/>
                <w:webHidden/>
              </w:rPr>
            </w:r>
            <w:r w:rsidR="00DA7FF4">
              <w:rPr>
                <w:noProof/>
                <w:webHidden/>
              </w:rPr>
              <w:fldChar w:fldCharType="separate"/>
            </w:r>
            <w:r w:rsidR="00DA7FF4">
              <w:rPr>
                <w:noProof/>
                <w:webHidden/>
              </w:rPr>
              <w:delText>63</w:delText>
            </w:r>
            <w:r w:rsidR="00DA7FF4">
              <w:rPr>
                <w:noProof/>
                <w:webHidden/>
              </w:rPr>
              <w:fldChar w:fldCharType="end"/>
            </w:r>
            <w:r>
              <w:rPr>
                <w:noProof/>
              </w:rPr>
              <w:fldChar w:fldCharType="end"/>
            </w:r>
          </w:del>
        </w:p>
        <w:p w14:paraId="0F328CC6" w14:textId="77777777" w:rsidR="00DA7FF4" w:rsidRDefault="008B0D2E">
          <w:pPr>
            <w:pStyle w:val="TOC2"/>
            <w:tabs>
              <w:tab w:val="left" w:pos="880"/>
              <w:tab w:val="right" w:leader="dot" w:pos="9350"/>
            </w:tabs>
            <w:rPr>
              <w:del w:id="162" w:author="Anders Hejlsberg" w:date="2016-01-04T10:39:00Z"/>
              <w:rFonts w:eastAsiaTheme="minorEastAsia"/>
              <w:noProof/>
              <w:sz w:val="22"/>
            </w:rPr>
          </w:pPr>
          <w:del w:id="163" w:author="Anders Hejlsberg" w:date="2016-01-04T10:39:00Z">
            <w:r>
              <w:fldChar w:fldCharType="begin"/>
            </w:r>
            <w:r>
              <w:delInstrText xml:space="preserve"> HYPERLINK \l "_Toc426538877" </w:delInstrText>
            </w:r>
            <w:r>
              <w:fldChar w:fldCharType="separate"/>
            </w:r>
            <w:r w:rsidR="00DA7FF4" w:rsidRPr="00362BC7">
              <w:rPr>
                <w:rStyle w:val="Hyperlink"/>
                <w:noProof/>
              </w:rPr>
              <w:delText>4.3</w:delText>
            </w:r>
            <w:r w:rsidR="00DA7FF4">
              <w:rPr>
                <w:rFonts w:eastAsiaTheme="minorEastAsia"/>
                <w:noProof/>
                <w:sz w:val="22"/>
              </w:rPr>
              <w:tab/>
            </w:r>
            <w:r w:rsidR="00DA7FF4" w:rsidRPr="00362BC7">
              <w:rPr>
                <w:rStyle w:val="Hyperlink"/>
                <w:noProof/>
              </w:rPr>
              <w:delText>Identifiers</w:delText>
            </w:r>
            <w:r w:rsidR="00DA7FF4">
              <w:rPr>
                <w:noProof/>
                <w:webHidden/>
              </w:rPr>
              <w:tab/>
            </w:r>
            <w:r w:rsidR="00DA7FF4">
              <w:rPr>
                <w:noProof/>
                <w:webHidden/>
              </w:rPr>
              <w:fldChar w:fldCharType="begin"/>
            </w:r>
            <w:r w:rsidR="00DA7FF4">
              <w:rPr>
                <w:noProof/>
                <w:webHidden/>
              </w:rPr>
              <w:delInstrText xml:space="preserve"> PAGEREF _Toc426538877 \h </w:delInstrText>
            </w:r>
            <w:r w:rsidR="00DA7FF4">
              <w:rPr>
                <w:noProof/>
                <w:webHidden/>
              </w:rPr>
            </w:r>
            <w:r w:rsidR="00DA7FF4">
              <w:rPr>
                <w:noProof/>
                <w:webHidden/>
              </w:rPr>
              <w:fldChar w:fldCharType="separate"/>
            </w:r>
            <w:r w:rsidR="00DA7FF4">
              <w:rPr>
                <w:noProof/>
                <w:webHidden/>
              </w:rPr>
              <w:delText>64</w:delText>
            </w:r>
            <w:r w:rsidR="00DA7FF4">
              <w:rPr>
                <w:noProof/>
                <w:webHidden/>
              </w:rPr>
              <w:fldChar w:fldCharType="end"/>
            </w:r>
            <w:r>
              <w:rPr>
                <w:noProof/>
              </w:rPr>
              <w:fldChar w:fldCharType="end"/>
            </w:r>
          </w:del>
        </w:p>
        <w:p w14:paraId="214F46B9" w14:textId="77777777" w:rsidR="00DA7FF4" w:rsidRDefault="008B0D2E">
          <w:pPr>
            <w:pStyle w:val="TOC2"/>
            <w:tabs>
              <w:tab w:val="left" w:pos="880"/>
              <w:tab w:val="right" w:leader="dot" w:pos="9350"/>
            </w:tabs>
            <w:rPr>
              <w:del w:id="164" w:author="Anders Hejlsberg" w:date="2016-01-04T10:39:00Z"/>
              <w:rFonts w:eastAsiaTheme="minorEastAsia"/>
              <w:noProof/>
              <w:sz w:val="22"/>
            </w:rPr>
          </w:pPr>
          <w:del w:id="165" w:author="Anders Hejlsberg" w:date="2016-01-04T10:39:00Z">
            <w:r>
              <w:fldChar w:fldCharType="begin"/>
            </w:r>
            <w:r>
              <w:delInstrText xml:space="preserve"> HYPERLINK \l "_Toc426538878" </w:delInstrText>
            </w:r>
            <w:r>
              <w:fldChar w:fldCharType="separate"/>
            </w:r>
            <w:r w:rsidR="00DA7FF4" w:rsidRPr="00362BC7">
              <w:rPr>
                <w:rStyle w:val="Hyperlink"/>
                <w:noProof/>
              </w:rPr>
              <w:delText>4.4</w:delText>
            </w:r>
            <w:r w:rsidR="00DA7FF4">
              <w:rPr>
                <w:rFonts w:eastAsiaTheme="minorEastAsia"/>
                <w:noProof/>
                <w:sz w:val="22"/>
              </w:rPr>
              <w:tab/>
            </w:r>
            <w:r w:rsidR="00DA7FF4" w:rsidRPr="00362BC7">
              <w:rPr>
                <w:rStyle w:val="Hyperlink"/>
                <w:noProof/>
              </w:rPr>
              <w:delText>Literals</w:delText>
            </w:r>
            <w:r w:rsidR="00DA7FF4">
              <w:rPr>
                <w:noProof/>
                <w:webHidden/>
              </w:rPr>
              <w:tab/>
            </w:r>
            <w:r w:rsidR="00DA7FF4">
              <w:rPr>
                <w:noProof/>
                <w:webHidden/>
              </w:rPr>
              <w:fldChar w:fldCharType="begin"/>
            </w:r>
            <w:r w:rsidR="00DA7FF4">
              <w:rPr>
                <w:noProof/>
                <w:webHidden/>
              </w:rPr>
              <w:delInstrText xml:space="preserve"> PAGEREF _Toc426538878 \h </w:delInstrText>
            </w:r>
            <w:r w:rsidR="00DA7FF4">
              <w:rPr>
                <w:noProof/>
                <w:webHidden/>
              </w:rPr>
            </w:r>
            <w:r w:rsidR="00DA7FF4">
              <w:rPr>
                <w:noProof/>
                <w:webHidden/>
              </w:rPr>
              <w:fldChar w:fldCharType="separate"/>
            </w:r>
            <w:r w:rsidR="00DA7FF4">
              <w:rPr>
                <w:noProof/>
                <w:webHidden/>
              </w:rPr>
              <w:delText>64</w:delText>
            </w:r>
            <w:r w:rsidR="00DA7FF4">
              <w:rPr>
                <w:noProof/>
                <w:webHidden/>
              </w:rPr>
              <w:fldChar w:fldCharType="end"/>
            </w:r>
            <w:r>
              <w:rPr>
                <w:noProof/>
              </w:rPr>
              <w:fldChar w:fldCharType="end"/>
            </w:r>
          </w:del>
        </w:p>
        <w:p w14:paraId="7958E2EC" w14:textId="77777777" w:rsidR="00DA7FF4" w:rsidRDefault="008B0D2E">
          <w:pPr>
            <w:pStyle w:val="TOC2"/>
            <w:tabs>
              <w:tab w:val="left" w:pos="880"/>
              <w:tab w:val="right" w:leader="dot" w:pos="9350"/>
            </w:tabs>
            <w:rPr>
              <w:del w:id="166" w:author="Anders Hejlsberg" w:date="2016-01-04T10:39:00Z"/>
              <w:rFonts w:eastAsiaTheme="minorEastAsia"/>
              <w:noProof/>
              <w:sz w:val="22"/>
            </w:rPr>
          </w:pPr>
          <w:del w:id="167" w:author="Anders Hejlsberg" w:date="2016-01-04T10:39:00Z">
            <w:r>
              <w:lastRenderedPageBreak/>
              <w:fldChar w:fldCharType="begin"/>
            </w:r>
            <w:r>
              <w:delInstrText xml:space="preserve"> HYPERLINK \l "_Toc426538879" </w:delInstrText>
            </w:r>
            <w:r>
              <w:fldChar w:fldCharType="separate"/>
            </w:r>
            <w:r w:rsidR="00DA7FF4" w:rsidRPr="00362BC7">
              <w:rPr>
                <w:rStyle w:val="Hyperlink"/>
                <w:noProof/>
              </w:rPr>
              <w:delText>4.5</w:delText>
            </w:r>
            <w:r w:rsidR="00DA7FF4">
              <w:rPr>
                <w:rFonts w:eastAsiaTheme="minorEastAsia"/>
                <w:noProof/>
                <w:sz w:val="22"/>
              </w:rPr>
              <w:tab/>
            </w:r>
            <w:r w:rsidR="00DA7FF4" w:rsidRPr="00362BC7">
              <w:rPr>
                <w:rStyle w:val="Hyperlink"/>
                <w:noProof/>
              </w:rPr>
              <w:delText>Object Literals</w:delText>
            </w:r>
            <w:r w:rsidR="00DA7FF4">
              <w:rPr>
                <w:noProof/>
                <w:webHidden/>
              </w:rPr>
              <w:tab/>
            </w:r>
            <w:r w:rsidR="00DA7FF4">
              <w:rPr>
                <w:noProof/>
                <w:webHidden/>
              </w:rPr>
              <w:fldChar w:fldCharType="begin"/>
            </w:r>
            <w:r w:rsidR="00DA7FF4">
              <w:rPr>
                <w:noProof/>
                <w:webHidden/>
              </w:rPr>
              <w:delInstrText xml:space="preserve"> PAGEREF _Toc426538879 \h </w:delInstrText>
            </w:r>
            <w:r w:rsidR="00DA7FF4">
              <w:rPr>
                <w:noProof/>
                <w:webHidden/>
              </w:rPr>
            </w:r>
            <w:r w:rsidR="00DA7FF4">
              <w:rPr>
                <w:noProof/>
                <w:webHidden/>
              </w:rPr>
              <w:fldChar w:fldCharType="separate"/>
            </w:r>
            <w:r w:rsidR="00DA7FF4">
              <w:rPr>
                <w:noProof/>
                <w:webHidden/>
              </w:rPr>
              <w:delText>64</w:delText>
            </w:r>
            <w:r w:rsidR="00DA7FF4">
              <w:rPr>
                <w:noProof/>
                <w:webHidden/>
              </w:rPr>
              <w:fldChar w:fldCharType="end"/>
            </w:r>
            <w:r>
              <w:rPr>
                <w:noProof/>
              </w:rPr>
              <w:fldChar w:fldCharType="end"/>
            </w:r>
          </w:del>
        </w:p>
        <w:p w14:paraId="62066F05" w14:textId="77777777" w:rsidR="00DA7FF4" w:rsidRDefault="008B0D2E">
          <w:pPr>
            <w:pStyle w:val="TOC2"/>
            <w:tabs>
              <w:tab w:val="left" w:pos="880"/>
              <w:tab w:val="right" w:leader="dot" w:pos="9350"/>
            </w:tabs>
            <w:rPr>
              <w:del w:id="168" w:author="Anders Hejlsberg" w:date="2016-01-04T10:39:00Z"/>
              <w:rFonts w:eastAsiaTheme="minorEastAsia"/>
              <w:noProof/>
              <w:sz w:val="22"/>
            </w:rPr>
          </w:pPr>
          <w:del w:id="169" w:author="Anders Hejlsberg" w:date="2016-01-04T10:39:00Z">
            <w:r>
              <w:fldChar w:fldCharType="begin"/>
            </w:r>
            <w:r>
              <w:delInstrText xml:space="preserve"> HYPERLINK \l "_Toc426538880" </w:delInstrText>
            </w:r>
            <w:r>
              <w:fldChar w:fldCharType="separate"/>
            </w:r>
            <w:r w:rsidR="00DA7FF4" w:rsidRPr="00362BC7">
              <w:rPr>
                <w:rStyle w:val="Hyperlink"/>
                <w:noProof/>
              </w:rPr>
              <w:delText>4.6</w:delText>
            </w:r>
            <w:r w:rsidR="00DA7FF4">
              <w:rPr>
                <w:rFonts w:eastAsiaTheme="minorEastAsia"/>
                <w:noProof/>
                <w:sz w:val="22"/>
              </w:rPr>
              <w:tab/>
            </w:r>
            <w:r w:rsidR="00DA7FF4" w:rsidRPr="00362BC7">
              <w:rPr>
                <w:rStyle w:val="Hyperlink"/>
                <w:noProof/>
              </w:rPr>
              <w:delText>Array Literals</w:delText>
            </w:r>
            <w:r w:rsidR="00DA7FF4">
              <w:rPr>
                <w:noProof/>
                <w:webHidden/>
              </w:rPr>
              <w:tab/>
            </w:r>
            <w:r w:rsidR="00DA7FF4">
              <w:rPr>
                <w:noProof/>
                <w:webHidden/>
              </w:rPr>
              <w:fldChar w:fldCharType="begin"/>
            </w:r>
            <w:r w:rsidR="00DA7FF4">
              <w:rPr>
                <w:noProof/>
                <w:webHidden/>
              </w:rPr>
              <w:delInstrText xml:space="preserve"> PAGEREF _Toc426538880 \h </w:delInstrText>
            </w:r>
            <w:r w:rsidR="00DA7FF4">
              <w:rPr>
                <w:noProof/>
                <w:webHidden/>
              </w:rPr>
            </w:r>
            <w:r w:rsidR="00DA7FF4">
              <w:rPr>
                <w:noProof/>
                <w:webHidden/>
              </w:rPr>
              <w:fldChar w:fldCharType="separate"/>
            </w:r>
            <w:r w:rsidR="00DA7FF4">
              <w:rPr>
                <w:noProof/>
                <w:webHidden/>
              </w:rPr>
              <w:delText>66</w:delText>
            </w:r>
            <w:r w:rsidR="00DA7FF4">
              <w:rPr>
                <w:noProof/>
                <w:webHidden/>
              </w:rPr>
              <w:fldChar w:fldCharType="end"/>
            </w:r>
            <w:r>
              <w:rPr>
                <w:noProof/>
              </w:rPr>
              <w:fldChar w:fldCharType="end"/>
            </w:r>
          </w:del>
        </w:p>
        <w:p w14:paraId="2BDDF340" w14:textId="77777777" w:rsidR="00DA7FF4" w:rsidRDefault="008B0D2E">
          <w:pPr>
            <w:pStyle w:val="TOC2"/>
            <w:tabs>
              <w:tab w:val="left" w:pos="880"/>
              <w:tab w:val="right" w:leader="dot" w:pos="9350"/>
            </w:tabs>
            <w:rPr>
              <w:del w:id="170" w:author="Anders Hejlsberg" w:date="2016-01-04T10:39:00Z"/>
              <w:rFonts w:eastAsiaTheme="minorEastAsia"/>
              <w:noProof/>
              <w:sz w:val="22"/>
            </w:rPr>
          </w:pPr>
          <w:del w:id="171" w:author="Anders Hejlsberg" w:date="2016-01-04T10:39:00Z">
            <w:r>
              <w:fldChar w:fldCharType="begin"/>
            </w:r>
            <w:r>
              <w:delInstrText xml:space="preserve"> HYPERLINK \l "_Toc426538881" </w:delInstrText>
            </w:r>
            <w:r>
              <w:fldChar w:fldCharType="separate"/>
            </w:r>
            <w:r w:rsidR="00DA7FF4" w:rsidRPr="00362BC7">
              <w:rPr>
                <w:rStyle w:val="Hyperlink"/>
                <w:noProof/>
              </w:rPr>
              <w:delText>4.7</w:delText>
            </w:r>
            <w:r w:rsidR="00DA7FF4">
              <w:rPr>
                <w:rFonts w:eastAsiaTheme="minorEastAsia"/>
                <w:noProof/>
                <w:sz w:val="22"/>
              </w:rPr>
              <w:tab/>
            </w:r>
            <w:r w:rsidR="00DA7FF4" w:rsidRPr="00362BC7">
              <w:rPr>
                <w:rStyle w:val="Hyperlink"/>
                <w:noProof/>
              </w:rPr>
              <w:delText>Template Literals</w:delText>
            </w:r>
            <w:r w:rsidR="00DA7FF4">
              <w:rPr>
                <w:noProof/>
                <w:webHidden/>
              </w:rPr>
              <w:tab/>
            </w:r>
            <w:r w:rsidR="00DA7FF4">
              <w:rPr>
                <w:noProof/>
                <w:webHidden/>
              </w:rPr>
              <w:fldChar w:fldCharType="begin"/>
            </w:r>
            <w:r w:rsidR="00DA7FF4">
              <w:rPr>
                <w:noProof/>
                <w:webHidden/>
              </w:rPr>
              <w:delInstrText xml:space="preserve"> PAGEREF _Toc426538881 \h </w:delInstrText>
            </w:r>
            <w:r w:rsidR="00DA7FF4">
              <w:rPr>
                <w:noProof/>
                <w:webHidden/>
              </w:rPr>
            </w:r>
            <w:r w:rsidR="00DA7FF4">
              <w:rPr>
                <w:noProof/>
                <w:webHidden/>
              </w:rPr>
              <w:fldChar w:fldCharType="separate"/>
            </w:r>
            <w:r w:rsidR="00DA7FF4">
              <w:rPr>
                <w:noProof/>
                <w:webHidden/>
              </w:rPr>
              <w:delText>67</w:delText>
            </w:r>
            <w:r w:rsidR="00DA7FF4">
              <w:rPr>
                <w:noProof/>
                <w:webHidden/>
              </w:rPr>
              <w:fldChar w:fldCharType="end"/>
            </w:r>
            <w:r>
              <w:rPr>
                <w:noProof/>
              </w:rPr>
              <w:fldChar w:fldCharType="end"/>
            </w:r>
          </w:del>
        </w:p>
        <w:p w14:paraId="7CC9AF52" w14:textId="77777777" w:rsidR="00DA7FF4" w:rsidRDefault="008B0D2E">
          <w:pPr>
            <w:pStyle w:val="TOC2"/>
            <w:tabs>
              <w:tab w:val="left" w:pos="880"/>
              <w:tab w:val="right" w:leader="dot" w:pos="9350"/>
            </w:tabs>
            <w:rPr>
              <w:del w:id="172" w:author="Anders Hejlsberg" w:date="2016-01-04T10:39:00Z"/>
              <w:rFonts w:eastAsiaTheme="minorEastAsia"/>
              <w:noProof/>
              <w:sz w:val="22"/>
            </w:rPr>
          </w:pPr>
          <w:del w:id="173" w:author="Anders Hejlsberg" w:date="2016-01-04T10:39:00Z">
            <w:r>
              <w:fldChar w:fldCharType="begin"/>
            </w:r>
            <w:r>
              <w:delInstrText xml:space="preserve"> HYPERLINK \l "_Toc426538882" </w:delInstrText>
            </w:r>
            <w:r>
              <w:fldChar w:fldCharType="separate"/>
            </w:r>
            <w:r w:rsidR="00DA7FF4" w:rsidRPr="00362BC7">
              <w:rPr>
                <w:rStyle w:val="Hyperlink"/>
                <w:noProof/>
              </w:rPr>
              <w:delText>4.8</w:delText>
            </w:r>
            <w:r w:rsidR="00DA7FF4">
              <w:rPr>
                <w:rFonts w:eastAsiaTheme="minorEastAsia"/>
                <w:noProof/>
                <w:sz w:val="22"/>
              </w:rPr>
              <w:tab/>
            </w:r>
            <w:r w:rsidR="00DA7FF4" w:rsidRPr="00362BC7">
              <w:rPr>
                <w:rStyle w:val="Hyperlink"/>
                <w:noProof/>
              </w:rPr>
              <w:delText>Parentheses</w:delText>
            </w:r>
            <w:r w:rsidR="00DA7FF4">
              <w:rPr>
                <w:noProof/>
                <w:webHidden/>
              </w:rPr>
              <w:tab/>
            </w:r>
            <w:r w:rsidR="00DA7FF4">
              <w:rPr>
                <w:noProof/>
                <w:webHidden/>
              </w:rPr>
              <w:fldChar w:fldCharType="begin"/>
            </w:r>
            <w:r w:rsidR="00DA7FF4">
              <w:rPr>
                <w:noProof/>
                <w:webHidden/>
              </w:rPr>
              <w:delInstrText xml:space="preserve"> PAGEREF _Toc426538882 \h </w:delInstrText>
            </w:r>
            <w:r w:rsidR="00DA7FF4">
              <w:rPr>
                <w:noProof/>
                <w:webHidden/>
              </w:rPr>
            </w:r>
            <w:r w:rsidR="00DA7FF4">
              <w:rPr>
                <w:noProof/>
                <w:webHidden/>
              </w:rPr>
              <w:fldChar w:fldCharType="separate"/>
            </w:r>
            <w:r w:rsidR="00DA7FF4">
              <w:rPr>
                <w:noProof/>
                <w:webHidden/>
              </w:rPr>
              <w:delText>67</w:delText>
            </w:r>
            <w:r w:rsidR="00DA7FF4">
              <w:rPr>
                <w:noProof/>
                <w:webHidden/>
              </w:rPr>
              <w:fldChar w:fldCharType="end"/>
            </w:r>
            <w:r>
              <w:rPr>
                <w:noProof/>
              </w:rPr>
              <w:fldChar w:fldCharType="end"/>
            </w:r>
          </w:del>
        </w:p>
        <w:p w14:paraId="6057CB28" w14:textId="77777777" w:rsidR="00DA7FF4" w:rsidRDefault="008B0D2E">
          <w:pPr>
            <w:pStyle w:val="TOC2"/>
            <w:tabs>
              <w:tab w:val="left" w:pos="880"/>
              <w:tab w:val="right" w:leader="dot" w:pos="9350"/>
            </w:tabs>
            <w:rPr>
              <w:del w:id="174" w:author="Anders Hejlsberg" w:date="2016-01-04T10:39:00Z"/>
              <w:rFonts w:eastAsiaTheme="minorEastAsia"/>
              <w:noProof/>
              <w:sz w:val="22"/>
            </w:rPr>
          </w:pPr>
          <w:del w:id="175" w:author="Anders Hejlsberg" w:date="2016-01-04T10:39:00Z">
            <w:r>
              <w:fldChar w:fldCharType="begin"/>
            </w:r>
            <w:r>
              <w:delInstrText xml:space="preserve"> HYPERLINK \l "_Toc426538883" </w:delInstrText>
            </w:r>
            <w:r>
              <w:fldChar w:fldCharType="separate"/>
            </w:r>
            <w:r w:rsidR="00DA7FF4" w:rsidRPr="00362BC7">
              <w:rPr>
                <w:rStyle w:val="Hyperlink"/>
                <w:noProof/>
              </w:rPr>
              <w:delText>4.9</w:delText>
            </w:r>
            <w:r w:rsidR="00DA7FF4">
              <w:rPr>
                <w:rFonts w:eastAsiaTheme="minorEastAsia"/>
                <w:noProof/>
                <w:sz w:val="22"/>
              </w:rPr>
              <w:tab/>
            </w:r>
            <w:r w:rsidR="00DA7FF4" w:rsidRPr="00362BC7">
              <w:rPr>
                <w:rStyle w:val="Hyperlink"/>
                <w:noProof/>
              </w:rPr>
              <w:delText>The super Keyword</w:delText>
            </w:r>
            <w:r w:rsidR="00DA7FF4">
              <w:rPr>
                <w:noProof/>
                <w:webHidden/>
              </w:rPr>
              <w:tab/>
            </w:r>
            <w:r w:rsidR="00DA7FF4">
              <w:rPr>
                <w:noProof/>
                <w:webHidden/>
              </w:rPr>
              <w:fldChar w:fldCharType="begin"/>
            </w:r>
            <w:r w:rsidR="00DA7FF4">
              <w:rPr>
                <w:noProof/>
                <w:webHidden/>
              </w:rPr>
              <w:delInstrText xml:space="preserve"> PAGEREF _Toc426538883 \h </w:delInstrText>
            </w:r>
            <w:r w:rsidR="00DA7FF4">
              <w:rPr>
                <w:noProof/>
                <w:webHidden/>
              </w:rPr>
            </w:r>
            <w:r w:rsidR="00DA7FF4">
              <w:rPr>
                <w:noProof/>
                <w:webHidden/>
              </w:rPr>
              <w:fldChar w:fldCharType="separate"/>
            </w:r>
            <w:r w:rsidR="00DA7FF4">
              <w:rPr>
                <w:noProof/>
                <w:webHidden/>
              </w:rPr>
              <w:delText>68</w:delText>
            </w:r>
            <w:r w:rsidR="00DA7FF4">
              <w:rPr>
                <w:noProof/>
                <w:webHidden/>
              </w:rPr>
              <w:fldChar w:fldCharType="end"/>
            </w:r>
            <w:r>
              <w:rPr>
                <w:noProof/>
              </w:rPr>
              <w:fldChar w:fldCharType="end"/>
            </w:r>
          </w:del>
        </w:p>
        <w:p w14:paraId="2319ACCD" w14:textId="77777777" w:rsidR="00DA7FF4" w:rsidRDefault="008B0D2E">
          <w:pPr>
            <w:pStyle w:val="TOC3"/>
            <w:rPr>
              <w:del w:id="176" w:author="Anders Hejlsberg" w:date="2016-01-04T10:39:00Z"/>
              <w:rFonts w:eastAsiaTheme="minorEastAsia"/>
              <w:noProof/>
              <w:sz w:val="22"/>
            </w:rPr>
          </w:pPr>
          <w:del w:id="177" w:author="Anders Hejlsberg" w:date="2016-01-04T10:39:00Z">
            <w:r>
              <w:fldChar w:fldCharType="begin"/>
            </w:r>
            <w:r>
              <w:delInstrText xml:space="preserve"> HYPERLINK \l "_Toc426538884" </w:delInstrText>
            </w:r>
            <w:r>
              <w:fldChar w:fldCharType="separate"/>
            </w:r>
            <w:r w:rsidR="00DA7FF4" w:rsidRPr="00362BC7">
              <w:rPr>
                <w:rStyle w:val="Hyperlink"/>
                <w:noProof/>
              </w:rPr>
              <w:delText>4.9.1</w:delText>
            </w:r>
            <w:r w:rsidR="00DA7FF4">
              <w:rPr>
                <w:rFonts w:eastAsiaTheme="minorEastAsia"/>
                <w:noProof/>
                <w:sz w:val="22"/>
              </w:rPr>
              <w:tab/>
            </w:r>
            <w:r w:rsidR="00DA7FF4" w:rsidRPr="00362BC7">
              <w:rPr>
                <w:rStyle w:val="Hyperlink"/>
                <w:noProof/>
              </w:rPr>
              <w:delText>Super Calls</w:delText>
            </w:r>
            <w:r w:rsidR="00DA7FF4">
              <w:rPr>
                <w:noProof/>
                <w:webHidden/>
              </w:rPr>
              <w:tab/>
            </w:r>
            <w:r w:rsidR="00DA7FF4">
              <w:rPr>
                <w:noProof/>
                <w:webHidden/>
              </w:rPr>
              <w:fldChar w:fldCharType="begin"/>
            </w:r>
            <w:r w:rsidR="00DA7FF4">
              <w:rPr>
                <w:noProof/>
                <w:webHidden/>
              </w:rPr>
              <w:delInstrText xml:space="preserve"> PAGEREF _Toc426538884 \h </w:delInstrText>
            </w:r>
            <w:r w:rsidR="00DA7FF4">
              <w:rPr>
                <w:noProof/>
                <w:webHidden/>
              </w:rPr>
            </w:r>
            <w:r w:rsidR="00DA7FF4">
              <w:rPr>
                <w:noProof/>
                <w:webHidden/>
              </w:rPr>
              <w:fldChar w:fldCharType="separate"/>
            </w:r>
            <w:r w:rsidR="00DA7FF4">
              <w:rPr>
                <w:noProof/>
                <w:webHidden/>
              </w:rPr>
              <w:delText>68</w:delText>
            </w:r>
            <w:r w:rsidR="00DA7FF4">
              <w:rPr>
                <w:noProof/>
                <w:webHidden/>
              </w:rPr>
              <w:fldChar w:fldCharType="end"/>
            </w:r>
            <w:r>
              <w:rPr>
                <w:noProof/>
              </w:rPr>
              <w:fldChar w:fldCharType="end"/>
            </w:r>
          </w:del>
        </w:p>
        <w:p w14:paraId="2B070433" w14:textId="77777777" w:rsidR="00DA7FF4" w:rsidRDefault="008B0D2E">
          <w:pPr>
            <w:pStyle w:val="TOC3"/>
            <w:rPr>
              <w:del w:id="178" w:author="Anders Hejlsberg" w:date="2016-01-04T10:39:00Z"/>
              <w:rFonts w:eastAsiaTheme="minorEastAsia"/>
              <w:noProof/>
              <w:sz w:val="22"/>
            </w:rPr>
          </w:pPr>
          <w:del w:id="179" w:author="Anders Hejlsberg" w:date="2016-01-04T10:39:00Z">
            <w:r>
              <w:fldChar w:fldCharType="begin"/>
            </w:r>
            <w:r>
              <w:delInstrText xml:space="preserve"> HYPERLINK \l "_Toc426538885" </w:delInstrText>
            </w:r>
            <w:r>
              <w:fldChar w:fldCharType="separate"/>
            </w:r>
            <w:r w:rsidR="00DA7FF4" w:rsidRPr="00362BC7">
              <w:rPr>
                <w:rStyle w:val="Hyperlink"/>
                <w:noProof/>
              </w:rPr>
              <w:delText>4.9.2</w:delText>
            </w:r>
            <w:r w:rsidR="00DA7FF4">
              <w:rPr>
                <w:rFonts w:eastAsiaTheme="minorEastAsia"/>
                <w:noProof/>
                <w:sz w:val="22"/>
              </w:rPr>
              <w:tab/>
            </w:r>
            <w:r w:rsidR="00DA7FF4" w:rsidRPr="00362BC7">
              <w:rPr>
                <w:rStyle w:val="Hyperlink"/>
                <w:noProof/>
              </w:rPr>
              <w:delText>Super Property Access</w:delText>
            </w:r>
            <w:r w:rsidR="00DA7FF4">
              <w:rPr>
                <w:noProof/>
                <w:webHidden/>
              </w:rPr>
              <w:tab/>
            </w:r>
            <w:r w:rsidR="00DA7FF4">
              <w:rPr>
                <w:noProof/>
                <w:webHidden/>
              </w:rPr>
              <w:fldChar w:fldCharType="begin"/>
            </w:r>
            <w:r w:rsidR="00DA7FF4">
              <w:rPr>
                <w:noProof/>
                <w:webHidden/>
              </w:rPr>
              <w:delInstrText xml:space="preserve"> PAGEREF _Toc426538885 \h </w:delInstrText>
            </w:r>
            <w:r w:rsidR="00DA7FF4">
              <w:rPr>
                <w:noProof/>
                <w:webHidden/>
              </w:rPr>
            </w:r>
            <w:r w:rsidR="00DA7FF4">
              <w:rPr>
                <w:noProof/>
                <w:webHidden/>
              </w:rPr>
              <w:fldChar w:fldCharType="separate"/>
            </w:r>
            <w:r w:rsidR="00DA7FF4">
              <w:rPr>
                <w:noProof/>
                <w:webHidden/>
              </w:rPr>
              <w:delText>68</w:delText>
            </w:r>
            <w:r w:rsidR="00DA7FF4">
              <w:rPr>
                <w:noProof/>
                <w:webHidden/>
              </w:rPr>
              <w:fldChar w:fldCharType="end"/>
            </w:r>
            <w:r>
              <w:rPr>
                <w:noProof/>
              </w:rPr>
              <w:fldChar w:fldCharType="end"/>
            </w:r>
          </w:del>
        </w:p>
        <w:p w14:paraId="4738D631" w14:textId="77777777" w:rsidR="00DA7FF4" w:rsidRDefault="008B0D2E">
          <w:pPr>
            <w:pStyle w:val="TOC2"/>
            <w:tabs>
              <w:tab w:val="left" w:pos="880"/>
              <w:tab w:val="right" w:leader="dot" w:pos="9350"/>
            </w:tabs>
            <w:rPr>
              <w:del w:id="180" w:author="Anders Hejlsberg" w:date="2016-01-04T10:39:00Z"/>
              <w:rFonts w:eastAsiaTheme="minorEastAsia"/>
              <w:noProof/>
              <w:sz w:val="22"/>
            </w:rPr>
          </w:pPr>
          <w:del w:id="181" w:author="Anders Hejlsberg" w:date="2016-01-04T10:39:00Z">
            <w:r>
              <w:fldChar w:fldCharType="begin"/>
            </w:r>
            <w:r>
              <w:delInstrText xml:space="preserve"> HYPERLINK \l "_Toc426538886" </w:delInstrText>
            </w:r>
            <w:r>
              <w:fldChar w:fldCharType="separate"/>
            </w:r>
            <w:r w:rsidR="00DA7FF4" w:rsidRPr="00362BC7">
              <w:rPr>
                <w:rStyle w:val="Hyperlink"/>
                <w:noProof/>
              </w:rPr>
              <w:delText>4.10</w:delText>
            </w:r>
            <w:r w:rsidR="00DA7FF4">
              <w:rPr>
                <w:rFonts w:eastAsiaTheme="minorEastAsia"/>
                <w:noProof/>
                <w:sz w:val="22"/>
              </w:rPr>
              <w:tab/>
            </w:r>
            <w:r w:rsidR="00DA7FF4" w:rsidRPr="00362BC7">
              <w:rPr>
                <w:rStyle w:val="Hyperlink"/>
                <w:noProof/>
              </w:rPr>
              <w:delText>Function Expressions</w:delText>
            </w:r>
            <w:r w:rsidR="00DA7FF4">
              <w:rPr>
                <w:noProof/>
                <w:webHidden/>
              </w:rPr>
              <w:tab/>
            </w:r>
            <w:r w:rsidR="00DA7FF4">
              <w:rPr>
                <w:noProof/>
                <w:webHidden/>
              </w:rPr>
              <w:fldChar w:fldCharType="begin"/>
            </w:r>
            <w:r w:rsidR="00DA7FF4">
              <w:rPr>
                <w:noProof/>
                <w:webHidden/>
              </w:rPr>
              <w:delInstrText xml:space="preserve"> PAGEREF _Toc426538886 \h </w:delInstrText>
            </w:r>
            <w:r w:rsidR="00DA7FF4">
              <w:rPr>
                <w:noProof/>
                <w:webHidden/>
              </w:rPr>
            </w:r>
            <w:r w:rsidR="00DA7FF4">
              <w:rPr>
                <w:noProof/>
                <w:webHidden/>
              </w:rPr>
              <w:fldChar w:fldCharType="separate"/>
            </w:r>
            <w:r w:rsidR="00DA7FF4">
              <w:rPr>
                <w:noProof/>
                <w:webHidden/>
              </w:rPr>
              <w:delText>69</w:delText>
            </w:r>
            <w:r w:rsidR="00DA7FF4">
              <w:rPr>
                <w:noProof/>
                <w:webHidden/>
              </w:rPr>
              <w:fldChar w:fldCharType="end"/>
            </w:r>
            <w:r>
              <w:rPr>
                <w:noProof/>
              </w:rPr>
              <w:fldChar w:fldCharType="end"/>
            </w:r>
          </w:del>
        </w:p>
        <w:p w14:paraId="6A7E0272" w14:textId="77777777" w:rsidR="00DA7FF4" w:rsidRDefault="008B0D2E">
          <w:pPr>
            <w:pStyle w:val="TOC2"/>
            <w:tabs>
              <w:tab w:val="left" w:pos="880"/>
              <w:tab w:val="right" w:leader="dot" w:pos="9350"/>
            </w:tabs>
            <w:rPr>
              <w:del w:id="182" w:author="Anders Hejlsberg" w:date="2016-01-04T10:39:00Z"/>
              <w:rFonts w:eastAsiaTheme="minorEastAsia"/>
              <w:noProof/>
              <w:sz w:val="22"/>
            </w:rPr>
          </w:pPr>
          <w:del w:id="183" w:author="Anders Hejlsberg" w:date="2016-01-04T10:39:00Z">
            <w:r>
              <w:fldChar w:fldCharType="begin"/>
            </w:r>
            <w:r>
              <w:delInstrText xml:space="preserve"> HYPERLINK \l "_Toc426538887" </w:delInstrText>
            </w:r>
            <w:r>
              <w:fldChar w:fldCharType="separate"/>
            </w:r>
            <w:r w:rsidR="00DA7FF4" w:rsidRPr="00362BC7">
              <w:rPr>
                <w:rStyle w:val="Hyperlink"/>
                <w:noProof/>
              </w:rPr>
              <w:delText>4.11</w:delText>
            </w:r>
            <w:r w:rsidR="00DA7FF4">
              <w:rPr>
                <w:rFonts w:eastAsiaTheme="minorEastAsia"/>
                <w:noProof/>
                <w:sz w:val="22"/>
              </w:rPr>
              <w:tab/>
            </w:r>
            <w:r w:rsidR="00DA7FF4" w:rsidRPr="00362BC7">
              <w:rPr>
                <w:rStyle w:val="Hyperlink"/>
                <w:noProof/>
              </w:rPr>
              <w:delText>Arrow Functions</w:delText>
            </w:r>
            <w:r w:rsidR="00DA7FF4">
              <w:rPr>
                <w:noProof/>
                <w:webHidden/>
              </w:rPr>
              <w:tab/>
            </w:r>
            <w:r w:rsidR="00DA7FF4">
              <w:rPr>
                <w:noProof/>
                <w:webHidden/>
              </w:rPr>
              <w:fldChar w:fldCharType="begin"/>
            </w:r>
            <w:r w:rsidR="00DA7FF4">
              <w:rPr>
                <w:noProof/>
                <w:webHidden/>
              </w:rPr>
              <w:delInstrText xml:space="preserve"> PAGEREF _Toc426538887 \h </w:delInstrText>
            </w:r>
            <w:r w:rsidR="00DA7FF4">
              <w:rPr>
                <w:noProof/>
                <w:webHidden/>
              </w:rPr>
            </w:r>
            <w:r w:rsidR="00DA7FF4">
              <w:rPr>
                <w:noProof/>
                <w:webHidden/>
              </w:rPr>
              <w:fldChar w:fldCharType="separate"/>
            </w:r>
            <w:r w:rsidR="00DA7FF4">
              <w:rPr>
                <w:noProof/>
                <w:webHidden/>
              </w:rPr>
              <w:delText>70</w:delText>
            </w:r>
            <w:r w:rsidR="00DA7FF4">
              <w:rPr>
                <w:noProof/>
                <w:webHidden/>
              </w:rPr>
              <w:fldChar w:fldCharType="end"/>
            </w:r>
            <w:r>
              <w:rPr>
                <w:noProof/>
              </w:rPr>
              <w:fldChar w:fldCharType="end"/>
            </w:r>
          </w:del>
        </w:p>
        <w:p w14:paraId="7F30B7C9" w14:textId="77777777" w:rsidR="00DA7FF4" w:rsidRDefault="008B0D2E">
          <w:pPr>
            <w:pStyle w:val="TOC2"/>
            <w:tabs>
              <w:tab w:val="left" w:pos="880"/>
              <w:tab w:val="right" w:leader="dot" w:pos="9350"/>
            </w:tabs>
            <w:rPr>
              <w:del w:id="184" w:author="Anders Hejlsberg" w:date="2016-01-04T10:39:00Z"/>
              <w:rFonts w:eastAsiaTheme="minorEastAsia"/>
              <w:noProof/>
              <w:sz w:val="22"/>
            </w:rPr>
          </w:pPr>
          <w:del w:id="185" w:author="Anders Hejlsberg" w:date="2016-01-04T10:39:00Z">
            <w:r>
              <w:fldChar w:fldCharType="begin"/>
            </w:r>
            <w:r>
              <w:delInstrText xml:space="preserve"> HYPERLINK \l "_Toc426538888" </w:delInstrText>
            </w:r>
            <w:r>
              <w:fldChar w:fldCharType="separate"/>
            </w:r>
            <w:r w:rsidR="00DA7FF4" w:rsidRPr="00362BC7">
              <w:rPr>
                <w:rStyle w:val="Hyperlink"/>
                <w:noProof/>
              </w:rPr>
              <w:delText>4.12</w:delText>
            </w:r>
            <w:r w:rsidR="00DA7FF4">
              <w:rPr>
                <w:rFonts w:eastAsiaTheme="minorEastAsia"/>
                <w:noProof/>
                <w:sz w:val="22"/>
              </w:rPr>
              <w:tab/>
            </w:r>
            <w:r w:rsidR="00DA7FF4" w:rsidRPr="00362BC7">
              <w:rPr>
                <w:rStyle w:val="Hyperlink"/>
                <w:noProof/>
              </w:rPr>
              <w:delText>Class Expressions</w:delText>
            </w:r>
            <w:r w:rsidR="00DA7FF4">
              <w:rPr>
                <w:noProof/>
                <w:webHidden/>
              </w:rPr>
              <w:tab/>
            </w:r>
            <w:r w:rsidR="00DA7FF4">
              <w:rPr>
                <w:noProof/>
                <w:webHidden/>
              </w:rPr>
              <w:fldChar w:fldCharType="begin"/>
            </w:r>
            <w:r w:rsidR="00DA7FF4">
              <w:rPr>
                <w:noProof/>
                <w:webHidden/>
              </w:rPr>
              <w:delInstrText xml:space="preserve"> PAGEREF _Toc426538888 \h </w:delInstrText>
            </w:r>
            <w:r w:rsidR="00DA7FF4">
              <w:rPr>
                <w:noProof/>
                <w:webHidden/>
              </w:rPr>
            </w:r>
            <w:r w:rsidR="00DA7FF4">
              <w:rPr>
                <w:noProof/>
                <w:webHidden/>
              </w:rPr>
              <w:fldChar w:fldCharType="separate"/>
            </w:r>
            <w:r w:rsidR="00DA7FF4">
              <w:rPr>
                <w:noProof/>
                <w:webHidden/>
              </w:rPr>
              <w:delText>72</w:delText>
            </w:r>
            <w:r w:rsidR="00DA7FF4">
              <w:rPr>
                <w:noProof/>
                <w:webHidden/>
              </w:rPr>
              <w:fldChar w:fldCharType="end"/>
            </w:r>
            <w:r>
              <w:rPr>
                <w:noProof/>
              </w:rPr>
              <w:fldChar w:fldCharType="end"/>
            </w:r>
          </w:del>
        </w:p>
        <w:p w14:paraId="0B079B33" w14:textId="77777777" w:rsidR="00DA7FF4" w:rsidRDefault="008B0D2E">
          <w:pPr>
            <w:pStyle w:val="TOC2"/>
            <w:tabs>
              <w:tab w:val="left" w:pos="880"/>
              <w:tab w:val="right" w:leader="dot" w:pos="9350"/>
            </w:tabs>
            <w:rPr>
              <w:del w:id="186" w:author="Anders Hejlsberg" w:date="2016-01-04T10:39:00Z"/>
              <w:rFonts w:eastAsiaTheme="minorEastAsia"/>
              <w:noProof/>
              <w:sz w:val="22"/>
            </w:rPr>
          </w:pPr>
          <w:del w:id="187" w:author="Anders Hejlsberg" w:date="2016-01-04T10:39:00Z">
            <w:r>
              <w:fldChar w:fldCharType="begin"/>
            </w:r>
            <w:r>
              <w:delInstrText xml:space="preserve"> HYPERLINK \l "_Toc426538889" </w:delInstrText>
            </w:r>
            <w:r>
              <w:fldChar w:fldCharType="separate"/>
            </w:r>
            <w:r w:rsidR="00DA7FF4" w:rsidRPr="00362BC7">
              <w:rPr>
                <w:rStyle w:val="Hyperlink"/>
                <w:noProof/>
              </w:rPr>
              <w:delText>4.13</w:delText>
            </w:r>
            <w:r w:rsidR="00DA7FF4">
              <w:rPr>
                <w:rFonts w:eastAsiaTheme="minorEastAsia"/>
                <w:noProof/>
                <w:sz w:val="22"/>
              </w:rPr>
              <w:tab/>
            </w:r>
            <w:r w:rsidR="00DA7FF4" w:rsidRPr="00362BC7">
              <w:rPr>
                <w:rStyle w:val="Hyperlink"/>
                <w:noProof/>
              </w:rPr>
              <w:delText>Property Access</w:delText>
            </w:r>
            <w:r w:rsidR="00DA7FF4">
              <w:rPr>
                <w:noProof/>
                <w:webHidden/>
              </w:rPr>
              <w:tab/>
            </w:r>
            <w:r w:rsidR="00DA7FF4">
              <w:rPr>
                <w:noProof/>
                <w:webHidden/>
              </w:rPr>
              <w:fldChar w:fldCharType="begin"/>
            </w:r>
            <w:r w:rsidR="00DA7FF4">
              <w:rPr>
                <w:noProof/>
                <w:webHidden/>
              </w:rPr>
              <w:delInstrText xml:space="preserve"> PAGEREF _Toc426538889 \h </w:delInstrText>
            </w:r>
            <w:r w:rsidR="00DA7FF4">
              <w:rPr>
                <w:noProof/>
                <w:webHidden/>
              </w:rPr>
            </w:r>
            <w:r w:rsidR="00DA7FF4">
              <w:rPr>
                <w:noProof/>
                <w:webHidden/>
              </w:rPr>
              <w:fldChar w:fldCharType="separate"/>
            </w:r>
            <w:r w:rsidR="00DA7FF4">
              <w:rPr>
                <w:noProof/>
                <w:webHidden/>
              </w:rPr>
              <w:delText>72</w:delText>
            </w:r>
            <w:r w:rsidR="00DA7FF4">
              <w:rPr>
                <w:noProof/>
                <w:webHidden/>
              </w:rPr>
              <w:fldChar w:fldCharType="end"/>
            </w:r>
            <w:r>
              <w:rPr>
                <w:noProof/>
              </w:rPr>
              <w:fldChar w:fldCharType="end"/>
            </w:r>
          </w:del>
        </w:p>
        <w:p w14:paraId="3DD9ACB3" w14:textId="77777777" w:rsidR="00DA7FF4" w:rsidRDefault="008B0D2E">
          <w:pPr>
            <w:pStyle w:val="TOC2"/>
            <w:tabs>
              <w:tab w:val="left" w:pos="880"/>
              <w:tab w:val="right" w:leader="dot" w:pos="9350"/>
            </w:tabs>
            <w:rPr>
              <w:del w:id="188" w:author="Anders Hejlsberg" w:date="2016-01-04T10:39:00Z"/>
              <w:rFonts w:eastAsiaTheme="minorEastAsia"/>
              <w:noProof/>
              <w:sz w:val="22"/>
            </w:rPr>
          </w:pPr>
          <w:del w:id="189" w:author="Anders Hejlsberg" w:date="2016-01-04T10:39:00Z">
            <w:r>
              <w:fldChar w:fldCharType="begin"/>
            </w:r>
            <w:r>
              <w:delInstrText xml:space="preserve"> HYPERLINK \l "_Toc426538890" </w:delInstrText>
            </w:r>
            <w:r>
              <w:fldChar w:fldCharType="separate"/>
            </w:r>
            <w:r w:rsidR="00DA7FF4" w:rsidRPr="00362BC7">
              <w:rPr>
                <w:rStyle w:val="Hyperlink"/>
                <w:noProof/>
              </w:rPr>
              <w:delText>4.14</w:delText>
            </w:r>
            <w:r w:rsidR="00DA7FF4">
              <w:rPr>
                <w:rFonts w:eastAsiaTheme="minorEastAsia"/>
                <w:noProof/>
                <w:sz w:val="22"/>
              </w:rPr>
              <w:tab/>
            </w:r>
            <w:r w:rsidR="00DA7FF4" w:rsidRPr="00362BC7">
              <w:rPr>
                <w:rStyle w:val="Hyperlink"/>
                <w:noProof/>
              </w:rPr>
              <w:delText>The new Operator</w:delText>
            </w:r>
            <w:r w:rsidR="00DA7FF4">
              <w:rPr>
                <w:noProof/>
                <w:webHidden/>
              </w:rPr>
              <w:tab/>
            </w:r>
            <w:r w:rsidR="00DA7FF4">
              <w:rPr>
                <w:noProof/>
                <w:webHidden/>
              </w:rPr>
              <w:fldChar w:fldCharType="begin"/>
            </w:r>
            <w:r w:rsidR="00DA7FF4">
              <w:rPr>
                <w:noProof/>
                <w:webHidden/>
              </w:rPr>
              <w:delInstrText xml:space="preserve"> PAGEREF _Toc426538890 \h </w:delInstrText>
            </w:r>
            <w:r w:rsidR="00DA7FF4">
              <w:rPr>
                <w:noProof/>
                <w:webHidden/>
              </w:rPr>
            </w:r>
            <w:r w:rsidR="00DA7FF4">
              <w:rPr>
                <w:noProof/>
                <w:webHidden/>
              </w:rPr>
              <w:fldChar w:fldCharType="separate"/>
            </w:r>
            <w:r w:rsidR="00DA7FF4">
              <w:rPr>
                <w:noProof/>
                <w:webHidden/>
              </w:rPr>
              <w:delText>73</w:delText>
            </w:r>
            <w:r w:rsidR="00DA7FF4">
              <w:rPr>
                <w:noProof/>
                <w:webHidden/>
              </w:rPr>
              <w:fldChar w:fldCharType="end"/>
            </w:r>
            <w:r>
              <w:rPr>
                <w:noProof/>
              </w:rPr>
              <w:fldChar w:fldCharType="end"/>
            </w:r>
          </w:del>
        </w:p>
        <w:p w14:paraId="62C31934" w14:textId="77777777" w:rsidR="00DA7FF4" w:rsidRDefault="008B0D2E">
          <w:pPr>
            <w:pStyle w:val="TOC2"/>
            <w:tabs>
              <w:tab w:val="left" w:pos="880"/>
              <w:tab w:val="right" w:leader="dot" w:pos="9350"/>
            </w:tabs>
            <w:rPr>
              <w:del w:id="190" w:author="Anders Hejlsberg" w:date="2016-01-04T10:39:00Z"/>
              <w:rFonts w:eastAsiaTheme="minorEastAsia"/>
              <w:noProof/>
              <w:sz w:val="22"/>
            </w:rPr>
          </w:pPr>
          <w:del w:id="191" w:author="Anders Hejlsberg" w:date="2016-01-04T10:39:00Z">
            <w:r>
              <w:fldChar w:fldCharType="begin"/>
            </w:r>
            <w:r>
              <w:delInstrText xml:space="preserve"> HYPERLINK \l "_Toc426538891" </w:delInstrText>
            </w:r>
            <w:r>
              <w:fldChar w:fldCharType="separate"/>
            </w:r>
            <w:r w:rsidR="00DA7FF4" w:rsidRPr="00362BC7">
              <w:rPr>
                <w:rStyle w:val="Hyperlink"/>
                <w:noProof/>
              </w:rPr>
              <w:delText>4.15</w:delText>
            </w:r>
            <w:r w:rsidR="00DA7FF4">
              <w:rPr>
                <w:rFonts w:eastAsiaTheme="minorEastAsia"/>
                <w:noProof/>
                <w:sz w:val="22"/>
              </w:rPr>
              <w:tab/>
            </w:r>
            <w:r w:rsidR="00DA7FF4" w:rsidRPr="00362BC7">
              <w:rPr>
                <w:rStyle w:val="Hyperlink"/>
                <w:noProof/>
              </w:rPr>
              <w:delText>Function Calls</w:delText>
            </w:r>
            <w:r w:rsidR="00DA7FF4">
              <w:rPr>
                <w:noProof/>
                <w:webHidden/>
              </w:rPr>
              <w:tab/>
            </w:r>
            <w:r w:rsidR="00DA7FF4">
              <w:rPr>
                <w:noProof/>
                <w:webHidden/>
              </w:rPr>
              <w:fldChar w:fldCharType="begin"/>
            </w:r>
            <w:r w:rsidR="00DA7FF4">
              <w:rPr>
                <w:noProof/>
                <w:webHidden/>
              </w:rPr>
              <w:delInstrText xml:space="preserve"> PAGEREF _Toc426538891 \h </w:delInstrText>
            </w:r>
            <w:r w:rsidR="00DA7FF4">
              <w:rPr>
                <w:noProof/>
                <w:webHidden/>
              </w:rPr>
            </w:r>
            <w:r w:rsidR="00DA7FF4">
              <w:rPr>
                <w:noProof/>
                <w:webHidden/>
              </w:rPr>
              <w:fldChar w:fldCharType="separate"/>
            </w:r>
            <w:r w:rsidR="00DA7FF4">
              <w:rPr>
                <w:noProof/>
                <w:webHidden/>
              </w:rPr>
              <w:delText>74</w:delText>
            </w:r>
            <w:r w:rsidR="00DA7FF4">
              <w:rPr>
                <w:noProof/>
                <w:webHidden/>
              </w:rPr>
              <w:fldChar w:fldCharType="end"/>
            </w:r>
            <w:r>
              <w:rPr>
                <w:noProof/>
              </w:rPr>
              <w:fldChar w:fldCharType="end"/>
            </w:r>
          </w:del>
        </w:p>
        <w:p w14:paraId="71AAD959" w14:textId="77777777" w:rsidR="00DA7FF4" w:rsidRDefault="008B0D2E">
          <w:pPr>
            <w:pStyle w:val="TOC3"/>
            <w:rPr>
              <w:del w:id="192" w:author="Anders Hejlsberg" w:date="2016-01-04T10:39:00Z"/>
              <w:rFonts w:eastAsiaTheme="minorEastAsia"/>
              <w:noProof/>
              <w:sz w:val="22"/>
            </w:rPr>
          </w:pPr>
          <w:del w:id="193" w:author="Anders Hejlsberg" w:date="2016-01-04T10:39:00Z">
            <w:r>
              <w:fldChar w:fldCharType="begin"/>
            </w:r>
            <w:r>
              <w:delInstrText xml:space="preserve"> HYPERLINK \l "_Toc426538892" </w:delInstrText>
            </w:r>
            <w:r>
              <w:fldChar w:fldCharType="separate"/>
            </w:r>
            <w:r w:rsidR="00DA7FF4" w:rsidRPr="00362BC7">
              <w:rPr>
                <w:rStyle w:val="Hyperlink"/>
                <w:noProof/>
              </w:rPr>
              <w:delText>4.15.1</w:delText>
            </w:r>
            <w:r w:rsidR="00DA7FF4">
              <w:rPr>
                <w:rFonts w:eastAsiaTheme="minorEastAsia"/>
                <w:noProof/>
                <w:sz w:val="22"/>
              </w:rPr>
              <w:tab/>
            </w:r>
            <w:r w:rsidR="00DA7FF4" w:rsidRPr="00362BC7">
              <w:rPr>
                <w:rStyle w:val="Hyperlink"/>
                <w:noProof/>
              </w:rPr>
              <w:delText>Overload Resolution</w:delText>
            </w:r>
            <w:r w:rsidR="00DA7FF4">
              <w:rPr>
                <w:noProof/>
                <w:webHidden/>
              </w:rPr>
              <w:tab/>
            </w:r>
            <w:r w:rsidR="00DA7FF4">
              <w:rPr>
                <w:noProof/>
                <w:webHidden/>
              </w:rPr>
              <w:fldChar w:fldCharType="begin"/>
            </w:r>
            <w:r w:rsidR="00DA7FF4">
              <w:rPr>
                <w:noProof/>
                <w:webHidden/>
              </w:rPr>
              <w:delInstrText xml:space="preserve"> PAGEREF _Toc426538892 \h </w:delInstrText>
            </w:r>
            <w:r w:rsidR="00DA7FF4">
              <w:rPr>
                <w:noProof/>
                <w:webHidden/>
              </w:rPr>
            </w:r>
            <w:r w:rsidR="00DA7FF4">
              <w:rPr>
                <w:noProof/>
                <w:webHidden/>
              </w:rPr>
              <w:fldChar w:fldCharType="separate"/>
            </w:r>
            <w:r w:rsidR="00DA7FF4">
              <w:rPr>
                <w:noProof/>
                <w:webHidden/>
              </w:rPr>
              <w:delText>74</w:delText>
            </w:r>
            <w:r w:rsidR="00DA7FF4">
              <w:rPr>
                <w:noProof/>
                <w:webHidden/>
              </w:rPr>
              <w:fldChar w:fldCharType="end"/>
            </w:r>
            <w:r>
              <w:rPr>
                <w:noProof/>
              </w:rPr>
              <w:fldChar w:fldCharType="end"/>
            </w:r>
          </w:del>
        </w:p>
        <w:p w14:paraId="42611608" w14:textId="77777777" w:rsidR="00DA7FF4" w:rsidRDefault="008B0D2E">
          <w:pPr>
            <w:pStyle w:val="TOC3"/>
            <w:rPr>
              <w:del w:id="194" w:author="Anders Hejlsberg" w:date="2016-01-04T10:39:00Z"/>
              <w:rFonts w:eastAsiaTheme="minorEastAsia"/>
              <w:noProof/>
              <w:sz w:val="22"/>
            </w:rPr>
          </w:pPr>
          <w:del w:id="195" w:author="Anders Hejlsberg" w:date="2016-01-04T10:39:00Z">
            <w:r>
              <w:fldChar w:fldCharType="begin"/>
            </w:r>
            <w:r>
              <w:delInstrText xml:space="preserve"> HYPERLINK \l "_Toc426538893" </w:delInstrText>
            </w:r>
            <w:r>
              <w:fldChar w:fldCharType="separate"/>
            </w:r>
            <w:r w:rsidR="00DA7FF4" w:rsidRPr="00362BC7">
              <w:rPr>
                <w:rStyle w:val="Hyperlink"/>
                <w:noProof/>
              </w:rPr>
              <w:delText>4.15.2</w:delText>
            </w:r>
            <w:r w:rsidR="00DA7FF4">
              <w:rPr>
                <w:rFonts w:eastAsiaTheme="minorEastAsia"/>
                <w:noProof/>
                <w:sz w:val="22"/>
              </w:rPr>
              <w:tab/>
            </w:r>
            <w:r w:rsidR="00DA7FF4" w:rsidRPr="00362BC7">
              <w:rPr>
                <w:rStyle w:val="Hyperlink"/>
                <w:noProof/>
              </w:rPr>
              <w:delText>Type Argument Inference</w:delText>
            </w:r>
            <w:r w:rsidR="00DA7FF4">
              <w:rPr>
                <w:noProof/>
                <w:webHidden/>
              </w:rPr>
              <w:tab/>
            </w:r>
            <w:r w:rsidR="00DA7FF4">
              <w:rPr>
                <w:noProof/>
                <w:webHidden/>
              </w:rPr>
              <w:fldChar w:fldCharType="begin"/>
            </w:r>
            <w:r w:rsidR="00DA7FF4">
              <w:rPr>
                <w:noProof/>
                <w:webHidden/>
              </w:rPr>
              <w:delInstrText xml:space="preserve"> PAGEREF _Toc426538893 \h </w:delInstrText>
            </w:r>
            <w:r w:rsidR="00DA7FF4">
              <w:rPr>
                <w:noProof/>
                <w:webHidden/>
              </w:rPr>
            </w:r>
            <w:r w:rsidR="00DA7FF4">
              <w:rPr>
                <w:noProof/>
                <w:webHidden/>
              </w:rPr>
              <w:fldChar w:fldCharType="separate"/>
            </w:r>
            <w:r w:rsidR="00DA7FF4">
              <w:rPr>
                <w:noProof/>
                <w:webHidden/>
              </w:rPr>
              <w:delText>75</w:delText>
            </w:r>
            <w:r w:rsidR="00DA7FF4">
              <w:rPr>
                <w:noProof/>
                <w:webHidden/>
              </w:rPr>
              <w:fldChar w:fldCharType="end"/>
            </w:r>
            <w:r>
              <w:rPr>
                <w:noProof/>
              </w:rPr>
              <w:fldChar w:fldCharType="end"/>
            </w:r>
          </w:del>
        </w:p>
        <w:p w14:paraId="2196FD8F" w14:textId="77777777" w:rsidR="00DA7FF4" w:rsidRDefault="008B0D2E">
          <w:pPr>
            <w:pStyle w:val="TOC3"/>
            <w:rPr>
              <w:del w:id="196" w:author="Anders Hejlsberg" w:date="2016-01-04T10:39:00Z"/>
              <w:rFonts w:eastAsiaTheme="minorEastAsia"/>
              <w:noProof/>
              <w:sz w:val="22"/>
            </w:rPr>
          </w:pPr>
          <w:del w:id="197" w:author="Anders Hejlsberg" w:date="2016-01-04T10:39:00Z">
            <w:r>
              <w:fldChar w:fldCharType="begin"/>
            </w:r>
            <w:r>
              <w:delInstrText xml:space="preserve"> HYPERLINK \l "_Toc426538894" </w:delInstrText>
            </w:r>
            <w:r>
              <w:fldChar w:fldCharType="separate"/>
            </w:r>
            <w:r w:rsidR="00DA7FF4" w:rsidRPr="00362BC7">
              <w:rPr>
                <w:rStyle w:val="Hyperlink"/>
                <w:noProof/>
              </w:rPr>
              <w:delText>4.15.3</w:delText>
            </w:r>
            <w:r w:rsidR="00DA7FF4">
              <w:rPr>
                <w:rFonts w:eastAsiaTheme="minorEastAsia"/>
                <w:noProof/>
                <w:sz w:val="22"/>
              </w:rPr>
              <w:tab/>
            </w:r>
            <w:r w:rsidR="00DA7FF4" w:rsidRPr="00362BC7">
              <w:rPr>
                <w:rStyle w:val="Hyperlink"/>
                <w:noProof/>
              </w:rPr>
              <w:delText>Grammar Ambiguities</w:delText>
            </w:r>
            <w:r w:rsidR="00DA7FF4">
              <w:rPr>
                <w:noProof/>
                <w:webHidden/>
              </w:rPr>
              <w:tab/>
            </w:r>
            <w:r w:rsidR="00DA7FF4">
              <w:rPr>
                <w:noProof/>
                <w:webHidden/>
              </w:rPr>
              <w:fldChar w:fldCharType="begin"/>
            </w:r>
            <w:r w:rsidR="00DA7FF4">
              <w:rPr>
                <w:noProof/>
                <w:webHidden/>
              </w:rPr>
              <w:delInstrText xml:space="preserve"> PAGEREF _Toc426538894 \h </w:delInstrText>
            </w:r>
            <w:r w:rsidR="00DA7FF4">
              <w:rPr>
                <w:noProof/>
                <w:webHidden/>
              </w:rPr>
            </w:r>
            <w:r w:rsidR="00DA7FF4">
              <w:rPr>
                <w:noProof/>
                <w:webHidden/>
              </w:rPr>
              <w:fldChar w:fldCharType="separate"/>
            </w:r>
            <w:r w:rsidR="00DA7FF4">
              <w:rPr>
                <w:noProof/>
                <w:webHidden/>
              </w:rPr>
              <w:delText>78</w:delText>
            </w:r>
            <w:r w:rsidR="00DA7FF4">
              <w:rPr>
                <w:noProof/>
                <w:webHidden/>
              </w:rPr>
              <w:fldChar w:fldCharType="end"/>
            </w:r>
            <w:r>
              <w:rPr>
                <w:noProof/>
              </w:rPr>
              <w:fldChar w:fldCharType="end"/>
            </w:r>
          </w:del>
        </w:p>
        <w:p w14:paraId="388A29D2" w14:textId="77777777" w:rsidR="00DA7FF4" w:rsidRDefault="008B0D2E">
          <w:pPr>
            <w:pStyle w:val="TOC2"/>
            <w:tabs>
              <w:tab w:val="left" w:pos="880"/>
              <w:tab w:val="right" w:leader="dot" w:pos="9350"/>
            </w:tabs>
            <w:rPr>
              <w:del w:id="198" w:author="Anders Hejlsberg" w:date="2016-01-04T10:39:00Z"/>
              <w:rFonts w:eastAsiaTheme="minorEastAsia"/>
              <w:noProof/>
              <w:sz w:val="22"/>
            </w:rPr>
          </w:pPr>
          <w:del w:id="199" w:author="Anders Hejlsberg" w:date="2016-01-04T10:39:00Z">
            <w:r>
              <w:fldChar w:fldCharType="begin"/>
            </w:r>
            <w:r>
              <w:delInstrText xml:space="preserve"> HYPERLINK \l "_Toc426538895" </w:delInstrText>
            </w:r>
            <w:r>
              <w:fldChar w:fldCharType="separate"/>
            </w:r>
            <w:r w:rsidR="00DA7FF4" w:rsidRPr="00362BC7">
              <w:rPr>
                <w:rStyle w:val="Hyperlink"/>
                <w:noProof/>
              </w:rPr>
              <w:delText>4.16</w:delText>
            </w:r>
            <w:r w:rsidR="00DA7FF4">
              <w:rPr>
                <w:rFonts w:eastAsiaTheme="minorEastAsia"/>
                <w:noProof/>
                <w:sz w:val="22"/>
              </w:rPr>
              <w:tab/>
            </w:r>
            <w:r w:rsidR="00DA7FF4" w:rsidRPr="00362BC7">
              <w:rPr>
                <w:rStyle w:val="Hyperlink"/>
                <w:noProof/>
              </w:rPr>
              <w:delText>Type Assertions</w:delText>
            </w:r>
            <w:r w:rsidR="00DA7FF4">
              <w:rPr>
                <w:noProof/>
                <w:webHidden/>
              </w:rPr>
              <w:tab/>
            </w:r>
            <w:r w:rsidR="00DA7FF4">
              <w:rPr>
                <w:noProof/>
                <w:webHidden/>
              </w:rPr>
              <w:fldChar w:fldCharType="begin"/>
            </w:r>
            <w:r w:rsidR="00DA7FF4">
              <w:rPr>
                <w:noProof/>
                <w:webHidden/>
              </w:rPr>
              <w:delInstrText xml:space="preserve"> PAGEREF _Toc426538895 \h </w:delInstrText>
            </w:r>
            <w:r w:rsidR="00DA7FF4">
              <w:rPr>
                <w:noProof/>
                <w:webHidden/>
              </w:rPr>
            </w:r>
            <w:r w:rsidR="00DA7FF4">
              <w:rPr>
                <w:noProof/>
                <w:webHidden/>
              </w:rPr>
              <w:fldChar w:fldCharType="separate"/>
            </w:r>
            <w:r w:rsidR="00DA7FF4">
              <w:rPr>
                <w:noProof/>
                <w:webHidden/>
              </w:rPr>
              <w:delText>78</w:delText>
            </w:r>
            <w:r w:rsidR="00DA7FF4">
              <w:rPr>
                <w:noProof/>
                <w:webHidden/>
              </w:rPr>
              <w:fldChar w:fldCharType="end"/>
            </w:r>
            <w:r>
              <w:rPr>
                <w:noProof/>
              </w:rPr>
              <w:fldChar w:fldCharType="end"/>
            </w:r>
          </w:del>
        </w:p>
        <w:p w14:paraId="27733315" w14:textId="77777777" w:rsidR="00DA7FF4" w:rsidRDefault="008B0D2E">
          <w:pPr>
            <w:pStyle w:val="TOC2"/>
            <w:tabs>
              <w:tab w:val="left" w:pos="880"/>
              <w:tab w:val="right" w:leader="dot" w:pos="9350"/>
            </w:tabs>
            <w:rPr>
              <w:del w:id="200" w:author="Anders Hejlsberg" w:date="2016-01-04T10:39:00Z"/>
              <w:rFonts w:eastAsiaTheme="minorEastAsia"/>
              <w:noProof/>
              <w:sz w:val="22"/>
            </w:rPr>
          </w:pPr>
          <w:del w:id="201" w:author="Anders Hejlsberg" w:date="2016-01-04T10:39:00Z">
            <w:r>
              <w:fldChar w:fldCharType="begin"/>
            </w:r>
            <w:r>
              <w:delInstrText xml:space="preserve"> HYPERLINK \l "_Toc426538896" </w:delInstrText>
            </w:r>
            <w:r>
              <w:fldChar w:fldCharType="separate"/>
            </w:r>
            <w:r w:rsidR="00DA7FF4" w:rsidRPr="00362BC7">
              <w:rPr>
                <w:rStyle w:val="Hyperlink"/>
                <w:noProof/>
              </w:rPr>
              <w:delText>4.17</w:delText>
            </w:r>
            <w:r w:rsidR="00DA7FF4">
              <w:rPr>
                <w:rFonts w:eastAsiaTheme="minorEastAsia"/>
                <w:noProof/>
                <w:sz w:val="22"/>
              </w:rPr>
              <w:tab/>
            </w:r>
            <w:r w:rsidR="00DA7FF4" w:rsidRPr="00362BC7">
              <w:rPr>
                <w:rStyle w:val="Hyperlink"/>
                <w:noProof/>
              </w:rPr>
              <w:delText>JSX Expressions</w:delText>
            </w:r>
            <w:r w:rsidR="00DA7FF4">
              <w:rPr>
                <w:noProof/>
                <w:webHidden/>
              </w:rPr>
              <w:tab/>
            </w:r>
            <w:r w:rsidR="00DA7FF4">
              <w:rPr>
                <w:noProof/>
                <w:webHidden/>
              </w:rPr>
              <w:fldChar w:fldCharType="begin"/>
            </w:r>
            <w:r w:rsidR="00DA7FF4">
              <w:rPr>
                <w:noProof/>
                <w:webHidden/>
              </w:rPr>
              <w:delInstrText xml:space="preserve"> PAGEREF _Toc426538896 \h </w:delInstrText>
            </w:r>
            <w:r w:rsidR="00DA7FF4">
              <w:rPr>
                <w:noProof/>
                <w:webHidden/>
              </w:rPr>
            </w:r>
            <w:r w:rsidR="00DA7FF4">
              <w:rPr>
                <w:noProof/>
                <w:webHidden/>
              </w:rPr>
              <w:fldChar w:fldCharType="separate"/>
            </w:r>
            <w:r w:rsidR="00DA7FF4">
              <w:rPr>
                <w:noProof/>
                <w:webHidden/>
              </w:rPr>
              <w:delText>79</w:delText>
            </w:r>
            <w:r w:rsidR="00DA7FF4">
              <w:rPr>
                <w:noProof/>
                <w:webHidden/>
              </w:rPr>
              <w:fldChar w:fldCharType="end"/>
            </w:r>
            <w:r>
              <w:rPr>
                <w:noProof/>
              </w:rPr>
              <w:fldChar w:fldCharType="end"/>
            </w:r>
          </w:del>
        </w:p>
        <w:p w14:paraId="097B85A6" w14:textId="77777777" w:rsidR="00DA7FF4" w:rsidRDefault="008B0D2E">
          <w:pPr>
            <w:pStyle w:val="TOC2"/>
            <w:tabs>
              <w:tab w:val="left" w:pos="880"/>
              <w:tab w:val="right" w:leader="dot" w:pos="9350"/>
            </w:tabs>
            <w:rPr>
              <w:del w:id="202" w:author="Anders Hejlsberg" w:date="2016-01-04T10:39:00Z"/>
              <w:rFonts w:eastAsiaTheme="minorEastAsia"/>
              <w:noProof/>
              <w:sz w:val="22"/>
            </w:rPr>
          </w:pPr>
          <w:del w:id="203" w:author="Anders Hejlsberg" w:date="2016-01-04T10:39:00Z">
            <w:r>
              <w:fldChar w:fldCharType="begin"/>
            </w:r>
            <w:r>
              <w:delInstrText xml:space="preserve"> HYPERLINK \l "_Toc426538897" </w:delInstrText>
            </w:r>
            <w:r>
              <w:fldChar w:fldCharType="separate"/>
            </w:r>
            <w:r w:rsidR="00DA7FF4" w:rsidRPr="00362BC7">
              <w:rPr>
                <w:rStyle w:val="Hyperlink"/>
                <w:noProof/>
              </w:rPr>
              <w:delText>4.18</w:delText>
            </w:r>
            <w:r w:rsidR="00DA7FF4">
              <w:rPr>
                <w:rFonts w:eastAsiaTheme="minorEastAsia"/>
                <w:noProof/>
                <w:sz w:val="22"/>
              </w:rPr>
              <w:tab/>
            </w:r>
            <w:r w:rsidR="00DA7FF4" w:rsidRPr="00362BC7">
              <w:rPr>
                <w:rStyle w:val="Hyperlink"/>
                <w:noProof/>
              </w:rPr>
              <w:delText>Unary Operators</w:delText>
            </w:r>
            <w:r w:rsidR="00DA7FF4">
              <w:rPr>
                <w:noProof/>
                <w:webHidden/>
              </w:rPr>
              <w:tab/>
            </w:r>
            <w:r w:rsidR="00DA7FF4">
              <w:rPr>
                <w:noProof/>
                <w:webHidden/>
              </w:rPr>
              <w:fldChar w:fldCharType="begin"/>
            </w:r>
            <w:r w:rsidR="00DA7FF4">
              <w:rPr>
                <w:noProof/>
                <w:webHidden/>
              </w:rPr>
              <w:delInstrText xml:space="preserve"> PAGEREF _Toc426538897 \h </w:delInstrText>
            </w:r>
            <w:r w:rsidR="00DA7FF4">
              <w:rPr>
                <w:noProof/>
                <w:webHidden/>
              </w:rPr>
            </w:r>
            <w:r w:rsidR="00DA7FF4">
              <w:rPr>
                <w:noProof/>
                <w:webHidden/>
              </w:rPr>
              <w:fldChar w:fldCharType="separate"/>
            </w:r>
            <w:r w:rsidR="00DA7FF4">
              <w:rPr>
                <w:noProof/>
                <w:webHidden/>
              </w:rPr>
              <w:delText>79</w:delText>
            </w:r>
            <w:r w:rsidR="00DA7FF4">
              <w:rPr>
                <w:noProof/>
                <w:webHidden/>
              </w:rPr>
              <w:fldChar w:fldCharType="end"/>
            </w:r>
            <w:r>
              <w:rPr>
                <w:noProof/>
              </w:rPr>
              <w:fldChar w:fldCharType="end"/>
            </w:r>
          </w:del>
        </w:p>
        <w:p w14:paraId="62C2DCB0" w14:textId="77777777" w:rsidR="00DA7FF4" w:rsidRDefault="008B0D2E">
          <w:pPr>
            <w:pStyle w:val="TOC3"/>
            <w:rPr>
              <w:del w:id="204" w:author="Anders Hejlsberg" w:date="2016-01-04T10:39:00Z"/>
              <w:rFonts w:eastAsiaTheme="minorEastAsia"/>
              <w:noProof/>
              <w:sz w:val="22"/>
            </w:rPr>
          </w:pPr>
          <w:del w:id="205" w:author="Anders Hejlsberg" w:date="2016-01-04T10:39:00Z">
            <w:r>
              <w:fldChar w:fldCharType="begin"/>
            </w:r>
            <w:r>
              <w:delInstrText xml:space="preserve"> HYPERLINK \l "_Toc426538898" </w:delInstrText>
            </w:r>
            <w:r>
              <w:fldChar w:fldCharType="separate"/>
            </w:r>
            <w:r w:rsidR="00DA7FF4" w:rsidRPr="00362BC7">
              <w:rPr>
                <w:rStyle w:val="Hyperlink"/>
                <w:noProof/>
              </w:rPr>
              <w:delText>4.18.1</w:delText>
            </w:r>
            <w:r w:rsidR="00DA7FF4">
              <w:rPr>
                <w:rFonts w:eastAsiaTheme="minorEastAsia"/>
                <w:noProof/>
                <w:sz w:val="22"/>
              </w:rPr>
              <w:tab/>
            </w:r>
            <w:r w:rsidR="00DA7FF4" w:rsidRPr="00362BC7">
              <w:rPr>
                <w:rStyle w:val="Hyperlink"/>
                <w:noProof/>
              </w:rPr>
              <w:delText>The ++ and -- operators</w:delText>
            </w:r>
            <w:r w:rsidR="00DA7FF4">
              <w:rPr>
                <w:noProof/>
                <w:webHidden/>
              </w:rPr>
              <w:tab/>
            </w:r>
            <w:r w:rsidR="00DA7FF4">
              <w:rPr>
                <w:noProof/>
                <w:webHidden/>
              </w:rPr>
              <w:fldChar w:fldCharType="begin"/>
            </w:r>
            <w:r w:rsidR="00DA7FF4">
              <w:rPr>
                <w:noProof/>
                <w:webHidden/>
              </w:rPr>
              <w:delInstrText xml:space="preserve"> PAGEREF _Toc426538898 \h </w:delInstrText>
            </w:r>
            <w:r w:rsidR="00DA7FF4">
              <w:rPr>
                <w:noProof/>
                <w:webHidden/>
              </w:rPr>
            </w:r>
            <w:r w:rsidR="00DA7FF4">
              <w:rPr>
                <w:noProof/>
                <w:webHidden/>
              </w:rPr>
              <w:fldChar w:fldCharType="separate"/>
            </w:r>
            <w:r w:rsidR="00DA7FF4">
              <w:rPr>
                <w:noProof/>
                <w:webHidden/>
              </w:rPr>
              <w:delText>79</w:delText>
            </w:r>
            <w:r w:rsidR="00DA7FF4">
              <w:rPr>
                <w:noProof/>
                <w:webHidden/>
              </w:rPr>
              <w:fldChar w:fldCharType="end"/>
            </w:r>
            <w:r>
              <w:rPr>
                <w:noProof/>
              </w:rPr>
              <w:fldChar w:fldCharType="end"/>
            </w:r>
          </w:del>
        </w:p>
        <w:p w14:paraId="68992C4B" w14:textId="77777777" w:rsidR="00DA7FF4" w:rsidRDefault="008B0D2E">
          <w:pPr>
            <w:pStyle w:val="TOC3"/>
            <w:rPr>
              <w:del w:id="206" w:author="Anders Hejlsberg" w:date="2016-01-04T10:39:00Z"/>
              <w:rFonts w:eastAsiaTheme="minorEastAsia"/>
              <w:noProof/>
              <w:sz w:val="22"/>
            </w:rPr>
          </w:pPr>
          <w:del w:id="207" w:author="Anders Hejlsberg" w:date="2016-01-04T10:39:00Z">
            <w:r>
              <w:fldChar w:fldCharType="begin"/>
            </w:r>
            <w:r>
              <w:delInstrText xml:space="preserve"> HYPERLINK \l "_Toc426538899" </w:delInstrText>
            </w:r>
            <w:r>
              <w:fldChar w:fldCharType="separate"/>
            </w:r>
            <w:r w:rsidR="00DA7FF4" w:rsidRPr="00362BC7">
              <w:rPr>
                <w:rStyle w:val="Hyperlink"/>
                <w:noProof/>
              </w:rPr>
              <w:delText>4.18.2</w:delText>
            </w:r>
            <w:r w:rsidR="00DA7FF4">
              <w:rPr>
                <w:rFonts w:eastAsiaTheme="minorEastAsia"/>
                <w:noProof/>
                <w:sz w:val="22"/>
              </w:rPr>
              <w:tab/>
            </w:r>
            <w:r w:rsidR="00DA7FF4" w:rsidRPr="00362BC7">
              <w:rPr>
                <w:rStyle w:val="Hyperlink"/>
                <w:noProof/>
              </w:rPr>
              <w:delText>The +, –, and ~ operators</w:delText>
            </w:r>
            <w:r w:rsidR="00DA7FF4">
              <w:rPr>
                <w:noProof/>
                <w:webHidden/>
              </w:rPr>
              <w:tab/>
            </w:r>
            <w:r w:rsidR="00DA7FF4">
              <w:rPr>
                <w:noProof/>
                <w:webHidden/>
              </w:rPr>
              <w:fldChar w:fldCharType="begin"/>
            </w:r>
            <w:r w:rsidR="00DA7FF4">
              <w:rPr>
                <w:noProof/>
                <w:webHidden/>
              </w:rPr>
              <w:delInstrText xml:space="preserve"> PAGEREF _Toc426538899 \h </w:delInstrText>
            </w:r>
            <w:r w:rsidR="00DA7FF4">
              <w:rPr>
                <w:noProof/>
                <w:webHidden/>
              </w:rPr>
            </w:r>
            <w:r w:rsidR="00DA7FF4">
              <w:rPr>
                <w:noProof/>
                <w:webHidden/>
              </w:rPr>
              <w:fldChar w:fldCharType="separate"/>
            </w:r>
            <w:r w:rsidR="00DA7FF4">
              <w:rPr>
                <w:noProof/>
                <w:webHidden/>
              </w:rPr>
              <w:delText>80</w:delText>
            </w:r>
            <w:r w:rsidR="00DA7FF4">
              <w:rPr>
                <w:noProof/>
                <w:webHidden/>
              </w:rPr>
              <w:fldChar w:fldCharType="end"/>
            </w:r>
            <w:r>
              <w:rPr>
                <w:noProof/>
              </w:rPr>
              <w:fldChar w:fldCharType="end"/>
            </w:r>
          </w:del>
        </w:p>
        <w:p w14:paraId="574529B6" w14:textId="77777777" w:rsidR="00DA7FF4" w:rsidRDefault="008B0D2E">
          <w:pPr>
            <w:pStyle w:val="TOC3"/>
            <w:rPr>
              <w:del w:id="208" w:author="Anders Hejlsberg" w:date="2016-01-04T10:39:00Z"/>
              <w:rFonts w:eastAsiaTheme="minorEastAsia"/>
              <w:noProof/>
              <w:sz w:val="22"/>
            </w:rPr>
          </w:pPr>
          <w:del w:id="209" w:author="Anders Hejlsberg" w:date="2016-01-04T10:39:00Z">
            <w:r>
              <w:fldChar w:fldCharType="begin"/>
            </w:r>
            <w:r>
              <w:delInstrText xml:space="preserve"> HYPERLINK \l "_Toc426538900" </w:delInstrText>
            </w:r>
            <w:r>
              <w:fldChar w:fldCharType="separate"/>
            </w:r>
            <w:r w:rsidR="00DA7FF4" w:rsidRPr="00362BC7">
              <w:rPr>
                <w:rStyle w:val="Hyperlink"/>
                <w:noProof/>
              </w:rPr>
              <w:delText>4.18.3</w:delText>
            </w:r>
            <w:r w:rsidR="00DA7FF4">
              <w:rPr>
                <w:rFonts w:eastAsiaTheme="minorEastAsia"/>
                <w:noProof/>
                <w:sz w:val="22"/>
              </w:rPr>
              <w:tab/>
            </w:r>
            <w:r w:rsidR="00DA7FF4" w:rsidRPr="00362BC7">
              <w:rPr>
                <w:rStyle w:val="Hyperlink"/>
                <w:noProof/>
              </w:rPr>
              <w:delText>The ! operator</w:delText>
            </w:r>
            <w:r w:rsidR="00DA7FF4">
              <w:rPr>
                <w:noProof/>
                <w:webHidden/>
              </w:rPr>
              <w:tab/>
            </w:r>
            <w:r w:rsidR="00DA7FF4">
              <w:rPr>
                <w:noProof/>
                <w:webHidden/>
              </w:rPr>
              <w:fldChar w:fldCharType="begin"/>
            </w:r>
            <w:r w:rsidR="00DA7FF4">
              <w:rPr>
                <w:noProof/>
                <w:webHidden/>
              </w:rPr>
              <w:delInstrText xml:space="preserve"> PAGEREF _Toc426538900 \h </w:delInstrText>
            </w:r>
            <w:r w:rsidR="00DA7FF4">
              <w:rPr>
                <w:noProof/>
                <w:webHidden/>
              </w:rPr>
            </w:r>
            <w:r w:rsidR="00DA7FF4">
              <w:rPr>
                <w:noProof/>
                <w:webHidden/>
              </w:rPr>
              <w:fldChar w:fldCharType="separate"/>
            </w:r>
            <w:r w:rsidR="00DA7FF4">
              <w:rPr>
                <w:noProof/>
                <w:webHidden/>
              </w:rPr>
              <w:delText>80</w:delText>
            </w:r>
            <w:r w:rsidR="00DA7FF4">
              <w:rPr>
                <w:noProof/>
                <w:webHidden/>
              </w:rPr>
              <w:fldChar w:fldCharType="end"/>
            </w:r>
            <w:r>
              <w:rPr>
                <w:noProof/>
              </w:rPr>
              <w:fldChar w:fldCharType="end"/>
            </w:r>
          </w:del>
        </w:p>
        <w:p w14:paraId="135E1D9C" w14:textId="77777777" w:rsidR="00DA7FF4" w:rsidRDefault="008B0D2E">
          <w:pPr>
            <w:pStyle w:val="TOC3"/>
            <w:rPr>
              <w:del w:id="210" w:author="Anders Hejlsberg" w:date="2016-01-04T10:39:00Z"/>
              <w:rFonts w:eastAsiaTheme="minorEastAsia"/>
              <w:noProof/>
              <w:sz w:val="22"/>
            </w:rPr>
          </w:pPr>
          <w:del w:id="211" w:author="Anders Hejlsberg" w:date="2016-01-04T10:39:00Z">
            <w:r>
              <w:fldChar w:fldCharType="begin"/>
            </w:r>
            <w:r>
              <w:delInstrText xml:space="preserve"> HYPERLINK \l "_Toc426538901" </w:delInstrText>
            </w:r>
            <w:r>
              <w:fldChar w:fldCharType="separate"/>
            </w:r>
            <w:r w:rsidR="00DA7FF4" w:rsidRPr="00362BC7">
              <w:rPr>
                <w:rStyle w:val="Hyperlink"/>
                <w:noProof/>
              </w:rPr>
              <w:delText>4.18.4</w:delText>
            </w:r>
            <w:r w:rsidR="00DA7FF4">
              <w:rPr>
                <w:rFonts w:eastAsiaTheme="minorEastAsia"/>
                <w:noProof/>
                <w:sz w:val="22"/>
              </w:rPr>
              <w:tab/>
            </w:r>
            <w:r w:rsidR="00DA7FF4" w:rsidRPr="00362BC7">
              <w:rPr>
                <w:rStyle w:val="Hyperlink"/>
                <w:noProof/>
              </w:rPr>
              <w:delText>The delete Operator</w:delText>
            </w:r>
            <w:r w:rsidR="00DA7FF4">
              <w:rPr>
                <w:noProof/>
                <w:webHidden/>
              </w:rPr>
              <w:tab/>
            </w:r>
            <w:r w:rsidR="00DA7FF4">
              <w:rPr>
                <w:noProof/>
                <w:webHidden/>
              </w:rPr>
              <w:fldChar w:fldCharType="begin"/>
            </w:r>
            <w:r w:rsidR="00DA7FF4">
              <w:rPr>
                <w:noProof/>
                <w:webHidden/>
              </w:rPr>
              <w:delInstrText xml:space="preserve"> PAGEREF _Toc426538901 \h </w:delInstrText>
            </w:r>
            <w:r w:rsidR="00DA7FF4">
              <w:rPr>
                <w:noProof/>
                <w:webHidden/>
              </w:rPr>
            </w:r>
            <w:r w:rsidR="00DA7FF4">
              <w:rPr>
                <w:noProof/>
                <w:webHidden/>
              </w:rPr>
              <w:fldChar w:fldCharType="separate"/>
            </w:r>
            <w:r w:rsidR="00DA7FF4">
              <w:rPr>
                <w:noProof/>
                <w:webHidden/>
              </w:rPr>
              <w:delText>80</w:delText>
            </w:r>
            <w:r w:rsidR="00DA7FF4">
              <w:rPr>
                <w:noProof/>
                <w:webHidden/>
              </w:rPr>
              <w:fldChar w:fldCharType="end"/>
            </w:r>
            <w:r>
              <w:rPr>
                <w:noProof/>
              </w:rPr>
              <w:fldChar w:fldCharType="end"/>
            </w:r>
          </w:del>
        </w:p>
        <w:p w14:paraId="1CA2B221" w14:textId="77777777" w:rsidR="00DA7FF4" w:rsidRDefault="008B0D2E">
          <w:pPr>
            <w:pStyle w:val="TOC3"/>
            <w:rPr>
              <w:del w:id="212" w:author="Anders Hejlsberg" w:date="2016-01-04T10:39:00Z"/>
              <w:rFonts w:eastAsiaTheme="minorEastAsia"/>
              <w:noProof/>
              <w:sz w:val="22"/>
            </w:rPr>
          </w:pPr>
          <w:del w:id="213" w:author="Anders Hejlsberg" w:date="2016-01-04T10:39:00Z">
            <w:r>
              <w:fldChar w:fldCharType="begin"/>
            </w:r>
            <w:r>
              <w:delInstrText xml:space="preserve"> HYPERLINK \l "_Toc426538902" </w:delInstrText>
            </w:r>
            <w:r>
              <w:fldChar w:fldCharType="separate"/>
            </w:r>
            <w:r w:rsidR="00DA7FF4" w:rsidRPr="00362BC7">
              <w:rPr>
                <w:rStyle w:val="Hyperlink"/>
                <w:noProof/>
              </w:rPr>
              <w:delText>4.18.5</w:delText>
            </w:r>
            <w:r w:rsidR="00DA7FF4">
              <w:rPr>
                <w:rFonts w:eastAsiaTheme="minorEastAsia"/>
                <w:noProof/>
                <w:sz w:val="22"/>
              </w:rPr>
              <w:tab/>
            </w:r>
            <w:r w:rsidR="00DA7FF4" w:rsidRPr="00362BC7">
              <w:rPr>
                <w:rStyle w:val="Hyperlink"/>
                <w:noProof/>
              </w:rPr>
              <w:delText>The void Operator</w:delText>
            </w:r>
            <w:r w:rsidR="00DA7FF4">
              <w:rPr>
                <w:noProof/>
                <w:webHidden/>
              </w:rPr>
              <w:tab/>
            </w:r>
            <w:r w:rsidR="00DA7FF4">
              <w:rPr>
                <w:noProof/>
                <w:webHidden/>
              </w:rPr>
              <w:fldChar w:fldCharType="begin"/>
            </w:r>
            <w:r w:rsidR="00DA7FF4">
              <w:rPr>
                <w:noProof/>
                <w:webHidden/>
              </w:rPr>
              <w:delInstrText xml:space="preserve"> PAGEREF _Toc426538902 \h </w:delInstrText>
            </w:r>
            <w:r w:rsidR="00DA7FF4">
              <w:rPr>
                <w:noProof/>
                <w:webHidden/>
              </w:rPr>
            </w:r>
            <w:r w:rsidR="00DA7FF4">
              <w:rPr>
                <w:noProof/>
                <w:webHidden/>
              </w:rPr>
              <w:fldChar w:fldCharType="separate"/>
            </w:r>
            <w:r w:rsidR="00DA7FF4">
              <w:rPr>
                <w:noProof/>
                <w:webHidden/>
              </w:rPr>
              <w:delText>80</w:delText>
            </w:r>
            <w:r w:rsidR="00DA7FF4">
              <w:rPr>
                <w:noProof/>
                <w:webHidden/>
              </w:rPr>
              <w:fldChar w:fldCharType="end"/>
            </w:r>
            <w:r>
              <w:rPr>
                <w:noProof/>
              </w:rPr>
              <w:fldChar w:fldCharType="end"/>
            </w:r>
          </w:del>
        </w:p>
        <w:p w14:paraId="28986844" w14:textId="77777777" w:rsidR="00DA7FF4" w:rsidRDefault="008B0D2E">
          <w:pPr>
            <w:pStyle w:val="TOC3"/>
            <w:rPr>
              <w:del w:id="214" w:author="Anders Hejlsberg" w:date="2016-01-04T10:39:00Z"/>
              <w:rFonts w:eastAsiaTheme="minorEastAsia"/>
              <w:noProof/>
              <w:sz w:val="22"/>
            </w:rPr>
          </w:pPr>
          <w:del w:id="215" w:author="Anders Hejlsberg" w:date="2016-01-04T10:39:00Z">
            <w:r>
              <w:fldChar w:fldCharType="begin"/>
            </w:r>
            <w:r>
              <w:delInstrText xml:space="preserve"> HYPERLINK \l "_Toc426538903" </w:delInstrText>
            </w:r>
            <w:r>
              <w:fldChar w:fldCharType="separate"/>
            </w:r>
            <w:r w:rsidR="00DA7FF4" w:rsidRPr="00362BC7">
              <w:rPr>
                <w:rStyle w:val="Hyperlink"/>
                <w:noProof/>
              </w:rPr>
              <w:delText>4.18.6</w:delText>
            </w:r>
            <w:r w:rsidR="00DA7FF4">
              <w:rPr>
                <w:rFonts w:eastAsiaTheme="minorEastAsia"/>
                <w:noProof/>
                <w:sz w:val="22"/>
              </w:rPr>
              <w:tab/>
            </w:r>
            <w:r w:rsidR="00DA7FF4" w:rsidRPr="00362BC7">
              <w:rPr>
                <w:rStyle w:val="Hyperlink"/>
                <w:noProof/>
              </w:rPr>
              <w:delText>The typeof Operator</w:delText>
            </w:r>
            <w:r w:rsidR="00DA7FF4">
              <w:rPr>
                <w:noProof/>
                <w:webHidden/>
              </w:rPr>
              <w:tab/>
            </w:r>
            <w:r w:rsidR="00DA7FF4">
              <w:rPr>
                <w:noProof/>
                <w:webHidden/>
              </w:rPr>
              <w:fldChar w:fldCharType="begin"/>
            </w:r>
            <w:r w:rsidR="00DA7FF4">
              <w:rPr>
                <w:noProof/>
                <w:webHidden/>
              </w:rPr>
              <w:delInstrText xml:space="preserve"> PAGEREF _Toc426538903 \h </w:delInstrText>
            </w:r>
            <w:r w:rsidR="00DA7FF4">
              <w:rPr>
                <w:noProof/>
                <w:webHidden/>
              </w:rPr>
            </w:r>
            <w:r w:rsidR="00DA7FF4">
              <w:rPr>
                <w:noProof/>
                <w:webHidden/>
              </w:rPr>
              <w:fldChar w:fldCharType="separate"/>
            </w:r>
            <w:r w:rsidR="00DA7FF4">
              <w:rPr>
                <w:noProof/>
                <w:webHidden/>
              </w:rPr>
              <w:delText>80</w:delText>
            </w:r>
            <w:r w:rsidR="00DA7FF4">
              <w:rPr>
                <w:noProof/>
                <w:webHidden/>
              </w:rPr>
              <w:fldChar w:fldCharType="end"/>
            </w:r>
            <w:r>
              <w:rPr>
                <w:noProof/>
              </w:rPr>
              <w:fldChar w:fldCharType="end"/>
            </w:r>
          </w:del>
        </w:p>
        <w:p w14:paraId="79E4CF18" w14:textId="77777777" w:rsidR="00DA7FF4" w:rsidRDefault="008B0D2E">
          <w:pPr>
            <w:pStyle w:val="TOC2"/>
            <w:tabs>
              <w:tab w:val="left" w:pos="880"/>
              <w:tab w:val="right" w:leader="dot" w:pos="9350"/>
            </w:tabs>
            <w:rPr>
              <w:del w:id="216" w:author="Anders Hejlsberg" w:date="2016-01-04T10:39:00Z"/>
              <w:rFonts w:eastAsiaTheme="minorEastAsia"/>
              <w:noProof/>
              <w:sz w:val="22"/>
            </w:rPr>
          </w:pPr>
          <w:del w:id="217" w:author="Anders Hejlsberg" w:date="2016-01-04T10:39:00Z">
            <w:r>
              <w:fldChar w:fldCharType="begin"/>
            </w:r>
            <w:r>
              <w:delInstrText xml:space="preserve"> HYPERLINK \l "_Toc426538904" </w:delInstrText>
            </w:r>
            <w:r>
              <w:fldChar w:fldCharType="separate"/>
            </w:r>
            <w:r w:rsidR="00DA7FF4" w:rsidRPr="00362BC7">
              <w:rPr>
                <w:rStyle w:val="Hyperlink"/>
                <w:noProof/>
              </w:rPr>
              <w:delText>4.19</w:delText>
            </w:r>
            <w:r w:rsidR="00DA7FF4">
              <w:rPr>
                <w:rFonts w:eastAsiaTheme="minorEastAsia"/>
                <w:noProof/>
                <w:sz w:val="22"/>
              </w:rPr>
              <w:tab/>
            </w:r>
            <w:r w:rsidR="00DA7FF4" w:rsidRPr="00362BC7">
              <w:rPr>
                <w:rStyle w:val="Hyperlink"/>
                <w:noProof/>
              </w:rPr>
              <w:delText>Binary Operators</w:delText>
            </w:r>
            <w:r w:rsidR="00DA7FF4">
              <w:rPr>
                <w:noProof/>
                <w:webHidden/>
              </w:rPr>
              <w:tab/>
            </w:r>
            <w:r w:rsidR="00DA7FF4">
              <w:rPr>
                <w:noProof/>
                <w:webHidden/>
              </w:rPr>
              <w:fldChar w:fldCharType="begin"/>
            </w:r>
            <w:r w:rsidR="00DA7FF4">
              <w:rPr>
                <w:noProof/>
                <w:webHidden/>
              </w:rPr>
              <w:delInstrText xml:space="preserve"> PAGEREF _Toc426538904 \h </w:delInstrText>
            </w:r>
            <w:r w:rsidR="00DA7FF4">
              <w:rPr>
                <w:noProof/>
                <w:webHidden/>
              </w:rPr>
            </w:r>
            <w:r w:rsidR="00DA7FF4">
              <w:rPr>
                <w:noProof/>
                <w:webHidden/>
              </w:rPr>
              <w:fldChar w:fldCharType="separate"/>
            </w:r>
            <w:r w:rsidR="00DA7FF4">
              <w:rPr>
                <w:noProof/>
                <w:webHidden/>
              </w:rPr>
              <w:delText>81</w:delText>
            </w:r>
            <w:r w:rsidR="00DA7FF4">
              <w:rPr>
                <w:noProof/>
                <w:webHidden/>
              </w:rPr>
              <w:fldChar w:fldCharType="end"/>
            </w:r>
            <w:r>
              <w:rPr>
                <w:noProof/>
              </w:rPr>
              <w:fldChar w:fldCharType="end"/>
            </w:r>
          </w:del>
        </w:p>
        <w:p w14:paraId="59E9B61E" w14:textId="77777777" w:rsidR="00DA7FF4" w:rsidRDefault="008B0D2E">
          <w:pPr>
            <w:pStyle w:val="TOC3"/>
            <w:rPr>
              <w:del w:id="218" w:author="Anders Hejlsberg" w:date="2016-01-04T10:39:00Z"/>
              <w:rFonts w:eastAsiaTheme="minorEastAsia"/>
              <w:noProof/>
              <w:sz w:val="22"/>
            </w:rPr>
          </w:pPr>
          <w:del w:id="219" w:author="Anders Hejlsberg" w:date="2016-01-04T10:39:00Z">
            <w:r>
              <w:fldChar w:fldCharType="begin"/>
            </w:r>
            <w:r>
              <w:delInstrText xml:space="preserve"> HYPERLINK \l "_Toc426538905" </w:delInstrText>
            </w:r>
            <w:r>
              <w:fldChar w:fldCharType="separate"/>
            </w:r>
            <w:r w:rsidR="00DA7FF4" w:rsidRPr="00362BC7">
              <w:rPr>
                <w:rStyle w:val="Hyperlink"/>
                <w:noProof/>
              </w:rPr>
              <w:delText>4.19.1</w:delText>
            </w:r>
            <w:r w:rsidR="00DA7FF4">
              <w:rPr>
                <w:rFonts w:eastAsiaTheme="minorEastAsia"/>
                <w:noProof/>
                <w:sz w:val="22"/>
              </w:rPr>
              <w:tab/>
            </w:r>
            <w:r w:rsidR="00DA7FF4" w:rsidRPr="00362BC7">
              <w:rPr>
                <w:rStyle w:val="Hyperlink"/>
                <w:noProof/>
              </w:rPr>
              <w:delText>The *, /, %, –, &lt;&lt;, &gt;&gt;, &gt;&gt;&gt;, &amp;, ^, and | operators</w:delText>
            </w:r>
            <w:r w:rsidR="00DA7FF4">
              <w:rPr>
                <w:noProof/>
                <w:webHidden/>
              </w:rPr>
              <w:tab/>
            </w:r>
            <w:r w:rsidR="00DA7FF4">
              <w:rPr>
                <w:noProof/>
                <w:webHidden/>
              </w:rPr>
              <w:fldChar w:fldCharType="begin"/>
            </w:r>
            <w:r w:rsidR="00DA7FF4">
              <w:rPr>
                <w:noProof/>
                <w:webHidden/>
              </w:rPr>
              <w:delInstrText xml:space="preserve"> PAGEREF _Toc426538905 \h </w:delInstrText>
            </w:r>
            <w:r w:rsidR="00DA7FF4">
              <w:rPr>
                <w:noProof/>
                <w:webHidden/>
              </w:rPr>
            </w:r>
            <w:r w:rsidR="00DA7FF4">
              <w:rPr>
                <w:noProof/>
                <w:webHidden/>
              </w:rPr>
              <w:fldChar w:fldCharType="separate"/>
            </w:r>
            <w:r w:rsidR="00DA7FF4">
              <w:rPr>
                <w:noProof/>
                <w:webHidden/>
              </w:rPr>
              <w:delText>81</w:delText>
            </w:r>
            <w:r w:rsidR="00DA7FF4">
              <w:rPr>
                <w:noProof/>
                <w:webHidden/>
              </w:rPr>
              <w:fldChar w:fldCharType="end"/>
            </w:r>
            <w:r>
              <w:rPr>
                <w:noProof/>
              </w:rPr>
              <w:fldChar w:fldCharType="end"/>
            </w:r>
          </w:del>
        </w:p>
        <w:p w14:paraId="75FC7409" w14:textId="77777777" w:rsidR="00DA7FF4" w:rsidRDefault="008B0D2E">
          <w:pPr>
            <w:pStyle w:val="TOC3"/>
            <w:rPr>
              <w:del w:id="220" w:author="Anders Hejlsberg" w:date="2016-01-04T10:39:00Z"/>
              <w:rFonts w:eastAsiaTheme="minorEastAsia"/>
              <w:noProof/>
              <w:sz w:val="22"/>
            </w:rPr>
          </w:pPr>
          <w:del w:id="221" w:author="Anders Hejlsberg" w:date="2016-01-04T10:39:00Z">
            <w:r>
              <w:fldChar w:fldCharType="begin"/>
            </w:r>
            <w:r>
              <w:delInstrText xml:space="preserve"> </w:delInstrText>
            </w:r>
            <w:r>
              <w:delInstrText xml:space="preserve">HYPERLINK \l "_Toc426538906" </w:delInstrText>
            </w:r>
            <w:r>
              <w:fldChar w:fldCharType="separate"/>
            </w:r>
            <w:r w:rsidR="00DA7FF4" w:rsidRPr="00362BC7">
              <w:rPr>
                <w:rStyle w:val="Hyperlink"/>
                <w:noProof/>
              </w:rPr>
              <w:delText>4.19.2</w:delText>
            </w:r>
            <w:r w:rsidR="00DA7FF4">
              <w:rPr>
                <w:rFonts w:eastAsiaTheme="minorEastAsia"/>
                <w:noProof/>
                <w:sz w:val="22"/>
              </w:rPr>
              <w:tab/>
            </w:r>
            <w:r w:rsidR="00DA7FF4" w:rsidRPr="00362BC7">
              <w:rPr>
                <w:rStyle w:val="Hyperlink"/>
                <w:noProof/>
              </w:rPr>
              <w:delText>The + operator</w:delText>
            </w:r>
            <w:r w:rsidR="00DA7FF4">
              <w:rPr>
                <w:noProof/>
                <w:webHidden/>
              </w:rPr>
              <w:tab/>
            </w:r>
            <w:r w:rsidR="00DA7FF4">
              <w:rPr>
                <w:noProof/>
                <w:webHidden/>
              </w:rPr>
              <w:fldChar w:fldCharType="begin"/>
            </w:r>
            <w:r w:rsidR="00DA7FF4">
              <w:rPr>
                <w:noProof/>
                <w:webHidden/>
              </w:rPr>
              <w:delInstrText xml:space="preserve"> PAGEREF _Toc426538906 \h </w:delInstrText>
            </w:r>
            <w:r w:rsidR="00DA7FF4">
              <w:rPr>
                <w:noProof/>
                <w:webHidden/>
              </w:rPr>
            </w:r>
            <w:r w:rsidR="00DA7FF4">
              <w:rPr>
                <w:noProof/>
                <w:webHidden/>
              </w:rPr>
              <w:fldChar w:fldCharType="separate"/>
            </w:r>
            <w:r w:rsidR="00DA7FF4">
              <w:rPr>
                <w:noProof/>
                <w:webHidden/>
              </w:rPr>
              <w:delText>81</w:delText>
            </w:r>
            <w:r w:rsidR="00DA7FF4">
              <w:rPr>
                <w:noProof/>
                <w:webHidden/>
              </w:rPr>
              <w:fldChar w:fldCharType="end"/>
            </w:r>
            <w:r>
              <w:rPr>
                <w:noProof/>
              </w:rPr>
              <w:fldChar w:fldCharType="end"/>
            </w:r>
          </w:del>
        </w:p>
        <w:p w14:paraId="70FC86FC" w14:textId="77777777" w:rsidR="00DA7FF4" w:rsidRDefault="008B0D2E">
          <w:pPr>
            <w:pStyle w:val="TOC3"/>
            <w:rPr>
              <w:del w:id="222" w:author="Anders Hejlsberg" w:date="2016-01-04T10:39:00Z"/>
              <w:rFonts w:eastAsiaTheme="minorEastAsia"/>
              <w:noProof/>
              <w:sz w:val="22"/>
            </w:rPr>
          </w:pPr>
          <w:del w:id="223" w:author="Anders Hejlsberg" w:date="2016-01-04T10:39:00Z">
            <w:r>
              <w:fldChar w:fldCharType="begin"/>
            </w:r>
            <w:r>
              <w:delInstrText xml:space="preserve"> HYPERLINK \l "_Toc426538907" </w:delInstrText>
            </w:r>
            <w:r>
              <w:fldChar w:fldCharType="separate"/>
            </w:r>
            <w:r w:rsidR="00DA7FF4" w:rsidRPr="00362BC7">
              <w:rPr>
                <w:rStyle w:val="Hyperlink"/>
                <w:noProof/>
              </w:rPr>
              <w:delText>4.19.3</w:delText>
            </w:r>
            <w:r w:rsidR="00DA7FF4">
              <w:rPr>
                <w:rFonts w:eastAsiaTheme="minorEastAsia"/>
                <w:noProof/>
                <w:sz w:val="22"/>
              </w:rPr>
              <w:tab/>
            </w:r>
            <w:r w:rsidR="00DA7FF4" w:rsidRPr="00362BC7">
              <w:rPr>
                <w:rStyle w:val="Hyperlink"/>
                <w:noProof/>
              </w:rPr>
              <w:delText>The &lt;, &gt;, &lt;=, &gt;=, ==, !=, ===, and !== operators</w:delText>
            </w:r>
            <w:r w:rsidR="00DA7FF4">
              <w:rPr>
                <w:noProof/>
                <w:webHidden/>
              </w:rPr>
              <w:tab/>
            </w:r>
            <w:r w:rsidR="00DA7FF4">
              <w:rPr>
                <w:noProof/>
                <w:webHidden/>
              </w:rPr>
              <w:fldChar w:fldCharType="begin"/>
            </w:r>
            <w:r w:rsidR="00DA7FF4">
              <w:rPr>
                <w:noProof/>
                <w:webHidden/>
              </w:rPr>
              <w:delInstrText xml:space="preserve"> PAGEREF _Toc426538907 \h </w:delInstrText>
            </w:r>
            <w:r w:rsidR="00DA7FF4">
              <w:rPr>
                <w:noProof/>
                <w:webHidden/>
              </w:rPr>
            </w:r>
            <w:r w:rsidR="00DA7FF4">
              <w:rPr>
                <w:noProof/>
                <w:webHidden/>
              </w:rPr>
              <w:fldChar w:fldCharType="separate"/>
            </w:r>
            <w:r w:rsidR="00DA7FF4">
              <w:rPr>
                <w:noProof/>
                <w:webHidden/>
              </w:rPr>
              <w:delText>82</w:delText>
            </w:r>
            <w:r w:rsidR="00DA7FF4">
              <w:rPr>
                <w:noProof/>
                <w:webHidden/>
              </w:rPr>
              <w:fldChar w:fldCharType="end"/>
            </w:r>
            <w:r>
              <w:rPr>
                <w:noProof/>
              </w:rPr>
              <w:fldChar w:fldCharType="end"/>
            </w:r>
          </w:del>
        </w:p>
        <w:p w14:paraId="22D36C5B" w14:textId="77777777" w:rsidR="00DA7FF4" w:rsidRDefault="008B0D2E">
          <w:pPr>
            <w:pStyle w:val="TOC3"/>
            <w:rPr>
              <w:del w:id="224" w:author="Anders Hejlsberg" w:date="2016-01-04T10:39:00Z"/>
              <w:rFonts w:eastAsiaTheme="minorEastAsia"/>
              <w:noProof/>
              <w:sz w:val="22"/>
            </w:rPr>
          </w:pPr>
          <w:del w:id="225" w:author="Anders Hejlsberg" w:date="2016-01-04T10:39:00Z">
            <w:r>
              <w:fldChar w:fldCharType="begin"/>
            </w:r>
            <w:r>
              <w:delInstrText xml:space="preserve"> HYPERLINK \l "_Toc426538908" </w:delInstrText>
            </w:r>
            <w:r>
              <w:fldChar w:fldCharType="separate"/>
            </w:r>
            <w:r w:rsidR="00DA7FF4" w:rsidRPr="00362BC7">
              <w:rPr>
                <w:rStyle w:val="Hyperlink"/>
                <w:noProof/>
              </w:rPr>
              <w:delText>4.19.4</w:delText>
            </w:r>
            <w:r w:rsidR="00DA7FF4">
              <w:rPr>
                <w:rFonts w:eastAsiaTheme="minorEastAsia"/>
                <w:noProof/>
                <w:sz w:val="22"/>
              </w:rPr>
              <w:tab/>
            </w:r>
            <w:r w:rsidR="00DA7FF4" w:rsidRPr="00362BC7">
              <w:rPr>
                <w:rStyle w:val="Hyperlink"/>
                <w:noProof/>
              </w:rPr>
              <w:delText>The instanceof operator</w:delText>
            </w:r>
            <w:r w:rsidR="00DA7FF4">
              <w:rPr>
                <w:noProof/>
                <w:webHidden/>
              </w:rPr>
              <w:tab/>
            </w:r>
            <w:r w:rsidR="00DA7FF4">
              <w:rPr>
                <w:noProof/>
                <w:webHidden/>
              </w:rPr>
              <w:fldChar w:fldCharType="begin"/>
            </w:r>
            <w:r w:rsidR="00DA7FF4">
              <w:rPr>
                <w:noProof/>
                <w:webHidden/>
              </w:rPr>
              <w:delInstrText xml:space="preserve"> PAGEREF _Toc426538908 \h </w:delInstrText>
            </w:r>
            <w:r w:rsidR="00DA7FF4">
              <w:rPr>
                <w:noProof/>
                <w:webHidden/>
              </w:rPr>
            </w:r>
            <w:r w:rsidR="00DA7FF4">
              <w:rPr>
                <w:noProof/>
                <w:webHidden/>
              </w:rPr>
              <w:fldChar w:fldCharType="separate"/>
            </w:r>
            <w:r w:rsidR="00DA7FF4">
              <w:rPr>
                <w:noProof/>
                <w:webHidden/>
              </w:rPr>
              <w:delText>82</w:delText>
            </w:r>
            <w:r w:rsidR="00DA7FF4">
              <w:rPr>
                <w:noProof/>
                <w:webHidden/>
              </w:rPr>
              <w:fldChar w:fldCharType="end"/>
            </w:r>
            <w:r>
              <w:rPr>
                <w:noProof/>
              </w:rPr>
              <w:fldChar w:fldCharType="end"/>
            </w:r>
          </w:del>
        </w:p>
        <w:p w14:paraId="23F0ADCF" w14:textId="77777777" w:rsidR="00DA7FF4" w:rsidRDefault="008B0D2E">
          <w:pPr>
            <w:pStyle w:val="TOC3"/>
            <w:rPr>
              <w:del w:id="226" w:author="Anders Hejlsberg" w:date="2016-01-04T10:39:00Z"/>
              <w:rFonts w:eastAsiaTheme="minorEastAsia"/>
              <w:noProof/>
              <w:sz w:val="22"/>
            </w:rPr>
          </w:pPr>
          <w:del w:id="227" w:author="Anders Hejlsberg" w:date="2016-01-04T10:39:00Z">
            <w:r>
              <w:fldChar w:fldCharType="begin"/>
            </w:r>
            <w:r>
              <w:delInstrText xml:space="preserve"> HYPERLINK \l "_Toc426538909" </w:delInstrText>
            </w:r>
            <w:r>
              <w:fldChar w:fldCharType="separate"/>
            </w:r>
            <w:r w:rsidR="00DA7FF4" w:rsidRPr="00362BC7">
              <w:rPr>
                <w:rStyle w:val="Hyperlink"/>
                <w:noProof/>
              </w:rPr>
              <w:delText>4.19.5</w:delText>
            </w:r>
            <w:r w:rsidR="00DA7FF4">
              <w:rPr>
                <w:rFonts w:eastAsiaTheme="minorEastAsia"/>
                <w:noProof/>
                <w:sz w:val="22"/>
              </w:rPr>
              <w:tab/>
            </w:r>
            <w:r w:rsidR="00DA7FF4" w:rsidRPr="00362BC7">
              <w:rPr>
                <w:rStyle w:val="Hyperlink"/>
                <w:noProof/>
              </w:rPr>
              <w:delText>The in operator</w:delText>
            </w:r>
            <w:r w:rsidR="00DA7FF4">
              <w:rPr>
                <w:noProof/>
                <w:webHidden/>
              </w:rPr>
              <w:tab/>
            </w:r>
            <w:r w:rsidR="00DA7FF4">
              <w:rPr>
                <w:noProof/>
                <w:webHidden/>
              </w:rPr>
              <w:fldChar w:fldCharType="begin"/>
            </w:r>
            <w:r w:rsidR="00DA7FF4">
              <w:rPr>
                <w:noProof/>
                <w:webHidden/>
              </w:rPr>
              <w:delInstrText xml:space="preserve"> PAGEREF _Toc426538909 \h </w:delInstrText>
            </w:r>
            <w:r w:rsidR="00DA7FF4">
              <w:rPr>
                <w:noProof/>
                <w:webHidden/>
              </w:rPr>
            </w:r>
            <w:r w:rsidR="00DA7FF4">
              <w:rPr>
                <w:noProof/>
                <w:webHidden/>
              </w:rPr>
              <w:fldChar w:fldCharType="separate"/>
            </w:r>
            <w:r w:rsidR="00DA7FF4">
              <w:rPr>
                <w:noProof/>
                <w:webHidden/>
              </w:rPr>
              <w:delText>83</w:delText>
            </w:r>
            <w:r w:rsidR="00DA7FF4">
              <w:rPr>
                <w:noProof/>
                <w:webHidden/>
              </w:rPr>
              <w:fldChar w:fldCharType="end"/>
            </w:r>
            <w:r>
              <w:rPr>
                <w:noProof/>
              </w:rPr>
              <w:fldChar w:fldCharType="end"/>
            </w:r>
          </w:del>
        </w:p>
        <w:p w14:paraId="6348B45D" w14:textId="77777777" w:rsidR="00DA7FF4" w:rsidRDefault="008B0D2E">
          <w:pPr>
            <w:pStyle w:val="TOC3"/>
            <w:rPr>
              <w:del w:id="228" w:author="Anders Hejlsberg" w:date="2016-01-04T10:39:00Z"/>
              <w:rFonts w:eastAsiaTheme="minorEastAsia"/>
              <w:noProof/>
              <w:sz w:val="22"/>
            </w:rPr>
          </w:pPr>
          <w:del w:id="229" w:author="Anders Hejlsberg" w:date="2016-01-04T10:39:00Z">
            <w:r>
              <w:fldChar w:fldCharType="begin"/>
            </w:r>
            <w:r>
              <w:delInstrText xml:space="preserve"> HYPERLINK \l "_Toc426538910" </w:delInstrText>
            </w:r>
            <w:r>
              <w:fldChar w:fldCharType="separate"/>
            </w:r>
            <w:r w:rsidR="00DA7FF4" w:rsidRPr="00362BC7">
              <w:rPr>
                <w:rStyle w:val="Hyperlink"/>
                <w:noProof/>
              </w:rPr>
              <w:delText>4.19.6</w:delText>
            </w:r>
            <w:r w:rsidR="00DA7FF4">
              <w:rPr>
                <w:rFonts w:eastAsiaTheme="minorEastAsia"/>
                <w:noProof/>
                <w:sz w:val="22"/>
              </w:rPr>
              <w:tab/>
            </w:r>
            <w:r w:rsidR="00DA7FF4" w:rsidRPr="00362BC7">
              <w:rPr>
                <w:rStyle w:val="Hyperlink"/>
                <w:noProof/>
              </w:rPr>
              <w:delText>The &amp;&amp; operator</w:delText>
            </w:r>
            <w:r w:rsidR="00DA7FF4">
              <w:rPr>
                <w:noProof/>
                <w:webHidden/>
              </w:rPr>
              <w:tab/>
            </w:r>
            <w:r w:rsidR="00DA7FF4">
              <w:rPr>
                <w:noProof/>
                <w:webHidden/>
              </w:rPr>
              <w:fldChar w:fldCharType="begin"/>
            </w:r>
            <w:r w:rsidR="00DA7FF4">
              <w:rPr>
                <w:noProof/>
                <w:webHidden/>
              </w:rPr>
              <w:delInstrText xml:space="preserve"> PAGEREF _Toc426538910 \h </w:delInstrText>
            </w:r>
            <w:r w:rsidR="00DA7FF4">
              <w:rPr>
                <w:noProof/>
                <w:webHidden/>
              </w:rPr>
            </w:r>
            <w:r w:rsidR="00DA7FF4">
              <w:rPr>
                <w:noProof/>
                <w:webHidden/>
              </w:rPr>
              <w:fldChar w:fldCharType="separate"/>
            </w:r>
            <w:r w:rsidR="00DA7FF4">
              <w:rPr>
                <w:noProof/>
                <w:webHidden/>
              </w:rPr>
              <w:delText>83</w:delText>
            </w:r>
            <w:r w:rsidR="00DA7FF4">
              <w:rPr>
                <w:noProof/>
                <w:webHidden/>
              </w:rPr>
              <w:fldChar w:fldCharType="end"/>
            </w:r>
            <w:r>
              <w:rPr>
                <w:noProof/>
              </w:rPr>
              <w:fldChar w:fldCharType="end"/>
            </w:r>
          </w:del>
        </w:p>
        <w:p w14:paraId="773C4FA3" w14:textId="77777777" w:rsidR="00DA7FF4" w:rsidRDefault="008B0D2E">
          <w:pPr>
            <w:pStyle w:val="TOC3"/>
            <w:rPr>
              <w:del w:id="230" w:author="Anders Hejlsberg" w:date="2016-01-04T10:39:00Z"/>
              <w:rFonts w:eastAsiaTheme="minorEastAsia"/>
              <w:noProof/>
              <w:sz w:val="22"/>
            </w:rPr>
          </w:pPr>
          <w:del w:id="231" w:author="Anders Hejlsberg" w:date="2016-01-04T10:39:00Z">
            <w:r>
              <w:fldChar w:fldCharType="begin"/>
            </w:r>
            <w:r>
              <w:delInstrText xml:space="preserve"> HYPERLINK \l "_Toc426538911" </w:delInstrText>
            </w:r>
            <w:r>
              <w:fldChar w:fldCharType="separate"/>
            </w:r>
            <w:r w:rsidR="00DA7FF4" w:rsidRPr="00362BC7">
              <w:rPr>
                <w:rStyle w:val="Hyperlink"/>
                <w:noProof/>
              </w:rPr>
              <w:delText>4.19.7</w:delText>
            </w:r>
            <w:r w:rsidR="00DA7FF4">
              <w:rPr>
                <w:rFonts w:eastAsiaTheme="minorEastAsia"/>
                <w:noProof/>
                <w:sz w:val="22"/>
              </w:rPr>
              <w:tab/>
            </w:r>
            <w:r w:rsidR="00DA7FF4" w:rsidRPr="00362BC7">
              <w:rPr>
                <w:rStyle w:val="Hyperlink"/>
                <w:noProof/>
              </w:rPr>
              <w:delText>The || operator</w:delText>
            </w:r>
            <w:r w:rsidR="00DA7FF4">
              <w:rPr>
                <w:noProof/>
                <w:webHidden/>
              </w:rPr>
              <w:tab/>
            </w:r>
            <w:r w:rsidR="00DA7FF4">
              <w:rPr>
                <w:noProof/>
                <w:webHidden/>
              </w:rPr>
              <w:fldChar w:fldCharType="begin"/>
            </w:r>
            <w:r w:rsidR="00DA7FF4">
              <w:rPr>
                <w:noProof/>
                <w:webHidden/>
              </w:rPr>
              <w:delInstrText xml:space="preserve"> PAGEREF _Toc426538911 \h </w:delInstrText>
            </w:r>
            <w:r w:rsidR="00DA7FF4">
              <w:rPr>
                <w:noProof/>
                <w:webHidden/>
              </w:rPr>
            </w:r>
            <w:r w:rsidR="00DA7FF4">
              <w:rPr>
                <w:noProof/>
                <w:webHidden/>
              </w:rPr>
              <w:fldChar w:fldCharType="separate"/>
            </w:r>
            <w:r w:rsidR="00DA7FF4">
              <w:rPr>
                <w:noProof/>
                <w:webHidden/>
              </w:rPr>
              <w:delText>83</w:delText>
            </w:r>
            <w:r w:rsidR="00DA7FF4">
              <w:rPr>
                <w:noProof/>
                <w:webHidden/>
              </w:rPr>
              <w:fldChar w:fldCharType="end"/>
            </w:r>
            <w:r>
              <w:rPr>
                <w:noProof/>
              </w:rPr>
              <w:fldChar w:fldCharType="end"/>
            </w:r>
          </w:del>
        </w:p>
        <w:p w14:paraId="5FC82A15" w14:textId="77777777" w:rsidR="00DA7FF4" w:rsidRDefault="008B0D2E">
          <w:pPr>
            <w:pStyle w:val="TOC2"/>
            <w:tabs>
              <w:tab w:val="left" w:pos="880"/>
              <w:tab w:val="right" w:leader="dot" w:pos="9350"/>
            </w:tabs>
            <w:rPr>
              <w:del w:id="232" w:author="Anders Hejlsberg" w:date="2016-01-04T10:39:00Z"/>
              <w:rFonts w:eastAsiaTheme="minorEastAsia"/>
              <w:noProof/>
              <w:sz w:val="22"/>
            </w:rPr>
          </w:pPr>
          <w:del w:id="233" w:author="Anders Hejlsberg" w:date="2016-01-04T10:39:00Z">
            <w:r>
              <w:fldChar w:fldCharType="begin"/>
            </w:r>
            <w:r>
              <w:delInstrText xml:space="preserve"> HYPERLINK \l "_Toc426538912" </w:delInstrText>
            </w:r>
            <w:r>
              <w:fldChar w:fldCharType="separate"/>
            </w:r>
            <w:r w:rsidR="00DA7FF4" w:rsidRPr="00362BC7">
              <w:rPr>
                <w:rStyle w:val="Hyperlink"/>
                <w:noProof/>
              </w:rPr>
              <w:delText>4.20</w:delText>
            </w:r>
            <w:r w:rsidR="00DA7FF4">
              <w:rPr>
                <w:rFonts w:eastAsiaTheme="minorEastAsia"/>
                <w:noProof/>
                <w:sz w:val="22"/>
              </w:rPr>
              <w:tab/>
            </w:r>
            <w:r w:rsidR="00DA7FF4" w:rsidRPr="00362BC7">
              <w:rPr>
                <w:rStyle w:val="Hyperlink"/>
                <w:noProof/>
              </w:rPr>
              <w:delText>The Conditional Operator</w:delText>
            </w:r>
            <w:r w:rsidR="00DA7FF4">
              <w:rPr>
                <w:noProof/>
                <w:webHidden/>
              </w:rPr>
              <w:tab/>
            </w:r>
            <w:r w:rsidR="00DA7FF4">
              <w:rPr>
                <w:noProof/>
                <w:webHidden/>
              </w:rPr>
              <w:fldChar w:fldCharType="begin"/>
            </w:r>
            <w:r w:rsidR="00DA7FF4">
              <w:rPr>
                <w:noProof/>
                <w:webHidden/>
              </w:rPr>
              <w:delInstrText xml:space="preserve"> PAGEREF _Toc426538912 \h </w:delInstrText>
            </w:r>
            <w:r w:rsidR="00DA7FF4">
              <w:rPr>
                <w:noProof/>
                <w:webHidden/>
              </w:rPr>
            </w:r>
            <w:r w:rsidR="00DA7FF4">
              <w:rPr>
                <w:noProof/>
                <w:webHidden/>
              </w:rPr>
              <w:fldChar w:fldCharType="separate"/>
            </w:r>
            <w:r w:rsidR="00DA7FF4">
              <w:rPr>
                <w:noProof/>
                <w:webHidden/>
              </w:rPr>
              <w:delText>83</w:delText>
            </w:r>
            <w:r w:rsidR="00DA7FF4">
              <w:rPr>
                <w:noProof/>
                <w:webHidden/>
              </w:rPr>
              <w:fldChar w:fldCharType="end"/>
            </w:r>
            <w:r>
              <w:rPr>
                <w:noProof/>
              </w:rPr>
              <w:fldChar w:fldCharType="end"/>
            </w:r>
          </w:del>
        </w:p>
        <w:p w14:paraId="1D0349DD" w14:textId="77777777" w:rsidR="00DA7FF4" w:rsidRDefault="008B0D2E">
          <w:pPr>
            <w:pStyle w:val="TOC2"/>
            <w:tabs>
              <w:tab w:val="left" w:pos="880"/>
              <w:tab w:val="right" w:leader="dot" w:pos="9350"/>
            </w:tabs>
            <w:rPr>
              <w:del w:id="234" w:author="Anders Hejlsberg" w:date="2016-01-04T10:39:00Z"/>
              <w:rFonts w:eastAsiaTheme="minorEastAsia"/>
              <w:noProof/>
              <w:sz w:val="22"/>
            </w:rPr>
          </w:pPr>
          <w:del w:id="235" w:author="Anders Hejlsberg" w:date="2016-01-04T10:39:00Z">
            <w:r>
              <w:fldChar w:fldCharType="begin"/>
            </w:r>
            <w:r>
              <w:delInstrText xml:space="preserve"> HYPERLINK \l "_Toc426538913" </w:delInstrText>
            </w:r>
            <w:r>
              <w:fldChar w:fldCharType="separate"/>
            </w:r>
            <w:r w:rsidR="00DA7FF4" w:rsidRPr="00362BC7">
              <w:rPr>
                <w:rStyle w:val="Hyperlink"/>
                <w:noProof/>
              </w:rPr>
              <w:delText>4.21</w:delText>
            </w:r>
            <w:r w:rsidR="00DA7FF4">
              <w:rPr>
                <w:rFonts w:eastAsiaTheme="minorEastAsia"/>
                <w:noProof/>
                <w:sz w:val="22"/>
              </w:rPr>
              <w:tab/>
            </w:r>
            <w:r w:rsidR="00DA7FF4" w:rsidRPr="00362BC7">
              <w:rPr>
                <w:rStyle w:val="Hyperlink"/>
                <w:noProof/>
              </w:rPr>
              <w:delText>Assignment Operators</w:delText>
            </w:r>
            <w:r w:rsidR="00DA7FF4">
              <w:rPr>
                <w:noProof/>
                <w:webHidden/>
              </w:rPr>
              <w:tab/>
            </w:r>
            <w:r w:rsidR="00DA7FF4">
              <w:rPr>
                <w:noProof/>
                <w:webHidden/>
              </w:rPr>
              <w:fldChar w:fldCharType="begin"/>
            </w:r>
            <w:r w:rsidR="00DA7FF4">
              <w:rPr>
                <w:noProof/>
                <w:webHidden/>
              </w:rPr>
              <w:delInstrText xml:space="preserve"> PAGEREF _Toc426538913 \h </w:delInstrText>
            </w:r>
            <w:r w:rsidR="00DA7FF4">
              <w:rPr>
                <w:noProof/>
                <w:webHidden/>
              </w:rPr>
            </w:r>
            <w:r w:rsidR="00DA7FF4">
              <w:rPr>
                <w:noProof/>
                <w:webHidden/>
              </w:rPr>
              <w:fldChar w:fldCharType="separate"/>
            </w:r>
            <w:r w:rsidR="00DA7FF4">
              <w:rPr>
                <w:noProof/>
                <w:webHidden/>
              </w:rPr>
              <w:delText>84</w:delText>
            </w:r>
            <w:r w:rsidR="00DA7FF4">
              <w:rPr>
                <w:noProof/>
                <w:webHidden/>
              </w:rPr>
              <w:fldChar w:fldCharType="end"/>
            </w:r>
            <w:r>
              <w:rPr>
                <w:noProof/>
              </w:rPr>
              <w:fldChar w:fldCharType="end"/>
            </w:r>
          </w:del>
        </w:p>
        <w:p w14:paraId="22355BC9" w14:textId="77777777" w:rsidR="00DA7FF4" w:rsidRDefault="008B0D2E">
          <w:pPr>
            <w:pStyle w:val="TOC3"/>
            <w:rPr>
              <w:del w:id="236" w:author="Anders Hejlsberg" w:date="2016-01-04T10:39:00Z"/>
              <w:rFonts w:eastAsiaTheme="minorEastAsia"/>
              <w:noProof/>
              <w:sz w:val="22"/>
            </w:rPr>
          </w:pPr>
          <w:del w:id="237" w:author="Anders Hejlsberg" w:date="2016-01-04T10:39:00Z">
            <w:r>
              <w:fldChar w:fldCharType="begin"/>
            </w:r>
            <w:r>
              <w:delInstrText xml:space="preserve"> HYPERLINK \l "_Toc426538914" </w:delInstrText>
            </w:r>
            <w:r>
              <w:fldChar w:fldCharType="separate"/>
            </w:r>
            <w:r w:rsidR="00DA7FF4" w:rsidRPr="00362BC7">
              <w:rPr>
                <w:rStyle w:val="Hyperlink"/>
                <w:noProof/>
              </w:rPr>
              <w:delText>4.21.1</w:delText>
            </w:r>
            <w:r w:rsidR="00DA7FF4">
              <w:rPr>
                <w:rFonts w:eastAsiaTheme="minorEastAsia"/>
                <w:noProof/>
                <w:sz w:val="22"/>
              </w:rPr>
              <w:tab/>
            </w:r>
            <w:r w:rsidR="00DA7FF4" w:rsidRPr="00362BC7">
              <w:rPr>
                <w:rStyle w:val="Hyperlink"/>
                <w:noProof/>
              </w:rPr>
              <w:delText>Destructuring Assignment</w:delText>
            </w:r>
            <w:r w:rsidR="00DA7FF4">
              <w:rPr>
                <w:noProof/>
                <w:webHidden/>
              </w:rPr>
              <w:tab/>
            </w:r>
            <w:r w:rsidR="00DA7FF4">
              <w:rPr>
                <w:noProof/>
                <w:webHidden/>
              </w:rPr>
              <w:fldChar w:fldCharType="begin"/>
            </w:r>
            <w:r w:rsidR="00DA7FF4">
              <w:rPr>
                <w:noProof/>
                <w:webHidden/>
              </w:rPr>
              <w:delInstrText xml:space="preserve"> PAGEREF _Toc426538914 \h </w:delInstrText>
            </w:r>
            <w:r w:rsidR="00DA7FF4">
              <w:rPr>
                <w:noProof/>
                <w:webHidden/>
              </w:rPr>
            </w:r>
            <w:r w:rsidR="00DA7FF4">
              <w:rPr>
                <w:noProof/>
                <w:webHidden/>
              </w:rPr>
              <w:fldChar w:fldCharType="separate"/>
            </w:r>
            <w:r w:rsidR="00DA7FF4">
              <w:rPr>
                <w:noProof/>
                <w:webHidden/>
              </w:rPr>
              <w:delText>84</w:delText>
            </w:r>
            <w:r w:rsidR="00DA7FF4">
              <w:rPr>
                <w:noProof/>
                <w:webHidden/>
              </w:rPr>
              <w:fldChar w:fldCharType="end"/>
            </w:r>
            <w:r>
              <w:rPr>
                <w:noProof/>
              </w:rPr>
              <w:fldChar w:fldCharType="end"/>
            </w:r>
          </w:del>
        </w:p>
        <w:p w14:paraId="740EDFD8" w14:textId="77777777" w:rsidR="00DA7FF4" w:rsidRDefault="008B0D2E">
          <w:pPr>
            <w:pStyle w:val="TOC2"/>
            <w:tabs>
              <w:tab w:val="left" w:pos="880"/>
              <w:tab w:val="right" w:leader="dot" w:pos="9350"/>
            </w:tabs>
            <w:rPr>
              <w:del w:id="238" w:author="Anders Hejlsberg" w:date="2016-01-04T10:39:00Z"/>
              <w:rFonts w:eastAsiaTheme="minorEastAsia"/>
              <w:noProof/>
              <w:sz w:val="22"/>
            </w:rPr>
          </w:pPr>
          <w:del w:id="239" w:author="Anders Hejlsberg" w:date="2016-01-04T10:39:00Z">
            <w:r>
              <w:fldChar w:fldCharType="begin"/>
            </w:r>
            <w:r>
              <w:delInstrText xml:space="preserve"> HYPERLINK \l "_Toc426538915" </w:delInstrText>
            </w:r>
            <w:r>
              <w:fldChar w:fldCharType="separate"/>
            </w:r>
            <w:r w:rsidR="00DA7FF4" w:rsidRPr="00362BC7">
              <w:rPr>
                <w:rStyle w:val="Hyperlink"/>
                <w:noProof/>
              </w:rPr>
              <w:delText>4.22</w:delText>
            </w:r>
            <w:r w:rsidR="00DA7FF4">
              <w:rPr>
                <w:rFonts w:eastAsiaTheme="minorEastAsia"/>
                <w:noProof/>
                <w:sz w:val="22"/>
              </w:rPr>
              <w:tab/>
            </w:r>
            <w:r w:rsidR="00DA7FF4" w:rsidRPr="00362BC7">
              <w:rPr>
                <w:rStyle w:val="Hyperlink"/>
                <w:noProof/>
              </w:rPr>
              <w:delText>The Comma Operator</w:delText>
            </w:r>
            <w:r w:rsidR="00DA7FF4">
              <w:rPr>
                <w:noProof/>
                <w:webHidden/>
              </w:rPr>
              <w:tab/>
            </w:r>
            <w:r w:rsidR="00DA7FF4">
              <w:rPr>
                <w:noProof/>
                <w:webHidden/>
              </w:rPr>
              <w:fldChar w:fldCharType="begin"/>
            </w:r>
            <w:r w:rsidR="00DA7FF4">
              <w:rPr>
                <w:noProof/>
                <w:webHidden/>
              </w:rPr>
              <w:delInstrText xml:space="preserve"> PAGEREF _Toc426538915 \h </w:delInstrText>
            </w:r>
            <w:r w:rsidR="00DA7FF4">
              <w:rPr>
                <w:noProof/>
                <w:webHidden/>
              </w:rPr>
            </w:r>
            <w:r w:rsidR="00DA7FF4">
              <w:rPr>
                <w:noProof/>
                <w:webHidden/>
              </w:rPr>
              <w:fldChar w:fldCharType="separate"/>
            </w:r>
            <w:r w:rsidR="00DA7FF4">
              <w:rPr>
                <w:noProof/>
                <w:webHidden/>
              </w:rPr>
              <w:delText>85</w:delText>
            </w:r>
            <w:r w:rsidR="00DA7FF4">
              <w:rPr>
                <w:noProof/>
                <w:webHidden/>
              </w:rPr>
              <w:fldChar w:fldCharType="end"/>
            </w:r>
            <w:r>
              <w:rPr>
                <w:noProof/>
              </w:rPr>
              <w:fldChar w:fldCharType="end"/>
            </w:r>
          </w:del>
        </w:p>
        <w:p w14:paraId="79AE59A7" w14:textId="77777777" w:rsidR="00DA7FF4" w:rsidRDefault="008B0D2E">
          <w:pPr>
            <w:pStyle w:val="TOC2"/>
            <w:tabs>
              <w:tab w:val="left" w:pos="880"/>
              <w:tab w:val="right" w:leader="dot" w:pos="9350"/>
            </w:tabs>
            <w:rPr>
              <w:del w:id="240" w:author="Anders Hejlsberg" w:date="2016-01-04T10:39:00Z"/>
              <w:rFonts w:eastAsiaTheme="minorEastAsia"/>
              <w:noProof/>
              <w:sz w:val="22"/>
            </w:rPr>
          </w:pPr>
          <w:del w:id="241" w:author="Anders Hejlsberg" w:date="2016-01-04T10:39:00Z">
            <w:r>
              <w:fldChar w:fldCharType="begin"/>
            </w:r>
            <w:r>
              <w:delInstrText xml:space="preserve"> HYPERLINK \l "_Toc426538916" </w:delInstrText>
            </w:r>
            <w:r>
              <w:fldChar w:fldCharType="separate"/>
            </w:r>
            <w:r w:rsidR="00DA7FF4" w:rsidRPr="00362BC7">
              <w:rPr>
                <w:rStyle w:val="Hyperlink"/>
                <w:noProof/>
              </w:rPr>
              <w:delText>4.23</w:delText>
            </w:r>
            <w:r w:rsidR="00DA7FF4">
              <w:rPr>
                <w:rFonts w:eastAsiaTheme="minorEastAsia"/>
                <w:noProof/>
                <w:sz w:val="22"/>
              </w:rPr>
              <w:tab/>
            </w:r>
            <w:r w:rsidR="00DA7FF4" w:rsidRPr="00362BC7">
              <w:rPr>
                <w:rStyle w:val="Hyperlink"/>
                <w:noProof/>
              </w:rPr>
              <w:delText>Contextually Typed Expressions</w:delText>
            </w:r>
            <w:r w:rsidR="00DA7FF4">
              <w:rPr>
                <w:noProof/>
                <w:webHidden/>
              </w:rPr>
              <w:tab/>
            </w:r>
            <w:r w:rsidR="00DA7FF4">
              <w:rPr>
                <w:noProof/>
                <w:webHidden/>
              </w:rPr>
              <w:fldChar w:fldCharType="begin"/>
            </w:r>
            <w:r w:rsidR="00DA7FF4">
              <w:rPr>
                <w:noProof/>
                <w:webHidden/>
              </w:rPr>
              <w:delInstrText xml:space="preserve"> PAGEREF _Toc426538916 \h </w:delInstrText>
            </w:r>
            <w:r w:rsidR="00DA7FF4">
              <w:rPr>
                <w:noProof/>
                <w:webHidden/>
              </w:rPr>
            </w:r>
            <w:r w:rsidR="00DA7FF4">
              <w:rPr>
                <w:noProof/>
                <w:webHidden/>
              </w:rPr>
              <w:fldChar w:fldCharType="separate"/>
            </w:r>
            <w:r w:rsidR="00DA7FF4">
              <w:rPr>
                <w:noProof/>
                <w:webHidden/>
              </w:rPr>
              <w:delText>85</w:delText>
            </w:r>
            <w:r w:rsidR="00DA7FF4">
              <w:rPr>
                <w:noProof/>
                <w:webHidden/>
              </w:rPr>
              <w:fldChar w:fldCharType="end"/>
            </w:r>
            <w:r>
              <w:rPr>
                <w:noProof/>
              </w:rPr>
              <w:fldChar w:fldCharType="end"/>
            </w:r>
          </w:del>
        </w:p>
        <w:p w14:paraId="30B242FF" w14:textId="77777777" w:rsidR="00DA7FF4" w:rsidRDefault="008B0D2E">
          <w:pPr>
            <w:pStyle w:val="TOC2"/>
            <w:tabs>
              <w:tab w:val="left" w:pos="880"/>
              <w:tab w:val="right" w:leader="dot" w:pos="9350"/>
            </w:tabs>
            <w:rPr>
              <w:del w:id="242" w:author="Anders Hejlsberg" w:date="2016-01-04T10:39:00Z"/>
              <w:rFonts w:eastAsiaTheme="minorEastAsia"/>
              <w:noProof/>
              <w:sz w:val="22"/>
            </w:rPr>
          </w:pPr>
          <w:del w:id="243" w:author="Anders Hejlsberg" w:date="2016-01-04T10:39:00Z">
            <w:r>
              <w:fldChar w:fldCharType="begin"/>
            </w:r>
            <w:r>
              <w:delInstrText xml:space="preserve"> HYPERLINK \l "_Toc426538917" </w:delInstrText>
            </w:r>
            <w:r>
              <w:fldChar w:fldCharType="separate"/>
            </w:r>
            <w:r w:rsidR="00DA7FF4" w:rsidRPr="00362BC7">
              <w:rPr>
                <w:rStyle w:val="Hyperlink"/>
                <w:noProof/>
              </w:rPr>
              <w:delText>4.24</w:delText>
            </w:r>
            <w:r w:rsidR="00DA7FF4">
              <w:rPr>
                <w:rFonts w:eastAsiaTheme="minorEastAsia"/>
                <w:noProof/>
                <w:sz w:val="22"/>
              </w:rPr>
              <w:tab/>
            </w:r>
            <w:r w:rsidR="00DA7FF4" w:rsidRPr="00362BC7">
              <w:rPr>
                <w:rStyle w:val="Hyperlink"/>
                <w:noProof/>
              </w:rPr>
              <w:delText>Type Guards</w:delText>
            </w:r>
            <w:r w:rsidR="00DA7FF4">
              <w:rPr>
                <w:noProof/>
                <w:webHidden/>
              </w:rPr>
              <w:tab/>
            </w:r>
            <w:r w:rsidR="00DA7FF4">
              <w:rPr>
                <w:noProof/>
                <w:webHidden/>
              </w:rPr>
              <w:fldChar w:fldCharType="begin"/>
            </w:r>
            <w:r w:rsidR="00DA7FF4">
              <w:rPr>
                <w:noProof/>
                <w:webHidden/>
              </w:rPr>
              <w:delInstrText xml:space="preserve"> PAGEREF _Toc426538917 \h </w:delInstrText>
            </w:r>
            <w:r w:rsidR="00DA7FF4">
              <w:rPr>
                <w:noProof/>
                <w:webHidden/>
              </w:rPr>
            </w:r>
            <w:r w:rsidR="00DA7FF4">
              <w:rPr>
                <w:noProof/>
                <w:webHidden/>
              </w:rPr>
              <w:fldChar w:fldCharType="separate"/>
            </w:r>
            <w:r w:rsidR="00DA7FF4">
              <w:rPr>
                <w:noProof/>
                <w:webHidden/>
              </w:rPr>
              <w:delText>87</w:delText>
            </w:r>
            <w:r w:rsidR="00DA7FF4">
              <w:rPr>
                <w:noProof/>
                <w:webHidden/>
              </w:rPr>
              <w:fldChar w:fldCharType="end"/>
            </w:r>
            <w:r>
              <w:rPr>
                <w:noProof/>
              </w:rPr>
              <w:fldChar w:fldCharType="end"/>
            </w:r>
          </w:del>
        </w:p>
        <w:p w14:paraId="41C0F6B2" w14:textId="77777777" w:rsidR="00DA7FF4" w:rsidRDefault="008B0D2E">
          <w:pPr>
            <w:pStyle w:val="TOC1"/>
            <w:rPr>
              <w:del w:id="244" w:author="Anders Hejlsberg" w:date="2016-01-04T10:39:00Z"/>
              <w:rFonts w:eastAsiaTheme="minorEastAsia"/>
              <w:noProof/>
              <w:sz w:val="22"/>
            </w:rPr>
          </w:pPr>
          <w:del w:id="245" w:author="Anders Hejlsberg" w:date="2016-01-04T10:39:00Z">
            <w:r>
              <w:fldChar w:fldCharType="begin"/>
            </w:r>
            <w:r>
              <w:delInstrText xml:space="preserve"> HYPERLINK \l "_Toc426538918" </w:delInstrText>
            </w:r>
            <w:r>
              <w:fldChar w:fldCharType="separate"/>
            </w:r>
            <w:r w:rsidR="00DA7FF4" w:rsidRPr="00362BC7">
              <w:rPr>
                <w:rStyle w:val="Hyperlink"/>
                <w:noProof/>
              </w:rPr>
              <w:delText>5</w:delText>
            </w:r>
            <w:r w:rsidR="00DA7FF4">
              <w:rPr>
                <w:rFonts w:eastAsiaTheme="minorEastAsia"/>
                <w:noProof/>
                <w:sz w:val="22"/>
              </w:rPr>
              <w:tab/>
            </w:r>
            <w:r w:rsidR="00DA7FF4" w:rsidRPr="00362BC7">
              <w:rPr>
                <w:rStyle w:val="Hyperlink"/>
                <w:noProof/>
              </w:rPr>
              <w:delText>Statements</w:delText>
            </w:r>
            <w:r w:rsidR="00DA7FF4">
              <w:rPr>
                <w:noProof/>
                <w:webHidden/>
              </w:rPr>
              <w:tab/>
            </w:r>
            <w:r w:rsidR="00DA7FF4">
              <w:rPr>
                <w:noProof/>
                <w:webHidden/>
              </w:rPr>
              <w:fldChar w:fldCharType="begin"/>
            </w:r>
            <w:r w:rsidR="00DA7FF4">
              <w:rPr>
                <w:noProof/>
                <w:webHidden/>
              </w:rPr>
              <w:delInstrText xml:space="preserve"> PAGEREF _Toc426538918 \h </w:delInstrText>
            </w:r>
            <w:r w:rsidR="00DA7FF4">
              <w:rPr>
                <w:noProof/>
                <w:webHidden/>
              </w:rPr>
            </w:r>
            <w:r w:rsidR="00DA7FF4">
              <w:rPr>
                <w:noProof/>
                <w:webHidden/>
              </w:rPr>
              <w:fldChar w:fldCharType="separate"/>
            </w:r>
            <w:r w:rsidR="00DA7FF4">
              <w:rPr>
                <w:noProof/>
                <w:webHidden/>
              </w:rPr>
              <w:delText>91</w:delText>
            </w:r>
            <w:r w:rsidR="00DA7FF4">
              <w:rPr>
                <w:noProof/>
                <w:webHidden/>
              </w:rPr>
              <w:fldChar w:fldCharType="end"/>
            </w:r>
            <w:r>
              <w:rPr>
                <w:noProof/>
              </w:rPr>
              <w:fldChar w:fldCharType="end"/>
            </w:r>
          </w:del>
        </w:p>
        <w:p w14:paraId="22C4DE23" w14:textId="77777777" w:rsidR="00DA7FF4" w:rsidRDefault="008B0D2E">
          <w:pPr>
            <w:pStyle w:val="TOC2"/>
            <w:tabs>
              <w:tab w:val="left" w:pos="880"/>
              <w:tab w:val="right" w:leader="dot" w:pos="9350"/>
            </w:tabs>
            <w:rPr>
              <w:del w:id="246" w:author="Anders Hejlsberg" w:date="2016-01-04T10:39:00Z"/>
              <w:rFonts w:eastAsiaTheme="minorEastAsia"/>
              <w:noProof/>
              <w:sz w:val="22"/>
            </w:rPr>
          </w:pPr>
          <w:del w:id="247" w:author="Anders Hejlsberg" w:date="2016-01-04T10:39:00Z">
            <w:r>
              <w:fldChar w:fldCharType="begin"/>
            </w:r>
            <w:r>
              <w:delInstrText xml:space="preserve"> HYPERLINK \l "</w:delInstrText>
            </w:r>
            <w:r>
              <w:delInstrText xml:space="preserve">_Toc426538919" </w:delInstrText>
            </w:r>
            <w:r>
              <w:fldChar w:fldCharType="separate"/>
            </w:r>
            <w:r w:rsidR="00DA7FF4" w:rsidRPr="00362BC7">
              <w:rPr>
                <w:rStyle w:val="Hyperlink"/>
                <w:noProof/>
              </w:rPr>
              <w:delText>5.1</w:delText>
            </w:r>
            <w:r w:rsidR="00DA7FF4">
              <w:rPr>
                <w:rFonts w:eastAsiaTheme="minorEastAsia"/>
                <w:noProof/>
                <w:sz w:val="22"/>
              </w:rPr>
              <w:tab/>
            </w:r>
            <w:r w:rsidR="00DA7FF4" w:rsidRPr="00362BC7">
              <w:rPr>
                <w:rStyle w:val="Hyperlink"/>
                <w:noProof/>
              </w:rPr>
              <w:delText>Blocks</w:delText>
            </w:r>
            <w:r w:rsidR="00DA7FF4">
              <w:rPr>
                <w:noProof/>
                <w:webHidden/>
              </w:rPr>
              <w:tab/>
            </w:r>
            <w:r w:rsidR="00DA7FF4">
              <w:rPr>
                <w:noProof/>
                <w:webHidden/>
              </w:rPr>
              <w:fldChar w:fldCharType="begin"/>
            </w:r>
            <w:r w:rsidR="00DA7FF4">
              <w:rPr>
                <w:noProof/>
                <w:webHidden/>
              </w:rPr>
              <w:delInstrText xml:space="preserve"> PAGEREF _Toc426538919 \h </w:delInstrText>
            </w:r>
            <w:r w:rsidR="00DA7FF4">
              <w:rPr>
                <w:noProof/>
                <w:webHidden/>
              </w:rPr>
            </w:r>
            <w:r w:rsidR="00DA7FF4">
              <w:rPr>
                <w:noProof/>
                <w:webHidden/>
              </w:rPr>
              <w:fldChar w:fldCharType="separate"/>
            </w:r>
            <w:r w:rsidR="00DA7FF4">
              <w:rPr>
                <w:noProof/>
                <w:webHidden/>
              </w:rPr>
              <w:delText>91</w:delText>
            </w:r>
            <w:r w:rsidR="00DA7FF4">
              <w:rPr>
                <w:noProof/>
                <w:webHidden/>
              </w:rPr>
              <w:fldChar w:fldCharType="end"/>
            </w:r>
            <w:r>
              <w:rPr>
                <w:noProof/>
              </w:rPr>
              <w:fldChar w:fldCharType="end"/>
            </w:r>
          </w:del>
        </w:p>
        <w:p w14:paraId="758AA586" w14:textId="77777777" w:rsidR="00DA7FF4" w:rsidRDefault="008B0D2E">
          <w:pPr>
            <w:pStyle w:val="TOC2"/>
            <w:tabs>
              <w:tab w:val="left" w:pos="880"/>
              <w:tab w:val="right" w:leader="dot" w:pos="9350"/>
            </w:tabs>
            <w:rPr>
              <w:del w:id="248" w:author="Anders Hejlsberg" w:date="2016-01-04T10:39:00Z"/>
              <w:rFonts w:eastAsiaTheme="minorEastAsia"/>
              <w:noProof/>
              <w:sz w:val="22"/>
            </w:rPr>
          </w:pPr>
          <w:del w:id="249" w:author="Anders Hejlsberg" w:date="2016-01-04T10:39:00Z">
            <w:r>
              <w:lastRenderedPageBreak/>
              <w:fldChar w:fldCharType="begin"/>
            </w:r>
            <w:r>
              <w:delInstrText xml:space="preserve"> HYPERLINK \l "_Toc426538920" </w:delInstrText>
            </w:r>
            <w:r>
              <w:fldChar w:fldCharType="separate"/>
            </w:r>
            <w:r w:rsidR="00DA7FF4" w:rsidRPr="00362BC7">
              <w:rPr>
                <w:rStyle w:val="Hyperlink"/>
                <w:noProof/>
              </w:rPr>
              <w:delText>5.2</w:delText>
            </w:r>
            <w:r w:rsidR="00DA7FF4">
              <w:rPr>
                <w:rFonts w:eastAsiaTheme="minorEastAsia"/>
                <w:noProof/>
                <w:sz w:val="22"/>
              </w:rPr>
              <w:tab/>
            </w:r>
            <w:r w:rsidR="00DA7FF4" w:rsidRPr="00362BC7">
              <w:rPr>
                <w:rStyle w:val="Hyperlink"/>
                <w:noProof/>
              </w:rPr>
              <w:delText>Variable Statements</w:delText>
            </w:r>
            <w:r w:rsidR="00DA7FF4">
              <w:rPr>
                <w:noProof/>
                <w:webHidden/>
              </w:rPr>
              <w:tab/>
            </w:r>
            <w:r w:rsidR="00DA7FF4">
              <w:rPr>
                <w:noProof/>
                <w:webHidden/>
              </w:rPr>
              <w:fldChar w:fldCharType="begin"/>
            </w:r>
            <w:r w:rsidR="00DA7FF4">
              <w:rPr>
                <w:noProof/>
                <w:webHidden/>
              </w:rPr>
              <w:delInstrText xml:space="preserve"> PAGEREF _Toc426538920 \h </w:delInstrText>
            </w:r>
            <w:r w:rsidR="00DA7FF4">
              <w:rPr>
                <w:noProof/>
                <w:webHidden/>
              </w:rPr>
            </w:r>
            <w:r w:rsidR="00DA7FF4">
              <w:rPr>
                <w:noProof/>
                <w:webHidden/>
              </w:rPr>
              <w:fldChar w:fldCharType="separate"/>
            </w:r>
            <w:r w:rsidR="00DA7FF4">
              <w:rPr>
                <w:noProof/>
                <w:webHidden/>
              </w:rPr>
              <w:delText>91</w:delText>
            </w:r>
            <w:r w:rsidR="00DA7FF4">
              <w:rPr>
                <w:noProof/>
                <w:webHidden/>
              </w:rPr>
              <w:fldChar w:fldCharType="end"/>
            </w:r>
            <w:r>
              <w:rPr>
                <w:noProof/>
              </w:rPr>
              <w:fldChar w:fldCharType="end"/>
            </w:r>
          </w:del>
        </w:p>
        <w:p w14:paraId="62FD0A73" w14:textId="77777777" w:rsidR="00DA7FF4" w:rsidRDefault="008B0D2E">
          <w:pPr>
            <w:pStyle w:val="TOC3"/>
            <w:rPr>
              <w:del w:id="250" w:author="Anders Hejlsberg" w:date="2016-01-04T10:39:00Z"/>
              <w:rFonts w:eastAsiaTheme="minorEastAsia"/>
              <w:noProof/>
              <w:sz w:val="22"/>
            </w:rPr>
          </w:pPr>
          <w:del w:id="251" w:author="Anders Hejlsberg" w:date="2016-01-04T10:39:00Z">
            <w:r>
              <w:fldChar w:fldCharType="begin"/>
            </w:r>
            <w:r>
              <w:delInstrText xml:space="preserve"> HYPERLINK \l "_Toc426538921" </w:delInstrText>
            </w:r>
            <w:r>
              <w:fldChar w:fldCharType="separate"/>
            </w:r>
            <w:r w:rsidR="00DA7FF4" w:rsidRPr="00362BC7">
              <w:rPr>
                <w:rStyle w:val="Hyperlink"/>
                <w:noProof/>
              </w:rPr>
              <w:delText>5.2.1</w:delText>
            </w:r>
            <w:r w:rsidR="00DA7FF4">
              <w:rPr>
                <w:rFonts w:eastAsiaTheme="minorEastAsia"/>
                <w:noProof/>
                <w:sz w:val="22"/>
              </w:rPr>
              <w:tab/>
            </w:r>
            <w:r w:rsidR="00DA7FF4" w:rsidRPr="00362BC7">
              <w:rPr>
                <w:rStyle w:val="Hyperlink"/>
                <w:noProof/>
              </w:rPr>
              <w:delText>Simple Variable Declarations</w:delText>
            </w:r>
            <w:r w:rsidR="00DA7FF4">
              <w:rPr>
                <w:noProof/>
                <w:webHidden/>
              </w:rPr>
              <w:tab/>
            </w:r>
            <w:r w:rsidR="00DA7FF4">
              <w:rPr>
                <w:noProof/>
                <w:webHidden/>
              </w:rPr>
              <w:fldChar w:fldCharType="begin"/>
            </w:r>
            <w:r w:rsidR="00DA7FF4">
              <w:rPr>
                <w:noProof/>
                <w:webHidden/>
              </w:rPr>
              <w:delInstrText xml:space="preserve"> PAGEREF _Toc426538921 \h </w:delInstrText>
            </w:r>
            <w:r w:rsidR="00DA7FF4">
              <w:rPr>
                <w:noProof/>
                <w:webHidden/>
              </w:rPr>
            </w:r>
            <w:r w:rsidR="00DA7FF4">
              <w:rPr>
                <w:noProof/>
                <w:webHidden/>
              </w:rPr>
              <w:fldChar w:fldCharType="separate"/>
            </w:r>
            <w:r w:rsidR="00DA7FF4">
              <w:rPr>
                <w:noProof/>
                <w:webHidden/>
              </w:rPr>
              <w:delText>91</w:delText>
            </w:r>
            <w:r w:rsidR="00DA7FF4">
              <w:rPr>
                <w:noProof/>
                <w:webHidden/>
              </w:rPr>
              <w:fldChar w:fldCharType="end"/>
            </w:r>
            <w:r>
              <w:rPr>
                <w:noProof/>
              </w:rPr>
              <w:fldChar w:fldCharType="end"/>
            </w:r>
          </w:del>
        </w:p>
        <w:p w14:paraId="2086D8E3" w14:textId="77777777" w:rsidR="00DA7FF4" w:rsidRDefault="008B0D2E">
          <w:pPr>
            <w:pStyle w:val="TOC3"/>
            <w:rPr>
              <w:del w:id="252" w:author="Anders Hejlsberg" w:date="2016-01-04T10:39:00Z"/>
              <w:rFonts w:eastAsiaTheme="minorEastAsia"/>
              <w:noProof/>
              <w:sz w:val="22"/>
            </w:rPr>
          </w:pPr>
          <w:del w:id="253" w:author="Anders Hejlsberg" w:date="2016-01-04T10:39:00Z">
            <w:r>
              <w:fldChar w:fldCharType="begin"/>
            </w:r>
            <w:r>
              <w:delInstrText xml:space="preserve"> HYPERLINK \l "_Toc426538922" </w:delInstrText>
            </w:r>
            <w:r>
              <w:fldChar w:fldCharType="separate"/>
            </w:r>
            <w:r w:rsidR="00DA7FF4" w:rsidRPr="00362BC7">
              <w:rPr>
                <w:rStyle w:val="Hyperlink"/>
                <w:noProof/>
              </w:rPr>
              <w:delText>5.2.2</w:delText>
            </w:r>
            <w:r w:rsidR="00DA7FF4">
              <w:rPr>
                <w:rFonts w:eastAsiaTheme="minorEastAsia"/>
                <w:noProof/>
                <w:sz w:val="22"/>
              </w:rPr>
              <w:tab/>
            </w:r>
            <w:r w:rsidR="00DA7FF4" w:rsidRPr="00362BC7">
              <w:rPr>
                <w:rStyle w:val="Hyperlink"/>
                <w:noProof/>
              </w:rPr>
              <w:delText>Destructuring Variable Declarations</w:delText>
            </w:r>
            <w:r w:rsidR="00DA7FF4">
              <w:rPr>
                <w:noProof/>
                <w:webHidden/>
              </w:rPr>
              <w:tab/>
            </w:r>
            <w:r w:rsidR="00DA7FF4">
              <w:rPr>
                <w:noProof/>
                <w:webHidden/>
              </w:rPr>
              <w:fldChar w:fldCharType="begin"/>
            </w:r>
            <w:r w:rsidR="00DA7FF4">
              <w:rPr>
                <w:noProof/>
                <w:webHidden/>
              </w:rPr>
              <w:delInstrText xml:space="preserve"> PAGEREF _Toc426538922 \h </w:delInstrText>
            </w:r>
            <w:r w:rsidR="00DA7FF4">
              <w:rPr>
                <w:noProof/>
                <w:webHidden/>
              </w:rPr>
            </w:r>
            <w:r w:rsidR="00DA7FF4">
              <w:rPr>
                <w:noProof/>
                <w:webHidden/>
              </w:rPr>
              <w:fldChar w:fldCharType="separate"/>
            </w:r>
            <w:r w:rsidR="00DA7FF4">
              <w:rPr>
                <w:noProof/>
                <w:webHidden/>
              </w:rPr>
              <w:delText>92</w:delText>
            </w:r>
            <w:r w:rsidR="00DA7FF4">
              <w:rPr>
                <w:noProof/>
                <w:webHidden/>
              </w:rPr>
              <w:fldChar w:fldCharType="end"/>
            </w:r>
            <w:r>
              <w:rPr>
                <w:noProof/>
              </w:rPr>
              <w:fldChar w:fldCharType="end"/>
            </w:r>
          </w:del>
        </w:p>
        <w:p w14:paraId="703B40A6" w14:textId="77777777" w:rsidR="00DA7FF4" w:rsidRDefault="008B0D2E">
          <w:pPr>
            <w:pStyle w:val="TOC3"/>
            <w:rPr>
              <w:del w:id="254" w:author="Anders Hejlsberg" w:date="2016-01-04T10:39:00Z"/>
              <w:rFonts w:eastAsiaTheme="minorEastAsia"/>
              <w:noProof/>
              <w:sz w:val="22"/>
            </w:rPr>
          </w:pPr>
          <w:del w:id="255" w:author="Anders Hejlsberg" w:date="2016-01-04T10:39:00Z">
            <w:r>
              <w:fldChar w:fldCharType="begin"/>
            </w:r>
            <w:r>
              <w:delInstrText xml:space="preserve"> HYPERLINK \l "_T</w:delInstrText>
            </w:r>
            <w:r>
              <w:delInstrText xml:space="preserve">oc426538923" </w:delInstrText>
            </w:r>
            <w:r>
              <w:fldChar w:fldCharType="separate"/>
            </w:r>
            <w:r w:rsidR="00DA7FF4" w:rsidRPr="00362BC7">
              <w:rPr>
                <w:rStyle w:val="Hyperlink"/>
                <w:noProof/>
              </w:rPr>
              <w:delText>5.2.3</w:delText>
            </w:r>
            <w:r w:rsidR="00DA7FF4">
              <w:rPr>
                <w:rFonts w:eastAsiaTheme="minorEastAsia"/>
                <w:noProof/>
                <w:sz w:val="22"/>
              </w:rPr>
              <w:tab/>
            </w:r>
            <w:r w:rsidR="00DA7FF4" w:rsidRPr="00362BC7">
              <w:rPr>
                <w:rStyle w:val="Hyperlink"/>
                <w:noProof/>
              </w:rPr>
              <w:delText>Implied Type</w:delText>
            </w:r>
            <w:r w:rsidR="00DA7FF4">
              <w:rPr>
                <w:noProof/>
                <w:webHidden/>
              </w:rPr>
              <w:tab/>
            </w:r>
            <w:r w:rsidR="00DA7FF4">
              <w:rPr>
                <w:noProof/>
                <w:webHidden/>
              </w:rPr>
              <w:fldChar w:fldCharType="begin"/>
            </w:r>
            <w:r w:rsidR="00DA7FF4">
              <w:rPr>
                <w:noProof/>
                <w:webHidden/>
              </w:rPr>
              <w:delInstrText xml:space="preserve"> PAGEREF _Toc426538923 \h </w:delInstrText>
            </w:r>
            <w:r w:rsidR="00DA7FF4">
              <w:rPr>
                <w:noProof/>
                <w:webHidden/>
              </w:rPr>
            </w:r>
            <w:r w:rsidR="00DA7FF4">
              <w:rPr>
                <w:noProof/>
                <w:webHidden/>
              </w:rPr>
              <w:fldChar w:fldCharType="separate"/>
            </w:r>
            <w:r w:rsidR="00DA7FF4">
              <w:rPr>
                <w:noProof/>
                <w:webHidden/>
              </w:rPr>
              <w:delText>95</w:delText>
            </w:r>
            <w:r w:rsidR="00DA7FF4">
              <w:rPr>
                <w:noProof/>
                <w:webHidden/>
              </w:rPr>
              <w:fldChar w:fldCharType="end"/>
            </w:r>
            <w:r>
              <w:rPr>
                <w:noProof/>
              </w:rPr>
              <w:fldChar w:fldCharType="end"/>
            </w:r>
          </w:del>
        </w:p>
        <w:p w14:paraId="2C2C0562" w14:textId="77777777" w:rsidR="00DA7FF4" w:rsidRDefault="008B0D2E">
          <w:pPr>
            <w:pStyle w:val="TOC2"/>
            <w:tabs>
              <w:tab w:val="left" w:pos="880"/>
              <w:tab w:val="right" w:leader="dot" w:pos="9350"/>
            </w:tabs>
            <w:rPr>
              <w:del w:id="256" w:author="Anders Hejlsberg" w:date="2016-01-04T10:39:00Z"/>
              <w:rFonts w:eastAsiaTheme="minorEastAsia"/>
              <w:noProof/>
              <w:sz w:val="22"/>
            </w:rPr>
          </w:pPr>
          <w:del w:id="257" w:author="Anders Hejlsberg" w:date="2016-01-04T10:39:00Z">
            <w:r>
              <w:fldChar w:fldCharType="begin"/>
            </w:r>
            <w:r>
              <w:delInstrText xml:space="preserve"> HYPERLINK \l "_Toc426538924" </w:delInstrText>
            </w:r>
            <w:r>
              <w:fldChar w:fldCharType="separate"/>
            </w:r>
            <w:r w:rsidR="00DA7FF4" w:rsidRPr="00362BC7">
              <w:rPr>
                <w:rStyle w:val="Hyperlink"/>
                <w:noProof/>
              </w:rPr>
              <w:delText>5.3</w:delText>
            </w:r>
            <w:r w:rsidR="00DA7FF4">
              <w:rPr>
                <w:rFonts w:eastAsiaTheme="minorEastAsia"/>
                <w:noProof/>
                <w:sz w:val="22"/>
              </w:rPr>
              <w:tab/>
            </w:r>
            <w:r w:rsidR="00DA7FF4" w:rsidRPr="00362BC7">
              <w:rPr>
                <w:rStyle w:val="Hyperlink"/>
                <w:noProof/>
              </w:rPr>
              <w:delText>Let and Const Declarations</w:delText>
            </w:r>
            <w:r w:rsidR="00DA7FF4">
              <w:rPr>
                <w:noProof/>
                <w:webHidden/>
              </w:rPr>
              <w:tab/>
            </w:r>
            <w:r w:rsidR="00DA7FF4">
              <w:rPr>
                <w:noProof/>
                <w:webHidden/>
              </w:rPr>
              <w:fldChar w:fldCharType="begin"/>
            </w:r>
            <w:r w:rsidR="00DA7FF4">
              <w:rPr>
                <w:noProof/>
                <w:webHidden/>
              </w:rPr>
              <w:delInstrText xml:space="preserve"> PAGEREF _Toc426538924 \h </w:delInstrText>
            </w:r>
            <w:r w:rsidR="00DA7FF4">
              <w:rPr>
                <w:noProof/>
                <w:webHidden/>
              </w:rPr>
            </w:r>
            <w:r w:rsidR="00DA7FF4">
              <w:rPr>
                <w:noProof/>
                <w:webHidden/>
              </w:rPr>
              <w:fldChar w:fldCharType="separate"/>
            </w:r>
            <w:r w:rsidR="00DA7FF4">
              <w:rPr>
                <w:noProof/>
                <w:webHidden/>
              </w:rPr>
              <w:delText>96</w:delText>
            </w:r>
            <w:r w:rsidR="00DA7FF4">
              <w:rPr>
                <w:noProof/>
                <w:webHidden/>
              </w:rPr>
              <w:fldChar w:fldCharType="end"/>
            </w:r>
            <w:r>
              <w:rPr>
                <w:noProof/>
              </w:rPr>
              <w:fldChar w:fldCharType="end"/>
            </w:r>
          </w:del>
        </w:p>
        <w:p w14:paraId="2FD75BCA" w14:textId="77777777" w:rsidR="00DA7FF4" w:rsidRDefault="008B0D2E">
          <w:pPr>
            <w:pStyle w:val="TOC2"/>
            <w:tabs>
              <w:tab w:val="left" w:pos="880"/>
              <w:tab w:val="right" w:leader="dot" w:pos="9350"/>
            </w:tabs>
            <w:rPr>
              <w:del w:id="258" w:author="Anders Hejlsberg" w:date="2016-01-04T10:39:00Z"/>
              <w:rFonts w:eastAsiaTheme="minorEastAsia"/>
              <w:noProof/>
              <w:sz w:val="22"/>
            </w:rPr>
          </w:pPr>
          <w:del w:id="259" w:author="Anders Hejlsberg" w:date="2016-01-04T10:39:00Z">
            <w:r>
              <w:fldChar w:fldCharType="begin"/>
            </w:r>
            <w:r>
              <w:delInstrText xml:space="preserve"> HYPERLINK \l "_Toc426538925" </w:delInstrText>
            </w:r>
            <w:r>
              <w:fldChar w:fldCharType="separate"/>
            </w:r>
            <w:r w:rsidR="00DA7FF4" w:rsidRPr="00362BC7">
              <w:rPr>
                <w:rStyle w:val="Hyperlink"/>
                <w:noProof/>
              </w:rPr>
              <w:delText>5.4</w:delText>
            </w:r>
            <w:r w:rsidR="00DA7FF4">
              <w:rPr>
                <w:rFonts w:eastAsiaTheme="minorEastAsia"/>
                <w:noProof/>
                <w:sz w:val="22"/>
              </w:rPr>
              <w:tab/>
            </w:r>
            <w:r w:rsidR="00DA7FF4" w:rsidRPr="00362BC7">
              <w:rPr>
                <w:rStyle w:val="Hyperlink"/>
                <w:noProof/>
              </w:rPr>
              <w:delText>If, Do, and While Statements</w:delText>
            </w:r>
            <w:r w:rsidR="00DA7FF4">
              <w:rPr>
                <w:noProof/>
                <w:webHidden/>
              </w:rPr>
              <w:tab/>
            </w:r>
            <w:r w:rsidR="00DA7FF4">
              <w:rPr>
                <w:noProof/>
                <w:webHidden/>
              </w:rPr>
              <w:fldChar w:fldCharType="begin"/>
            </w:r>
            <w:r w:rsidR="00DA7FF4">
              <w:rPr>
                <w:noProof/>
                <w:webHidden/>
              </w:rPr>
              <w:delInstrText xml:space="preserve"> PAGEREF _Toc426538925 \h </w:delInstrText>
            </w:r>
            <w:r w:rsidR="00DA7FF4">
              <w:rPr>
                <w:noProof/>
                <w:webHidden/>
              </w:rPr>
            </w:r>
            <w:r w:rsidR="00DA7FF4">
              <w:rPr>
                <w:noProof/>
                <w:webHidden/>
              </w:rPr>
              <w:fldChar w:fldCharType="separate"/>
            </w:r>
            <w:r w:rsidR="00DA7FF4">
              <w:rPr>
                <w:noProof/>
                <w:webHidden/>
              </w:rPr>
              <w:delText>96</w:delText>
            </w:r>
            <w:r w:rsidR="00DA7FF4">
              <w:rPr>
                <w:noProof/>
                <w:webHidden/>
              </w:rPr>
              <w:fldChar w:fldCharType="end"/>
            </w:r>
            <w:r>
              <w:rPr>
                <w:noProof/>
              </w:rPr>
              <w:fldChar w:fldCharType="end"/>
            </w:r>
          </w:del>
        </w:p>
        <w:p w14:paraId="73E93064" w14:textId="77777777" w:rsidR="00DA7FF4" w:rsidRDefault="008B0D2E">
          <w:pPr>
            <w:pStyle w:val="TOC2"/>
            <w:tabs>
              <w:tab w:val="left" w:pos="880"/>
              <w:tab w:val="right" w:leader="dot" w:pos="9350"/>
            </w:tabs>
            <w:rPr>
              <w:del w:id="260" w:author="Anders Hejlsberg" w:date="2016-01-04T10:39:00Z"/>
              <w:rFonts w:eastAsiaTheme="minorEastAsia"/>
              <w:noProof/>
              <w:sz w:val="22"/>
            </w:rPr>
          </w:pPr>
          <w:del w:id="261" w:author="Anders Hejlsberg" w:date="2016-01-04T10:39:00Z">
            <w:r>
              <w:fldChar w:fldCharType="begin"/>
            </w:r>
            <w:r>
              <w:delInstrText xml:space="preserve"> HYPERLINK \l "_Toc426538926" </w:delInstrText>
            </w:r>
            <w:r>
              <w:fldChar w:fldCharType="separate"/>
            </w:r>
            <w:r w:rsidR="00DA7FF4" w:rsidRPr="00362BC7">
              <w:rPr>
                <w:rStyle w:val="Hyperlink"/>
                <w:noProof/>
              </w:rPr>
              <w:delText>5.5</w:delText>
            </w:r>
            <w:r w:rsidR="00DA7FF4">
              <w:rPr>
                <w:rFonts w:eastAsiaTheme="minorEastAsia"/>
                <w:noProof/>
                <w:sz w:val="22"/>
              </w:rPr>
              <w:tab/>
            </w:r>
            <w:r w:rsidR="00DA7FF4" w:rsidRPr="00362BC7">
              <w:rPr>
                <w:rStyle w:val="Hyperlink"/>
                <w:noProof/>
              </w:rPr>
              <w:delText>For Statements</w:delText>
            </w:r>
            <w:r w:rsidR="00DA7FF4">
              <w:rPr>
                <w:noProof/>
                <w:webHidden/>
              </w:rPr>
              <w:tab/>
            </w:r>
            <w:r w:rsidR="00DA7FF4">
              <w:rPr>
                <w:noProof/>
                <w:webHidden/>
              </w:rPr>
              <w:fldChar w:fldCharType="begin"/>
            </w:r>
            <w:r w:rsidR="00DA7FF4">
              <w:rPr>
                <w:noProof/>
                <w:webHidden/>
              </w:rPr>
              <w:delInstrText xml:space="preserve"> PAGEREF _Toc426538926 \h </w:delInstrText>
            </w:r>
            <w:r w:rsidR="00DA7FF4">
              <w:rPr>
                <w:noProof/>
                <w:webHidden/>
              </w:rPr>
            </w:r>
            <w:r w:rsidR="00DA7FF4">
              <w:rPr>
                <w:noProof/>
                <w:webHidden/>
              </w:rPr>
              <w:fldChar w:fldCharType="separate"/>
            </w:r>
            <w:r w:rsidR="00DA7FF4">
              <w:rPr>
                <w:noProof/>
                <w:webHidden/>
              </w:rPr>
              <w:delText>96</w:delText>
            </w:r>
            <w:r w:rsidR="00DA7FF4">
              <w:rPr>
                <w:noProof/>
                <w:webHidden/>
              </w:rPr>
              <w:fldChar w:fldCharType="end"/>
            </w:r>
            <w:r>
              <w:rPr>
                <w:noProof/>
              </w:rPr>
              <w:fldChar w:fldCharType="end"/>
            </w:r>
          </w:del>
        </w:p>
        <w:p w14:paraId="53F26EA1" w14:textId="77777777" w:rsidR="00DA7FF4" w:rsidRDefault="008B0D2E">
          <w:pPr>
            <w:pStyle w:val="TOC2"/>
            <w:tabs>
              <w:tab w:val="left" w:pos="880"/>
              <w:tab w:val="right" w:leader="dot" w:pos="9350"/>
            </w:tabs>
            <w:rPr>
              <w:del w:id="262" w:author="Anders Hejlsberg" w:date="2016-01-04T10:39:00Z"/>
              <w:rFonts w:eastAsiaTheme="minorEastAsia"/>
              <w:noProof/>
              <w:sz w:val="22"/>
            </w:rPr>
          </w:pPr>
          <w:del w:id="263" w:author="Anders Hejlsberg" w:date="2016-01-04T10:39:00Z">
            <w:r>
              <w:fldChar w:fldCharType="begin"/>
            </w:r>
            <w:r>
              <w:delInstrText xml:space="preserve"> HYPERLINK \l "_Toc426538927" </w:delInstrText>
            </w:r>
            <w:r>
              <w:fldChar w:fldCharType="separate"/>
            </w:r>
            <w:r w:rsidR="00DA7FF4" w:rsidRPr="00362BC7">
              <w:rPr>
                <w:rStyle w:val="Hyperlink"/>
                <w:noProof/>
              </w:rPr>
              <w:delText>5.6</w:delText>
            </w:r>
            <w:r w:rsidR="00DA7FF4">
              <w:rPr>
                <w:rFonts w:eastAsiaTheme="minorEastAsia"/>
                <w:noProof/>
                <w:sz w:val="22"/>
              </w:rPr>
              <w:tab/>
            </w:r>
            <w:r w:rsidR="00DA7FF4" w:rsidRPr="00362BC7">
              <w:rPr>
                <w:rStyle w:val="Hyperlink"/>
                <w:noProof/>
              </w:rPr>
              <w:delText>For-In Statements</w:delText>
            </w:r>
            <w:r w:rsidR="00DA7FF4">
              <w:rPr>
                <w:noProof/>
                <w:webHidden/>
              </w:rPr>
              <w:tab/>
            </w:r>
            <w:r w:rsidR="00DA7FF4">
              <w:rPr>
                <w:noProof/>
                <w:webHidden/>
              </w:rPr>
              <w:fldChar w:fldCharType="begin"/>
            </w:r>
            <w:r w:rsidR="00DA7FF4">
              <w:rPr>
                <w:noProof/>
                <w:webHidden/>
              </w:rPr>
              <w:delInstrText xml:space="preserve"> PAGEREF _Toc426538927 \h </w:delInstrText>
            </w:r>
            <w:r w:rsidR="00DA7FF4">
              <w:rPr>
                <w:noProof/>
                <w:webHidden/>
              </w:rPr>
            </w:r>
            <w:r w:rsidR="00DA7FF4">
              <w:rPr>
                <w:noProof/>
                <w:webHidden/>
              </w:rPr>
              <w:fldChar w:fldCharType="separate"/>
            </w:r>
            <w:r w:rsidR="00DA7FF4">
              <w:rPr>
                <w:noProof/>
                <w:webHidden/>
              </w:rPr>
              <w:delText>96</w:delText>
            </w:r>
            <w:r w:rsidR="00DA7FF4">
              <w:rPr>
                <w:noProof/>
                <w:webHidden/>
              </w:rPr>
              <w:fldChar w:fldCharType="end"/>
            </w:r>
            <w:r>
              <w:rPr>
                <w:noProof/>
              </w:rPr>
              <w:fldChar w:fldCharType="end"/>
            </w:r>
          </w:del>
        </w:p>
        <w:p w14:paraId="168AEB89" w14:textId="77777777" w:rsidR="00DA7FF4" w:rsidRDefault="008B0D2E">
          <w:pPr>
            <w:pStyle w:val="TOC2"/>
            <w:tabs>
              <w:tab w:val="left" w:pos="880"/>
              <w:tab w:val="right" w:leader="dot" w:pos="9350"/>
            </w:tabs>
            <w:rPr>
              <w:del w:id="264" w:author="Anders Hejlsberg" w:date="2016-01-04T10:39:00Z"/>
              <w:rFonts w:eastAsiaTheme="minorEastAsia"/>
              <w:noProof/>
              <w:sz w:val="22"/>
            </w:rPr>
          </w:pPr>
          <w:del w:id="265" w:author="Anders Hejlsberg" w:date="2016-01-04T10:39:00Z">
            <w:r>
              <w:fldChar w:fldCharType="begin"/>
            </w:r>
            <w:r>
              <w:delInstrText xml:space="preserve"> HYPERLINK \l "_Toc426538928" </w:delInstrText>
            </w:r>
            <w:r>
              <w:fldChar w:fldCharType="separate"/>
            </w:r>
            <w:r w:rsidR="00DA7FF4" w:rsidRPr="00362BC7">
              <w:rPr>
                <w:rStyle w:val="Hyperlink"/>
                <w:noProof/>
              </w:rPr>
              <w:delText>5.7</w:delText>
            </w:r>
            <w:r w:rsidR="00DA7FF4">
              <w:rPr>
                <w:rFonts w:eastAsiaTheme="minorEastAsia"/>
                <w:noProof/>
                <w:sz w:val="22"/>
              </w:rPr>
              <w:tab/>
            </w:r>
            <w:r w:rsidR="00DA7FF4" w:rsidRPr="00362BC7">
              <w:rPr>
                <w:rStyle w:val="Hyperlink"/>
                <w:noProof/>
              </w:rPr>
              <w:delText>For-Of Statements</w:delText>
            </w:r>
            <w:r w:rsidR="00DA7FF4">
              <w:rPr>
                <w:noProof/>
                <w:webHidden/>
              </w:rPr>
              <w:tab/>
            </w:r>
            <w:r w:rsidR="00DA7FF4">
              <w:rPr>
                <w:noProof/>
                <w:webHidden/>
              </w:rPr>
              <w:fldChar w:fldCharType="begin"/>
            </w:r>
            <w:r w:rsidR="00DA7FF4">
              <w:rPr>
                <w:noProof/>
                <w:webHidden/>
              </w:rPr>
              <w:delInstrText xml:space="preserve"> PAGEREF _Toc426538928 \h </w:delInstrText>
            </w:r>
            <w:r w:rsidR="00DA7FF4">
              <w:rPr>
                <w:noProof/>
                <w:webHidden/>
              </w:rPr>
            </w:r>
            <w:r w:rsidR="00DA7FF4">
              <w:rPr>
                <w:noProof/>
                <w:webHidden/>
              </w:rPr>
              <w:fldChar w:fldCharType="separate"/>
            </w:r>
            <w:r w:rsidR="00DA7FF4">
              <w:rPr>
                <w:noProof/>
                <w:webHidden/>
              </w:rPr>
              <w:delText>96</w:delText>
            </w:r>
            <w:r w:rsidR="00DA7FF4">
              <w:rPr>
                <w:noProof/>
                <w:webHidden/>
              </w:rPr>
              <w:fldChar w:fldCharType="end"/>
            </w:r>
            <w:r>
              <w:rPr>
                <w:noProof/>
              </w:rPr>
              <w:fldChar w:fldCharType="end"/>
            </w:r>
          </w:del>
        </w:p>
        <w:p w14:paraId="6A7AA076" w14:textId="77777777" w:rsidR="00DA7FF4" w:rsidRDefault="008B0D2E">
          <w:pPr>
            <w:pStyle w:val="TOC2"/>
            <w:tabs>
              <w:tab w:val="left" w:pos="880"/>
              <w:tab w:val="right" w:leader="dot" w:pos="9350"/>
            </w:tabs>
            <w:rPr>
              <w:del w:id="266" w:author="Anders Hejlsberg" w:date="2016-01-04T10:39:00Z"/>
              <w:rFonts w:eastAsiaTheme="minorEastAsia"/>
              <w:noProof/>
              <w:sz w:val="22"/>
            </w:rPr>
          </w:pPr>
          <w:del w:id="267" w:author="Anders Hejlsberg" w:date="2016-01-04T10:39:00Z">
            <w:r>
              <w:fldChar w:fldCharType="begin"/>
            </w:r>
            <w:r>
              <w:delInstrText xml:space="preserve"> HYPERLINK \l "_Toc426538929" </w:delInstrText>
            </w:r>
            <w:r>
              <w:fldChar w:fldCharType="separate"/>
            </w:r>
            <w:r w:rsidR="00DA7FF4" w:rsidRPr="00362BC7">
              <w:rPr>
                <w:rStyle w:val="Hyperlink"/>
                <w:noProof/>
              </w:rPr>
              <w:delText>5.8</w:delText>
            </w:r>
            <w:r w:rsidR="00DA7FF4">
              <w:rPr>
                <w:rFonts w:eastAsiaTheme="minorEastAsia"/>
                <w:noProof/>
                <w:sz w:val="22"/>
              </w:rPr>
              <w:tab/>
            </w:r>
            <w:r w:rsidR="00DA7FF4" w:rsidRPr="00362BC7">
              <w:rPr>
                <w:rStyle w:val="Hyperlink"/>
                <w:noProof/>
              </w:rPr>
              <w:delText>Continue Statements</w:delText>
            </w:r>
            <w:r w:rsidR="00DA7FF4">
              <w:rPr>
                <w:noProof/>
                <w:webHidden/>
              </w:rPr>
              <w:tab/>
            </w:r>
            <w:r w:rsidR="00DA7FF4">
              <w:rPr>
                <w:noProof/>
                <w:webHidden/>
              </w:rPr>
              <w:fldChar w:fldCharType="begin"/>
            </w:r>
            <w:r w:rsidR="00DA7FF4">
              <w:rPr>
                <w:noProof/>
                <w:webHidden/>
              </w:rPr>
              <w:delInstrText xml:space="preserve"> PAGEREF _Toc426538929 \h </w:delInstrText>
            </w:r>
            <w:r w:rsidR="00DA7FF4">
              <w:rPr>
                <w:noProof/>
                <w:webHidden/>
              </w:rPr>
            </w:r>
            <w:r w:rsidR="00DA7FF4">
              <w:rPr>
                <w:noProof/>
                <w:webHidden/>
              </w:rPr>
              <w:fldChar w:fldCharType="separate"/>
            </w:r>
            <w:r w:rsidR="00DA7FF4">
              <w:rPr>
                <w:noProof/>
                <w:webHidden/>
              </w:rPr>
              <w:delText>97</w:delText>
            </w:r>
            <w:r w:rsidR="00DA7FF4">
              <w:rPr>
                <w:noProof/>
                <w:webHidden/>
              </w:rPr>
              <w:fldChar w:fldCharType="end"/>
            </w:r>
            <w:r>
              <w:rPr>
                <w:noProof/>
              </w:rPr>
              <w:fldChar w:fldCharType="end"/>
            </w:r>
          </w:del>
        </w:p>
        <w:p w14:paraId="7D6AC9D2" w14:textId="77777777" w:rsidR="00DA7FF4" w:rsidRDefault="008B0D2E">
          <w:pPr>
            <w:pStyle w:val="TOC2"/>
            <w:tabs>
              <w:tab w:val="left" w:pos="880"/>
              <w:tab w:val="right" w:leader="dot" w:pos="9350"/>
            </w:tabs>
            <w:rPr>
              <w:del w:id="268" w:author="Anders Hejlsberg" w:date="2016-01-04T10:39:00Z"/>
              <w:rFonts w:eastAsiaTheme="minorEastAsia"/>
              <w:noProof/>
              <w:sz w:val="22"/>
            </w:rPr>
          </w:pPr>
          <w:del w:id="269" w:author="Anders Hejlsberg" w:date="2016-01-04T10:39:00Z">
            <w:r>
              <w:fldChar w:fldCharType="begin"/>
            </w:r>
            <w:r>
              <w:delInstrText xml:space="preserve"> HYPERLINK \l "_Toc426538930" </w:delInstrText>
            </w:r>
            <w:r>
              <w:fldChar w:fldCharType="separate"/>
            </w:r>
            <w:r w:rsidR="00DA7FF4" w:rsidRPr="00362BC7">
              <w:rPr>
                <w:rStyle w:val="Hyperlink"/>
                <w:noProof/>
              </w:rPr>
              <w:delText>5.9</w:delText>
            </w:r>
            <w:r w:rsidR="00DA7FF4">
              <w:rPr>
                <w:rFonts w:eastAsiaTheme="minorEastAsia"/>
                <w:noProof/>
                <w:sz w:val="22"/>
              </w:rPr>
              <w:tab/>
            </w:r>
            <w:r w:rsidR="00DA7FF4" w:rsidRPr="00362BC7">
              <w:rPr>
                <w:rStyle w:val="Hyperlink"/>
                <w:noProof/>
              </w:rPr>
              <w:delText>Break Statements</w:delText>
            </w:r>
            <w:r w:rsidR="00DA7FF4">
              <w:rPr>
                <w:noProof/>
                <w:webHidden/>
              </w:rPr>
              <w:tab/>
            </w:r>
            <w:r w:rsidR="00DA7FF4">
              <w:rPr>
                <w:noProof/>
                <w:webHidden/>
              </w:rPr>
              <w:fldChar w:fldCharType="begin"/>
            </w:r>
            <w:r w:rsidR="00DA7FF4">
              <w:rPr>
                <w:noProof/>
                <w:webHidden/>
              </w:rPr>
              <w:delInstrText xml:space="preserve"> PAGEREF _Toc426538930 \h </w:delInstrText>
            </w:r>
            <w:r w:rsidR="00DA7FF4">
              <w:rPr>
                <w:noProof/>
                <w:webHidden/>
              </w:rPr>
            </w:r>
            <w:r w:rsidR="00DA7FF4">
              <w:rPr>
                <w:noProof/>
                <w:webHidden/>
              </w:rPr>
              <w:fldChar w:fldCharType="separate"/>
            </w:r>
            <w:r w:rsidR="00DA7FF4">
              <w:rPr>
                <w:noProof/>
                <w:webHidden/>
              </w:rPr>
              <w:delText>97</w:delText>
            </w:r>
            <w:r w:rsidR="00DA7FF4">
              <w:rPr>
                <w:noProof/>
                <w:webHidden/>
              </w:rPr>
              <w:fldChar w:fldCharType="end"/>
            </w:r>
            <w:r>
              <w:rPr>
                <w:noProof/>
              </w:rPr>
              <w:fldChar w:fldCharType="end"/>
            </w:r>
          </w:del>
        </w:p>
        <w:p w14:paraId="04CD8045" w14:textId="77777777" w:rsidR="00DA7FF4" w:rsidRDefault="008B0D2E">
          <w:pPr>
            <w:pStyle w:val="TOC2"/>
            <w:tabs>
              <w:tab w:val="left" w:pos="880"/>
              <w:tab w:val="right" w:leader="dot" w:pos="9350"/>
            </w:tabs>
            <w:rPr>
              <w:del w:id="270" w:author="Anders Hejlsberg" w:date="2016-01-04T10:39:00Z"/>
              <w:rFonts w:eastAsiaTheme="minorEastAsia"/>
              <w:noProof/>
              <w:sz w:val="22"/>
            </w:rPr>
          </w:pPr>
          <w:del w:id="271" w:author="Anders Hejlsberg" w:date="2016-01-04T10:39:00Z">
            <w:r>
              <w:fldChar w:fldCharType="begin"/>
            </w:r>
            <w:r>
              <w:delInstrText xml:space="preserve"> HYPERLINK \l "_Toc426538931" </w:delInstrText>
            </w:r>
            <w:r>
              <w:fldChar w:fldCharType="separate"/>
            </w:r>
            <w:r w:rsidR="00DA7FF4" w:rsidRPr="00362BC7">
              <w:rPr>
                <w:rStyle w:val="Hyperlink"/>
                <w:noProof/>
              </w:rPr>
              <w:delText>5.10</w:delText>
            </w:r>
            <w:r w:rsidR="00DA7FF4">
              <w:rPr>
                <w:rFonts w:eastAsiaTheme="minorEastAsia"/>
                <w:noProof/>
                <w:sz w:val="22"/>
              </w:rPr>
              <w:tab/>
            </w:r>
            <w:r w:rsidR="00DA7FF4" w:rsidRPr="00362BC7">
              <w:rPr>
                <w:rStyle w:val="Hyperlink"/>
                <w:noProof/>
              </w:rPr>
              <w:delText>Return Statements</w:delText>
            </w:r>
            <w:r w:rsidR="00DA7FF4">
              <w:rPr>
                <w:noProof/>
                <w:webHidden/>
              </w:rPr>
              <w:tab/>
            </w:r>
            <w:r w:rsidR="00DA7FF4">
              <w:rPr>
                <w:noProof/>
                <w:webHidden/>
              </w:rPr>
              <w:fldChar w:fldCharType="begin"/>
            </w:r>
            <w:r w:rsidR="00DA7FF4">
              <w:rPr>
                <w:noProof/>
                <w:webHidden/>
              </w:rPr>
              <w:delInstrText xml:space="preserve"> PAGEREF _Toc426538931 \h </w:delInstrText>
            </w:r>
            <w:r w:rsidR="00DA7FF4">
              <w:rPr>
                <w:noProof/>
                <w:webHidden/>
              </w:rPr>
            </w:r>
            <w:r w:rsidR="00DA7FF4">
              <w:rPr>
                <w:noProof/>
                <w:webHidden/>
              </w:rPr>
              <w:fldChar w:fldCharType="separate"/>
            </w:r>
            <w:r w:rsidR="00DA7FF4">
              <w:rPr>
                <w:noProof/>
                <w:webHidden/>
              </w:rPr>
              <w:delText>97</w:delText>
            </w:r>
            <w:r w:rsidR="00DA7FF4">
              <w:rPr>
                <w:noProof/>
                <w:webHidden/>
              </w:rPr>
              <w:fldChar w:fldCharType="end"/>
            </w:r>
            <w:r>
              <w:rPr>
                <w:noProof/>
              </w:rPr>
              <w:fldChar w:fldCharType="end"/>
            </w:r>
          </w:del>
        </w:p>
        <w:p w14:paraId="5ABE77A9" w14:textId="77777777" w:rsidR="00DA7FF4" w:rsidRDefault="008B0D2E">
          <w:pPr>
            <w:pStyle w:val="TOC2"/>
            <w:tabs>
              <w:tab w:val="left" w:pos="880"/>
              <w:tab w:val="right" w:leader="dot" w:pos="9350"/>
            </w:tabs>
            <w:rPr>
              <w:del w:id="272" w:author="Anders Hejlsberg" w:date="2016-01-04T10:39:00Z"/>
              <w:rFonts w:eastAsiaTheme="minorEastAsia"/>
              <w:noProof/>
              <w:sz w:val="22"/>
            </w:rPr>
          </w:pPr>
          <w:del w:id="273" w:author="Anders Hejlsberg" w:date="2016-01-04T10:39:00Z">
            <w:r>
              <w:fldChar w:fldCharType="begin"/>
            </w:r>
            <w:r>
              <w:delInstrText xml:space="preserve"> HYPERLINK \l "_Toc426538932" </w:delInstrText>
            </w:r>
            <w:r>
              <w:fldChar w:fldCharType="separate"/>
            </w:r>
            <w:r w:rsidR="00DA7FF4" w:rsidRPr="00362BC7">
              <w:rPr>
                <w:rStyle w:val="Hyperlink"/>
                <w:noProof/>
              </w:rPr>
              <w:delText>5.11</w:delText>
            </w:r>
            <w:r w:rsidR="00DA7FF4">
              <w:rPr>
                <w:rFonts w:eastAsiaTheme="minorEastAsia"/>
                <w:noProof/>
                <w:sz w:val="22"/>
              </w:rPr>
              <w:tab/>
            </w:r>
            <w:r w:rsidR="00DA7FF4" w:rsidRPr="00362BC7">
              <w:rPr>
                <w:rStyle w:val="Hyperlink"/>
                <w:noProof/>
              </w:rPr>
              <w:delText>With Statements</w:delText>
            </w:r>
            <w:r w:rsidR="00DA7FF4">
              <w:rPr>
                <w:noProof/>
                <w:webHidden/>
              </w:rPr>
              <w:tab/>
            </w:r>
            <w:r w:rsidR="00DA7FF4">
              <w:rPr>
                <w:noProof/>
                <w:webHidden/>
              </w:rPr>
              <w:fldChar w:fldCharType="begin"/>
            </w:r>
            <w:r w:rsidR="00DA7FF4">
              <w:rPr>
                <w:noProof/>
                <w:webHidden/>
              </w:rPr>
              <w:delInstrText xml:space="preserve"> PAGEREF _Toc426538932 \h </w:delInstrText>
            </w:r>
            <w:r w:rsidR="00DA7FF4">
              <w:rPr>
                <w:noProof/>
                <w:webHidden/>
              </w:rPr>
            </w:r>
            <w:r w:rsidR="00DA7FF4">
              <w:rPr>
                <w:noProof/>
                <w:webHidden/>
              </w:rPr>
              <w:fldChar w:fldCharType="separate"/>
            </w:r>
            <w:r w:rsidR="00DA7FF4">
              <w:rPr>
                <w:noProof/>
                <w:webHidden/>
              </w:rPr>
              <w:delText>97</w:delText>
            </w:r>
            <w:r w:rsidR="00DA7FF4">
              <w:rPr>
                <w:noProof/>
                <w:webHidden/>
              </w:rPr>
              <w:fldChar w:fldCharType="end"/>
            </w:r>
            <w:r>
              <w:rPr>
                <w:noProof/>
              </w:rPr>
              <w:fldChar w:fldCharType="end"/>
            </w:r>
          </w:del>
        </w:p>
        <w:p w14:paraId="580168C2" w14:textId="77777777" w:rsidR="00DA7FF4" w:rsidRDefault="008B0D2E">
          <w:pPr>
            <w:pStyle w:val="TOC2"/>
            <w:tabs>
              <w:tab w:val="left" w:pos="880"/>
              <w:tab w:val="right" w:leader="dot" w:pos="9350"/>
            </w:tabs>
            <w:rPr>
              <w:del w:id="274" w:author="Anders Hejlsberg" w:date="2016-01-04T10:39:00Z"/>
              <w:rFonts w:eastAsiaTheme="minorEastAsia"/>
              <w:noProof/>
              <w:sz w:val="22"/>
            </w:rPr>
          </w:pPr>
          <w:del w:id="275" w:author="Anders Hejlsberg" w:date="2016-01-04T10:39:00Z">
            <w:r>
              <w:fldChar w:fldCharType="begin"/>
            </w:r>
            <w:r>
              <w:delInstrText xml:space="preserve"> HYPERLINK \l "_Toc426538933" </w:delInstrText>
            </w:r>
            <w:r>
              <w:fldChar w:fldCharType="separate"/>
            </w:r>
            <w:r w:rsidR="00DA7FF4" w:rsidRPr="00362BC7">
              <w:rPr>
                <w:rStyle w:val="Hyperlink"/>
                <w:noProof/>
              </w:rPr>
              <w:delText>5.12</w:delText>
            </w:r>
            <w:r w:rsidR="00DA7FF4">
              <w:rPr>
                <w:rFonts w:eastAsiaTheme="minorEastAsia"/>
                <w:noProof/>
                <w:sz w:val="22"/>
              </w:rPr>
              <w:tab/>
            </w:r>
            <w:r w:rsidR="00DA7FF4" w:rsidRPr="00362BC7">
              <w:rPr>
                <w:rStyle w:val="Hyperlink"/>
                <w:noProof/>
              </w:rPr>
              <w:delText>Switch Statements</w:delText>
            </w:r>
            <w:r w:rsidR="00DA7FF4">
              <w:rPr>
                <w:noProof/>
                <w:webHidden/>
              </w:rPr>
              <w:tab/>
            </w:r>
            <w:r w:rsidR="00DA7FF4">
              <w:rPr>
                <w:noProof/>
                <w:webHidden/>
              </w:rPr>
              <w:fldChar w:fldCharType="begin"/>
            </w:r>
            <w:r w:rsidR="00DA7FF4">
              <w:rPr>
                <w:noProof/>
                <w:webHidden/>
              </w:rPr>
              <w:delInstrText xml:space="preserve"> PAGEREF _Toc426538933 \h </w:delInstrText>
            </w:r>
            <w:r w:rsidR="00DA7FF4">
              <w:rPr>
                <w:noProof/>
                <w:webHidden/>
              </w:rPr>
            </w:r>
            <w:r w:rsidR="00DA7FF4">
              <w:rPr>
                <w:noProof/>
                <w:webHidden/>
              </w:rPr>
              <w:fldChar w:fldCharType="separate"/>
            </w:r>
            <w:r w:rsidR="00DA7FF4">
              <w:rPr>
                <w:noProof/>
                <w:webHidden/>
              </w:rPr>
              <w:delText>98</w:delText>
            </w:r>
            <w:r w:rsidR="00DA7FF4">
              <w:rPr>
                <w:noProof/>
                <w:webHidden/>
              </w:rPr>
              <w:fldChar w:fldCharType="end"/>
            </w:r>
            <w:r>
              <w:rPr>
                <w:noProof/>
              </w:rPr>
              <w:fldChar w:fldCharType="end"/>
            </w:r>
          </w:del>
        </w:p>
        <w:p w14:paraId="491CB690" w14:textId="77777777" w:rsidR="00DA7FF4" w:rsidRDefault="008B0D2E">
          <w:pPr>
            <w:pStyle w:val="TOC2"/>
            <w:tabs>
              <w:tab w:val="left" w:pos="880"/>
              <w:tab w:val="right" w:leader="dot" w:pos="9350"/>
            </w:tabs>
            <w:rPr>
              <w:del w:id="276" w:author="Anders Hejlsberg" w:date="2016-01-04T10:39:00Z"/>
              <w:rFonts w:eastAsiaTheme="minorEastAsia"/>
              <w:noProof/>
              <w:sz w:val="22"/>
            </w:rPr>
          </w:pPr>
          <w:del w:id="277" w:author="Anders Hejlsberg" w:date="2016-01-04T10:39:00Z">
            <w:r>
              <w:fldChar w:fldCharType="begin"/>
            </w:r>
            <w:r>
              <w:delInstrText xml:space="preserve"> HYPERLINK \l "_Toc426538934" </w:delInstrText>
            </w:r>
            <w:r>
              <w:fldChar w:fldCharType="separate"/>
            </w:r>
            <w:r w:rsidR="00DA7FF4" w:rsidRPr="00362BC7">
              <w:rPr>
                <w:rStyle w:val="Hyperlink"/>
                <w:noProof/>
              </w:rPr>
              <w:delText>5.13</w:delText>
            </w:r>
            <w:r w:rsidR="00DA7FF4">
              <w:rPr>
                <w:rFonts w:eastAsiaTheme="minorEastAsia"/>
                <w:noProof/>
                <w:sz w:val="22"/>
              </w:rPr>
              <w:tab/>
            </w:r>
            <w:r w:rsidR="00DA7FF4" w:rsidRPr="00362BC7">
              <w:rPr>
                <w:rStyle w:val="Hyperlink"/>
                <w:noProof/>
              </w:rPr>
              <w:delText>Throw Statements</w:delText>
            </w:r>
            <w:r w:rsidR="00DA7FF4">
              <w:rPr>
                <w:noProof/>
                <w:webHidden/>
              </w:rPr>
              <w:tab/>
            </w:r>
            <w:r w:rsidR="00DA7FF4">
              <w:rPr>
                <w:noProof/>
                <w:webHidden/>
              </w:rPr>
              <w:fldChar w:fldCharType="begin"/>
            </w:r>
            <w:r w:rsidR="00DA7FF4">
              <w:rPr>
                <w:noProof/>
                <w:webHidden/>
              </w:rPr>
              <w:delInstrText xml:space="preserve"> PAGEREF _Toc426538934 \h </w:delInstrText>
            </w:r>
            <w:r w:rsidR="00DA7FF4">
              <w:rPr>
                <w:noProof/>
                <w:webHidden/>
              </w:rPr>
            </w:r>
            <w:r w:rsidR="00DA7FF4">
              <w:rPr>
                <w:noProof/>
                <w:webHidden/>
              </w:rPr>
              <w:fldChar w:fldCharType="separate"/>
            </w:r>
            <w:r w:rsidR="00DA7FF4">
              <w:rPr>
                <w:noProof/>
                <w:webHidden/>
              </w:rPr>
              <w:delText>98</w:delText>
            </w:r>
            <w:r w:rsidR="00DA7FF4">
              <w:rPr>
                <w:noProof/>
                <w:webHidden/>
              </w:rPr>
              <w:fldChar w:fldCharType="end"/>
            </w:r>
            <w:r>
              <w:rPr>
                <w:noProof/>
              </w:rPr>
              <w:fldChar w:fldCharType="end"/>
            </w:r>
          </w:del>
        </w:p>
        <w:p w14:paraId="6D949537" w14:textId="77777777" w:rsidR="00DA7FF4" w:rsidRDefault="008B0D2E">
          <w:pPr>
            <w:pStyle w:val="TOC2"/>
            <w:tabs>
              <w:tab w:val="left" w:pos="880"/>
              <w:tab w:val="right" w:leader="dot" w:pos="9350"/>
            </w:tabs>
            <w:rPr>
              <w:del w:id="278" w:author="Anders Hejlsberg" w:date="2016-01-04T10:39:00Z"/>
              <w:rFonts w:eastAsiaTheme="minorEastAsia"/>
              <w:noProof/>
              <w:sz w:val="22"/>
            </w:rPr>
          </w:pPr>
          <w:del w:id="279" w:author="Anders Hejlsberg" w:date="2016-01-04T10:39:00Z">
            <w:r>
              <w:fldChar w:fldCharType="begin"/>
            </w:r>
            <w:r>
              <w:delInstrText xml:space="preserve"> HYPERLINK \l "_Toc426538935" </w:delInstrText>
            </w:r>
            <w:r>
              <w:fldChar w:fldCharType="separate"/>
            </w:r>
            <w:r w:rsidR="00DA7FF4" w:rsidRPr="00362BC7">
              <w:rPr>
                <w:rStyle w:val="Hyperlink"/>
                <w:noProof/>
              </w:rPr>
              <w:delText>5.14</w:delText>
            </w:r>
            <w:r w:rsidR="00DA7FF4">
              <w:rPr>
                <w:rFonts w:eastAsiaTheme="minorEastAsia"/>
                <w:noProof/>
                <w:sz w:val="22"/>
              </w:rPr>
              <w:tab/>
            </w:r>
            <w:r w:rsidR="00DA7FF4" w:rsidRPr="00362BC7">
              <w:rPr>
                <w:rStyle w:val="Hyperlink"/>
                <w:noProof/>
              </w:rPr>
              <w:delText>Try Statements</w:delText>
            </w:r>
            <w:r w:rsidR="00DA7FF4">
              <w:rPr>
                <w:noProof/>
                <w:webHidden/>
              </w:rPr>
              <w:tab/>
            </w:r>
            <w:r w:rsidR="00DA7FF4">
              <w:rPr>
                <w:noProof/>
                <w:webHidden/>
              </w:rPr>
              <w:fldChar w:fldCharType="begin"/>
            </w:r>
            <w:r w:rsidR="00DA7FF4">
              <w:rPr>
                <w:noProof/>
                <w:webHidden/>
              </w:rPr>
              <w:delInstrText xml:space="preserve"> PAGEREF _Toc426538935 \h </w:delInstrText>
            </w:r>
            <w:r w:rsidR="00DA7FF4">
              <w:rPr>
                <w:noProof/>
                <w:webHidden/>
              </w:rPr>
            </w:r>
            <w:r w:rsidR="00DA7FF4">
              <w:rPr>
                <w:noProof/>
                <w:webHidden/>
              </w:rPr>
              <w:fldChar w:fldCharType="separate"/>
            </w:r>
            <w:r w:rsidR="00DA7FF4">
              <w:rPr>
                <w:noProof/>
                <w:webHidden/>
              </w:rPr>
              <w:delText>98</w:delText>
            </w:r>
            <w:r w:rsidR="00DA7FF4">
              <w:rPr>
                <w:noProof/>
                <w:webHidden/>
              </w:rPr>
              <w:fldChar w:fldCharType="end"/>
            </w:r>
            <w:r>
              <w:rPr>
                <w:noProof/>
              </w:rPr>
              <w:fldChar w:fldCharType="end"/>
            </w:r>
          </w:del>
        </w:p>
        <w:p w14:paraId="782D5630" w14:textId="77777777" w:rsidR="00DA7FF4" w:rsidRDefault="008B0D2E">
          <w:pPr>
            <w:pStyle w:val="TOC1"/>
            <w:rPr>
              <w:del w:id="280" w:author="Anders Hejlsberg" w:date="2016-01-04T10:39:00Z"/>
              <w:rFonts w:eastAsiaTheme="minorEastAsia"/>
              <w:noProof/>
              <w:sz w:val="22"/>
            </w:rPr>
          </w:pPr>
          <w:del w:id="281" w:author="Anders Hejlsberg" w:date="2016-01-04T10:39:00Z">
            <w:r>
              <w:fldChar w:fldCharType="begin"/>
            </w:r>
            <w:r>
              <w:delInstrText xml:space="preserve"> HYPERLINK \l "_Toc426538936" </w:delInstrText>
            </w:r>
            <w:r>
              <w:fldChar w:fldCharType="separate"/>
            </w:r>
            <w:r w:rsidR="00DA7FF4" w:rsidRPr="00362BC7">
              <w:rPr>
                <w:rStyle w:val="Hyperlink"/>
                <w:noProof/>
              </w:rPr>
              <w:delText>6</w:delText>
            </w:r>
            <w:r w:rsidR="00DA7FF4">
              <w:rPr>
                <w:rFonts w:eastAsiaTheme="minorEastAsia"/>
                <w:noProof/>
                <w:sz w:val="22"/>
              </w:rPr>
              <w:tab/>
            </w:r>
            <w:r w:rsidR="00DA7FF4" w:rsidRPr="00362BC7">
              <w:rPr>
                <w:rStyle w:val="Hyperlink"/>
                <w:noProof/>
              </w:rPr>
              <w:delText>Functions</w:delText>
            </w:r>
            <w:r w:rsidR="00DA7FF4">
              <w:rPr>
                <w:noProof/>
                <w:webHidden/>
              </w:rPr>
              <w:tab/>
            </w:r>
            <w:r w:rsidR="00DA7FF4">
              <w:rPr>
                <w:noProof/>
                <w:webHidden/>
              </w:rPr>
              <w:fldChar w:fldCharType="begin"/>
            </w:r>
            <w:r w:rsidR="00DA7FF4">
              <w:rPr>
                <w:noProof/>
                <w:webHidden/>
              </w:rPr>
              <w:delInstrText xml:space="preserve"> PAGEREF _Toc426538936 \h </w:delInstrText>
            </w:r>
            <w:r w:rsidR="00DA7FF4">
              <w:rPr>
                <w:noProof/>
                <w:webHidden/>
              </w:rPr>
            </w:r>
            <w:r w:rsidR="00DA7FF4">
              <w:rPr>
                <w:noProof/>
                <w:webHidden/>
              </w:rPr>
              <w:fldChar w:fldCharType="separate"/>
            </w:r>
            <w:r w:rsidR="00DA7FF4">
              <w:rPr>
                <w:noProof/>
                <w:webHidden/>
              </w:rPr>
              <w:delText>99</w:delText>
            </w:r>
            <w:r w:rsidR="00DA7FF4">
              <w:rPr>
                <w:noProof/>
                <w:webHidden/>
              </w:rPr>
              <w:fldChar w:fldCharType="end"/>
            </w:r>
            <w:r>
              <w:rPr>
                <w:noProof/>
              </w:rPr>
              <w:fldChar w:fldCharType="end"/>
            </w:r>
          </w:del>
        </w:p>
        <w:p w14:paraId="7E506F56" w14:textId="77777777" w:rsidR="00DA7FF4" w:rsidRDefault="008B0D2E">
          <w:pPr>
            <w:pStyle w:val="TOC2"/>
            <w:tabs>
              <w:tab w:val="left" w:pos="880"/>
              <w:tab w:val="right" w:leader="dot" w:pos="9350"/>
            </w:tabs>
            <w:rPr>
              <w:del w:id="282" w:author="Anders Hejlsberg" w:date="2016-01-04T10:39:00Z"/>
              <w:rFonts w:eastAsiaTheme="minorEastAsia"/>
              <w:noProof/>
              <w:sz w:val="22"/>
            </w:rPr>
          </w:pPr>
          <w:del w:id="283" w:author="Anders Hejlsberg" w:date="2016-01-04T10:39:00Z">
            <w:r>
              <w:fldChar w:fldCharType="begin"/>
            </w:r>
            <w:r>
              <w:delInstrText xml:space="preserve"> HYPERLINK \l "_Toc426538937" </w:delInstrText>
            </w:r>
            <w:r>
              <w:fldChar w:fldCharType="separate"/>
            </w:r>
            <w:r w:rsidR="00DA7FF4" w:rsidRPr="00362BC7">
              <w:rPr>
                <w:rStyle w:val="Hyperlink"/>
                <w:noProof/>
              </w:rPr>
              <w:delText>6.1</w:delText>
            </w:r>
            <w:r w:rsidR="00DA7FF4">
              <w:rPr>
                <w:rFonts w:eastAsiaTheme="minorEastAsia"/>
                <w:noProof/>
                <w:sz w:val="22"/>
              </w:rPr>
              <w:tab/>
            </w:r>
            <w:r w:rsidR="00DA7FF4" w:rsidRPr="00362BC7">
              <w:rPr>
                <w:rStyle w:val="Hyperlink"/>
                <w:noProof/>
              </w:rPr>
              <w:delText>Function Declarations</w:delText>
            </w:r>
            <w:r w:rsidR="00DA7FF4">
              <w:rPr>
                <w:noProof/>
                <w:webHidden/>
              </w:rPr>
              <w:tab/>
            </w:r>
            <w:r w:rsidR="00DA7FF4">
              <w:rPr>
                <w:noProof/>
                <w:webHidden/>
              </w:rPr>
              <w:fldChar w:fldCharType="begin"/>
            </w:r>
            <w:r w:rsidR="00DA7FF4">
              <w:rPr>
                <w:noProof/>
                <w:webHidden/>
              </w:rPr>
              <w:delInstrText xml:space="preserve"> PAGEREF _Toc426538937 \h </w:delInstrText>
            </w:r>
            <w:r w:rsidR="00DA7FF4">
              <w:rPr>
                <w:noProof/>
                <w:webHidden/>
              </w:rPr>
            </w:r>
            <w:r w:rsidR="00DA7FF4">
              <w:rPr>
                <w:noProof/>
                <w:webHidden/>
              </w:rPr>
              <w:fldChar w:fldCharType="separate"/>
            </w:r>
            <w:r w:rsidR="00DA7FF4">
              <w:rPr>
                <w:noProof/>
                <w:webHidden/>
              </w:rPr>
              <w:delText>99</w:delText>
            </w:r>
            <w:r w:rsidR="00DA7FF4">
              <w:rPr>
                <w:noProof/>
                <w:webHidden/>
              </w:rPr>
              <w:fldChar w:fldCharType="end"/>
            </w:r>
            <w:r>
              <w:rPr>
                <w:noProof/>
              </w:rPr>
              <w:fldChar w:fldCharType="end"/>
            </w:r>
          </w:del>
        </w:p>
        <w:p w14:paraId="6ECC38D7" w14:textId="77777777" w:rsidR="00DA7FF4" w:rsidRDefault="008B0D2E">
          <w:pPr>
            <w:pStyle w:val="TOC2"/>
            <w:tabs>
              <w:tab w:val="left" w:pos="880"/>
              <w:tab w:val="right" w:leader="dot" w:pos="9350"/>
            </w:tabs>
            <w:rPr>
              <w:del w:id="284" w:author="Anders Hejlsberg" w:date="2016-01-04T10:39:00Z"/>
              <w:rFonts w:eastAsiaTheme="minorEastAsia"/>
              <w:noProof/>
              <w:sz w:val="22"/>
            </w:rPr>
          </w:pPr>
          <w:del w:id="285" w:author="Anders Hejlsberg" w:date="2016-01-04T10:39:00Z">
            <w:r>
              <w:fldChar w:fldCharType="begin"/>
            </w:r>
            <w:r>
              <w:delInstrText xml:space="preserve"> HYPERLINK \l "_Toc426538938" </w:delInstrText>
            </w:r>
            <w:r>
              <w:fldChar w:fldCharType="separate"/>
            </w:r>
            <w:r w:rsidR="00DA7FF4" w:rsidRPr="00362BC7">
              <w:rPr>
                <w:rStyle w:val="Hyperlink"/>
                <w:noProof/>
              </w:rPr>
              <w:delText>6.2</w:delText>
            </w:r>
            <w:r w:rsidR="00DA7FF4">
              <w:rPr>
                <w:rFonts w:eastAsiaTheme="minorEastAsia"/>
                <w:noProof/>
                <w:sz w:val="22"/>
              </w:rPr>
              <w:tab/>
            </w:r>
            <w:r w:rsidR="00DA7FF4" w:rsidRPr="00362BC7">
              <w:rPr>
                <w:rStyle w:val="Hyperlink"/>
                <w:noProof/>
              </w:rPr>
              <w:delText>Function Overloads</w:delText>
            </w:r>
            <w:r w:rsidR="00DA7FF4">
              <w:rPr>
                <w:noProof/>
                <w:webHidden/>
              </w:rPr>
              <w:tab/>
            </w:r>
            <w:r w:rsidR="00DA7FF4">
              <w:rPr>
                <w:noProof/>
                <w:webHidden/>
              </w:rPr>
              <w:fldChar w:fldCharType="begin"/>
            </w:r>
            <w:r w:rsidR="00DA7FF4">
              <w:rPr>
                <w:noProof/>
                <w:webHidden/>
              </w:rPr>
              <w:delInstrText xml:space="preserve"> PAGEREF _Toc426538938 \h </w:delInstrText>
            </w:r>
            <w:r w:rsidR="00DA7FF4">
              <w:rPr>
                <w:noProof/>
                <w:webHidden/>
              </w:rPr>
            </w:r>
            <w:r w:rsidR="00DA7FF4">
              <w:rPr>
                <w:noProof/>
                <w:webHidden/>
              </w:rPr>
              <w:fldChar w:fldCharType="separate"/>
            </w:r>
            <w:r w:rsidR="00DA7FF4">
              <w:rPr>
                <w:noProof/>
                <w:webHidden/>
              </w:rPr>
              <w:delText>99</w:delText>
            </w:r>
            <w:r w:rsidR="00DA7FF4">
              <w:rPr>
                <w:noProof/>
                <w:webHidden/>
              </w:rPr>
              <w:fldChar w:fldCharType="end"/>
            </w:r>
            <w:r>
              <w:rPr>
                <w:noProof/>
              </w:rPr>
              <w:fldChar w:fldCharType="end"/>
            </w:r>
          </w:del>
        </w:p>
        <w:p w14:paraId="2BAD8106" w14:textId="77777777" w:rsidR="00DA7FF4" w:rsidRDefault="008B0D2E">
          <w:pPr>
            <w:pStyle w:val="TOC2"/>
            <w:tabs>
              <w:tab w:val="left" w:pos="880"/>
              <w:tab w:val="right" w:leader="dot" w:pos="9350"/>
            </w:tabs>
            <w:rPr>
              <w:del w:id="286" w:author="Anders Hejlsberg" w:date="2016-01-04T10:39:00Z"/>
              <w:rFonts w:eastAsiaTheme="minorEastAsia"/>
              <w:noProof/>
              <w:sz w:val="22"/>
            </w:rPr>
          </w:pPr>
          <w:del w:id="287" w:author="Anders Hejlsberg" w:date="2016-01-04T10:39:00Z">
            <w:r>
              <w:fldChar w:fldCharType="begin"/>
            </w:r>
            <w:r>
              <w:delInstrText xml:space="preserve"> HYPERLINK \l "_Toc426538939" </w:delInstrText>
            </w:r>
            <w:r>
              <w:fldChar w:fldCharType="separate"/>
            </w:r>
            <w:r w:rsidR="00DA7FF4" w:rsidRPr="00362BC7">
              <w:rPr>
                <w:rStyle w:val="Hyperlink"/>
                <w:noProof/>
              </w:rPr>
              <w:delText>6.3</w:delText>
            </w:r>
            <w:r w:rsidR="00DA7FF4">
              <w:rPr>
                <w:rFonts w:eastAsiaTheme="minorEastAsia"/>
                <w:noProof/>
                <w:sz w:val="22"/>
              </w:rPr>
              <w:tab/>
            </w:r>
            <w:r w:rsidR="00DA7FF4" w:rsidRPr="00362BC7">
              <w:rPr>
                <w:rStyle w:val="Hyperlink"/>
                <w:noProof/>
              </w:rPr>
              <w:delText>Function Implementations</w:delText>
            </w:r>
            <w:r w:rsidR="00DA7FF4">
              <w:rPr>
                <w:noProof/>
                <w:webHidden/>
              </w:rPr>
              <w:tab/>
            </w:r>
            <w:r w:rsidR="00DA7FF4">
              <w:rPr>
                <w:noProof/>
                <w:webHidden/>
              </w:rPr>
              <w:fldChar w:fldCharType="begin"/>
            </w:r>
            <w:r w:rsidR="00DA7FF4">
              <w:rPr>
                <w:noProof/>
                <w:webHidden/>
              </w:rPr>
              <w:delInstrText xml:space="preserve"> PAGEREF _Toc426538939 \h </w:delInstrText>
            </w:r>
            <w:r w:rsidR="00DA7FF4">
              <w:rPr>
                <w:noProof/>
                <w:webHidden/>
              </w:rPr>
            </w:r>
            <w:r w:rsidR="00DA7FF4">
              <w:rPr>
                <w:noProof/>
                <w:webHidden/>
              </w:rPr>
              <w:fldChar w:fldCharType="separate"/>
            </w:r>
            <w:r w:rsidR="00DA7FF4">
              <w:rPr>
                <w:noProof/>
                <w:webHidden/>
              </w:rPr>
              <w:delText>100</w:delText>
            </w:r>
            <w:r w:rsidR="00DA7FF4">
              <w:rPr>
                <w:noProof/>
                <w:webHidden/>
              </w:rPr>
              <w:fldChar w:fldCharType="end"/>
            </w:r>
            <w:r>
              <w:rPr>
                <w:noProof/>
              </w:rPr>
              <w:fldChar w:fldCharType="end"/>
            </w:r>
          </w:del>
        </w:p>
        <w:p w14:paraId="3A3B92D4" w14:textId="77777777" w:rsidR="00DA7FF4" w:rsidRDefault="008B0D2E">
          <w:pPr>
            <w:pStyle w:val="TOC2"/>
            <w:tabs>
              <w:tab w:val="left" w:pos="880"/>
              <w:tab w:val="right" w:leader="dot" w:pos="9350"/>
            </w:tabs>
            <w:rPr>
              <w:del w:id="288" w:author="Anders Hejlsberg" w:date="2016-01-04T10:39:00Z"/>
              <w:rFonts w:eastAsiaTheme="minorEastAsia"/>
              <w:noProof/>
              <w:sz w:val="22"/>
            </w:rPr>
          </w:pPr>
          <w:del w:id="289" w:author="Anders Hejlsberg" w:date="2016-01-04T10:39:00Z">
            <w:r>
              <w:fldChar w:fldCharType="begin"/>
            </w:r>
            <w:r>
              <w:delInstrText xml:space="preserve"> HYPERLINK \l "_Toc426538940"</w:delInstrText>
            </w:r>
            <w:r>
              <w:delInstrText xml:space="preserve"> </w:delInstrText>
            </w:r>
            <w:r>
              <w:fldChar w:fldCharType="separate"/>
            </w:r>
            <w:r w:rsidR="00DA7FF4" w:rsidRPr="00362BC7">
              <w:rPr>
                <w:rStyle w:val="Hyperlink"/>
                <w:noProof/>
              </w:rPr>
              <w:delText>6.4</w:delText>
            </w:r>
            <w:r w:rsidR="00DA7FF4">
              <w:rPr>
                <w:rFonts w:eastAsiaTheme="minorEastAsia"/>
                <w:noProof/>
                <w:sz w:val="22"/>
              </w:rPr>
              <w:tab/>
            </w:r>
            <w:r w:rsidR="00DA7FF4" w:rsidRPr="00362BC7">
              <w:rPr>
                <w:rStyle w:val="Hyperlink"/>
                <w:noProof/>
              </w:rPr>
              <w:delText>Destructuring Parameter Declarations</w:delText>
            </w:r>
            <w:r w:rsidR="00DA7FF4">
              <w:rPr>
                <w:noProof/>
                <w:webHidden/>
              </w:rPr>
              <w:tab/>
            </w:r>
            <w:r w:rsidR="00DA7FF4">
              <w:rPr>
                <w:noProof/>
                <w:webHidden/>
              </w:rPr>
              <w:fldChar w:fldCharType="begin"/>
            </w:r>
            <w:r w:rsidR="00DA7FF4">
              <w:rPr>
                <w:noProof/>
                <w:webHidden/>
              </w:rPr>
              <w:delInstrText xml:space="preserve"> PAGEREF _Toc426538940 \h </w:delInstrText>
            </w:r>
            <w:r w:rsidR="00DA7FF4">
              <w:rPr>
                <w:noProof/>
                <w:webHidden/>
              </w:rPr>
            </w:r>
            <w:r w:rsidR="00DA7FF4">
              <w:rPr>
                <w:noProof/>
                <w:webHidden/>
              </w:rPr>
              <w:fldChar w:fldCharType="separate"/>
            </w:r>
            <w:r w:rsidR="00DA7FF4">
              <w:rPr>
                <w:noProof/>
                <w:webHidden/>
              </w:rPr>
              <w:delText>102</w:delText>
            </w:r>
            <w:r w:rsidR="00DA7FF4">
              <w:rPr>
                <w:noProof/>
                <w:webHidden/>
              </w:rPr>
              <w:fldChar w:fldCharType="end"/>
            </w:r>
            <w:r>
              <w:rPr>
                <w:noProof/>
              </w:rPr>
              <w:fldChar w:fldCharType="end"/>
            </w:r>
          </w:del>
        </w:p>
        <w:p w14:paraId="1A7CAC14" w14:textId="77777777" w:rsidR="00DA7FF4" w:rsidRDefault="008B0D2E">
          <w:pPr>
            <w:pStyle w:val="TOC2"/>
            <w:tabs>
              <w:tab w:val="left" w:pos="880"/>
              <w:tab w:val="right" w:leader="dot" w:pos="9350"/>
            </w:tabs>
            <w:rPr>
              <w:del w:id="290" w:author="Anders Hejlsberg" w:date="2016-01-04T10:39:00Z"/>
              <w:rFonts w:eastAsiaTheme="minorEastAsia"/>
              <w:noProof/>
              <w:sz w:val="22"/>
            </w:rPr>
          </w:pPr>
          <w:del w:id="291" w:author="Anders Hejlsberg" w:date="2016-01-04T10:39:00Z">
            <w:r>
              <w:fldChar w:fldCharType="begin"/>
            </w:r>
            <w:r>
              <w:delInstrText xml:space="preserve"> HYPERLINK \l "_Toc426538941" </w:delInstrText>
            </w:r>
            <w:r>
              <w:fldChar w:fldCharType="separate"/>
            </w:r>
            <w:r w:rsidR="00DA7FF4" w:rsidRPr="00362BC7">
              <w:rPr>
                <w:rStyle w:val="Hyperlink"/>
                <w:noProof/>
              </w:rPr>
              <w:delText>6.5</w:delText>
            </w:r>
            <w:r w:rsidR="00DA7FF4">
              <w:rPr>
                <w:rFonts w:eastAsiaTheme="minorEastAsia"/>
                <w:noProof/>
                <w:sz w:val="22"/>
              </w:rPr>
              <w:tab/>
            </w:r>
            <w:r w:rsidR="00DA7FF4" w:rsidRPr="00362BC7">
              <w:rPr>
                <w:rStyle w:val="Hyperlink"/>
                <w:noProof/>
              </w:rPr>
              <w:delText>Generic Functions</w:delText>
            </w:r>
            <w:r w:rsidR="00DA7FF4">
              <w:rPr>
                <w:noProof/>
                <w:webHidden/>
              </w:rPr>
              <w:tab/>
            </w:r>
            <w:r w:rsidR="00DA7FF4">
              <w:rPr>
                <w:noProof/>
                <w:webHidden/>
              </w:rPr>
              <w:fldChar w:fldCharType="begin"/>
            </w:r>
            <w:r w:rsidR="00DA7FF4">
              <w:rPr>
                <w:noProof/>
                <w:webHidden/>
              </w:rPr>
              <w:delInstrText xml:space="preserve"> PAGEREF _Toc426538941 \h </w:delInstrText>
            </w:r>
            <w:r w:rsidR="00DA7FF4">
              <w:rPr>
                <w:noProof/>
                <w:webHidden/>
              </w:rPr>
            </w:r>
            <w:r w:rsidR="00DA7FF4">
              <w:rPr>
                <w:noProof/>
                <w:webHidden/>
              </w:rPr>
              <w:fldChar w:fldCharType="separate"/>
            </w:r>
            <w:r w:rsidR="00DA7FF4">
              <w:rPr>
                <w:noProof/>
                <w:webHidden/>
              </w:rPr>
              <w:delText>103</w:delText>
            </w:r>
            <w:r w:rsidR="00DA7FF4">
              <w:rPr>
                <w:noProof/>
                <w:webHidden/>
              </w:rPr>
              <w:fldChar w:fldCharType="end"/>
            </w:r>
            <w:r>
              <w:rPr>
                <w:noProof/>
              </w:rPr>
              <w:fldChar w:fldCharType="end"/>
            </w:r>
          </w:del>
        </w:p>
        <w:p w14:paraId="3BE245AC" w14:textId="77777777" w:rsidR="00DA7FF4" w:rsidRDefault="008B0D2E">
          <w:pPr>
            <w:pStyle w:val="TOC2"/>
            <w:tabs>
              <w:tab w:val="left" w:pos="880"/>
              <w:tab w:val="right" w:leader="dot" w:pos="9350"/>
            </w:tabs>
            <w:rPr>
              <w:del w:id="292" w:author="Anders Hejlsberg" w:date="2016-01-04T10:39:00Z"/>
              <w:rFonts w:eastAsiaTheme="minorEastAsia"/>
              <w:noProof/>
              <w:sz w:val="22"/>
            </w:rPr>
          </w:pPr>
          <w:del w:id="293" w:author="Anders Hejlsberg" w:date="2016-01-04T10:39:00Z">
            <w:r>
              <w:fldChar w:fldCharType="begin"/>
            </w:r>
            <w:r>
              <w:delInstrText xml:space="preserve"> HYPERLINK \l "_Toc426538942" </w:delInstrText>
            </w:r>
            <w:r>
              <w:fldChar w:fldCharType="separate"/>
            </w:r>
            <w:r w:rsidR="00DA7FF4" w:rsidRPr="00362BC7">
              <w:rPr>
                <w:rStyle w:val="Hyperlink"/>
                <w:noProof/>
              </w:rPr>
              <w:delText>6.6</w:delText>
            </w:r>
            <w:r w:rsidR="00DA7FF4">
              <w:rPr>
                <w:rFonts w:eastAsiaTheme="minorEastAsia"/>
                <w:noProof/>
                <w:sz w:val="22"/>
              </w:rPr>
              <w:tab/>
            </w:r>
            <w:r w:rsidR="00DA7FF4" w:rsidRPr="00362BC7">
              <w:rPr>
                <w:rStyle w:val="Hyperlink"/>
                <w:noProof/>
              </w:rPr>
              <w:delText>Code Generation</w:delText>
            </w:r>
            <w:r w:rsidR="00DA7FF4">
              <w:rPr>
                <w:noProof/>
                <w:webHidden/>
              </w:rPr>
              <w:tab/>
            </w:r>
            <w:r w:rsidR="00DA7FF4">
              <w:rPr>
                <w:noProof/>
                <w:webHidden/>
              </w:rPr>
              <w:fldChar w:fldCharType="begin"/>
            </w:r>
            <w:r w:rsidR="00DA7FF4">
              <w:rPr>
                <w:noProof/>
                <w:webHidden/>
              </w:rPr>
              <w:delInstrText xml:space="preserve"> PAGEREF _Toc426538942 \h </w:delInstrText>
            </w:r>
            <w:r w:rsidR="00DA7FF4">
              <w:rPr>
                <w:noProof/>
                <w:webHidden/>
              </w:rPr>
            </w:r>
            <w:r w:rsidR="00DA7FF4">
              <w:rPr>
                <w:noProof/>
                <w:webHidden/>
              </w:rPr>
              <w:fldChar w:fldCharType="separate"/>
            </w:r>
            <w:r w:rsidR="00DA7FF4">
              <w:rPr>
                <w:noProof/>
                <w:webHidden/>
              </w:rPr>
              <w:delText>104</w:delText>
            </w:r>
            <w:r w:rsidR="00DA7FF4">
              <w:rPr>
                <w:noProof/>
                <w:webHidden/>
              </w:rPr>
              <w:fldChar w:fldCharType="end"/>
            </w:r>
            <w:r>
              <w:rPr>
                <w:noProof/>
              </w:rPr>
              <w:fldChar w:fldCharType="end"/>
            </w:r>
          </w:del>
        </w:p>
        <w:p w14:paraId="7297991E" w14:textId="77777777" w:rsidR="00DA7FF4" w:rsidRDefault="008B0D2E">
          <w:pPr>
            <w:pStyle w:val="TOC2"/>
            <w:tabs>
              <w:tab w:val="left" w:pos="880"/>
              <w:tab w:val="right" w:leader="dot" w:pos="9350"/>
            </w:tabs>
            <w:rPr>
              <w:del w:id="294" w:author="Anders Hejlsberg" w:date="2016-01-04T10:39:00Z"/>
              <w:rFonts w:eastAsiaTheme="minorEastAsia"/>
              <w:noProof/>
              <w:sz w:val="22"/>
            </w:rPr>
          </w:pPr>
          <w:del w:id="295" w:author="Anders Hejlsberg" w:date="2016-01-04T10:39:00Z">
            <w:r>
              <w:fldChar w:fldCharType="begin"/>
            </w:r>
            <w:r>
              <w:delInstrText xml:space="preserve"> HYPERLINK \l "_Toc426538943" </w:delInstrText>
            </w:r>
            <w:r>
              <w:fldChar w:fldCharType="separate"/>
            </w:r>
            <w:r w:rsidR="00DA7FF4" w:rsidRPr="00362BC7">
              <w:rPr>
                <w:rStyle w:val="Hyperlink"/>
                <w:noProof/>
              </w:rPr>
              <w:delText>6.7</w:delText>
            </w:r>
            <w:r w:rsidR="00DA7FF4">
              <w:rPr>
                <w:rFonts w:eastAsiaTheme="minorEastAsia"/>
                <w:noProof/>
                <w:sz w:val="22"/>
              </w:rPr>
              <w:tab/>
            </w:r>
            <w:r w:rsidR="00DA7FF4" w:rsidRPr="00362BC7">
              <w:rPr>
                <w:rStyle w:val="Hyperlink"/>
                <w:noProof/>
              </w:rPr>
              <w:delText>Generator Functions</w:delText>
            </w:r>
            <w:r w:rsidR="00DA7FF4">
              <w:rPr>
                <w:noProof/>
                <w:webHidden/>
              </w:rPr>
              <w:tab/>
            </w:r>
            <w:r w:rsidR="00DA7FF4">
              <w:rPr>
                <w:noProof/>
                <w:webHidden/>
              </w:rPr>
              <w:fldChar w:fldCharType="begin"/>
            </w:r>
            <w:r w:rsidR="00DA7FF4">
              <w:rPr>
                <w:noProof/>
                <w:webHidden/>
              </w:rPr>
              <w:delInstrText xml:space="preserve"> PAGEREF _Toc426538943 \h </w:delInstrText>
            </w:r>
            <w:r w:rsidR="00DA7FF4">
              <w:rPr>
                <w:noProof/>
                <w:webHidden/>
              </w:rPr>
            </w:r>
            <w:r w:rsidR="00DA7FF4">
              <w:rPr>
                <w:noProof/>
                <w:webHidden/>
              </w:rPr>
              <w:fldChar w:fldCharType="separate"/>
            </w:r>
            <w:r w:rsidR="00DA7FF4">
              <w:rPr>
                <w:noProof/>
                <w:webHidden/>
              </w:rPr>
              <w:delText>105</w:delText>
            </w:r>
            <w:r w:rsidR="00DA7FF4">
              <w:rPr>
                <w:noProof/>
                <w:webHidden/>
              </w:rPr>
              <w:fldChar w:fldCharType="end"/>
            </w:r>
            <w:r>
              <w:rPr>
                <w:noProof/>
              </w:rPr>
              <w:fldChar w:fldCharType="end"/>
            </w:r>
          </w:del>
        </w:p>
        <w:p w14:paraId="3CDA1899" w14:textId="77777777" w:rsidR="00DA7FF4" w:rsidRDefault="008B0D2E">
          <w:pPr>
            <w:pStyle w:val="TOC2"/>
            <w:tabs>
              <w:tab w:val="left" w:pos="880"/>
              <w:tab w:val="right" w:leader="dot" w:pos="9350"/>
            </w:tabs>
            <w:rPr>
              <w:del w:id="296" w:author="Anders Hejlsberg" w:date="2016-01-04T10:39:00Z"/>
              <w:rFonts w:eastAsiaTheme="minorEastAsia"/>
              <w:noProof/>
              <w:sz w:val="22"/>
            </w:rPr>
          </w:pPr>
          <w:del w:id="297" w:author="Anders Hejlsberg" w:date="2016-01-04T10:39:00Z">
            <w:r>
              <w:fldChar w:fldCharType="begin"/>
            </w:r>
            <w:r>
              <w:delInstrText xml:space="preserve"> HYPERLINK \l "_Toc426538944" </w:delInstrText>
            </w:r>
            <w:r>
              <w:fldChar w:fldCharType="separate"/>
            </w:r>
            <w:r w:rsidR="00DA7FF4" w:rsidRPr="00362BC7">
              <w:rPr>
                <w:rStyle w:val="Hyperlink"/>
                <w:noProof/>
              </w:rPr>
              <w:delText>6.8</w:delText>
            </w:r>
            <w:r w:rsidR="00DA7FF4">
              <w:rPr>
                <w:rFonts w:eastAsiaTheme="minorEastAsia"/>
                <w:noProof/>
                <w:sz w:val="22"/>
              </w:rPr>
              <w:tab/>
            </w:r>
            <w:r w:rsidR="00DA7FF4" w:rsidRPr="00362BC7">
              <w:rPr>
                <w:rStyle w:val="Hyperlink"/>
                <w:noProof/>
              </w:rPr>
              <w:delText>Type Guard Functions</w:delText>
            </w:r>
            <w:r w:rsidR="00DA7FF4">
              <w:rPr>
                <w:noProof/>
                <w:webHidden/>
              </w:rPr>
              <w:tab/>
            </w:r>
            <w:r w:rsidR="00DA7FF4">
              <w:rPr>
                <w:noProof/>
                <w:webHidden/>
              </w:rPr>
              <w:fldChar w:fldCharType="begin"/>
            </w:r>
            <w:r w:rsidR="00DA7FF4">
              <w:rPr>
                <w:noProof/>
                <w:webHidden/>
              </w:rPr>
              <w:delInstrText xml:space="preserve"> PAGEREF _Toc426538944 \h </w:delInstrText>
            </w:r>
            <w:r w:rsidR="00DA7FF4">
              <w:rPr>
                <w:noProof/>
                <w:webHidden/>
              </w:rPr>
            </w:r>
            <w:r w:rsidR="00DA7FF4">
              <w:rPr>
                <w:noProof/>
                <w:webHidden/>
              </w:rPr>
              <w:fldChar w:fldCharType="separate"/>
            </w:r>
            <w:r w:rsidR="00DA7FF4">
              <w:rPr>
                <w:noProof/>
                <w:webHidden/>
              </w:rPr>
              <w:delText>105</w:delText>
            </w:r>
            <w:r w:rsidR="00DA7FF4">
              <w:rPr>
                <w:noProof/>
                <w:webHidden/>
              </w:rPr>
              <w:fldChar w:fldCharType="end"/>
            </w:r>
            <w:r>
              <w:rPr>
                <w:noProof/>
              </w:rPr>
              <w:fldChar w:fldCharType="end"/>
            </w:r>
          </w:del>
        </w:p>
        <w:p w14:paraId="15EE736F" w14:textId="77777777" w:rsidR="00DA7FF4" w:rsidRDefault="008B0D2E">
          <w:pPr>
            <w:pStyle w:val="TOC1"/>
            <w:rPr>
              <w:del w:id="298" w:author="Anders Hejlsberg" w:date="2016-01-04T10:39:00Z"/>
              <w:rFonts w:eastAsiaTheme="minorEastAsia"/>
              <w:noProof/>
              <w:sz w:val="22"/>
            </w:rPr>
          </w:pPr>
          <w:del w:id="299" w:author="Anders Hejlsberg" w:date="2016-01-04T10:39:00Z">
            <w:r>
              <w:fldChar w:fldCharType="begin"/>
            </w:r>
            <w:r>
              <w:delInstrText xml:space="preserve"> </w:delInstrText>
            </w:r>
            <w:r>
              <w:delInstrText xml:space="preserve">HYPERLINK \l "_Toc426538945" </w:delInstrText>
            </w:r>
            <w:r>
              <w:fldChar w:fldCharType="separate"/>
            </w:r>
            <w:r w:rsidR="00DA7FF4" w:rsidRPr="00362BC7">
              <w:rPr>
                <w:rStyle w:val="Hyperlink"/>
                <w:noProof/>
              </w:rPr>
              <w:delText>7</w:delText>
            </w:r>
            <w:r w:rsidR="00DA7FF4">
              <w:rPr>
                <w:rFonts w:eastAsiaTheme="minorEastAsia"/>
                <w:noProof/>
                <w:sz w:val="22"/>
              </w:rPr>
              <w:tab/>
            </w:r>
            <w:r w:rsidR="00DA7FF4" w:rsidRPr="00362BC7">
              <w:rPr>
                <w:rStyle w:val="Hyperlink"/>
                <w:noProof/>
              </w:rPr>
              <w:delText>Interfaces</w:delText>
            </w:r>
            <w:r w:rsidR="00DA7FF4">
              <w:rPr>
                <w:noProof/>
                <w:webHidden/>
              </w:rPr>
              <w:tab/>
            </w:r>
            <w:r w:rsidR="00DA7FF4">
              <w:rPr>
                <w:noProof/>
                <w:webHidden/>
              </w:rPr>
              <w:fldChar w:fldCharType="begin"/>
            </w:r>
            <w:r w:rsidR="00DA7FF4">
              <w:rPr>
                <w:noProof/>
                <w:webHidden/>
              </w:rPr>
              <w:delInstrText xml:space="preserve"> PAGEREF _Toc426538945 \h </w:delInstrText>
            </w:r>
            <w:r w:rsidR="00DA7FF4">
              <w:rPr>
                <w:noProof/>
                <w:webHidden/>
              </w:rPr>
            </w:r>
            <w:r w:rsidR="00DA7FF4">
              <w:rPr>
                <w:noProof/>
                <w:webHidden/>
              </w:rPr>
              <w:fldChar w:fldCharType="separate"/>
            </w:r>
            <w:r w:rsidR="00DA7FF4">
              <w:rPr>
                <w:noProof/>
                <w:webHidden/>
              </w:rPr>
              <w:delText>107</w:delText>
            </w:r>
            <w:r w:rsidR="00DA7FF4">
              <w:rPr>
                <w:noProof/>
                <w:webHidden/>
              </w:rPr>
              <w:fldChar w:fldCharType="end"/>
            </w:r>
            <w:r>
              <w:rPr>
                <w:noProof/>
              </w:rPr>
              <w:fldChar w:fldCharType="end"/>
            </w:r>
          </w:del>
        </w:p>
        <w:p w14:paraId="77CF3898" w14:textId="77777777" w:rsidR="00DA7FF4" w:rsidRDefault="008B0D2E">
          <w:pPr>
            <w:pStyle w:val="TOC2"/>
            <w:tabs>
              <w:tab w:val="left" w:pos="880"/>
              <w:tab w:val="right" w:leader="dot" w:pos="9350"/>
            </w:tabs>
            <w:rPr>
              <w:del w:id="300" w:author="Anders Hejlsberg" w:date="2016-01-04T10:39:00Z"/>
              <w:rFonts w:eastAsiaTheme="minorEastAsia"/>
              <w:noProof/>
              <w:sz w:val="22"/>
            </w:rPr>
          </w:pPr>
          <w:del w:id="301" w:author="Anders Hejlsberg" w:date="2016-01-04T10:39:00Z">
            <w:r>
              <w:fldChar w:fldCharType="begin"/>
            </w:r>
            <w:r>
              <w:delInstrText xml:space="preserve"> HYPERLINK \l "_Toc426538946" </w:delInstrText>
            </w:r>
            <w:r>
              <w:fldChar w:fldCharType="separate"/>
            </w:r>
            <w:r w:rsidR="00DA7FF4" w:rsidRPr="00362BC7">
              <w:rPr>
                <w:rStyle w:val="Hyperlink"/>
                <w:noProof/>
              </w:rPr>
              <w:delText>7.1</w:delText>
            </w:r>
            <w:r w:rsidR="00DA7FF4">
              <w:rPr>
                <w:rFonts w:eastAsiaTheme="minorEastAsia"/>
                <w:noProof/>
                <w:sz w:val="22"/>
              </w:rPr>
              <w:tab/>
            </w:r>
            <w:r w:rsidR="00DA7FF4" w:rsidRPr="00362BC7">
              <w:rPr>
                <w:rStyle w:val="Hyperlink"/>
                <w:noProof/>
              </w:rPr>
              <w:delText>Interface Declarations</w:delText>
            </w:r>
            <w:r w:rsidR="00DA7FF4">
              <w:rPr>
                <w:noProof/>
                <w:webHidden/>
              </w:rPr>
              <w:tab/>
            </w:r>
            <w:r w:rsidR="00DA7FF4">
              <w:rPr>
                <w:noProof/>
                <w:webHidden/>
              </w:rPr>
              <w:fldChar w:fldCharType="begin"/>
            </w:r>
            <w:r w:rsidR="00DA7FF4">
              <w:rPr>
                <w:noProof/>
                <w:webHidden/>
              </w:rPr>
              <w:delInstrText xml:space="preserve"> PAGEREF _Toc426538946 \h </w:delInstrText>
            </w:r>
            <w:r w:rsidR="00DA7FF4">
              <w:rPr>
                <w:noProof/>
                <w:webHidden/>
              </w:rPr>
            </w:r>
            <w:r w:rsidR="00DA7FF4">
              <w:rPr>
                <w:noProof/>
                <w:webHidden/>
              </w:rPr>
              <w:fldChar w:fldCharType="separate"/>
            </w:r>
            <w:r w:rsidR="00DA7FF4">
              <w:rPr>
                <w:noProof/>
                <w:webHidden/>
              </w:rPr>
              <w:delText>107</w:delText>
            </w:r>
            <w:r w:rsidR="00DA7FF4">
              <w:rPr>
                <w:noProof/>
                <w:webHidden/>
              </w:rPr>
              <w:fldChar w:fldCharType="end"/>
            </w:r>
            <w:r>
              <w:rPr>
                <w:noProof/>
              </w:rPr>
              <w:fldChar w:fldCharType="end"/>
            </w:r>
          </w:del>
        </w:p>
        <w:p w14:paraId="63BB262A" w14:textId="77777777" w:rsidR="00DA7FF4" w:rsidRDefault="008B0D2E">
          <w:pPr>
            <w:pStyle w:val="TOC2"/>
            <w:tabs>
              <w:tab w:val="left" w:pos="880"/>
              <w:tab w:val="right" w:leader="dot" w:pos="9350"/>
            </w:tabs>
            <w:rPr>
              <w:del w:id="302" w:author="Anders Hejlsberg" w:date="2016-01-04T10:39:00Z"/>
              <w:rFonts w:eastAsiaTheme="minorEastAsia"/>
              <w:noProof/>
              <w:sz w:val="22"/>
            </w:rPr>
          </w:pPr>
          <w:del w:id="303" w:author="Anders Hejlsberg" w:date="2016-01-04T10:39:00Z">
            <w:r>
              <w:fldChar w:fldCharType="begin"/>
            </w:r>
            <w:r>
              <w:delInstrText xml:space="preserve"> HYPERLINK \l "_Toc426538947" </w:delInstrText>
            </w:r>
            <w:r>
              <w:fldChar w:fldCharType="separate"/>
            </w:r>
            <w:r w:rsidR="00DA7FF4" w:rsidRPr="00362BC7">
              <w:rPr>
                <w:rStyle w:val="Hyperlink"/>
                <w:noProof/>
                <w:highlight w:val="white"/>
              </w:rPr>
              <w:delText>7.2</w:delText>
            </w:r>
            <w:r w:rsidR="00DA7FF4">
              <w:rPr>
                <w:rFonts w:eastAsiaTheme="minorEastAsia"/>
                <w:noProof/>
                <w:sz w:val="22"/>
              </w:rPr>
              <w:tab/>
            </w:r>
            <w:r w:rsidR="00DA7FF4" w:rsidRPr="00362BC7">
              <w:rPr>
                <w:rStyle w:val="Hyperlink"/>
                <w:noProof/>
                <w:highlight w:val="white"/>
              </w:rPr>
              <w:delText>Declaration Merging</w:delText>
            </w:r>
            <w:r w:rsidR="00DA7FF4">
              <w:rPr>
                <w:noProof/>
                <w:webHidden/>
              </w:rPr>
              <w:tab/>
            </w:r>
            <w:r w:rsidR="00DA7FF4">
              <w:rPr>
                <w:noProof/>
                <w:webHidden/>
              </w:rPr>
              <w:fldChar w:fldCharType="begin"/>
            </w:r>
            <w:r w:rsidR="00DA7FF4">
              <w:rPr>
                <w:noProof/>
                <w:webHidden/>
              </w:rPr>
              <w:delInstrText xml:space="preserve"> PAGEREF _Toc426538947 \h </w:delInstrText>
            </w:r>
            <w:r w:rsidR="00DA7FF4">
              <w:rPr>
                <w:noProof/>
                <w:webHidden/>
              </w:rPr>
            </w:r>
            <w:r w:rsidR="00DA7FF4">
              <w:rPr>
                <w:noProof/>
                <w:webHidden/>
              </w:rPr>
              <w:fldChar w:fldCharType="separate"/>
            </w:r>
            <w:r w:rsidR="00DA7FF4">
              <w:rPr>
                <w:noProof/>
                <w:webHidden/>
              </w:rPr>
              <w:delText>109</w:delText>
            </w:r>
            <w:r w:rsidR="00DA7FF4">
              <w:rPr>
                <w:noProof/>
                <w:webHidden/>
              </w:rPr>
              <w:fldChar w:fldCharType="end"/>
            </w:r>
            <w:r>
              <w:rPr>
                <w:noProof/>
              </w:rPr>
              <w:fldChar w:fldCharType="end"/>
            </w:r>
          </w:del>
        </w:p>
        <w:p w14:paraId="1DB3F858" w14:textId="77777777" w:rsidR="00DA7FF4" w:rsidRDefault="008B0D2E">
          <w:pPr>
            <w:pStyle w:val="TOC2"/>
            <w:tabs>
              <w:tab w:val="left" w:pos="880"/>
              <w:tab w:val="right" w:leader="dot" w:pos="9350"/>
            </w:tabs>
            <w:rPr>
              <w:del w:id="304" w:author="Anders Hejlsberg" w:date="2016-01-04T10:39:00Z"/>
              <w:rFonts w:eastAsiaTheme="minorEastAsia"/>
              <w:noProof/>
              <w:sz w:val="22"/>
            </w:rPr>
          </w:pPr>
          <w:del w:id="305" w:author="Anders Hejlsberg" w:date="2016-01-04T10:39:00Z">
            <w:r>
              <w:fldChar w:fldCharType="begin"/>
            </w:r>
            <w:r>
              <w:delInstrText xml:space="preserve"> HYPERLINK \l "_Toc426538948" </w:delInstrText>
            </w:r>
            <w:r>
              <w:fldChar w:fldCharType="separate"/>
            </w:r>
            <w:r w:rsidR="00DA7FF4" w:rsidRPr="00362BC7">
              <w:rPr>
                <w:rStyle w:val="Hyperlink"/>
                <w:noProof/>
                <w:highlight w:val="white"/>
              </w:rPr>
              <w:delText>7.3</w:delText>
            </w:r>
            <w:r w:rsidR="00DA7FF4">
              <w:rPr>
                <w:rFonts w:eastAsiaTheme="minorEastAsia"/>
                <w:noProof/>
                <w:sz w:val="22"/>
              </w:rPr>
              <w:tab/>
            </w:r>
            <w:r w:rsidR="00DA7FF4" w:rsidRPr="00362BC7">
              <w:rPr>
                <w:rStyle w:val="Hyperlink"/>
                <w:noProof/>
                <w:highlight w:val="white"/>
              </w:rPr>
              <w:delText>Interfaces Extending Classes</w:delText>
            </w:r>
            <w:r w:rsidR="00DA7FF4">
              <w:rPr>
                <w:noProof/>
                <w:webHidden/>
              </w:rPr>
              <w:tab/>
            </w:r>
            <w:r w:rsidR="00DA7FF4">
              <w:rPr>
                <w:noProof/>
                <w:webHidden/>
              </w:rPr>
              <w:fldChar w:fldCharType="begin"/>
            </w:r>
            <w:r w:rsidR="00DA7FF4">
              <w:rPr>
                <w:noProof/>
                <w:webHidden/>
              </w:rPr>
              <w:delInstrText xml:space="preserve"> PAGEREF _Toc426538948 \h </w:delInstrText>
            </w:r>
            <w:r w:rsidR="00DA7FF4">
              <w:rPr>
                <w:noProof/>
                <w:webHidden/>
              </w:rPr>
            </w:r>
            <w:r w:rsidR="00DA7FF4">
              <w:rPr>
                <w:noProof/>
                <w:webHidden/>
              </w:rPr>
              <w:fldChar w:fldCharType="separate"/>
            </w:r>
            <w:r w:rsidR="00DA7FF4">
              <w:rPr>
                <w:noProof/>
                <w:webHidden/>
              </w:rPr>
              <w:delText>110</w:delText>
            </w:r>
            <w:r w:rsidR="00DA7FF4">
              <w:rPr>
                <w:noProof/>
                <w:webHidden/>
              </w:rPr>
              <w:fldChar w:fldCharType="end"/>
            </w:r>
            <w:r>
              <w:rPr>
                <w:noProof/>
              </w:rPr>
              <w:fldChar w:fldCharType="end"/>
            </w:r>
          </w:del>
        </w:p>
        <w:p w14:paraId="1C4B0EB4" w14:textId="77777777" w:rsidR="00DA7FF4" w:rsidRDefault="008B0D2E">
          <w:pPr>
            <w:pStyle w:val="TOC2"/>
            <w:tabs>
              <w:tab w:val="left" w:pos="880"/>
              <w:tab w:val="right" w:leader="dot" w:pos="9350"/>
            </w:tabs>
            <w:rPr>
              <w:del w:id="306" w:author="Anders Hejlsberg" w:date="2016-01-04T10:39:00Z"/>
              <w:rFonts w:eastAsiaTheme="minorEastAsia"/>
              <w:noProof/>
              <w:sz w:val="22"/>
            </w:rPr>
          </w:pPr>
          <w:del w:id="307" w:author="Anders Hejlsberg" w:date="2016-01-04T10:39:00Z">
            <w:r>
              <w:fldChar w:fldCharType="begin"/>
            </w:r>
            <w:r>
              <w:delInstrText xml:space="preserve"> HYPERLINK \l "_Toc426538</w:delInstrText>
            </w:r>
            <w:r>
              <w:delInstrText xml:space="preserve">949" </w:delInstrText>
            </w:r>
            <w:r>
              <w:fldChar w:fldCharType="separate"/>
            </w:r>
            <w:r w:rsidR="00DA7FF4" w:rsidRPr="00362BC7">
              <w:rPr>
                <w:rStyle w:val="Hyperlink"/>
                <w:noProof/>
              </w:rPr>
              <w:delText>7.4</w:delText>
            </w:r>
            <w:r w:rsidR="00DA7FF4">
              <w:rPr>
                <w:rFonts w:eastAsiaTheme="minorEastAsia"/>
                <w:noProof/>
                <w:sz w:val="22"/>
              </w:rPr>
              <w:tab/>
            </w:r>
            <w:r w:rsidR="00DA7FF4" w:rsidRPr="00362BC7">
              <w:rPr>
                <w:rStyle w:val="Hyperlink"/>
                <w:noProof/>
              </w:rPr>
              <w:delText>Dynamic Type Checks</w:delText>
            </w:r>
            <w:r w:rsidR="00DA7FF4">
              <w:rPr>
                <w:noProof/>
                <w:webHidden/>
              </w:rPr>
              <w:tab/>
            </w:r>
            <w:r w:rsidR="00DA7FF4">
              <w:rPr>
                <w:noProof/>
                <w:webHidden/>
              </w:rPr>
              <w:fldChar w:fldCharType="begin"/>
            </w:r>
            <w:r w:rsidR="00DA7FF4">
              <w:rPr>
                <w:noProof/>
                <w:webHidden/>
              </w:rPr>
              <w:delInstrText xml:space="preserve"> PAGEREF _Toc426538949 \h </w:delInstrText>
            </w:r>
            <w:r w:rsidR="00DA7FF4">
              <w:rPr>
                <w:noProof/>
                <w:webHidden/>
              </w:rPr>
            </w:r>
            <w:r w:rsidR="00DA7FF4">
              <w:rPr>
                <w:noProof/>
                <w:webHidden/>
              </w:rPr>
              <w:fldChar w:fldCharType="separate"/>
            </w:r>
            <w:r w:rsidR="00DA7FF4">
              <w:rPr>
                <w:noProof/>
                <w:webHidden/>
              </w:rPr>
              <w:delText>111</w:delText>
            </w:r>
            <w:r w:rsidR="00DA7FF4">
              <w:rPr>
                <w:noProof/>
                <w:webHidden/>
              </w:rPr>
              <w:fldChar w:fldCharType="end"/>
            </w:r>
            <w:r>
              <w:rPr>
                <w:noProof/>
              </w:rPr>
              <w:fldChar w:fldCharType="end"/>
            </w:r>
          </w:del>
        </w:p>
        <w:p w14:paraId="067FD4DA" w14:textId="77777777" w:rsidR="00DA7FF4" w:rsidRDefault="008B0D2E">
          <w:pPr>
            <w:pStyle w:val="TOC1"/>
            <w:rPr>
              <w:del w:id="308" w:author="Anders Hejlsberg" w:date="2016-01-04T10:39:00Z"/>
              <w:rFonts w:eastAsiaTheme="minorEastAsia"/>
              <w:noProof/>
              <w:sz w:val="22"/>
            </w:rPr>
          </w:pPr>
          <w:del w:id="309" w:author="Anders Hejlsberg" w:date="2016-01-04T10:39:00Z">
            <w:r>
              <w:fldChar w:fldCharType="begin"/>
            </w:r>
            <w:r>
              <w:delInstrText xml:space="preserve"> HYPERLINK \l "_Toc426538950" </w:delInstrText>
            </w:r>
            <w:r>
              <w:fldChar w:fldCharType="separate"/>
            </w:r>
            <w:r w:rsidR="00DA7FF4" w:rsidRPr="00362BC7">
              <w:rPr>
                <w:rStyle w:val="Hyperlink"/>
                <w:noProof/>
              </w:rPr>
              <w:delText>8</w:delText>
            </w:r>
            <w:r w:rsidR="00DA7FF4">
              <w:rPr>
                <w:rFonts w:eastAsiaTheme="minorEastAsia"/>
                <w:noProof/>
                <w:sz w:val="22"/>
              </w:rPr>
              <w:tab/>
            </w:r>
            <w:r w:rsidR="00DA7FF4" w:rsidRPr="00362BC7">
              <w:rPr>
                <w:rStyle w:val="Hyperlink"/>
                <w:noProof/>
              </w:rPr>
              <w:delText>Classes</w:delText>
            </w:r>
            <w:r w:rsidR="00DA7FF4">
              <w:rPr>
                <w:noProof/>
                <w:webHidden/>
              </w:rPr>
              <w:tab/>
            </w:r>
            <w:r w:rsidR="00DA7FF4">
              <w:rPr>
                <w:noProof/>
                <w:webHidden/>
              </w:rPr>
              <w:fldChar w:fldCharType="begin"/>
            </w:r>
            <w:r w:rsidR="00DA7FF4">
              <w:rPr>
                <w:noProof/>
                <w:webHidden/>
              </w:rPr>
              <w:delInstrText xml:space="preserve"> PAGEREF _Toc426538950 \h </w:delInstrText>
            </w:r>
            <w:r w:rsidR="00DA7FF4">
              <w:rPr>
                <w:noProof/>
                <w:webHidden/>
              </w:rPr>
            </w:r>
            <w:r w:rsidR="00DA7FF4">
              <w:rPr>
                <w:noProof/>
                <w:webHidden/>
              </w:rPr>
              <w:fldChar w:fldCharType="separate"/>
            </w:r>
            <w:r w:rsidR="00DA7FF4">
              <w:rPr>
                <w:noProof/>
                <w:webHidden/>
              </w:rPr>
              <w:delText>113</w:delText>
            </w:r>
            <w:r w:rsidR="00DA7FF4">
              <w:rPr>
                <w:noProof/>
                <w:webHidden/>
              </w:rPr>
              <w:fldChar w:fldCharType="end"/>
            </w:r>
            <w:r>
              <w:rPr>
                <w:noProof/>
              </w:rPr>
              <w:fldChar w:fldCharType="end"/>
            </w:r>
          </w:del>
        </w:p>
        <w:p w14:paraId="71157148" w14:textId="77777777" w:rsidR="00DA7FF4" w:rsidRDefault="008B0D2E">
          <w:pPr>
            <w:pStyle w:val="TOC2"/>
            <w:tabs>
              <w:tab w:val="left" w:pos="880"/>
              <w:tab w:val="right" w:leader="dot" w:pos="9350"/>
            </w:tabs>
            <w:rPr>
              <w:del w:id="310" w:author="Anders Hejlsberg" w:date="2016-01-04T10:39:00Z"/>
              <w:rFonts w:eastAsiaTheme="minorEastAsia"/>
              <w:noProof/>
              <w:sz w:val="22"/>
            </w:rPr>
          </w:pPr>
          <w:del w:id="311" w:author="Anders Hejlsberg" w:date="2016-01-04T10:39:00Z">
            <w:r>
              <w:fldChar w:fldCharType="begin"/>
            </w:r>
            <w:r>
              <w:delInstrText xml:space="preserve"> HYPERLINK \l "_Toc426538951" </w:delInstrText>
            </w:r>
            <w:r>
              <w:fldChar w:fldCharType="separate"/>
            </w:r>
            <w:r w:rsidR="00DA7FF4" w:rsidRPr="00362BC7">
              <w:rPr>
                <w:rStyle w:val="Hyperlink"/>
                <w:noProof/>
              </w:rPr>
              <w:delText>8.1</w:delText>
            </w:r>
            <w:r w:rsidR="00DA7FF4">
              <w:rPr>
                <w:rFonts w:eastAsiaTheme="minorEastAsia"/>
                <w:noProof/>
                <w:sz w:val="22"/>
              </w:rPr>
              <w:tab/>
            </w:r>
            <w:r w:rsidR="00DA7FF4" w:rsidRPr="00362BC7">
              <w:rPr>
                <w:rStyle w:val="Hyperlink"/>
                <w:noProof/>
              </w:rPr>
              <w:delText>Class Declarations</w:delText>
            </w:r>
            <w:r w:rsidR="00DA7FF4">
              <w:rPr>
                <w:noProof/>
                <w:webHidden/>
              </w:rPr>
              <w:tab/>
            </w:r>
            <w:r w:rsidR="00DA7FF4">
              <w:rPr>
                <w:noProof/>
                <w:webHidden/>
              </w:rPr>
              <w:fldChar w:fldCharType="begin"/>
            </w:r>
            <w:r w:rsidR="00DA7FF4">
              <w:rPr>
                <w:noProof/>
                <w:webHidden/>
              </w:rPr>
              <w:delInstrText xml:space="preserve"> PAGEREF _Toc426538951 \h </w:delInstrText>
            </w:r>
            <w:r w:rsidR="00DA7FF4">
              <w:rPr>
                <w:noProof/>
                <w:webHidden/>
              </w:rPr>
            </w:r>
            <w:r w:rsidR="00DA7FF4">
              <w:rPr>
                <w:noProof/>
                <w:webHidden/>
              </w:rPr>
              <w:fldChar w:fldCharType="separate"/>
            </w:r>
            <w:r w:rsidR="00DA7FF4">
              <w:rPr>
                <w:noProof/>
                <w:webHidden/>
              </w:rPr>
              <w:delText>113</w:delText>
            </w:r>
            <w:r w:rsidR="00DA7FF4">
              <w:rPr>
                <w:noProof/>
                <w:webHidden/>
              </w:rPr>
              <w:fldChar w:fldCharType="end"/>
            </w:r>
            <w:r>
              <w:rPr>
                <w:noProof/>
              </w:rPr>
              <w:fldChar w:fldCharType="end"/>
            </w:r>
          </w:del>
        </w:p>
        <w:p w14:paraId="5EA7B8F0" w14:textId="77777777" w:rsidR="00DA7FF4" w:rsidRDefault="008B0D2E">
          <w:pPr>
            <w:pStyle w:val="TOC3"/>
            <w:rPr>
              <w:del w:id="312" w:author="Anders Hejlsberg" w:date="2016-01-04T10:39:00Z"/>
              <w:rFonts w:eastAsiaTheme="minorEastAsia"/>
              <w:noProof/>
              <w:sz w:val="22"/>
            </w:rPr>
          </w:pPr>
          <w:del w:id="313" w:author="Anders Hejlsberg" w:date="2016-01-04T10:39:00Z">
            <w:r>
              <w:fldChar w:fldCharType="begin"/>
            </w:r>
            <w:r>
              <w:delInstrText xml:space="preserve"> HYPERLINK \l "_Toc426538952" </w:delInstrText>
            </w:r>
            <w:r>
              <w:fldChar w:fldCharType="separate"/>
            </w:r>
            <w:r w:rsidR="00DA7FF4" w:rsidRPr="00362BC7">
              <w:rPr>
                <w:rStyle w:val="Hyperlink"/>
                <w:noProof/>
              </w:rPr>
              <w:delText>8.1.1</w:delText>
            </w:r>
            <w:r w:rsidR="00DA7FF4">
              <w:rPr>
                <w:rFonts w:eastAsiaTheme="minorEastAsia"/>
                <w:noProof/>
                <w:sz w:val="22"/>
              </w:rPr>
              <w:tab/>
            </w:r>
            <w:r w:rsidR="00DA7FF4" w:rsidRPr="00362BC7">
              <w:rPr>
                <w:rStyle w:val="Hyperlink"/>
                <w:noProof/>
              </w:rPr>
              <w:delText>Class Heritage Specification</w:delText>
            </w:r>
            <w:r w:rsidR="00DA7FF4">
              <w:rPr>
                <w:noProof/>
                <w:webHidden/>
              </w:rPr>
              <w:tab/>
            </w:r>
            <w:r w:rsidR="00DA7FF4">
              <w:rPr>
                <w:noProof/>
                <w:webHidden/>
              </w:rPr>
              <w:fldChar w:fldCharType="begin"/>
            </w:r>
            <w:r w:rsidR="00DA7FF4">
              <w:rPr>
                <w:noProof/>
                <w:webHidden/>
              </w:rPr>
              <w:delInstrText xml:space="preserve"> PAGEREF _Toc426538952 \h </w:delInstrText>
            </w:r>
            <w:r w:rsidR="00DA7FF4">
              <w:rPr>
                <w:noProof/>
                <w:webHidden/>
              </w:rPr>
            </w:r>
            <w:r w:rsidR="00DA7FF4">
              <w:rPr>
                <w:noProof/>
                <w:webHidden/>
              </w:rPr>
              <w:fldChar w:fldCharType="separate"/>
            </w:r>
            <w:r w:rsidR="00DA7FF4">
              <w:rPr>
                <w:noProof/>
                <w:webHidden/>
              </w:rPr>
              <w:delText>114</w:delText>
            </w:r>
            <w:r w:rsidR="00DA7FF4">
              <w:rPr>
                <w:noProof/>
                <w:webHidden/>
              </w:rPr>
              <w:fldChar w:fldCharType="end"/>
            </w:r>
            <w:r>
              <w:rPr>
                <w:noProof/>
              </w:rPr>
              <w:fldChar w:fldCharType="end"/>
            </w:r>
          </w:del>
        </w:p>
        <w:p w14:paraId="636EAAAC" w14:textId="77777777" w:rsidR="00DA7FF4" w:rsidRDefault="008B0D2E">
          <w:pPr>
            <w:pStyle w:val="TOC3"/>
            <w:rPr>
              <w:del w:id="314" w:author="Anders Hejlsberg" w:date="2016-01-04T10:39:00Z"/>
              <w:rFonts w:eastAsiaTheme="minorEastAsia"/>
              <w:noProof/>
              <w:sz w:val="22"/>
            </w:rPr>
          </w:pPr>
          <w:del w:id="315" w:author="Anders Hejlsberg" w:date="2016-01-04T10:39:00Z">
            <w:r>
              <w:fldChar w:fldCharType="begin"/>
            </w:r>
            <w:r>
              <w:delInstrText xml:space="preserve"> HYPERLINK \l "_Toc4265</w:delInstrText>
            </w:r>
            <w:r>
              <w:delInstrText xml:space="preserve">38953" </w:delInstrText>
            </w:r>
            <w:r>
              <w:fldChar w:fldCharType="separate"/>
            </w:r>
            <w:r w:rsidR="00DA7FF4" w:rsidRPr="00362BC7">
              <w:rPr>
                <w:rStyle w:val="Hyperlink"/>
                <w:noProof/>
              </w:rPr>
              <w:delText>8.1.2</w:delText>
            </w:r>
            <w:r w:rsidR="00DA7FF4">
              <w:rPr>
                <w:rFonts w:eastAsiaTheme="minorEastAsia"/>
                <w:noProof/>
                <w:sz w:val="22"/>
              </w:rPr>
              <w:tab/>
            </w:r>
            <w:r w:rsidR="00DA7FF4" w:rsidRPr="00362BC7">
              <w:rPr>
                <w:rStyle w:val="Hyperlink"/>
                <w:noProof/>
              </w:rPr>
              <w:delText>Class Body</w:delText>
            </w:r>
            <w:r w:rsidR="00DA7FF4">
              <w:rPr>
                <w:noProof/>
                <w:webHidden/>
              </w:rPr>
              <w:tab/>
            </w:r>
            <w:r w:rsidR="00DA7FF4">
              <w:rPr>
                <w:noProof/>
                <w:webHidden/>
              </w:rPr>
              <w:fldChar w:fldCharType="begin"/>
            </w:r>
            <w:r w:rsidR="00DA7FF4">
              <w:rPr>
                <w:noProof/>
                <w:webHidden/>
              </w:rPr>
              <w:delInstrText xml:space="preserve"> PAGEREF _Toc426538953 \h </w:delInstrText>
            </w:r>
            <w:r w:rsidR="00DA7FF4">
              <w:rPr>
                <w:noProof/>
                <w:webHidden/>
              </w:rPr>
            </w:r>
            <w:r w:rsidR="00DA7FF4">
              <w:rPr>
                <w:noProof/>
                <w:webHidden/>
              </w:rPr>
              <w:fldChar w:fldCharType="separate"/>
            </w:r>
            <w:r w:rsidR="00DA7FF4">
              <w:rPr>
                <w:noProof/>
                <w:webHidden/>
              </w:rPr>
              <w:delText>115</w:delText>
            </w:r>
            <w:r w:rsidR="00DA7FF4">
              <w:rPr>
                <w:noProof/>
                <w:webHidden/>
              </w:rPr>
              <w:fldChar w:fldCharType="end"/>
            </w:r>
            <w:r>
              <w:rPr>
                <w:noProof/>
              </w:rPr>
              <w:fldChar w:fldCharType="end"/>
            </w:r>
          </w:del>
        </w:p>
        <w:p w14:paraId="2796805F" w14:textId="77777777" w:rsidR="00DA7FF4" w:rsidRDefault="008B0D2E">
          <w:pPr>
            <w:pStyle w:val="TOC2"/>
            <w:tabs>
              <w:tab w:val="left" w:pos="880"/>
              <w:tab w:val="right" w:leader="dot" w:pos="9350"/>
            </w:tabs>
            <w:rPr>
              <w:del w:id="316" w:author="Anders Hejlsberg" w:date="2016-01-04T10:39:00Z"/>
              <w:rFonts w:eastAsiaTheme="minorEastAsia"/>
              <w:noProof/>
              <w:sz w:val="22"/>
            </w:rPr>
          </w:pPr>
          <w:del w:id="317" w:author="Anders Hejlsberg" w:date="2016-01-04T10:39:00Z">
            <w:r>
              <w:fldChar w:fldCharType="begin"/>
            </w:r>
            <w:r>
              <w:delInstrText xml:space="preserve"> HYPERLINK \l "_Toc426538954" </w:delInstrText>
            </w:r>
            <w:r>
              <w:fldChar w:fldCharType="separate"/>
            </w:r>
            <w:r w:rsidR="00DA7FF4" w:rsidRPr="00362BC7">
              <w:rPr>
                <w:rStyle w:val="Hyperlink"/>
                <w:noProof/>
              </w:rPr>
              <w:delText>8.2</w:delText>
            </w:r>
            <w:r w:rsidR="00DA7FF4">
              <w:rPr>
                <w:rFonts w:eastAsiaTheme="minorEastAsia"/>
                <w:noProof/>
                <w:sz w:val="22"/>
              </w:rPr>
              <w:tab/>
            </w:r>
            <w:r w:rsidR="00DA7FF4" w:rsidRPr="00362BC7">
              <w:rPr>
                <w:rStyle w:val="Hyperlink"/>
                <w:noProof/>
              </w:rPr>
              <w:delText>Members</w:delText>
            </w:r>
            <w:r w:rsidR="00DA7FF4">
              <w:rPr>
                <w:noProof/>
                <w:webHidden/>
              </w:rPr>
              <w:tab/>
            </w:r>
            <w:r w:rsidR="00DA7FF4">
              <w:rPr>
                <w:noProof/>
                <w:webHidden/>
              </w:rPr>
              <w:fldChar w:fldCharType="begin"/>
            </w:r>
            <w:r w:rsidR="00DA7FF4">
              <w:rPr>
                <w:noProof/>
                <w:webHidden/>
              </w:rPr>
              <w:delInstrText xml:space="preserve"> PAGEREF _Toc426538954 \h </w:delInstrText>
            </w:r>
            <w:r w:rsidR="00DA7FF4">
              <w:rPr>
                <w:noProof/>
                <w:webHidden/>
              </w:rPr>
            </w:r>
            <w:r w:rsidR="00DA7FF4">
              <w:rPr>
                <w:noProof/>
                <w:webHidden/>
              </w:rPr>
              <w:fldChar w:fldCharType="separate"/>
            </w:r>
            <w:r w:rsidR="00DA7FF4">
              <w:rPr>
                <w:noProof/>
                <w:webHidden/>
              </w:rPr>
              <w:delText>116</w:delText>
            </w:r>
            <w:r w:rsidR="00DA7FF4">
              <w:rPr>
                <w:noProof/>
                <w:webHidden/>
              </w:rPr>
              <w:fldChar w:fldCharType="end"/>
            </w:r>
            <w:r>
              <w:rPr>
                <w:noProof/>
              </w:rPr>
              <w:fldChar w:fldCharType="end"/>
            </w:r>
          </w:del>
        </w:p>
        <w:p w14:paraId="53C787F7" w14:textId="77777777" w:rsidR="00DA7FF4" w:rsidRDefault="008B0D2E">
          <w:pPr>
            <w:pStyle w:val="TOC3"/>
            <w:rPr>
              <w:del w:id="318" w:author="Anders Hejlsberg" w:date="2016-01-04T10:39:00Z"/>
              <w:rFonts w:eastAsiaTheme="minorEastAsia"/>
              <w:noProof/>
              <w:sz w:val="22"/>
            </w:rPr>
          </w:pPr>
          <w:del w:id="319" w:author="Anders Hejlsberg" w:date="2016-01-04T10:39:00Z">
            <w:r>
              <w:fldChar w:fldCharType="begin"/>
            </w:r>
            <w:r>
              <w:delInstrText xml:space="preserve"> HYPERLINK \l "_Toc426538955" </w:delInstrText>
            </w:r>
            <w:r>
              <w:fldChar w:fldCharType="separate"/>
            </w:r>
            <w:r w:rsidR="00DA7FF4" w:rsidRPr="00362BC7">
              <w:rPr>
                <w:rStyle w:val="Hyperlink"/>
                <w:noProof/>
              </w:rPr>
              <w:delText>8.2.1</w:delText>
            </w:r>
            <w:r w:rsidR="00DA7FF4">
              <w:rPr>
                <w:rFonts w:eastAsiaTheme="minorEastAsia"/>
                <w:noProof/>
                <w:sz w:val="22"/>
              </w:rPr>
              <w:tab/>
            </w:r>
            <w:r w:rsidR="00DA7FF4" w:rsidRPr="00362BC7">
              <w:rPr>
                <w:rStyle w:val="Hyperlink"/>
                <w:noProof/>
              </w:rPr>
              <w:delText>Instance and Static Members</w:delText>
            </w:r>
            <w:r w:rsidR="00DA7FF4">
              <w:rPr>
                <w:noProof/>
                <w:webHidden/>
              </w:rPr>
              <w:tab/>
            </w:r>
            <w:r w:rsidR="00DA7FF4">
              <w:rPr>
                <w:noProof/>
                <w:webHidden/>
              </w:rPr>
              <w:fldChar w:fldCharType="begin"/>
            </w:r>
            <w:r w:rsidR="00DA7FF4">
              <w:rPr>
                <w:noProof/>
                <w:webHidden/>
              </w:rPr>
              <w:delInstrText xml:space="preserve"> PAGEREF _Toc426538955 \h </w:delInstrText>
            </w:r>
            <w:r w:rsidR="00DA7FF4">
              <w:rPr>
                <w:noProof/>
                <w:webHidden/>
              </w:rPr>
            </w:r>
            <w:r w:rsidR="00DA7FF4">
              <w:rPr>
                <w:noProof/>
                <w:webHidden/>
              </w:rPr>
              <w:fldChar w:fldCharType="separate"/>
            </w:r>
            <w:r w:rsidR="00DA7FF4">
              <w:rPr>
                <w:noProof/>
                <w:webHidden/>
              </w:rPr>
              <w:delText>116</w:delText>
            </w:r>
            <w:r w:rsidR="00DA7FF4">
              <w:rPr>
                <w:noProof/>
                <w:webHidden/>
              </w:rPr>
              <w:fldChar w:fldCharType="end"/>
            </w:r>
            <w:r>
              <w:rPr>
                <w:noProof/>
              </w:rPr>
              <w:fldChar w:fldCharType="end"/>
            </w:r>
          </w:del>
        </w:p>
        <w:p w14:paraId="28B7E533" w14:textId="77777777" w:rsidR="00DA7FF4" w:rsidRDefault="008B0D2E">
          <w:pPr>
            <w:pStyle w:val="TOC3"/>
            <w:rPr>
              <w:del w:id="320" w:author="Anders Hejlsberg" w:date="2016-01-04T10:39:00Z"/>
              <w:rFonts w:eastAsiaTheme="minorEastAsia"/>
              <w:noProof/>
              <w:sz w:val="22"/>
            </w:rPr>
          </w:pPr>
          <w:del w:id="321" w:author="Anders Hejlsberg" w:date="2016-01-04T10:39:00Z">
            <w:r>
              <w:fldChar w:fldCharType="begin"/>
            </w:r>
            <w:r>
              <w:delInstrText xml:space="preserve"> HYPERLINK \l "_Toc426538956" </w:delInstrText>
            </w:r>
            <w:r>
              <w:fldChar w:fldCharType="separate"/>
            </w:r>
            <w:r w:rsidR="00DA7FF4" w:rsidRPr="00362BC7">
              <w:rPr>
                <w:rStyle w:val="Hyperlink"/>
                <w:noProof/>
              </w:rPr>
              <w:delText>8.2.2</w:delText>
            </w:r>
            <w:r w:rsidR="00DA7FF4">
              <w:rPr>
                <w:rFonts w:eastAsiaTheme="minorEastAsia"/>
                <w:noProof/>
                <w:sz w:val="22"/>
              </w:rPr>
              <w:tab/>
            </w:r>
            <w:r w:rsidR="00DA7FF4" w:rsidRPr="00362BC7">
              <w:rPr>
                <w:rStyle w:val="Hyperlink"/>
                <w:noProof/>
              </w:rPr>
              <w:delText>Accessibility</w:delText>
            </w:r>
            <w:r w:rsidR="00DA7FF4">
              <w:rPr>
                <w:noProof/>
                <w:webHidden/>
              </w:rPr>
              <w:tab/>
            </w:r>
            <w:r w:rsidR="00DA7FF4">
              <w:rPr>
                <w:noProof/>
                <w:webHidden/>
              </w:rPr>
              <w:fldChar w:fldCharType="begin"/>
            </w:r>
            <w:r w:rsidR="00DA7FF4">
              <w:rPr>
                <w:noProof/>
                <w:webHidden/>
              </w:rPr>
              <w:delInstrText xml:space="preserve"> PAGEREF _Toc426538956 \h </w:delInstrText>
            </w:r>
            <w:r w:rsidR="00DA7FF4">
              <w:rPr>
                <w:noProof/>
                <w:webHidden/>
              </w:rPr>
            </w:r>
            <w:r w:rsidR="00DA7FF4">
              <w:rPr>
                <w:noProof/>
                <w:webHidden/>
              </w:rPr>
              <w:fldChar w:fldCharType="separate"/>
            </w:r>
            <w:r w:rsidR="00DA7FF4">
              <w:rPr>
                <w:noProof/>
                <w:webHidden/>
              </w:rPr>
              <w:delText>116</w:delText>
            </w:r>
            <w:r w:rsidR="00DA7FF4">
              <w:rPr>
                <w:noProof/>
                <w:webHidden/>
              </w:rPr>
              <w:fldChar w:fldCharType="end"/>
            </w:r>
            <w:r>
              <w:rPr>
                <w:noProof/>
              </w:rPr>
              <w:fldChar w:fldCharType="end"/>
            </w:r>
          </w:del>
        </w:p>
        <w:p w14:paraId="31E0A088" w14:textId="77777777" w:rsidR="00DA7FF4" w:rsidRDefault="008B0D2E">
          <w:pPr>
            <w:pStyle w:val="TOC3"/>
            <w:rPr>
              <w:del w:id="322" w:author="Anders Hejlsberg" w:date="2016-01-04T10:39:00Z"/>
              <w:rFonts w:eastAsiaTheme="minorEastAsia"/>
              <w:noProof/>
              <w:sz w:val="22"/>
            </w:rPr>
          </w:pPr>
          <w:del w:id="323" w:author="Anders Hejlsberg" w:date="2016-01-04T10:39:00Z">
            <w:r>
              <w:fldChar w:fldCharType="begin"/>
            </w:r>
            <w:r>
              <w:delInstrText xml:space="preserve"> HYPERLINK \l "_Toc426538957" </w:delInstrText>
            </w:r>
            <w:r>
              <w:fldChar w:fldCharType="separate"/>
            </w:r>
            <w:r w:rsidR="00DA7FF4" w:rsidRPr="00362BC7">
              <w:rPr>
                <w:rStyle w:val="Hyperlink"/>
                <w:noProof/>
              </w:rPr>
              <w:delText>8.2.3</w:delText>
            </w:r>
            <w:r w:rsidR="00DA7FF4">
              <w:rPr>
                <w:rFonts w:eastAsiaTheme="minorEastAsia"/>
                <w:noProof/>
                <w:sz w:val="22"/>
              </w:rPr>
              <w:tab/>
            </w:r>
            <w:r w:rsidR="00DA7FF4" w:rsidRPr="00362BC7">
              <w:rPr>
                <w:rStyle w:val="Hyperlink"/>
                <w:noProof/>
              </w:rPr>
              <w:delText>Inheritance and Overriding</w:delText>
            </w:r>
            <w:r w:rsidR="00DA7FF4">
              <w:rPr>
                <w:noProof/>
                <w:webHidden/>
              </w:rPr>
              <w:tab/>
            </w:r>
            <w:r w:rsidR="00DA7FF4">
              <w:rPr>
                <w:noProof/>
                <w:webHidden/>
              </w:rPr>
              <w:fldChar w:fldCharType="begin"/>
            </w:r>
            <w:r w:rsidR="00DA7FF4">
              <w:rPr>
                <w:noProof/>
                <w:webHidden/>
              </w:rPr>
              <w:delInstrText xml:space="preserve"> PAGEREF _Toc426538957 \h </w:delInstrText>
            </w:r>
            <w:r w:rsidR="00DA7FF4">
              <w:rPr>
                <w:noProof/>
                <w:webHidden/>
              </w:rPr>
            </w:r>
            <w:r w:rsidR="00DA7FF4">
              <w:rPr>
                <w:noProof/>
                <w:webHidden/>
              </w:rPr>
              <w:fldChar w:fldCharType="separate"/>
            </w:r>
            <w:r w:rsidR="00DA7FF4">
              <w:rPr>
                <w:noProof/>
                <w:webHidden/>
              </w:rPr>
              <w:delText>117</w:delText>
            </w:r>
            <w:r w:rsidR="00DA7FF4">
              <w:rPr>
                <w:noProof/>
                <w:webHidden/>
              </w:rPr>
              <w:fldChar w:fldCharType="end"/>
            </w:r>
            <w:r>
              <w:rPr>
                <w:noProof/>
              </w:rPr>
              <w:fldChar w:fldCharType="end"/>
            </w:r>
          </w:del>
        </w:p>
        <w:p w14:paraId="117B546E" w14:textId="77777777" w:rsidR="00DA7FF4" w:rsidRDefault="008B0D2E">
          <w:pPr>
            <w:pStyle w:val="TOC3"/>
            <w:rPr>
              <w:del w:id="324" w:author="Anders Hejlsberg" w:date="2016-01-04T10:39:00Z"/>
              <w:rFonts w:eastAsiaTheme="minorEastAsia"/>
              <w:noProof/>
              <w:sz w:val="22"/>
            </w:rPr>
          </w:pPr>
          <w:del w:id="325" w:author="Anders Hejlsberg" w:date="2016-01-04T10:39:00Z">
            <w:r>
              <w:fldChar w:fldCharType="begin"/>
            </w:r>
            <w:r>
              <w:delInstrText xml:space="preserve"> HYPERLINK \l "_Toc426538958" </w:delInstrText>
            </w:r>
            <w:r>
              <w:fldChar w:fldCharType="separate"/>
            </w:r>
            <w:r w:rsidR="00DA7FF4" w:rsidRPr="00362BC7">
              <w:rPr>
                <w:rStyle w:val="Hyperlink"/>
                <w:noProof/>
              </w:rPr>
              <w:delText>8.2.4</w:delText>
            </w:r>
            <w:r w:rsidR="00DA7FF4">
              <w:rPr>
                <w:rFonts w:eastAsiaTheme="minorEastAsia"/>
                <w:noProof/>
                <w:sz w:val="22"/>
              </w:rPr>
              <w:tab/>
            </w:r>
            <w:r w:rsidR="00DA7FF4" w:rsidRPr="00362BC7">
              <w:rPr>
                <w:rStyle w:val="Hyperlink"/>
                <w:noProof/>
              </w:rPr>
              <w:delText>Class Types</w:delText>
            </w:r>
            <w:r w:rsidR="00DA7FF4">
              <w:rPr>
                <w:noProof/>
                <w:webHidden/>
              </w:rPr>
              <w:tab/>
            </w:r>
            <w:r w:rsidR="00DA7FF4">
              <w:rPr>
                <w:noProof/>
                <w:webHidden/>
              </w:rPr>
              <w:fldChar w:fldCharType="begin"/>
            </w:r>
            <w:r w:rsidR="00DA7FF4">
              <w:rPr>
                <w:noProof/>
                <w:webHidden/>
              </w:rPr>
              <w:delInstrText xml:space="preserve"> PAGEREF _Toc426538958 \h </w:delInstrText>
            </w:r>
            <w:r w:rsidR="00DA7FF4">
              <w:rPr>
                <w:noProof/>
                <w:webHidden/>
              </w:rPr>
            </w:r>
            <w:r w:rsidR="00DA7FF4">
              <w:rPr>
                <w:noProof/>
                <w:webHidden/>
              </w:rPr>
              <w:fldChar w:fldCharType="separate"/>
            </w:r>
            <w:r w:rsidR="00DA7FF4">
              <w:rPr>
                <w:noProof/>
                <w:webHidden/>
              </w:rPr>
              <w:delText>118</w:delText>
            </w:r>
            <w:r w:rsidR="00DA7FF4">
              <w:rPr>
                <w:noProof/>
                <w:webHidden/>
              </w:rPr>
              <w:fldChar w:fldCharType="end"/>
            </w:r>
            <w:r>
              <w:rPr>
                <w:noProof/>
              </w:rPr>
              <w:fldChar w:fldCharType="end"/>
            </w:r>
          </w:del>
        </w:p>
        <w:p w14:paraId="4362BD54" w14:textId="77777777" w:rsidR="00DA7FF4" w:rsidRDefault="008B0D2E">
          <w:pPr>
            <w:pStyle w:val="TOC3"/>
            <w:rPr>
              <w:del w:id="326" w:author="Anders Hejlsberg" w:date="2016-01-04T10:39:00Z"/>
              <w:rFonts w:eastAsiaTheme="minorEastAsia"/>
              <w:noProof/>
              <w:sz w:val="22"/>
            </w:rPr>
          </w:pPr>
          <w:del w:id="327" w:author="Anders Hejlsberg" w:date="2016-01-04T10:39:00Z">
            <w:r>
              <w:fldChar w:fldCharType="begin"/>
            </w:r>
            <w:r>
              <w:delInstrText xml:space="preserve"> HYPERLINK \l "_Toc426538959" </w:delInstrText>
            </w:r>
            <w:r>
              <w:fldChar w:fldCharType="separate"/>
            </w:r>
            <w:r w:rsidR="00DA7FF4" w:rsidRPr="00362BC7">
              <w:rPr>
                <w:rStyle w:val="Hyperlink"/>
                <w:noProof/>
              </w:rPr>
              <w:delText>8.2.5</w:delText>
            </w:r>
            <w:r w:rsidR="00DA7FF4">
              <w:rPr>
                <w:rFonts w:eastAsiaTheme="minorEastAsia"/>
                <w:noProof/>
                <w:sz w:val="22"/>
              </w:rPr>
              <w:tab/>
            </w:r>
            <w:r w:rsidR="00DA7FF4" w:rsidRPr="00362BC7">
              <w:rPr>
                <w:rStyle w:val="Hyperlink"/>
                <w:noProof/>
              </w:rPr>
              <w:delText>Constructor Function Types</w:delText>
            </w:r>
            <w:r w:rsidR="00DA7FF4">
              <w:rPr>
                <w:noProof/>
                <w:webHidden/>
              </w:rPr>
              <w:tab/>
            </w:r>
            <w:r w:rsidR="00DA7FF4">
              <w:rPr>
                <w:noProof/>
                <w:webHidden/>
              </w:rPr>
              <w:fldChar w:fldCharType="begin"/>
            </w:r>
            <w:r w:rsidR="00DA7FF4">
              <w:rPr>
                <w:noProof/>
                <w:webHidden/>
              </w:rPr>
              <w:delInstrText xml:space="preserve"> PAGEREF _Toc426538959 \h </w:delInstrText>
            </w:r>
            <w:r w:rsidR="00DA7FF4">
              <w:rPr>
                <w:noProof/>
                <w:webHidden/>
              </w:rPr>
            </w:r>
            <w:r w:rsidR="00DA7FF4">
              <w:rPr>
                <w:noProof/>
                <w:webHidden/>
              </w:rPr>
              <w:fldChar w:fldCharType="separate"/>
            </w:r>
            <w:r w:rsidR="00DA7FF4">
              <w:rPr>
                <w:noProof/>
                <w:webHidden/>
              </w:rPr>
              <w:delText>119</w:delText>
            </w:r>
            <w:r w:rsidR="00DA7FF4">
              <w:rPr>
                <w:noProof/>
                <w:webHidden/>
              </w:rPr>
              <w:fldChar w:fldCharType="end"/>
            </w:r>
            <w:r>
              <w:rPr>
                <w:noProof/>
              </w:rPr>
              <w:fldChar w:fldCharType="end"/>
            </w:r>
          </w:del>
        </w:p>
        <w:p w14:paraId="3E06104A" w14:textId="77777777" w:rsidR="00DA7FF4" w:rsidRDefault="008B0D2E">
          <w:pPr>
            <w:pStyle w:val="TOC2"/>
            <w:tabs>
              <w:tab w:val="left" w:pos="880"/>
              <w:tab w:val="right" w:leader="dot" w:pos="9350"/>
            </w:tabs>
            <w:rPr>
              <w:del w:id="328" w:author="Anders Hejlsberg" w:date="2016-01-04T10:39:00Z"/>
              <w:rFonts w:eastAsiaTheme="minorEastAsia"/>
              <w:noProof/>
              <w:sz w:val="22"/>
            </w:rPr>
          </w:pPr>
          <w:del w:id="329" w:author="Anders Hejlsberg" w:date="2016-01-04T10:39:00Z">
            <w:r>
              <w:fldChar w:fldCharType="begin"/>
            </w:r>
            <w:r>
              <w:delInstrText xml:space="preserve"> HYPERLINK \l "_Toc426538960" </w:delInstrText>
            </w:r>
            <w:r>
              <w:fldChar w:fldCharType="separate"/>
            </w:r>
            <w:r w:rsidR="00DA7FF4" w:rsidRPr="00362BC7">
              <w:rPr>
                <w:rStyle w:val="Hyperlink"/>
                <w:noProof/>
              </w:rPr>
              <w:delText>8.3</w:delText>
            </w:r>
            <w:r w:rsidR="00DA7FF4">
              <w:rPr>
                <w:rFonts w:eastAsiaTheme="minorEastAsia"/>
                <w:noProof/>
                <w:sz w:val="22"/>
              </w:rPr>
              <w:tab/>
            </w:r>
            <w:r w:rsidR="00DA7FF4" w:rsidRPr="00362BC7">
              <w:rPr>
                <w:rStyle w:val="Hyperlink"/>
                <w:noProof/>
              </w:rPr>
              <w:delText>Constructor Declarations</w:delText>
            </w:r>
            <w:r w:rsidR="00DA7FF4">
              <w:rPr>
                <w:noProof/>
                <w:webHidden/>
              </w:rPr>
              <w:tab/>
            </w:r>
            <w:r w:rsidR="00DA7FF4">
              <w:rPr>
                <w:noProof/>
                <w:webHidden/>
              </w:rPr>
              <w:fldChar w:fldCharType="begin"/>
            </w:r>
            <w:r w:rsidR="00DA7FF4">
              <w:rPr>
                <w:noProof/>
                <w:webHidden/>
              </w:rPr>
              <w:delInstrText xml:space="preserve"> PAGEREF _Toc426538960 \h </w:delInstrText>
            </w:r>
            <w:r w:rsidR="00DA7FF4">
              <w:rPr>
                <w:noProof/>
                <w:webHidden/>
              </w:rPr>
            </w:r>
            <w:r w:rsidR="00DA7FF4">
              <w:rPr>
                <w:noProof/>
                <w:webHidden/>
              </w:rPr>
              <w:fldChar w:fldCharType="separate"/>
            </w:r>
            <w:r w:rsidR="00DA7FF4">
              <w:rPr>
                <w:noProof/>
                <w:webHidden/>
              </w:rPr>
              <w:delText>120</w:delText>
            </w:r>
            <w:r w:rsidR="00DA7FF4">
              <w:rPr>
                <w:noProof/>
                <w:webHidden/>
              </w:rPr>
              <w:fldChar w:fldCharType="end"/>
            </w:r>
            <w:r>
              <w:rPr>
                <w:noProof/>
              </w:rPr>
              <w:fldChar w:fldCharType="end"/>
            </w:r>
          </w:del>
        </w:p>
        <w:p w14:paraId="09ABB962" w14:textId="77777777" w:rsidR="00DA7FF4" w:rsidRDefault="008B0D2E">
          <w:pPr>
            <w:pStyle w:val="TOC3"/>
            <w:rPr>
              <w:del w:id="330" w:author="Anders Hejlsberg" w:date="2016-01-04T10:39:00Z"/>
              <w:rFonts w:eastAsiaTheme="minorEastAsia"/>
              <w:noProof/>
              <w:sz w:val="22"/>
            </w:rPr>
          </w:pPr>
          <w:del w:id="331" w:author="Anders Hejlsberg" w:date="2016-01-04T10:39:00Z">
            <w:r>
              <w:lastRenderedPageBreak/>
              <w:fldChar w:fldCharType="begin"/>
            </w:r>
            <w:r>
              <w:delInstrText xml:space="preserve"> HYPERLINK \l "_Toc426538961" </w:delInstrText>
            </w:r>
            <w:r>
              <w:fldChar w:fldCharType="separate"/>
            </w:r>
            <w:r w:rsidR="00DA7FF4" w:rsidRPr="00362BC7">
              <w:rPr>
                <w:rStyle w:val="Hyperlink"/>
                <w:noProof/>
              </w:rPr>
              <w:delText>8.3.1</w:delText>
            </w:r>
            <w:r w:rsidR="00DA7FF4">
              <w:rPr>
                <w:rFonts w:eastAsiaTheme="minorEastAsia"/>
                <w:noProof/>
                <w:sz w:val="22"/>
              </w:rPr>
              <w:tab/>
            </w:r>
            <w:r w:rsidR="00DA7FF4" w:rsidRPr="00362BC7">
              <w:rPr>
                <w:rStyle w:val="Hyperlink"/>
                <w:noProof/>
              </w:rPr>
              <w:delText>Constructor Parameters</w:delText>
            </w:r>
            <w:r w:rsidR="00DA7FF4">
              <w:rPr>
                <w:noProof/>
                <w:webHidden/>
              </w:rPr>
              <w:tab/>
            </w:r>
            <w:r w:rsidR="00DA7FF4">
              <w:rPr>
                <w:noProof/>
                <w:webHidden/>
              </w:rPr>
              <w:fldChar w:fldCharType="begin"/>
            </w:r>
            <w:r w:rsidR="00DA7FF4">
              <w:rPr>
                <w:noProof/>
                <w:webHidden/>
              </w:rPr>
              <w:delInstrText xml:space="preserve"> PAGEREF _Toc426538961 \h </w:delInstrText>
            </w:r>
            <w:r w:rsidR="00DA7FF4">
              <w:rPr>
                <w:noProof/>
                <w:webHidden/>
              </w:rPr>
            </w:r>
            <w:r w:rsidR="00DA7FF4">
              <w:rPr>
                <w:noProof/>
                <w:webHidden/>
              </w:rPr>
              <w:fldChar w:fldCharType="separate"/>
            </w:r>
            <w:r w:rsidR="00DA7FF4">
              <w:rPr>
                <w:noProof/>
                <w:webHidden/>
              </w:rPr>
              <w:delText>121</w:delText>
            </w:r>
            <w:r w:rsidR="00DA7FF4">
              <w:rPr>
                <w:noProof/>
                <w:webHidden/>
              </w:rPr>
              <w:fldChar w:fldCharType="end"/>
            </w:r>
            <w:r>
              <w:rPr>
                <w:noProof/>
              </w:rPr>
              <w:fldChar w:fldCharType="end"/>
            </w:r>
          </w:del>
        </w:p>
        <w:p w14:paraId="1BF3978E" w14:textId="77777777" w:rsidR="00DA7FF4" w:rsidRDefault="008B0D2E">
          <w:pPr>
            <w:pStyle w:val="TOC3"/>
            <w:rPr>
              <w:del w:id="332" w:author="Anders Hejlsberg" w:date="2016-01-04T10:39:00Z"/>
              <w:rFonts w:eastAsiaTheme="minorEastAsia"/>
              <w:noProof/>
              <w:sz w:val="22"/>
            </w:rPr>
          </w:pPr>
          <w:del w:id="333" w:author="Anders Hejlsberg" w:date="2016-01-04T10:39:00Z">
            <w:r>
              <w:fldChar w:fldCharType="begin"/>
            </w:r>
            <w:r>
              <w:delInstrText xml:space="preserve"> HYPERLINK \l "_Toc426538962"</w:delInstrText>
            </w:r>
            <w:r>
              <w:delInstrText xml:space="preserve"> </w:delInstrText>
            </w:r>
            <w:r>
              <w:fldChar w:fldCharType="separate"/>
            </w:r>
            <w:r w:rsidR="00DA7FF4" w:rsidRPr="00362BC7">
              <w:rPr>
                <w:rStyle w:val="Hyperlink"/>
                <w:noProof/>
                <w:highlight w:val="white"/>
              </w:rPr>
              <w:delText>8.3.2</w:delText>
            </w:r>
            <w:r w:rsidR="00DA7FF4">
              <w:rPr>
                <w:rFonts w:eastAsiaTheme="minorEastAsia"/>
                <w:noProof/>
                <w:sz w:val="22"/>
              </w:rPr>
              <w:tab/>
            </w:r>
            <w:r w:rsidR="00DA7FF4" w:rsidRPr="00362BC7">
              <w:rPr>
                <w:rStyle w:val="Hyperlink"/>
                <w:noProof/>
                <w:highlight w:val="white"/>
              </w:rPr>
              <w:delText>Super Calls</w:delText>
            </w:r>
            <w:r w:rsidR="00DA7FF4">
              <w:rPr>
                <w:noProof/>
                <w:webHidden/>
              </w:rPr>
              <w:tab/>
            </w:r>
            <w:r w:rsidR="00DA7FF4">
              <w:rPr>
                <w:noProof/>
                <w:webHidden/>
              </w:rPr>
              <w:fldChar w:fldCharType="begin"/>
            </w:r>
            <w:r w:rsidR="00DA7FF4">
              <w:rPr>
                <w:noProof/>
                <w:webHidden/>
              </w:rPr>
              <w:delInstrText xml:space="preserve"> PAGEREF _Toc426538962 \h </w:delInstrText>
            </w:r>
            <w:r w:rsidR="00DA7FF4">
              <w:rPr>
                <w:noProof/>
                <w:webHidden/>
              </w:rPr>
            </w:r>
            <w:r w:rsidR="00DA7FF4">
              <w:rPr>
                <w:noProof/>
                <w:webHidden/>
              </w:rPr>
              <w:fldChar w:fldCharType="separate"/>
            </w:r>
            <w:r w:rsidR="00DA7FF4">
              <w:rPr>
                <w:noProof/>
                <w:webHidden/>
              </w:rPr>
              <w:delText>122</w:delText>
            </w:r>
            <w:r w:rsidR="00DA7FF4">
              <w:rPr>
                <w:noProof/>
                <w:webHidden/>
              </w:rPr>
              <w:fldChar w:fldCharType="end"/>
            </w:r>
            <w:r>
              <w:rPr>
                <w:noProof/>
              </w:rPr>
              <w:fldChar w:fldCharType="end"/>
            </w:r>
          </w:del>
        </w:p>
        <w:p w14:paraId="6B09E9D7" w14:textId="77777777" w:rsidR="00DA7FF4" w:rsidRDefault="008B0D2E">
          <w:pPr>
            <w:pStyle w:val="TOC3"/>
            <w:rPr>
              <w:del w:id="334" w:author="Anders Hejlsberg" w:date="2016-01-04T10:39:00Z"/>
              <w:rFonts w:eastAsiaTheme="minorEastAsia"/>
              <w:noProof/>
              <w:sz w:val="22"/>
            </w:rPr>
          </w:pPr>
          <w:del w:id="335" w:author="Anders Hejlsberg" w:date="2016-01-04T10:39:00Z">
            <w:r>
              <w:fldChar w:fldCharType="begin"/>
            </w:r>
            <w:r>
              <w:delInstrText xml:space="preserve"> HYPERLINK \l "_Toc426538963" </w:delInstrText>
            </w:r>
            <w:r>
              <w:fldChar w:fldCharType="separate"/>
            </w:r>
            <w:r w:rsidR="00DA7FF4" w:rsidRPr="00362BC7">
              <w:rPr>
                <w:rStyle w:val="Hyperlink"/>
                <w:noProof/>
              </w:rPr>
              <w:delText>8.3.3</w:delText>
            </w:r>
            <w:r w:rsidR="00DA7FF4">
              <w:rPr>
                <w:rFonts w:eastAsiaTheme="minorEastAsia"/>
                <w:noProof/>
                <w:sz w:val="22"/>
              </w:rPr>
              <w:tab/>
            </w:r>
            <w:r w:rsidR="00DA7FF4" w:rsidRPr="00362BC7">
              <w:rPr>
                <w:rStyle w:val="Hyperlink"/>
                <w:noProof/>
              </w:rPr>
              <w:delText>Automatic Constructors</w:delText>
            </w:r>
            <w:r w:rsidR="00DA7FF4">
              <w:rPr>
                <w:noProof/>
                <w:webHidden/>
              </w:rPr>
              <w:tab/>
            </w:r>
            <w:r w:rsidR="00DA7FF4">
              <w:rPr>
                <w:noProof/>
                <w:webHidden/>
              </w:rPr>
              <w:fldChar w:fldCharType="begin"/>
            </w:r>
            <w:r w:rsidR="00DA7FF4">
              <w:rPr>
                <w:noProof/>
                <w:webHidden/>
              </w:rPr>
              <w:delInstrText xml:space="preserve"> PAGEREF _Toc426538963 \h </w:delInstrText>
            </w:r>
            <w:r w:rsidR="00DA7FF4">
              <w:rPr>
                <w:noProof/>
                <w:webHidden/>
              </w:rPr>
            </w:r>
            <w:r w:rsidR="00DA7FF4">
              <w:rPr>
                <w:noProof/>
                <w:webHidden/>
              </w:rPr>
              <w:fldChar w:fldCharType="separate"/>
            </w:r>
            <w:r w:rsidR="00DA7FF4">
              <w:rPr>
                <w:noProof/>
                <w:webHidden/>
              </w:rPr>
              <w:delText>122</w:delText>
            </w:r>
            <w:r w:rsidR="00DA7FF4">
              <w:rPr>
                <w:noProof/>
                <w:webHidden/>
              </w:rPr>
              <w:fldChar w:fldCharType="end"/>
            </w:r>
            <w:r>
              <w:rPr>
                <w:noProof/>
              </w:rPr>
              <w:fldChar w:fldCharType="end"/>
            </w:r>
          </w:del>
        </w:p>
        <w:p w14:paraId="765CD357" w14:textId="77777777" w:rsidR="00DA7FF4" w:rsidRDefault="008B0D2E">
          <w:pPr>
            <w:pStyle w:val="TOC2"/>
            <w:tabs>
              <w:tab w:val="left" w:pos="880"/>
              <w:tab w:val="right" w:leader="dot" w:pos="9350"/>
            </w:tabs>
            <w:rPr>
              <w:del w:id="336" w:author="Anders Hejlsberg" w:date="2016-01-04T10:39:00Z"/>
              <w:rFonts w:eastAsiaTheme="minorEastAsia"/>
              <w:noProof/>
              <w:sz w:val="22"/>
            </w:rPr>
          </w:pPr>
          <w:del w:id="337" w:author="Anders Hejlsberg" w:date="2016-01-04T10:39:00Z">
            <w:r>
              <w:fldChar w:fldCharType="begin"/>
            </w:r>
            <w:r>
              <w:delInstrText xml:space="preserve"> HYPERLINK \l "_Toc426538964" </w:delInstrText>
            </w:r>
            <w:r>
              <w:fldChar w:fldCharType="separate"/>
            </w:r>
            <w:r w:rsidR="00DA7FF4" w:rsidRPr="00362BC7">
              <w:rPr>
                <w:rStyle w:val="Hyperlink"/>
                <w:noProof/>
              </w:rPr>
              <w:delText>8.4</w:delText>
            </w:r>
            <w:r w:rsidR="00DA7FF4">
              <w:rPr>
                <w:rFonts w:eastAsiaTheme="minorEastAsia"/>
                <w:noProof/>
                <w:sz w:val="22"/>
              </w:rPr>
              <w:tab/>
            </w:r>
            <w:r w:rsidR="00DA7FF4" w:rsidRPr="00362BC7">
              <w:rPr>
                <w:rStyle w:val="Hyperlink"/>
                <w:noProof/>
              </w:rPr>
              <w:delText>Property Member Declarations</w:delText>
            </w:r>
            <w:r w:rsidR="00DA7FF4">
              <w:rPr>
                <w:noProof/>
                <w:webHidden/>
              </w:rPr>
              <w:tab/>
            </w:r>
            <w:r w:rsidR="00DA7FF4">
              <w:rPr>
                <w:noProof/>
                <w:webHidden/>
              </w:rPr>
              <w:fldChar w:fldCharType="begin"/>
            </w:r>
            <w:r w:rsidR="00DA7FF4">
              <w:rPr>
                <w:noProof/>
                <w:webHidden/>
              </w:rPr>
              <w:delInstrText xml:space="preserve"> PAGEREF _Toc426538964 \h </w:delInstrText>
            </w:r>
            <w:r w:rsidR="00DA7FF4">
              <w:rPr>
                <w:noProof/>
                <w:webHidden/>
              </w:rPr>
            </w:r>
            <w:r w:rsidR="00DA7FF4">
              <w:rPr>
                <w:noProof/>
                <w:webHidden/>
              </w:rPr>
              <w:fldChar w:fldCharType="separate"/>
            </w:r>
            <w:r w:rsidR="00DA7FF4">
              <w:rPr>
                <w:noProof/>
                <w:webHidden/>
              </w:rPr>
              <w:delText>123</w:delText>
            </w:r>
            <w:r w:rsidR="00DA7FF4">
              <w:rPr>
                <w:noProof/>
                <w:webHidden/>
              </w:rPr>
              <w:fldChar w:fldCharType="end"/>
            </w:r>
            <w:r>
              <w:rPr>
                <w:noProof/>
              </w:rPr>
              <w:fldChar w:fldCharType="end"/>
            </w:r>
          </w:del>
        </w:p>
        <w:p w14:paraId="6224A2B8" w14:textId="77777777" w:rsidR="00DA7FF4" w:rsidRDefault="008B0D2E">
          <w:pPr>
            <w:pStyle w:val="TOC3"/>
            <w:rPr>
              <w:del w:id="338" w:author="Anders Hejlsberg" w:date="2016-01-04T10:39:00Z"/>
              <w:rFonts w:eastAsiaTheme="minorEastAsia"/>
              <w:noProof/>
              <w:sz w:val="22"/>
            </w:rPr>
          </w:pPr>
          <w:del w:id="339" w:author="Anders Hejlsberg" w:date="2016-01-04T10:39:00Z">
            <w:r>
              <w:fldChar w:fldCharType="begin"/>
            </w:r>
            <w:r>
              <w:delInstrText xml:space="preserve"> HYPERLINK \l "_Toc426538965" </w:delInstrText>
            </w:r>
            <w:r>
              <w:fldChar w:fldCharType="separate"/>
            </w:r>
            <w:r w:rsidR="00DA7FF4" w:rsidRPr="00362BC7">
              <w:rPr>
                <w:rStyle w:val="Hyperlink"/>
                <w:noProof/>
              </w:rPr>
              <w:delText>8.4.1</w:delText>
            </w:r>
            <w:r w:rsidR="00DA7FF4">
              <w:rPr>
                <w:rFonts w:eastAsiaTheme="minorEastAsia"/>
                <w:noProof/>
                <w:sz w:val="22"/>
              </w:rPr>
              <w:tab/>
            </w:r>
            <w:r w:rsidR="00DA7FF4" w:rsidRPr="00362BC7">
              <w:rPr>
                <w:rStyle w:val="Hyperlink"/>
                <w:noProof/>
              </w:rPr>
              <w:delText>Member Variable Declarations</w:delText>
            </w:r>
            <w:r w:rsidR="00DA7FF4">
              <w:rPr>
                <w:noProof/>
                <w:webHidden/>
              </w:rPr>
              <w:tab/>
            </w:r>
            <w:r w:rsidR="00DA7FF4">
              <w:rPr>
                <w:noProof/>
                <w:webHidden/>
              </w:rPr>
              <w:fldChar w:fldCharType="begin"/>
            </w:r>
            <w:r w:rsidR="00DA7FF4">
              <w:rPr>
                <w:noProof/>
                <w:webHidden/>
              </w:rPr>
              <w:delInstrText xml:space="preserve"> PAGEREF _Toc426538965 \h </w:delInstrText>
            </w:r>
            <w:r w:rsidR="00DA7FF4">
              <w:rPr>
                <w:noProof/>
                <w:webHidden/>
              </w:rPr>
            </w:r>
            <w:r w:rsidR="00DA7FF4">
              <w:rPr>
                <w:noProof/>
                <w:webHidden/>
              </w:rPr>
              <w:fldChar w:fldCharType="separate"/>
            </w:r>
            <w:r w:rsidR="00DA7FF4">
              <w:rPr>
                <w:noProof/>
                <w:webHidden/>
              </w:rPr>
              <w:delText>124</w:delText>
            </w:r>
            <w:r w:rsidR="00DA7FF4">
              <w:rPr>
                <w:noProof/>
                <w:webHidden/>
              </w:rPr>
              <w:fldChar w:fldCharType="end"/>
            </w:r>
            <w:r>
              <w:rPr>
                <w:noProof/>
              </w:rPr>
              <w:fldChar w:fldCharType="end"/>
            </w:r>
          </w:del>
        </w:p>
        <w:p w14:paraId="32835F43" w14:textId="77777777" w:rsidR="00DA7FF4" w:rsidRDefault="008B0D2E">
          <w:pPr>
            <w:pStyle w:val="TOC3"/>
            <w:rPr>
              <w:del w:id="340" w:author="Anders Hejlsberg" w:date="2016-01-04T10:39:00Z"/>
              <w:rFonts w:eastAsiaTheme="minorEastAsia"/>
              <w:noProof/>
              <w:sz w:val="22"/>
            </w:rPr>
          </w:pPr>
          <w:del w:id="341" w:author="Anders Hejlsberg" w:date="2016-01-04T10:39:00Z">
            <w:r>
              <w:fldChar w:fldCharType="begin"/>
            </w:r>
            <w:r>
              <w:delInstrText xml:space="preserve"> HYPERLINK \l "_Toc4265</w:delInstrText>
            </w:r>
            <w:r>
              <w:delInstrText xml:space="preserve">38966" </w:delInstrText>
            </w:r>
            <w:r>
              <w:fldChar w:fldCharType="separate"/>
            </w:r>
            <w:r w:rsidR="00DA7FF4" w:rsidRPr="00362BC7">
              <w:rPr>
                <w:rStyle w:val="Hyperlink"/>
                <w:noProof/>
              </w:rPr>
              <w:delText>8.4.2</w:delText>
            </w:r>
            <w:r w:rsidR="00DA7FF4">
              <w:rPr>
                <w:rFonts w:eastAsiaTheme="minorEastAsia"/>
                <w:noProof/>
                <w:sz w:val="22"/>
              </w:rPr>
              <w:tab/>
            </w:r>
            <w:r w:rsidR="00DA7FF4" w:rsidRPr="00362BC7">
              <w:rPr>
                <w:rStyle w:val="Hyperlink"/>
                <w:noProof/>
              </w:rPr>
              <w:delText>Member Function Declarations</w:delText>
            </w:r>
            <w:r w:rsidR="00DA7FF4">
              <w:rPr>
                <w:noProof/>
                <w:webHidden/>
              </w:rPr>
              <w:tab/>
            </w:r>
            <w:r w:rsidR="00DA7FF4">
              <w:rPr>
                <w:noProof/>
                <w:webHidden/>
              </w:rPr>
              <w:fldChar w:fldCharType="begin"/>
            </w:r>
            <w:r w:rsidR="00DA7FF4">
              <w:rPr>
                <w:noProof/>
                <w:webHidden/>
              </w:rPr>
              <w:delInstrText xml:space="preserve"> PAGEREF _Toc426538966 \h </w:delInstrText>
            </w:r>
            <w:r w:rsidR="00DA7FF4">
              <w:rPr>
                <w:noProof/>
                <w:webHidden/>
              </w:rPr>
            </w:r>
            <w:r w:rsidR="00DA7FF4">
              <w:rPr>
                <w:noProof/>
                <w:webHidden/>
              </w:rPr>
              <w:fldChar w:fldCharType="separate"/>
            </w:r>
            <w:r w:rsidR="00DA7FF4">
              <w:rPr>
                <w:noProof/>
                <w:webHidden/>
              </w:rPr>
              <w:delText>125</w:delText>
            </w:r>
            <w:r w:rsidR="00DA7FF4">
              <w:rPr>
                <w:noProof/>
                <w:webHidden/>
              </w:rPr>
              <w:fldChar w:fldCharType="end"/>
            </w:r>
            <w:r>
              <w:rPr>
                <w:noProof/>
              </w:rPr>
              <w:fldChar w:fldCharType="end"/>
            </w:r>
          </w:del>
        </w:p>
        <w:p w14:paraId="74EA4ED3" w14:textId="77777777" w:rsidR="00DA7FF4" w:rsidRDefault="008B0D2E">
          <w:pPr>
            <w:pStyle w:val="TOC3"/>
            <w:rPr>
              <w:del w:id="342" w:author="Anders Hejlsberg" w:date="2016-01-04T10:39:00Z"/>
              <w:rFonts w:eastAsiaTheme="minorEastAsia"/>
              <w:noProof/>
              <w:sz w:val="22"/>
            </w:rPr>
          </w:pPr>
          <w:del w:id="343" w:author="Anders Hejlsberg" w:date="2016-01-04T10:39:00Z">
            <w:r>
              <w:fldChar w:fldCharType="begin"/>
            </w:r>
            <w:r>
              <w:delInstrText xml:space="preserve"> HYPERLINK \l "_Toc426538967" </w:delInstrText>
            </w:r>
            <w:r>
              <w:fldChar w:fldCharType="separate"/>
            </w:r>
            <w:r w:rsidR="00DA7FF4" w:rsidRPr="00362BC7">
              <w:rPr>
                <w:rStyle w:val="Hyperlink"/>
                <w:noProof/>
              </w:rPr>
              <w:delText>8.4.3</w:delText>
            </w:r>
            <w:r w:rsidR="00DA7FF4">
              <w:rPr>
                <w:rFonts w:eastAsiaTheme="minorEastAsia"/>
                <w:noProof/>
                <w:sz w:val="22"/>
              </w:rPr>
              <w:tab/>
            </w:r>
            <w:r w:rsidR="00DA7FF4" w:rsidRPr="00362BC7">
              <w:rPr>
                <w:rStyle w:val="Hyperlink"/>
                <w:noProof/>
              </w:rPr>
              <w:delText>Member Accessor Declarations</w:delText>
            </w:r>
            <w:r w:rsidR="00DA7FF4">
              <w:rPr>
                <w:noProof/>
                <w:webHidden/>
              </w:rPr>
              <w:tab/>
            </w:r>
            <w:r w:rsidR="00DA7FF4">
              <w:rPr>
                <w:noProof/>
                <w:webHidden/>
              </w:rPr>
              <w:fldChar w:fldCharType="begin"/>
            </w:r>
            <w:r w:rsidR="00DA7FF4">
              <w:rPr>
                <w:noProof/>
                <w:webHidden/>
              </w:rPr>
              <w:delInstrText xml:space="preserve"> PAGEREF _Toc426538967 \h </w:delInstrText>
            </w:r>
            <w:r w:rsidR="00DA7FF4">
              <w:rPr>
                <w:noProof/>
                <w:webHidden/>
              </w:rPr>
            </w:r>
            <w:r w:rsidR="00DA7FF4">
              <w:rPr>
                <w:noProof/>
                <w:webHidden/>
              </w:rPr>
              <w:fldChar w:fldCharType="separate"/>
            </w:r>
            <w:r w:rsidR="00DA7FF4">
              <w:rPr>
                <w:noProof/>
                <w:webHidden/>
              </w:rPr>
              <w:delText>127</w:delText>
            </w:r>
            <w:r w:rsidR="00DA7FF4">
              <w:rPr>
                <w:noProof/>
                <w:webHidden/>
              </w:rPr>
              <w:fldChar w:fldCharType="end"/>
            </w:r>
            <w:r>
              <w:rPr>
                <w:noProof/>
              </w:rPr>
              <w:fldChar w:fldCharType="end"/>
            </w:r>
          </w:del>
        </w:p>
        <w:p w14:paraId="5BDEEB6A" w14:textId="77777777" w:rsidR="00DA7FF4" w:rsidRDefault="008B0D2E">
          <w:pPr>
            <w:pStyle w:val="TOC3"/>
            <w:rPr>
              <w:del w:id="344" w:author="Anders Hejlsberg" w:date="2016-01-04T10:39:00Z"/>
              <w:rFonts w:eastAsiaTheme="minorEastAsia"/>
              <w:noProof/>
              <w:sz w:val="22"/>
            </w:rPr>
          </w:pPr>
          <w:del w:id="345" w:author="Anders Hejlsberg" w:date="2016-01-04T10:39:00Z">
            <w:r>
              <w:fldChar w:fldCharType="begin"/>
            </w:r>
            <w:r>
              <w:delInstrText xml:space="preserve"> HYPERLINK \l "_Toc426538968" </w:delInstrText>
            </w:r>
            <w:r>
              <w:fldChar w:fldCharType="separate"/>
            </w:r>
            <w:r w:rsidR="00DA7FF4" w:rsidRPr="00362BC7">
              <w:rPr>
                <w:rStyle w:val="Hyperlink"/>
                <w:noProof/>
              </w:rPr>
              <w:delText>8.4.4</w:delText>
            </w:r>
            <w:r w:rsidR="00DA7FF4">
              <w:rPr>
                <w:rFonts w:eastAsiaTheme="minorEastAsia"/>
                <w:noProof/>
                <w:sz w:val="22"/>
              </w:rPr>
              <w:tab/>
            </w:r>
            <w:r w:rsidR="00DA7FF4" w:rsidRPr="00362BC7">
              <w:rPr>
                <w:rStyle w:val="Hyperlink"/>
                <w:noProof/>
              </w:rPr>
              <w:delText>Dynamic Property Declarations</w:delText>
            </w:r>
            <w:r w:rsidR="00DA7FF4">
              <w:rPr>
                <w:noProof/>
                <w:webHidden/>
              </w:rPr>
              <w:tab/>
            </w:r>
            <w:r w:rsidR="00DA7FF4">
              <w:rPr>
                <w:noProof/>
                <w:webHidden/>
              </w:rPr>
              <w:fldChar w:fldCharType="begin"/>
            </w:r>
            <w:r w:rsidR="00DA7FF4">
              <w:rPr>
                <w:noProof/>
                <w:webHidden/>
              </w:rPr>
              <w:delInstrText xml:space="preserve"> PAGEREF _Toc426538968 \h </w:delInstrText>
            </w:r>
            <w:r w:rsidR="00DA7FF4">
              <w:rPr>
                <w:noProof/>
                <w:webHidden/>
              </w:rPr>
            </w:r>
            <w:r w:rsidR="00DA7FF4">
              <w:rPr>
                <w:noProof/>
                <w:webHidden/>
              </w:rPr>
              <w:fldChar w:fldCharType="separate"/>
            </w:r>
            <w:r w:rsidR="00DA7FF4">
              <w:rPr>
                <w:noProof/>
                <w:webHidden/>
              </w:rPr>
              <w:delText>127</w:delText>
            </w:r>
            <w:r w:rsidR="00DA7FF4">
              <w:rPr>
                <w:noProof/>
                <w:webHidden/>
              </w:rPr>
              <w:fldChar w:fldCharType="end"/>
            </w:r>
            <w:r>
              <w:rPr>
                <w:noProof/>
              </w:rPr>
              <w:fldChar w:fldCharType="end"/>
            </w:r>
          </w:del>
        </w:p>
        <w:p w14:paraId="11FA179B" w14:textId="77777777" w:rsidR="00DA7FF4" w:rsidRDefault="008B0D2E">
          <w:pPr>
            <w:pStyle w:val="TOC2"/>
            <w:tabs>
              <w:tab w:val="left" w:pos="880"/>
              <w:tab w:val="right" w:leader="dot" w:pos="9350"/>
            </w:tabs>
            <w:rPr>
              <w:del w:id="346" w:author="Anders Hejlsberg" w:date="2016-01-04T10:39:00Z"/>
              <w:rFonts w:eastAsiaTheme="minorEastAsia"/>
              <w:noProof/>
              <w:sz w:val="22"/>
            </w:rPr>
          </w:pPr>
          <w:del w:id="347" w:author="Anders Hejlsberg" w:date="2016-01-04T10:39:00Z">
            <w:r>
              <w:fldChar w:fldCharType="begin"/>
            </w:r>
            <w:r>
              <w:delInstrText xml:space="preserve"> HYPERLINK \l "_Toc426538969" </w:delInstrText>
            </w:r>
            <w:r>
              <w:fldChar w:fldCharType="separate"/>
            </w:r>
            <w:r w:rsidR="00DA7FF4" w:rsidRPr="00362BC7">
              <w:rPr>
                <w:rStyle w:val="Hyperlink"/>
                <w:noProof/>
              </w:rPr>
              <w:delText>8.5</w:delText>
            </w:r>
            <w:r w:rsidR="00DA7FF4">
              <w:rPr>
                <w:rFonts w:eastAsiaTheme="minorEastAsia"/>
                <w:noProof/>
                <w:sz w:val="22"/>
              </w:rPr>
              <w:tab/>
            </w:r>
            <w:r w:rsidR="00DA7FF4" w:rsidRPr="00362BC7">
              <w:rPr>
                <w:rStyle w:val="Hyperlink"/>
                <w:noProof/>
              </w:rPr>
              <w:delText>Index Member Declarations</w:delText>
            </w:r>
            <w:r w:rsidR="00DA7FF4">
              <w:rPr>
                <w:noProof/>
                <w:webHidden/>
              </w:rPr>
              <w:tab/>
            </w:r>
            <w:r w:rsidR="00DA7FF4">
              <w:rPr>
                <w:noProof/>
                <w:webHidden/>
              </w:rPr>
              <w:fldChar w:fldCharType="begin"/>
            </w:r>
            <w:r w:rsidR="00DA7FF4">
              <w:rPr>
                <w:noProof/>
                <w:webHidden/>
              </w:rPr>
              <w:delInstrText xml:space="preserve"> PAGEREF _Toc426538969 \h </w:delInstrText>
            </w:r>
            <w:r w:rsidR="00DA7FF4">
              <w:rPr>
                <w:noProof/>
                <w:webHidden/>
              </w:rPr>
            </w:r>
            <w:r w:rsidR="00DA7FF4">
              <w:rPr>
                <w:noProof/>
                <w:webHidden/>
              </w:rPr>
              <w:fldChar w:fldCharType="separate"/>
            </w:r>
            <w:r w:rsidR="00DA7FF4">
              <w:rPr>
                <w:noProof/>
                <w:webHidden/>
              </w:rPr>
              <w:delText>128</w:delText>
            </w:r>
            <w:r w:rsidR="00DA7FF4">
              <w:rPr>
                <w:noProof/>
                <w:webHidden/>
              </w:rPr>
              <w:fldChar w:fldCharType="end"/>
            </w:r>
            <w:r>
              <w:rPr>
                <w:noProof/>
              </w:rPr>
              <w:fldChar w:fldCharType="end"/>
            </w:r>
          </w:del>
        </w:p>
        <w:p w14:paraId="42683D78" w14:textId="77777777" w:rsidR="00DA7FF4" w:rsidRDefault="008B0D2E">
          <w:pPr>
            <w:pStyle w:val="TOC2"/>
            <w:tabs>
              <w:tab w:val="left" w:pos="880"/>
              <w:tab w:val="right" w:leader="dot" w:pos="9350"/>
            </w:tabs>
            <w:rPr>
              <w:del w:id="348" w:author="Anders Hejlsberg" w:date="2016-01-04T10:39:00Z"/>
              <w:rFonts w:eastAsiaTheme="minorEastAsia"/>
              <w:noProof/>
              <w:sz w:val="22"/>
            </w:rPr>
          </w:pPr>
          <w:del w:id="349" w:author="Anders Hejlsberg" w:date="2016-01-04T10:39:00Z">
            <w:r>
              <w:fldChar w:fldCharType="begin"/>
            </w:r>
            <w:r>
              <w:delInstrText xml:space="preserve"> HYPERLINK \l "_Toc426538970"</w:delInstrText>
            </w:r>
            <w:r>
              <w:delInstrText xml:space="preserve"> </w:delInstrText>
            </w:r>
            <w:r>
              <w:fldChar w:fldCharType="separate"/>
            </w:r>
            <w:r w:rsidR="00DA7FF4" w:rsidRPr="00362BC7">
              <w:rPr>
                <w:rStyle w:val="Hyperlink"/>
                <w:noProof/>
              </w:rPr>
              <w:delText>8.6</w:delText>
            </w:r>
            <w:r w:rsidR="00DA7FF4">
              <w:rPr>
                <w:rFonts w:eastAsiaTheme="minorEastAsia"/>
                <w:noProof/>
                <w:sz w:val="22"/>
              </w:rPr>
              <w:tab/>
            </w:r>
            <w:r w:rsidR="00DA7FF4" w:rsidRPr="00362BC7">
              <w:rPr>
                <w:rStyle w:val="Hyperlink"/>
                <w:noProof/>
              </w:rPr>
              <w:delText>Code Generation</w:delText>
            </w:r>
            <w:r w:rsidR="00DA7FF4">
              <w:rPr>
                <w:noProof/>
                <w:webHidden/>
              </w:rPr>
              <w:tab/>
            </w:r>
            <w:r w:rsidR="00DA7FF4">
              <w:rPr>
                <w:noProof/>
                <w:webHidden/>
              </w:rPr>
              <w:fldChar w:fldCharType="begin"/>
            </w:r>
            <w:r w:rsidR="00DA7FF4">
              <w:rPr>
                <w:noProof/>
                <w:webHidden/>
              </w:rPr>
              <w:delInstrText xml:space="preserve"> PAGEREF _Toc426538970 \h </w:delInstrText>
            </w:r>
            <w:r w:rsidR="00DA7FF4">
              <w:rPr>
                <w:noProof/>
                <w:webHidden/>
              </w:rPr>
            </w:r>
            <w:r w:rsidR="00DA7FF4">
              <w:rPr>
                <w:noProof/>
                <w:webHidden/>
              </w:rPr>
              <w:fldChar w:fldCharType="separate"/>
            </w:r>
            <w:r w:rsidR="00DA7FF4">
              <w:rPr>
                <w:noProof/>
                <w:webHidden/>
              </w:rPr>
              <w:delText>128</w:delText>
            </w:r>
            <w:r w:rsidR="00DA7FF4">
              <w:rPr>
                <w:noProof/>
                <w:webHidden/>
              </w:rPr>
              <w:fldChar w:fldCharType="end"/>
            </w:r>
            <w:r>
              <w:rPr>
                <w:noProof/>
              </w:rPr>
              <w:fldChar w:fldCharType="end"/>
            </w:r>
          </w:del>
        </w:p>
        <w:p w14:paraId="340B0C38" w14:textId="77777777" w:rsidR="00DA7FF4" w:rsidRDefault="008B0D2E">
          <w:pPr>
            <w:pStyle w:val="TOC3"/>
            <w:rPr>
              <w:del w:id="350" w:author="Anders Hejlsberg" w:date="2016-01-04T10:39:00Z"/>
              <w:rFonts w:eastAsiaTheme="minorEastAsia"/>
              <w:noProof/>
              <w:sz w:val="22"/>
            </w:rPr>
          </w:pPr>
          <w:del w:id="351" w:author="Anders Hejlsberg" w:date="2016-01-04T10:39:00Z">
            <w:r>
              <w:fldChar w:fldCharType="begin"/>
            </w:r>
            <w:r>
              <w:delInstrText xml:space="preserve"> HYPERLINK \l "_Toc426538971" </w:delInstrText>
            </w:r>
            <w:r>
              <w:fldChar w:fldCharType="separate"/>
            </w:r>
            <w:r w:rsidR="00DA7FF4" w:rsidRPr="00362BC7">
              <w:rPr>
                <w:rStyle w:val="Hyperlink"/>
                <w:noProof/>
              </w:rPr>
              <w:delText>8.6.1</w:delText>
            </w:r>
            <w:r w:rsidR="00DA7FF4">
              <w:rPr>
                <w:rFonts w:eastAsiaTheme="minorEastAsia"/>
                <w:noProof/>
                <w:sz w:val="22"/>
              </w:rPr>
              <w:tab/>
            </w:r>
            <w:r w:rsidR="00DA7FF4" w:rsidRPr="00362BC7">
              <w:rPr>
                <w:rStyle w:val="Hyperlink"/>
                <w:noProof/>
              </w:rPr>
              <w:delText>Classes Without Extends Clauses</w:delText>
            </w:r>
            <w:r w:rsidR="00DA7FF4">
              <w:rPr>
                <w:noProof/>
                <w:webHidden/>
              </w:rPr>
              <w:tab/>
            </w:r>
            <w:r w:rsidR="00DA7FF4">
              <w:rPr>
                <w:noProof/>
                <w:webHidden/>
              </w:rPr>
              <w:fldChar w:fldCharType="begin"/>
            </w:r>
            <w:r w:rsidR="00DA7FF4">
              <w:rPr>
                <w:noProof/>
                <w:webHidden/>
              </w:rPr>
              <w:delInstrText xml:space="preserve"> PAGEREF _Toc426538971 \h </w:delInstrText>
            </w:r>
            <w:r w:rsidR="00DA7FF4">
              <w:rPr>
                <w:noProof/>
                <w:webHidden/>
              </w:rPr>
            </w:r>
            <w:r w:rsidR="00DA7FF4">
              <w:rPr>
                <w:noProof/>
                <w:webHidden/>
              </w:rPr>
              <w:fldChar w:fldCharType="separate"/>
            </w:r>
            <w:r w:rsidR="00DA7FF4">
              <w:rPr>
                <w:noProof/>
                <w:webHidden/>
              </w:rPr>
              <w:delText>128</w:delText>
            </w:r>
            <w:r w:rsidR="00DA7FF4">
              <w:rPr>
                <w:noProof/>
                <w:webHidden/>
              </w:rPr>
              <w:fldChar w:fldCharType="end"/>
            </w:r>
            <w:r>
              <w:rPr>
                <w:noProof/>
              </w:rPr>
              <w:fldChar w:fldCharType="end"/>
            </w:r>
          </w:del>
        </w:p>
        <w:p w14:paraId="26E0A234" w14:textId="77777777" w:rsidR="00DA7FF4" w:rsidRDefault="008B0D2E">
          <w:pPr>
            <w:pStyle w:val="TOC3"/>
            <w:rPr>
              <w:del w:id="352" w:author="Anders Hejlsberg" w:date="2016-01-04T10:39:00Z"/>
              <w:rFonts w:eastAsiaTheme="minorEastAsia"/>
              <w:noProof/>
              <w:sz w:val="22"/>
            </w:rPr>
          </w:pPr>
          <w:del w:id="353" w:author="Anders Hejlsberg" w:date="2016-01-04T10:39:00Z">
            <w:r>
              <w:fldChar w:fldCharType="begin"/>
            </w:r>
            <w:r>
              <w:delInstrText xml:space="preserve"> HYPERLINK \l "_Toc426538972" </w:delInstrText>
            </w:r>
            <w:r>
              <w:fldChar w:fldCharType="separate"/>
            </w:r>
            <w:r w:rsidR="00DA7FF4" w:rsidRPr="00362BC7">
              <w:rPr>
                <w:rStyle w:val="Hyperlink"/>
                <w:noProof/>
              </w:rPr>
              <w:delText>8.6.2</w:delText>
            </w:r>
            <w:r w:rsidR="00DA7FF4">
              <w:rPr>
                <w:rFonts w:eastAsiaTheme="minorEastAsia"/>
                <w:noProof/>
                <w:sz w:val="22"/>
              </w:rPr>
              <w:tab/>
            </w:r>
            <w:r w:rsidR="00DA7FF4" w:rsidRPr="00362BC7">
              <w:rPr>
                <w:rStyle w:val="Hyperlink"/>
                <w:noProof/>
              </w:rPr>
              <w:delText>Classes With Extends Clauses</w:delText>
            </w:r>
            <w:r w:rsidR="00DA7FF4">
              <w:rPr>
                <w:noProof/>
                <w:webHidden/>
              </w:rPr>
              <w:tab/>
            </w:r>
            <w:r w:rsidR="00DA7FF4">
              <w:rPr>
                <w:noProof/>
                <w:webHidden/>
              </w:rPr>
              <w:fldChar w:fldCharType="begin"/>
            </w:r>
            <w:r w:rsidR="00DA7FF4">
              <w:rPr>
                <w:noProof/>
                <w:webHidden/>
              </w:rPr>
              <w:delInstrText xml:space="preserve"> PAGEREF _Toc426538972 \h </w:delInstrText>
            </w:r>
            <w:r w:rsidR="00DA7FF4">
              <w:rPr>
                <w:noProof/>
                <w:webHidden/>
              </w:rPr>
            </w:r>
            <w:r w:rsidR="00DA7FF4">
              <w:rPr>
                <w:noProof/>
                <w:webHidden/>
              </w:rPr>
              <w:fldChar w:fldCharType="separate"/>
            </w:r>
            <w:r w:rsidR="00DA7FF4">
              <w:rPr>
                <w:noProof/>
                <w:webHidden/>
              </w:rPr>
              <w:delText>130</w:delText>
            </w:r>
            <w:r w:rsidR="00DA7FF4">
              <w:rPr>
                <w:noProof/>
                <w:webHidden/>
              </w:rPr>
              <w:fldChar w:fldCharType="end"/>
            </w:r>
            <w:r>
              <w:rPr>
                <w:noProof/>
              </w:rPr>
              <w:fldChar w:fldCharType="end"/>
            </w:r>
          </w:del>
        </w:p>
        <w:p w14:paraId="12BB60E9" w14:textId="77777777" w:rsidR="00DA7FF4" w:rsidRDefault="008B0D2E">
          <w:pPr>
            <w:pStyle w:val="TOC1"/>
            <w:rPr>
              <w:del w:id="354" w:author="Anders Hejlsberg" w:date="2016-01-04T10:39:00Z"/>
              <w:rFonts w:eastAsiaTheme="minorEastAsia"/>
              <w:noProof/>
              <w:sz w:val="22"/>
            </w:rPr>
          </w:pPr>
          <w:del w:id="355" w:author="Anders Hejlsberg" w:date="2016-01-04T10:39:00Z">
            <w:r>
              <w:fldChar w:fldCharType="begin"/>
            </w:r>
            <w:r>
              <w:delInstrText xml:space="preserve"> HYPERLINK \l "_Toc426538973" </w:delInstrText>
            </w:r>
            <w:r>
              <w:fldChar w:fldCharType="separate"/>
            </w:r>
            <w:r w:rsidR="00DA7FF4" w:rsidRPr="00362BC7">
              <w:rPr>
                <w:rStyle w:val="Hyperlink"/>
                <w:noProof/>
              </w:rPr>
              <w:delText>9</w:delText>
            </w:r>
            <w:r w:rsidR="00DA7FF4">
              <w:rPr>
                <w:rFonts w:eastAsiaTheme="minorEastAsia"/>
                <w:noProof/>
                <w:sz w:val="22"/>
              </w:rPr>
              <w:tab/>
            </w:r>
            <w:r w:rsidR="00DA7FF4" w:rsidRPr="00362BC7">
              <w:rPr>
                <w:rStyle w:val="Hyperlink"/>
                <w:noProof/>
              </w:rPr>
              <w:delText>Enums</w:delText>
            </w:r>
            <w:r w:rsidR="00DA7FF4">
              <w:rPr>
                <w:noProof/>
                <w:webHidden/>
              </w:rPr>
              <w:tab/>
            </w:r>
            <w:r w:rsidR="00DA7FF4">
              <w:rPr>
                <w:noProof/>
                <w:webHidden/>
              </w:rPr>
              <w:fldChar w:fldCharType="begin"/>
            </w:r>
            <w:r w:rsidR="00DA7FF4">
              <w:rPr>
                <w:noProof/>
                <w:webHidden/>
              </w:rPr>
              <w:delInstrText xml:space="preserve"> PAGEREF _Toc426538973 \h </w:delInstrText>
            </w:r>
            <w:r w:rsidR="00DA7FF4">
              <w:rPr>
                <w:noProof/>
                <w:webHidden/>
              </w:rPr>
            </w:r>
            <w:r w:rsidR="00DA7FF4">
              <w:rPr>
                <w:noProof/>
                <w:webHidden/>
              </w:rPr>
              <w:fldChar w:fldCharType="separate"/>
            </w:r>
            <w:r w:rsidR="00DA7FF4">
              <w:rPr>
                <w:noProof/>
                <w:webHidden/>
              </w:rPr>
              <w:delText>133</w:delText>
            </w:r>
            <w:r w:rsidR="00DA7FF4">
              <w:rPr>
                <w:noProof/>
                <w:webHidden/>
              </w:rPr>
              <w:fldChar w:fldCharType="end"/>
            </w:r>
            <w:r>
              <w:rPr>
                <w:noProof/>
              </w:rPr>
              <w:fldChar w:fldCharType="end"/>
            </w:r>
          </w:del>
        </w:p>
        <w:p w14:paraId="39819114" w14:textId="77777777" w:rsidR="00DA7FF4" w:rsidRDefault="008B0D2E">
          <w:pPr>
            <w:pStyle w:val="TOC2"/>
            <w:tabs>
              <w:tab w:val="left" w:pos="880"/>
              <w:tab w:val="right" w:leader="dot" w:pos="9350"/>
            </w:tabs>
            <w:rPr>
              <w:del w:id="356" w:author="Anders Hejlsberg" w:date="2016-01-04T10:39:00Z"/>
              <w:rFonts w:eastAsiaTheme="minorEastAsia"/>
              <w:noProof/>
              <w:sz w:val="22"/>
            </w:rPr>
          </w:pPr>
          <w:del w:id="357" w:author="Anders Hejlsberg" w:date="2016-01-04T10:39:00Z">
            <w:r>
              <w:fldChar w:fldCharType="begin"/>
            </w:r>
            <w:r>
              <w:delInstrText xml:space="preserve"> HYPERLINK \l "_Toc426538974" </w:delInstrText>
            </w:r>
            <w:r>
              <w:fldChar w:fldCharType="separate"/>
            </w:r>
            <w:r w:rsidR="00DA7FF4" w:rsidRPr="00362BC7">
              <w:rPr>
                <w:rStyle w:val="Hyperlink"/>
                <w:noProof/>
              </w:rPr>
              <w:delText>9.1</w:delText>
            </w:r>
            <w:r w:rsidR="00DA7FF4">
              <w:rPr>
                <w:rFonts w:eastAsiaTheme="minorEastAsia"/>
                <w:noProof/>
                <w:sz w:val="22"/>
              </w:rPr>
              <w:tab/>
            </w:r>
            <w:r w:rsidR="00DA7FF4" w:rsidRPr="00362BC7">
              <w:rPr>
                <w:rStyle w:val="Hyperlink"/>
                <w:noProof/>
              </w:rPr>
              <w:delText>Enum Declarations</w:delText>
            </w:r>
            <w:r w:rsidR="00DA7FF4">
              <w:rPr>
                <w:noProof/>
                <w:webHidden/>
              </w:rPr>
              <w:tab/>
            </w:r>
            <w:r w:rsidR="00DA7FF4">
              <w:rPr>
                <w:noProof/>
                <w:webHidden/>
              </w:rPr>
              <w:fldChar w:fldCharType="begin"/>
            </w:r>
            <w:r w:rsidR="00DA7FF4">
              <w:rPr>
                <w:noProof/>
                <w:webHidden/>
              </w:rPr>
              <w:delInstrText xml:space="preserve"> PAGEREF _Toc426538974 \h </w:delInstrText>
            </w:r>
            <w:r w:rsidR="00DA7FF4">
              <w:rPr>
                <w:noProof/>
                <w:webHidden/>
              </w:rPr>
            </w:r>
            <w:r w:rsidR="00DA7FF4">
              <w:rPr>
                <w:noProof/>
                <w:webHidden/>
              </w:rPr>
              <w:fldChar w:fldCharType="separate"/>
            </w:r>
            <w:r w:rsidR="00DA7FF4">
              <w:rPr>
                <w:noProof/>
                <w:webHidden/>
              </w:rPr>
              <w:delText>133</w:delText>
            </w:r>
            <w:r w:rsidR="00DA7FF4">
              <w:rPr>
                <w:noProof/>
                <w:webHidden/>
              </w:rPr>
              <w:fldChar w:fldCharType="end"/>
            </w:r>
            <w:r>
              <w:rPr>
                <w:noProof/>
              </w:rPr>
              <w:fldChar w:fldCharType="end"/>
            </w:r>
          </w:del>
        </w:p>
        <w:p w14:paraId="3AA77C37" w14:textId="77777777" w:rsidR="00DA7FF4" w:rsidRDefault="008B0D2E">
          <w:pPr>
            <w:pStyle w:val="TOC2"/>
            <w:tabs>
              <w:tab w:val="left" w:pos="880"/>
              <w:tab w:val="right" w:leader="dot" w:pos="9350"/>
            </w:tabs>
            <w:rPr>
              <w:del w:id="358" w:author="Anders Hejlsberg" w:date="2016-01-04T10:39:00Z"/>
              <w:rFonts w:eastAsiaTheme="minorEastAsia"/>
              <w:noProof/>
              <w:sz w:val="22"/>
            </w:rPr>
          </w:pPr>
          <w:del w:id="359" w:author="Anders Hejlsberg" w:date="2016-01-04T10:39:00Z">
            <w:r>
              <w:fldChar w:fldCharType="begin"/>
            </w:r>
            <w:r>
              <w:delInstrText xml:space="preserve"> HYPE</w:delInstrText>
            </w:r>
            <w:r>
              <w:delInstrText xml:space="preserve">RLINK \l "_Toc426538975" </w:delInstrText>
            </w:r>
            <w:r>
              <w:fldChar w:fldCharType="separate"/>
            </w:r>
            <w:r w:rsidR="00DA7FF4" w:rsidRPr="00362BC7">
              <w:rPr>
                <w:rStyle w:val="Hyperlink"/>
                <w:noProof/>
              </w:rPr>
              <w:delText>9.2</w:delText>
            </w:r>
            <w:r w:rsidR="00DA7FF4">
              <w:rPr>
                <w:rFonts w:eastAsiaTheme="minorEastAsia"/>
                <w:noProof/>
                <w:sz w:val="22"/>
              </w:rPr>
              <w:tab/>
            </w:r>
            <w:r w:rsidR="00DA7FF4" w:rsidRPr="00362BC7">
              <w:rPr>
                <w:rStyle w:val="Hyperlink"/>
                <w:noProof/>
              </w:rPr>
              <w:delText>Enum Members</w:delText>
            </w:r>
            <w:r w:rsidR="00DA7FF4">
              <w:rPr>
                <w:noProof/>
                <w:webHidden/>
              </w:rPr>
              <w:tab/>
            </w:r>
            <w:r w:rsidR="00DA7FF4">
              <w:rPr>
                <w:noProof/>
                <w:webHidden/>
              </w:rPr>
              <w:fldChar w:fldCharType="begin"/>
            </w:r>
            <w:r w:rsidR="00DA7FF4">
              <w:rPr>
                <w:noProof/>
                <w:webHidden/>
              </w:rPr>
              <w:delInstrText xml:space="preserve"> PAGEREF _Toc426538975 \h </w:delInstrText>
            </w:r>
            <w:r w:rsidR="00DA7FF4">
              <w:rPr>
                <w:noProof/>
                <w:webHidden/>
              </w:rPr>
            </w:r>
            <w:r w:rsidR="00DA7FF4">
              <w:rPr>
                <w:noProof/>
                <w:webHidden/>
              </w:rPr>
              <w:fldChar w:fldCharType="separate"/>
            </w:r>
            <w:r w:rsidR="00DA7FF4">
              <w:rPr>
                <w:noProof/>
                <w:webHidden/>
              </w:rPr>
              <w:delText>134</w:delText>
            </w:r>
            <w:r w:rsidR="00DA7FF4">
              <w:rPr>
                <w:noProof/>
                <w:webHidden/>
              </w:rPr>
              <w:fldChar w:fldCharType="end"/>
            </w:r>
            <w:r>
              <w:rPr>
                <w:noProof/>
              </w:rPr>
              <w:fldChar w:fldCharType="end"/>
            </w:r>
          </w:del>
        </w:p>
        <w:p w14:paraId="46551C8D" w14:textId="77777777" w:rsidR="00DA7FF4" w:rsidRDefault="008B0D2E">
          <w:pPr>
            <w:pStyle w:val="TOC2"/>
            <w:tabs>
              <w:tab w:val="left" w:pos="880"/>
              <w:tab w:val="right" w:leader="dot" w:pos="9350"/>
            </w:tabs>
            <w:rPr>
              <w:del w:id="360" w:author="Anders Hejlsberg" w:date="2016-01-04T10:39:00Z"/>
              <w:rFonts w:eastAsiaTheme="minorEastAsia"/>
              <w:noProof/>
              <w:sz w:val="22"/>
            </w:rPr>
          </w:pPr>
          <w:del w:id="361" w:author="Anders Hejlsberg" w:date="2016-01-04T10:39:00Z">
            <w:r>
              <w:fldChar w:fldCharType="begin"/>
            </w:r>
            <w:r>
              <w:delInstrText xml:space="preserve"> HYPERLINK \l "_Toc426538976" </w:delInstrText>
            </w:r>
            <w:r>
              <w:fldChar w:fldCharType="separate"/>
            </w:r>
            <w:r w:rsidR="00DA7FF4" w:rsidRPr="00362BC7">
              <w:rPr>
                <w:rStyle w:val="Hyperlink"/>
                <w:noProof/>
                <w:highlight w:val="white"/>
              </w:rPr>
              <w:delText>9.3</w:delText>
            </w:r>
            <w:r w:rsidR="00DA7FF4">
              <w:rPr>
                <w:rFonts w:eastAsiaTheme="minorEastAsia"/>
                <w:noProof/>
                <w:sz w:val="22"/>
              </w:rPr>
              <w:tab/>
            </w:r>
            <w:r w:rsidR="00DA7FF4" w:rsidRPr="00362BC7">
              <w:rPr>
                <w:rStyle w:val="Hyperlink"/>
                <w:noProof/>
                <w:highlight w:val="white"/>
              </w:rPr>
              <w:delText>Declaration Merging</w:delText>
            </w:r>
            <w:r w:rsidR="00DA7FF4">
              <w:rPr>
                <w:noProof/>
                <w:webHidden/>
              </w:rPr>
              <w:tab/>
            </w:r>
            <w:r w:rsidR="00DA7FF4">
              <w:rPr>
                <w:noProof/>
                <w:webHidden/>
              </w:rPr>
              <w:fldChar w:fldCharType="begin"/>
            </w:r>
            <w:r w:rsidR="00DA7FF4">
              <w:rPr>
                <w:noProof/>
                <w:webHidden/>
              </w:rPr>
              <w:delInstrText xml:space="preserve"> PAGEREF _Toc426538976 \h </w:delInstrText>
            </w:r>
            <w:r w:rsidR="00DA7FF4">
              <w:rPr>
                <w:noProof/>
                <w:webHidden/>
              </w:rPr>
            </w:r>
            <w:r w:rsidR="00DA7FF4">
              <w:rPr>
                <w:noProof/>
                <w:webHidden/>
              </w:rPr>
              <w:fldChar w:fldCharType="separate"/>
            </w:r>
            <w:r w:rsidR="00DA7FF4">
              <w:rPr>
                <w:noProof/>
                <w:webHidden/>
              </w:rPr>
              <w:delText>135</w:delText>
            </w:r>
            <w:r w:rsidR="00DA7FF4">
              <w:rPr>
                <w:noProof/>
                <w:webHidden/>
              </w:rPr>
              <w:fldChar w:fldCharType="end"/>
            </w:r>
            <w:r>
              <w:rPr>
                <w:noProof/>
              </w:rPr>
              <w:fldChar w:fldCharType="end"/>
            </w:r>
          </w:del>
        </w:p>
        <w:p w14:paraId="4A352D81" w14:textId="77777777" w:rsidR="00DA7FF4" w:rsidRDefault="008B0D2E">
          <w:pPr>
            <w:pStyle w:val="TOC2"/>
            <w:tabs>
              <w:tab w:val="left" w:pos="880"/>
              <w:tab w:val="right" w:leader="dot" w:pos="9350"/>
            </w:tabs>
            <w:rPr>
              <w:del w:id="362" w:author="Anders Hejlsberg" w:date="2016-01-04T10:39:00Z"/>
              <w:rFonts w:eastAsiaTheme="minorEastAsia"/>
              <w:noProof/>
              <w:sz w:val="22"/>
            </w:rPr>
          </w:pPr>
          <w:del w:id="363" w:author="Anders Hejlsberg" w:date="2016-01-04T10:39:00Z">
            <w:r>
              <w:fldChar w:fldCharType="begin"/>
            </w:r>
            <w:r>
              <w:delInstrText xml:space="preserve"> HYPERLINK \l "_Toc426538977" </w:delInstrText>
            </w:r>
            <w:r>
              <w:fldChar w:fldCharType="separate"/>
            </w:r>
            <w:r w:rsidR="00DA7FF4" w:rsidRPr="00362BC7">
              <w:rPr>
                <w:rStyle w:val="Hyperlink"/>
                <w:noProof/>
              </w:rPr>
              <w:delText>9.4</w:delText>
            </w:r>
            <w:r w:rsidR="00DA7FF4">
              <w:rPr>
                <w:rFonts w:eastAsiaTheme="minorEastAsia"/>
                <w:noProof/>
                <w:sz w:val="22"/>
              </w:rPr>
              <w:tab/>
            </w:r>
            <w:r w:rsidR="00DA7FF4" w:rsidRPr="00362BC7">
              <w:rPr>
                <w:rStyle w:val="Hyperlink"/>
                <w:noProof/>
              </w:rPr>
              <w:delText>Constant Enum Declarations</w:delText>
            </w:r>
            <w:r w:rsidR="00DA7FF4">
              <w:rPr>
                <w:noProof/>
                <w:webHidden/>
              </w:rPr>
              <w:tab/>
            </w:r>
            <w:r w:rsidR="00DA7FF4">
              <w:rPr>
                <w:noProof/>
                <w:webHidden/>
              </w:rPr>
              <w:fldChar w:fldCharType="begin"/>
            </w:r>
            <w:r w:rsidR="00DA7FF4">
              <w:rPr>
                <w:noProof/>
                <w:webHidden/>
              </w:rPr>
              <w:delInstrText xml:space="preserve"> PAGEREF _Toc426538977 \h </w:delInstrText>
            </w:r>
            <w:r w:rsidR="00DA7FF4">
              <w:rPr>
                <w:noProof/>
                <w:webHidden/>
              </w:rPr>
            </w:r>
            <w:r w:rsidR="00DA7FF4">
              <w:rPr>
                <w:noProof/>
                <w:webHidden/>
              </w:rPr>
              <w:fldChar w:fldCharType="separate"/>
            </w:r>
            <w:r w:rsidR="00DA7FF4">
              <w:rPr>
                <w:noProof/>
                <w:webHidden/>
              </w:rPr>
              <w:delText>136</w:delText>
            </w:r>
            <w:r w:rsidR="00DA7FF4">
              <w:rPr>
                <w:noProof/>
                <w:webHidden/>
              </w:rPr>
              <w:fldChar w:fldCharType="end"/>
            </w:r>
            <w:r>
              <w:rPr>
                <w:noProof/>
              </w:rPr>
              <w:fldChar w:fldCharType="end"/>
            </w:r>
          </w:del>
        </w:p>
        <w:p w14:paraId="751F975C" w14:textId="77777777" w:rsidR="00DA7FF4" w:rsidRDefault="008B0D2E">
          <w:pPr>
            <w:pStyle w:val="TOC2"/>
            <w:tabs>
              <w:tab w:val="left" w:pos="880"/>
              <w:tab w:val="right" w:leader="dot" w:pos="9350"/>
            </w:tabs>
            <w:rPr>
              <w:del w:id="364" w:author="Anders Hejlsberg" w:date="2016-01-04T10:39:00Z"/>
              <w:rFonts w:eastAsiaTheme="minorEastAsia"/>
              <w:noProof/>
              <w:sz w:val="22"/>
            </w:rPr>
          </w:pPr>
          <w:del w:id="365" w:author="Anders Hejlsberg" w:date="2016-01-04T10:39:00Z">
            <w:r>
              <w:fldChar w:fldCharType="begin"/>
            </w:r>
            <w:r>
              <w:delInstrText xml:space="preserve"> HYPERLINK \l "_Toc426538978" </w:delInstrText>
            </w:r>
            <w:r>
              <w:fldChar w:fldCharType="separate"/>
            </w:r>
            <w:r w:rsidR="00DA7FF4" w:rsidRPr="00362BC7">
              <w:rPr>
                <w:rStyle w:val="Hyperlink"/>
                <w:noProof/>
                <w:highlight w:val="white"/>
              </w:rPr>
              <w:delText>9.5</w:delText>
            </w:r>
            <w:r w:rsidR="00DA7FF4">
              <w:rPr>
                <w:rFonts w:eastAsiaTheme="minorEastAsia"/>
                <w:noProof/>
                <w:sz w:val="22"/>
              </w:rPr>
              <w:tab/>
            </w:r>
            <w:r w:rsidR="00DA7FF4" w:rsidRPr="00362BC7">
              <w:rPr>
                <w:rStyle w:val="Hyperlink"/>
                <w:noProof/>
                <w:highlight w:val="white"/>
              </w:rPr>
              <w:delText>Code Generation</w:delText>
            </w:r>
            <w:r w:rsidR="00DA7FF4">
              <w:rPr>
                <w:noProof/>
                <w:webHidden/>
              </w:rPr>
              <w:tab/>
            </w:r>
            <w:r w:rsidR="00DA7FF4">
              <w:rPr>
                <w:noProof/>
                <w:webHidden/>
              </w:rPr>
              <w:fldChar w:fldCharType="begin"/>
            </w:r>
            <w:r w:rsidR="00DA7FF4">
              <w:rPr>
                <w:noProof/>
                <w:webHidden/>
              </w:rPr>
              <w:delInstrText xml:space="preserve"> PAGEREF _Toc426538978 \h </w:delInstrText>
            </w:r>
            <w:r w:rsidR="00DA7FF4">
              <w:rPr>
                <w:noProof/>
                <w:webHidden/>
              </w:rPr>
            </w:r>
            <w:r w:rsidR="00DA7FF4">
              <w:rPr>
                <w:noProof/>
                <w:webHidden/>
              </w:rPr>
              <w:fldChar w:fldCharType="separate"/>
            </w:r>
            <w:r w:rsidR="00DA7FF4">
              <w:rPr>
                <w:noProof/>
                <w:webHidden/>
              </w:rPr>
              <w:delText>136</w:delText>
            </w:r>
            <w:r w:rsidR="00DA7FF4">
              <w:rPr>
                <w:noProof/>
                <w:webHidden/>
              </w:rPr>
              <w:fldChar w:fldCharType="end"/>
            </w:r>
            <w:r>
              <w:rPr>
                <w:noProof/>
              </w:rPr>
              <w:fldChar w:fldCharType="end"/>
            </w:r>
          </w:del>
        </w:p>
        <w:p w14:paraId="57FE9B08" w14:textId="77777777" w:rsidR="00DA7FF4" w:rsidRDefault="008B0D2E">
          <w:pPr>
            <w:pStyle w:val="TOC1"/>
            <w:rPr>
              <w:del w:id="366" w:author="Anders Hejlsberg" w:date="2016-01-04T10:39:00Z"/>
              <w:rFonts w:eastAsiaTheme="minorEastAsia"/>
              <w:noProof/>
              <w:sz w:val="22"/>
            </w:rPr>
          </w:pPr>
          <w:del w:id="367" w:author="Anders Hejlsberg" w:date="2016-01-04T10:39:00Z">
            <w:r>
              <w:fldChar w:fldCharType="begin"/>
            </w:r>
            <w:r>
              <w:delInstrText xml:space="preserve"> HYPERLINK \l "_Toc426538979" </w:delInstrText>
            </w:r>
            <w:r>
              <w:fldChar w:fldCharType="separate"/>
            </w:r>
            <w:r w:rsidR="00DA7FF4" w:rsidRPr="00362BC7">
              <w:rPr>
                <w:rStyle w:val="Hyperlink"/>
                <w:noProof/>
              </w:rPr>
              <w:delText>10</w:delText>
            </w:r>
            <w:r w:rsidR="00DA7FF4">
              <w:rPr>
                <w:rFonts w:eastAsiaTheme="minorEastAsia"/>
                <w:noProof/>
                <w:sz w:val="22"/>
              </w:rPr>
              <w:tab/>
            </w:r>
            <w:r w:rsidR="00DA7FF4" w:rsidRPr="00362BC7">
              <w:rPr>
                <w:rStyle w:val="Hyperlink"/>
                <w:noProof/>
              </w:rPr>
              <w:delText>Namespaces</w:delText>
            </w:r>
            <w:r w:rsidR="00DA7FF4">
              <w:rPr>
                <w:noProof/>
                <w:webHidden/>
              </w:rPr>
              <w:tab/>
            </w:r>
            <w:r w:rsidR="00DA7FF4">
              <w:rPr>
                <w:noProof/>
                <w:webHidden/>
              </w:rPr>
              <w:fldChar w:fldCharType="begin"/>
            </w:r>
            <w:r w:rsidR="00DA7FF4">
              <w:rPr>
                <w:noProof/>
                <w:webHidden/>
              </w:rPr>
              <w:delInstrText xml:space="preserve"> PAGEREF _Toc426538979 \h </w:delInstrText>
            </w:r>
            <w:r w:rsidR="00DA7FF4">
              <w:rPr>
                <w:noProof/>
                <w:webHidden/>
              </w:rPr>
            </w:r>
            <w:r w:rsidR="00DA7FF4">
              <w:rPr>
                <w:noProof/>
                <w:webHidden/>
              </w:rPr>
              <w:fldChar w:fldCharType="separate"/>
            </w:r>
            <w:r w:rsidR="00DA7FF4">
              <w:rPr>
                <w:noProof/>
                <w:webHidden/>
              </w:rPr>
              <w:delText>139</w:delText>
            </w:r>
            <w:r w:rsidR="00DA7FF4">
              <w:rPr>
                <w:noProof/>
                <w:webHidden/>
              </w:rPr>
              <w:fldChar w:fldCharType="end"/>
            </w:r>
            <w:r>
              <w:rPr>
                <w:noProof/>
              </w:rPr>
              <w:fldChar w:fldCharType="end"/>
            </w:r>
          </w:del>
        </w:p>
        <w:p w14:paraId="5D8E706D" w14:textId="77777777" w:rsidR="00DA7FF4" w:rsidRDefault="008B0D2E">
          <w:pPr>
            <w:pStyle w:val="TOC2"/>
            <w:tabs>
              <w:tab w:val="left" w:pos="880"/>
              <w:tab w:val="right" w:leader="dot" w:pos="9350"/>
            </w:tabs>
            <w:rPr>
              <w:del w:id="368" w:author="Anders Hejlsberg" w:date="2016-01-04T10:39:00Z"/>
              <w:rFonts w:eastAsiaTheme="minorEastAsia"/>
              <w:noProof/>
              <w:sz w:val="22"/>
            </w:rPr>
          </w:pPr>
          <w:del w:id="369" w:author="Anders Hejlsberg" w:date="2016-01-04T10:39:00Z">
            <w:r>
              <w:fldChar w:fldCharType="begin"/>
            </w:r>
            <w:r>
              <w:delInstrText xml:space="preserve"> HYPERLINK \l "_Toc426538980" </w:delInstrText>
            </w:r>
            <w:r>
              <w:fldChar w:fldCharType="separate"/>
            </w:r>
            <w:r w:rsidR="00DA7FF4" w:rsidRPr="00362BC7">
              <w:rPr>
                <w:rStyle w:val="Hyperlink"/>
                <w:noProof/>
              </w:rPr>
              <w:delText>10.1</w:delText>
            </w:r>
            <w:r w:rsidR="00DA7FF4">
              <w:rPr>
                <w:rFonts w:eastAsiaTheme="minorEastAsia"/>
                <w:noProof/>
                <w:sz w:val="22"/>
              </w:rPr>
              <w:tab/>
            </w:r>
            <w:r w:rsidR="00DA7FF4" w:rsidRPr="00362BC7">
              <w:rPr>
                <w:rStyle w:val="Hyperlink"/>
                <w:noProof/>
              </w:rPr>
              <w:delText>Namespace Declarations</w:delText>
            </w:r>
            <w:r w:rsidR="00DA7FF4">
              <w:rPr>
                <w:noProof/>
                <w:webHidden/>
              </w:rPr>
              <w:tab/>
            </w:r>
            <w:r w:rsidR="00DA7FF4">
              <w:rPr>
                <w:noProof/>
                <w:webHidden/>
              </w:rPr>
              <w:fldChar w:fldCharType="begin"/>
            </w:r>
            <w:r w:rsidR="00DA7FF4">
              <w:rPr>
                <w:noProof/>
                <w:webHidden/>
              </w:rPr>
              <w:delInstrText xml:space="preserve"> PAGEREF _Toc426538980 \h </w:delInstrText>
            </w:r>
            <w:r w:rsidR="00DA7FF4">
              <w:rPr>
                <w:noProof/>
                <w:webHidden/>
              </w:rPr>
            </w:r>
            <w:r w:rsidR="00DA7FF4">
              <w:rPr>
                <w:noProof/>
                <w:webHidden/>
              </w:rPr>
              <w:fldChar w:fldCharType="separate"/>
            </w:r>
            <w:r w:rsidR="00DA7FF4">
              <w:rPr>
                <w:noProof/>
                <w:webHidden/>
              </w:rPr>
              <w:delText>139</w:delText>
            </w:r>
            <w:r w:rsidR="00DA7FF4">
              <w:rPr>
                <w:noProof/>
                <w:webHidden/>
              </w:rPr>
              <w:fldChar w:fldCharType="end"/>
            </w:r>
            <w:r>
              <w:rPr>
                <w:noProof/>
              </w:rPr>
              <w:fldChar w:fldCharType="end"/>
            </w:r>
          </w:del>
        </w:p>
        <w:p w14:paraId="3C7BDC5D" w14:textId="77777777" w:rsidR="00DA7FF4" w:rsidRDefault="008B0D2E">
          <w:pPr>
            <w:pStyle w:val="TOC2"/>
            <w:tabs>
              <w:tab w:val="left" w:pos="880"/>
              <w:tab w:val="right" w:leader="dot" w:pos="9350"/>
            </w:tabs>
            <w:rPr>
              <w:del w:id="370" w:author="Anders Hejlsberg" w:date="2016-01-04T10:39:00Z"/>
              <w:rFonts w:eastAsiaTheme="minorEastAsia"/>
              <w:noProof/>
              <w:sz w:val="22"/>
            </w:rPr>
          </w:pPr>
          <w:del w:id="371" w:author="Anders Hejlsberg" w:date="2016-01-04T10:39:00Z">
            <w:r>
              <w:fldChar w:fldCharType="begin"/>
            </w:r>
            <w:r>
              <w:delInstrText xml:space="preserve"> HYPERLINK \l "_Toc426538981" </w:delInstrText>
            </w:r>
            <w:r>
              <w:fldChar w:fldCharType="separate"/>
            </w:r>
            <w:r w:rsidR="00DA7FF4" w:rsidRPr="00362BC7">
              <w:rPr>
                <w:rStyle w:val="Hyperlink"/>
                <w:noProof/>
              </w:rPr>
              <w:delText>10.2</w:delText>
            </w:r>
            <w:r w:rsidR="00DA7FF4">
              <w:rPr>
                <w:rFonts w:eastAsiaTheme="minorEastAsia"/>
                <w:noProof/>
                <w:sz w:val="22"/>
              </w:rPr>
              <w:tab/>
            </w:r>
            <w:r w:rsidR="00DA7FF4" w:rsidRPr="00362BC7">
              <w:rPr>
                <w:rStyle w:val="Hyperlink"/>
                <w:noProof/>
              </w:rPr>
              <w:delText>Namespace Body</w:delText>
            </w:r>
            <w:r w:rsidR="00DA7FF4">
              <w:rPr>
                <w:noProof/>
                <w:webHidden/>
              </w:rPr>
              <w:tab/>
            </w:r>
            <w:r w:rsidR="00DA7FF4">
              <w:rPr>
                <w:noProof/>
                <w:webHidden/>
              </w:rPr>
              <w:fldChar w:fldCharType="begin"/>
            </w:r>
            <w:r w:rsidR="00DA7FF4">
              <w:rPr>
                <w:noProof/>
                <w:webHidden/>
              </w:rPr>
              <w:delInstrText xml:space="preserve"> PAGEREF _Toc426538981 \h </w:delInstrText>
            </w:r>
            <w:r w:rsidR="00DA7FF4">
              <w:rPr>
                <w:noProof/>
                <w:webHidden/>
              </w:rPr>
            </w:r>
            <w:r w:rsidR="00DA7FF4">
              <w:rPr>
                <w:noProof/>
                <w:webHidden/>
              </w:rPr>
              <w:fldChar w:fldCharType="separate"/>
            </w:r>
            <w:r w:rsidR="00DA7FF4">
              <w:rPr>
                <w:noProof/>
                <w:webHidden/>
              </w:rPr>
              <w:delText>141</w:delText>
            </w:r>
            <w:r w:rsidR="00DA7FF4">
              <w:rPr>
                <w:noProof/>
                <w:webHidden/>
              </w:rPr>
              <w:fldChar w:fldCharType="end"/>
            </w:r>
            <w:r>
              <w:rPr>
                <w:noProof/>
              </w:rPr>
              <w:fldChar w:fldCharType="end"/>
            </w:r>
          </w:del>
        </w:p>
        <w:p w14:paraId="76C1C2A9" w14:textId="77777777" w:rsidR="00DA7FF4" w:rsidRDefault="008B0D2E">
          <w:pPr>
            <w:pStyle w:val="TOC2"/>
            <w:tabs>
              <w:tab w:val="left" w:pos="880"/>
              <w:tab w:val="right" w:leader="dot" w:pos="9350"/>
            </w:tabs>
            <w:rPr>
              <w:del w:id="372" w:author="Anders Hejlsberg" w:date="2016-01-04T10:39:00Z"/>
              <w:rFonts w:eastAsiaTheme="minorEastAsia"/>
              <w:noProof/>
              <w:sz w:val="22"/>
            </w:rPr>
          </w:pPr>
          <w:del w:id="373" w:author="Anders Hejlsberg" w:date="2016-01-04T10:39:00Z">
            <w:r>
              <w:fldChar w:fldCharType="begin"/>
            </w:r>
            <w:r>
              <w:delInstrText xml:space="preserve"> HYPERLINK \l "_Toc426538982" </w:delInstrText>
            </w:r>
            <w:r>
              <w:fldChar w:fldCharType="separate"/>
            </w:r>
            <w:r w:rsidR="00DA7FF4" w:rsidRPr="00362BC7">
              <w:rPr>
                <w:rStyle w:val="Hyperlink"/>
                <w:noProof/>
              </w:rPr>
              <w:delText>10.3</w:delText>
            </w:r>
            <w:r w:rsidR="00DA7FF4">
              <w:rPr>
                <w:rFonts w:eastAsiaTheme="minorEastAsia"/>
                <w:noProof/>
                <w:sz w:val="22"/>
              </w:rPr>
              <w:tab/>
            </w:r>
            <w:r w:rsidR="00DA7FF4" w:rsidRPr="00362BC7">
              <w:rPr>
                <w:rStyle w:val="Hyperlink"/>
                <w:noProof/>
              </w:rPr>
              <w:delText>Import Alias Declarations</w:delText>
            </w:r>
            <w:r w:rsidR="00DA7FF4">
              <w:rPr>
                <w:noProof/>
                <w:webHidden/>
              </w:rPr>
              <w:tab/>
            </w:r>
            <w:r w:rsidR="00DA7FF4">
              <w:rPr>
                <w:noProof/>
                <w:webHidden/>
              </w:rPr>
              <w:fldChar w:fldCharType="begin"/>
            </w:r>
            <w:r w:rsidR="00DA7FF4">
              <w:rPr>
                <w:noProof/>
                <w:webHidden/>
              </w:rPr>
              <w:delInstrText xml:space="preserve"> PAGEREF _Toc426538982 \h </w:delInstrText>
            </w:r>
            <w:r w:rsidR="00DA7FF4">
              <w:rPr>
                <w:noProof/>
                <w:webHidden/>
              </w:rPr>
            </w:r>
            <w:r w:rsidR="00DA7FF4">
              <w:rPr>
                <w:noProof/>
                <w:webHidden/>
              </w:rPr>
              <w:fldChar w:fldCharType="separate"/>
            </w:r>
            <w:r w:rsidR="00DA7FF4">
              <w:rPr>
                <w:noProof/>
                <w:webHidden/>
              </w:rPr>
              <w:delText>141</w:delText>
            </w:r>
            <w:r w:rsidR="00DA7FF4">
              <w:rPr>
                <w:noProof/>
                <w:webHidden/>
              </w:rPr>
              <w:fldChar w:fldCharType="end"/>
            </w:r>
            <w:r>
              <w:rPr>
                <w:noProof/>
              </w:rPr>
              <w:fldChar w:fldCharType="end"/>
            </w:r>
          </w:del>
        </w:p>
        <w:p w14:paraId="0255B64C" w14:textId="77777777" w:rsidR="00DA7FF4" w:rsidRDefault="008B0D2E">
          <w:pPr>
            <w:pStyle w:val="TOC2"/>
            <w:tabs>
              <w:tab w:val="left" w:pos="880"/>
              <w:tab w:val="right" w:leader="dot" w:pos="9350"/>
            </w:tabs>
            <w:rPr>
              <w:del w:id="374" w:author="Anders Hejlsberg" w:date="2016-01-04T10:39:00Z"/>
              <w:rFonts w:eastAsiaTheme="minorEastAsia"/>
              <w:noProof/>
              <w:sz w:val="22"/>
            </w:rPr>
          </w:pPr>
          <w:del w:id="375" w:author="Anders Hejlsberg" w:date="2016-01-04T10:39:00Z">
            <w:r>
              <w:fldChar w:fldCharType="begin"/>
            </w:r>
            <w:r>
              <w:delInstrText xml:space="preserve"> HYPERLINK \l "_Toc42653898</w:delInstrText>
            </w:r>
            <w:r>
              <w:delInstrText xml:space="preserve">3" </w:delInstrText>
            </w:r>
            <w:r>
              <w:fldChar w:fldCharType="separate"/>
            </w:r>
            <w:r w:rsidR="00DA7FF4" w:rsidRPr="00362BC7">
              <w:rPr>
                <w:rStyle w:val="Hyperlink"/>
                <w:noProof/>
              </w:rPr>
              <w:delText>10.4</w:delText>
            </w:r>
            <w:r w:rsidR="00DA7FF4">
              <w:rPr>
                <w:rFonts w:eastAsiaTheme="minorEastAsia"/>
                <w:noProof/>
                <w:sz w:val="22"/>
              </w:rPr>
              <w:tab/>
            </w:r>
            <w:r w:rsidR="00DA7FF4" w:rsidRPr="00362BC7">
              <w:rPr>
                <w:rStyle w:val="Hyperlink"/>
                <w:noProof/>
              </w:rPr>
              <w:delText>Export Declarations</w:delText>
            </w:r>
            <w:r w:rsidR="00DA7FF4">
              <w:rPr>
                <w:noProof/>
                <w:webHidden/>
              </w:rPr>
              <w:tab/>
            </w:r>
            <w:r w:rsidR="00DA7FF4">
              <w:rPr>
                <w:noProof/>
                <w:webHidden/>
              </w:rPr>
              <w:fldChar w:fldCharType="begin"/>
            </w:r>
            <w:r w:rsidR="00DA7FF4">
              <w:rPr>
                <w:noProof/>
                <w:webHidden/>
              </w:rPr>
              <w:delInstrText xml:space="preserve"> PAGEREF _Toc426538983 \h </w:delInstrText>
            </w:r>
            <w:r w:rsidR="00DA7FF4">
              <w:rPr>
                <w:noProof/>
                <w:webHidden/>
              </w:rPr>
            </w:r>
            <w:r w:rsidR="00DA7FF4">
              <w:rPr>
                <w:noProof/>
                <w:webHidden/>
              </w:rPr>
              <w:fldChar w:fldCharType="separate"/>
            </w:r>
            <w:r w:rsidR="00DA7FF4">
              <w:rPr>
                <w:noProof/>
                <w:webHidden/>
              </w:rPr>
              <w:delText>143</w:delText>
            </w:r>
            <w:r w:rsidR="00DA7FF4">
              <w:rPr>
                <w:noProof/>
                <w:webHidden/>
              </w:rPr>
              <w:fldChar w:fldCharType="end"/>
            </w:r>
            <w:r>
              <w:rPr>
                <w:noProof/>
              </w:rPr>
              <w:fldChar w:fldCharType="end"/>
            </w:r>
          </w:del>
        </w:p>
        <w:p w14:paraId="2D3F407A" w14:textId="77777777" w:rsidR="00DA7FF4" w:rsidRDefault="008B0D2E">
          <w:pPr>
            <w:pStyle w:val="TOC2"/>
            <w:tabs>
              <w:tab w:val="left" w:pos="880"/>
              <w:tab w:val="right" w:leader="dot" w:pos="9350"/>
            </w:tabs>
            <w:rPr>
              <w:del w:id="376" w:author="Anders Hejlsberg" w:date="2016-01-04T10:39:00Z"/>
              <w:rFonts w:eastAsiaTheme="minorEastAsia"/>
              <w:noProof/>
              <w:sz w:val="22"/>
            </w:rPr>
          </w:pPr>
          <w:del w:id="377" w:author="Anders Hejlsberg" w:date="2016-01-04T10:39:00Z">
            <w:r>
              <w:fldChar w:fldCharType="begin"/>
            </w:r>
            <w:r>
              <w:delInstrText xml:space="preserve"> HYPERLINK \l "_Toc426538984" </w:delInstrText>
            </w:r>
            <w:r>
              <w:fldChar w:fldCharType="separate"/>
            </w:r>
            <w:r w:rsidR="00DA7FF4" w:rsidRPr="00362BC7">
              <w:rPr>
                <w:rStyle w:val="Hyperlink"/>
                <w:noProof/>
              </w:rPr>
              <w:delText>10.5</w:delText>
            </w:r>
            <w:r w:rsidR="00DA7FF4">
              <w:rPr>
                <w:rFonts w:eastAsiaTheme="minorEastAsia"/>
                <w:noProof/>
                <w:sz w:val="22"/>
              </w:rPr>
              <w:tab/>
            </w:r>
            <w:r w:rsidR="00DA7FF4" w:rsidRPr="00362BC7">
              <w:rPr>
                <w:rStyle w:val="Hyperlink"/>
                <w:noProof/>
              </w:rPr>
              <w:delText>Declaration Merging</w:delText>
            </w:r>
            <w:r w:rsidR="00DA7FF4">
              <w:rPr>
                <w:noProof/>
                <w:webHidden/>
              </w:rPr>
              <w:tab/>
            </w:r>
            <w:r w:rsidR="00DA7FF4">
              <w:rPr>
                <w:noProof/>
                <w:webHidden/>
              </w:rPr>
              <w:fldChar w:fldCharType="begin"/>
            </w:r>
            <w:r w:rsidR="00DA7FF4">
              <w:rPr>
                <w:noProof/>
                <w:webHidden/>
              </w:rPr>
              <w:delInstrText xml:space="preserve"> PAGEREF _Toc426538984 \h </w:delInstrText>
            </w:r>
            <w:r w:rsidR="00DA7FF4">
              <w:rPr>
                <w:noProof/>
                <w:webHidden/>
              </w:rPr>
            </w:r>
            <w:r w:rsidR="00DA7FF4">
              <w:rPr>
                <w:noProof/>
                <w:webHidden/>
              </w:rPr>
              <w:fldChar w:fldCharType="separate"/>
            </w:r>
            <w:r w:rsidR="00DA7FF4">
              <w:rPr>
                <w:noProof/>
                <w:webHidden/>
              </w:rPr>
              <w:delText>144</w:delText>
            </w:r>
            <w:r w:rsidR="00DA7FF4">
              <w:rPr>
                <w:noProof/>
                <w:webHidden/>
              </w:rPr>
              <w:fldChar w:fldCharType="end"/>
            </w:r>
            <w:r>
              <w:rPr>
                <w:noProof/>
              </w:rPr>
              <w:fldChar w:fldCharType="end"/>
            </w:r>
          </w:del>
        </w:p>
        <w:p w14:paraId="6E994B02" w14:textId="77777777" w:rsidR="00DA7FF4" w:rsidRDefault="008B0D2E">
          <w:pPr>
            <w:pStyle w:val="TOC2"/>
            <w:tabs>
              <w:tab w:val="left" w:pos="880"/>
              <w:tab w:val="right" w:leader="dot" w:pos="9350"/>
            </w:tabs>
            <w:rPr>
              <w:del w:id="378" w:author="Anders Hejlsberg" w:date="2016-01-04T10:39:00Z"/>
              <w:rFonts w:eastAsiaTheme="minorEastAsia"/>
              <w:noProof/>
              <w:sz w:val="22"/>
            </w:rPr>
          </w:pPr>
          <w:del w:id="379" w:author="Anders Hejlsberg" w:date="2016-01-04T10:39:00Z">
            <w:r>
              <w:fldChar w:fldCharType="begin"/>
            </w:r>
            <w:r>
              <w:delInstrText xml:space="preserve"> HYPERLINK \l "_Toc426538985" </w:delInstrText>
            </w:r>
            <w:r>
              <w:fldChar w:fldCharType="separate"/>
            </w:r>
            <w:r w:rsidR="00DA7FF4" w:rsidRPr="00362BC7">
              <w:rPr>
                <w:rStyle w:val="Hyperlink"/>
                <w:noProof/>
              </w:rPr>
              <w:delText>10.6</w:delText>
            </w:r>
            <w:r w:rsidR="00DA7FF4">
              <w:rPr>
                <w:rFonts w:eastAsiaTheme="minorEastAsia"/>
                <w:noProof/>
                <w:sz w:val="22"/>
              </w:rPr>
              <w:tab/>
            </w:r>
            <w:r w:rsidR="00DA7FF4" w:rsidRPr="00362BC7">
              <w:rPr>
                <w:rStyle w:val="Hyperlink"/>
                <w:noProof/>
              </w:rPr>
              <w:delText>Code Generation</w:delText>
            </w:r>
            <w:r w:rsidR="00DA7FF4">
              <w:rPr>
                <w:noProof/>
                <w:webHidden/>
              </w:rPr>
              <w:tab/>
            </w:r>
            <w:r w:rsidR="00DA7FF4">
              <w:rPr>
                <w:noProof/>
                <w:webHidden/>
              </w:rPr>
              <w:fldChar w:fldCharType="begin"/>
            </w:r>
            <w:r w:rsidR="00DA7FF4">
              <w:rPr>
                <w:noProof/>
                <w:webHidden/>
              </w:rPr>
              <w:delInstrText xml:space="preserve"> PAGEREF _Toc426538985 \h </w:delInstrText>
            </w:r>
            <w:r w:rsidR="00DA7FF4">
              <w:rPr>
                <w:noProof/>
                <w:webHidden/>
              </w:rPr>
            </w:r>
            <w:r w:rsidR="00DA7FF4">
              <w:rPr>
                <w:noProof/>
                <w:webHidden/>
              </w:rPr>
              <w:fldChar w:fldCharType="separate"/>
            </w:r>
            <w:r w:rsidR="00DA7FF4">
              <w:rPr>
                <w:noProof/>
                <w:webHidden/>
              </w:rPr>
              <w:delText>146</w:delText>
            </w:r>
            <w:r w:rsidR="00DA7FF4">
              <w:rPr>
                <w:noProof/>
                <w:webHidden/>
              </w:rPr>
              <w:fldChar w:fldCharType="end"/>
            </w:r>
            <w:r>
              <w:rPr>
                <w:noProof/>
              </w:rPr>
              <w:fldChar w:fldCharType="end"/>
            </w:r>
          </w:del>
        </w:p>
        <w:p w14:paraId="09DF6F89" w14:textId="77777777" w:rsidR="00DA7FF4" w:rsidRDefault="008B0D2E">
          <w:pPr>
            <w:pStyle w:val="TOC1"/>
            <w:rPr>
              <w:del w:id="380" w:author="Anders Hejlsberg" w:date="2016-01-04T10:39:00Z"/>
              <w:rFonts w:eastAsiaTheme="minorEastAsia"/>
              <w:noProof/>
              <w:sz w:val="22"/>
            </w:rPr>
          </w:pPr>
          <w:del w:id="381" w:author="Anders Hejlsberg" w:date="2016-01-04T10:39:00Z">
            <w:r>
              <w:fldChar w:fldCharType="begin"/>
            </w:r>
            <w:r>
              <w:delInstrText xml:space="preserve"> HYPERLINK \l "_Toc426538986" </w:delInstrText>
            </w:r>
            <w:r>
              <w:fldChar w:fldCharType="separate"/>
            </w:r>
            <w:r w:rsidR="00DA7FF4" w:rsidRPr="00362BC7">
              <w:rPr>
                <w:rStyle w:val="Hyperlink"/>
                <w:noProof/>
              </w:rPr>
              <w:delText>11</w:delText>
            </w:r>
            <w:r w:rsidR="00DA7FF4">
              <w:rPr>
                <w:rFonts w:eastAsiaTheme="minorEastAsia"/>
                <w:noProof/>
                <w:sz w:val="22"/>
              </w:rPr>
              <w:tab/>
            </w:r>
            <w:r w:rsidR="00DA7FF4" w:rsidRPr="00362BC7">
              <w:rPr>
                <w:rStyle w:val="Hyperlink"/>
                <w:noProof/>
              </w:rPr>
              <w:delText>Scripts and Modules</w:delText>
            </w:r>
            <w:r w:rsidR="00DA7FF4">
              <w:rPr>
                <w:noProof/>
                <w:webHidden/>
              </w:rPr>
              <w:tab/>
            </w:r>
            <w:r w:rsidR="00DA7FF4">
              <w:rPr>
                <w:noProof/>
                <w:webHidden/>
              </w:rPr>
              <w:fldChar w:fldCharType="begin"/>
            </w:r>
            <w:r w:rsidR="00DA7FF4">
              <w:rPr>
                <w:noProof/>
                <w:webHidden/>
              </w:rPr>
              <w:delInstrText xml:space="preserve"> PAGEREF _Toc426538986 \h </w:delInstrText>
            </w:r>
            <w:r w:rsidR="00DA7FF4">
              <w:rPr>
                <w:noProof/>
                <w:webHidden/>
              </w:rPr>
            </w:r>
            <w:r w:rsidR="00DA7FF4">
              <w:rPr>
                <w:noProof/>
                <w:webHidden/>
              </w:rPr>
              <w:fldChar w:fldCharType="separate"/>
            </w:r>
            <w:r w:rsidR="00DA7FF4">
              <w:rPr>
                <w:noProof/>
                <w:webHidden/>
              </w:rPr>
              <w:delText>149</w:delText>
            </w:r>
            <w:r w:rsidR="00DA7FF4">
              <w:rPr>
                <w:noProof/>
                <w:webHidden/>
              </w:rPr>
              <w:fldChar w:fldCharType="end"/>
            </w:r>
            <w:r>
              <w:rPr>
                <w:noProof/>
              </w:rPr>
              <w:fldChar w:fldCharType="end"/>
            </w:r>
          </w:del>
        </w:p>
        <w:p w14:paraId="5BC68C25" w14:textId="77777777" w:rsidR="00DA7FF4" w:rsidRDefault="008B0D2E">
          <w:pPr>
            <w:pStyle w:val="TOC2"/>
            <w:tabs>
              <w:tab w:val="left" w:pos="880"/>
              <w:tab w:val="right" w:leader="dot" w:pos="9350"/>
            </w:tabs>
            <w:rPr>
              <w:del w:id="382" w:author="Anders Hejlsberg" w:date="2016-01-04T10:39:00Z"/>
              <w:rFonts w:eastAsiaTheme="minorEastAsia"/>
              <w:noProof/>
              <w:sz w:val="22"/>
            </w:rPr>
          </w:pPr>
          <w:del w:id="383" w:author="Anders Hejlsberg" w:date="2016-01-04T10:39:00Z">
            <w:r>
              <w:fldChar w:fldCharType="begin"/>
            </w:r>
            <w:r>
              <w:delInstrText xml:space="preserve"> HYPERLINK \l "_Toc426538987" </w:delInstrText>
            </w:r>
            <w:r>
              <w:fldChar w:fldCharType="separate"/>
            </w:r>
            <w:r w:rsidR="00DA7FF4" w:rsidRPr="00362BC7">
              <w:rPr>
                <w:rStyle w:val="Hyperlink"/>
                <w:noProof/>
              </w:rPr>
              <w:delText>11.1</w:delText>
            </w:r>
            <w:r w:rsidR="00DA7FF4">
              <w:rPr>
                <w:rFonts w:eastAsiaTheme="minorEastAsia"/>
                <w:noProof/>
                <w:sz w:val="22"/>
              </w:rPr>
              <w:tab/>
            </w:r>
            <w:r w:rsidR="00DA7FF4" w:rsidRPr="00362BC7">
              <w:rPr>
                <w:rStyle w:val="Hyperlink"/>
                <w:noProof/>
              </w:rPr>
              <w:delText>Programs and Source Files</w:delText>
            </w:r>
            <w:r w:rsidR="00DA7FF4">
              <w:rPr>
                <w:noProof/>
                <w:webHidden/>
              </w:rPr>
              <w:tab/>
            </w:r>
            <w:r w:rsidR="00DA7FF4">
              <w:rPr>
                <w:noProof/>
                <w:webHidden/>
              </w:rPr>
              <w:fldChar w:fldCharType="begin"/>
            </w:r>
            <w:r w:rsidR="00DA7FF4">
              <w:rPr>
                <w:noProof/>
                <w:webHidden/>
              </w:rPr>
              <w:delInstrText xml:space="preserve"> PAGEREF _Toc426538987 \h </w:delInstrText>
            </w:r>
            <w:r w:rsidR="00DA7FF4">
              <w:rPr>
                <w:noProof/>
                <w:webHidden/>
              </w:rPr>
            </w:r>
            <w:r w:rsidR="00DA7FF4">
              <w:rPr>
                <w:noProof/>
                <w:webHidden/>
              </w:rPr>
              <w:fldChar w:fldCharType="separate"/>
            </w:r>
            <w:r w:rsidR="00DA7FF4">
              <w:rPr>
                <w:noProof/>
                <w:webHidden/>
              </w:rPr>
              <w:delText>149</w:delText>
            </w:r>
            <w:r w:rsidR="00DA7FF4">
              <w:rPr>
                <w:noProof/>
                <w:webHidden/>
              </w:rPr>
              <w:fldChar w:fldCharType="end"/>
            </w:r>
            <w:r>
              <w:rPr>
                <w:noProof/>
              </w:rPr>
              <w:fldChar w:fldCharType="end"/>
            </w:r>
          </w:del>
        </w:p>
        <w:p w14:paraId="6AFB5C2D" w14:textId="77777777" w:rsidR="00DA7FF4" w:rsidRDefault="008B0D2E">
          <w:pPr>
            <w:pStyle w:val="TOC3"/>
            <w:rPr>
              <w:del w:id="384" w:author="Anders Hejlsberg" w:date="2016-01-04T10:39:00Z"/>
              <w:rFonts w:eastAsiaTheme="minorEastAsia"/>
              <w:noProof/>
              <w:sz w:val="22"/>
            </w:rPr>
          </w:pPr>
          <w:del w:id="385" w:author="Anders Hejlsberg" w:date="2016-01-04T10:39:00Z">
            <w:r>
              <w:fldChar w:fldCharType="begin"/>
            </w:r>
            <w:r>
              <w:delInstrText xml:space="preserve"> HYPERLINK \l "_Toc426538988" </w:delInstrText>
            </w:r>
            <w:r>
              <w:fldChar w:fldCharType="separate"/>
            </w:r>
            <w:r w:rsidR="00DA7FF4" w:rsidRPr="00362BC7">
              <w:rPr>
                <w:rStyle w:val="Hyperlink"/>
                <w:noProof/>
              </w:rPr>
              <w:delText>11.1.1</w:delText>
            </w:r>
            <w:r w:rsidR="00DA7FF4">
              <w:rPr>
                <w:rFonts w:eastAsiaTheme="minorEastAsia"/>
                <w:noProof/>
                <w:sz w:val="22"/>
              </w:rPr>
              <w:tab/>
            </w:r>
            <w:r w:rsidR="00DA7FF4" w:rsidRPr="00362BC7">
              <w:rPr>
                <w:rStyle w:val="Hyperlink"/>
                <w:noProof/>
              </w:rPr>
              <w:delText>Source Files Dependencies</w:delText>
            </w:r>
            <w:r w:rsidR="00DA7FF4">
              <w:rPr>
                <w:noProof/>
                <w:webHidden/>
              </w:rPr>
              <w:tab/>
            </w:r>
            <w:r w:rsidR="00DA7FF4">
              <w:rPr>
                <w:noProof/>
                <w:webHidden/>
              </w:rPr>
              <w:fldChar w:fldCharType="begin"/>
            </w:r>
            <w:r w:rsidR="00DA7FF4">
              <w:rPr>
                <w:noProof/>
                <w:webHidden/>
              </w:rPr>
              <w:delInstrText xml:space="preserve"> PAGEREF _Toc426538988 \h </w:delInstrText>
            </w:r>
            <w:r w:rsidR="00DA7FF4">
              <w:rPr>
                <w:noProof/>
                <w:webHidden/>
              </w:rPr>
            </w:r>
            <w:r w:rsidR="00DA7FF4">
              <w:rPr>
                <w:noProof/>
                <w:webHidden/>
              </w:rPr>
              <w:fldChar w:fldCharType="separate"/>
            </w:r>
            <w:r w:rsidR="00DA7FF4">
              <w:rPr>
                <w:noProof/>
                <w:webHidden/>
              </w:rPr>
              <w:delText>149</w:delText>
            </w:r>
            <w:r w:rsidR="00DA7FF4">
              <w:rPr>
                <w:noProof/>
                <w:webHidden/>
              </w:rPr>
              <w:fldChar w:fldCharType="end"/>
            </w:r>
            <w:r>
              <w:rPr>
                <w:noProof/>
              </w:rPr>
              <w:fldChar w:fldCharType="end"/>
            </w:r>
          </w:del>
        </w:p>
        <w:p w14:paraId="480C2A66" w14:textId="77777777" w:rsidR="00DA7FF4" w:rsidRDefault="008B0D2E">
          <w:pPr>
            <w:pStyle w:val="TOC2"/>
            <w:tabs>
              <w:tab w:val="left" w:pos="880"/>
              <w:tab w:val="right" w:leader="dot" w:pos="9350"/>
            </w:tabs>
            <w:rPr>
              <w:del w:id="386" w:author="Anders Hejlsberg" w:date="2016-01-04T10:39:00Z"/>
              <w:rFonts w:eastAsiaTheme="minorEastAsia"/>
              <w:noProof/>
              <w:sz w:val="22"/>
            </w:rPr>
          </w:pPr>
          <w:del w:id="387" w:author="Anders Hejlsberg" w:date="2016-01-04T10:39:00Z">
            <w:r>
              <w:fldChar w:fldCharType="begin"/>
            </w:r>
            <w:r>
              <w:delInstrText xml:space="preserve"> HYPERLINK \l "_Toc426538989" </w:delInstrText>
            </w:r>
            <w:r>
              <w:fldChar w:fldCharType="separate"/>
            </w:r>
            <w:r w:rsidR="00DA7FF4" w:rsidRPr="00362BC7">
              <w:rPr>
                <w:rStyle w:val="Hyperlink"/>
                <w:noProof/>
              </w:rPr>
              <w:delText>11.2</w:delText>
            </w:r>
            <w:r w:rsidR="00DA7FF4">
              <w:rPr>
                <w:rFonts w:eastAsiaTheme="minorEastAsia"/>
                <w:noProof/>
                <w:sz w:val="22"/>
              </w:rPr>
              <w:tab/>
            </w:r>
            <w:r w:rsidR="00DA7FF4" w:rsidRPr="00362BC7">
              <w:rPr>
                <w:rStyle w:val="Hyperlink"/>
                <w:noProof/>
              </w:rPr>
              <w:delText>Scripts</w:delText>
            </w:r>
            <w:r w:rsidR="00DA7FF4">
              <w:rPr>
                <w:noProof/>
                <w:webHidden/>
              </w:rPr>
              <w:tab/>
            </w:r>
            <w:r w:rsidR="00DA7FF4">
              <w:rPr>
                <w:noProof/>
                <w:webHidden/>
              </w:rPr>
              <w:fldChar w:fldCharType="begin"/>
            </w:r>
            <w:r w:rsidR="00DA7FF4">
              <w:rPr>
                <w:noProof/>
                <w:webHidden/>
              </w:rPr>
              <w:delInstrText xml:space="preserve"> PAGEREF _Toc426538989 \h </w:delInstrText>
            </w:r>
            <w:r w:rsidR="00DA7FF4">
              <w:rPr>
                <w:noProof/>
                <w:webHidden/>
              </w:rPr>
            </w:r>
            <w:r w:rsidR="00DA7FF4">
              <w:rPr>
                <w:noProof/>
                <w:webHidden/>
              </w:rPr>
              <w:fldChar w:fldCharType="separate"/>
            </w:r>
            <w:r w:rsidR="00DA7FF4">
              <w:rPr>
                <w:noProof/>
                <w:webHidden/>
              </w:rPr>
              <w:delText>150</w:delText>
            </w:r>
            <w:r w:rsidR="00DA7FF4">
              <w:rPr>
                <w:noProof/>
                <w:webHidden/>
              </w:rPr>
              <w:fldChar w:fldCharType="end"/>
            </w:r>
            <w:r>
              <w:rPr>
                <w:noProof/>
              </w:rPr>
              <w:fldChar w:fldCharType="end"/>
            </w:r>
          </w:del>
        </w:p>
        <w:p w14:paraId="15C3753B" w14:textId="77777777" w:rsidR="00DA7FF4" w:rsidRDefault="008B0D2E">
          <w:pPr>
            <w:pStyle w:val="TOC2"/>
            <w:tabs>
              <w:tab w:val="left" w:pos="880"/>
              <w:tab w:val="right" w:leader="dot" w:pos="9350"/>
            </w:tabs>
            <w:rPr>
              <w:del w:id="388" w:author="Anders Hejlsberg" w:date="2016-01-04T10:39:00Z"/>
              <w:rFonts w:eastAsiaTheme="minorEastAsia"/>
              <w:noProof/>
              <w:sz w:val="22"/>
            </w:rPr>
          </w:pPr>
          <w:del w:id="389" w:author="Anders Hejlsberg" w:date="2016-01-04T10:39:00Z">
            <w:r>
              <w:fldChar w:fldCharType="begin"/>
            </w:r>
            <w:r>
              <w:delInstrText xml:space="preserve"> HYPERLINK \l "_Toc426538990" </w:delInstrText>
            </w:r>
            <w:r>
              <w:fldChar w:fldCharType="separate"/>
            </w:r>
            <w:r w:rsidR="00DA7FF4" w:rsidRPr="00362BC7">
              <w:rPr>
                <w:rStyle w:val="Hyperlink"/>
                <w:noProof/>
              </w:rPr>
              <w:delText>11.3</w:delText>
            </w:r>
            <w:r w:rsidR="00DA7FF4">
              <w:rPr>
                <w:rFonts w:eastAsiaTheme="minorEastAsia"/>
                <w:noProof/>
                <w:sz w:val="22"/>
              </w:rPr>
              <w:tab/>
            </w:r>
            <w:r w:rsidR="00DA7FF4" w:rsidRPr="00362BC7">
              <w:rPr>
                <w:rStyle w:val="Hyperlink"/>
                <w:noProof/>
              </w:rPr>
              <w:delText>Modules</w:delText>
            </w:r>
            <w:r w:rsidR="00DA7FF4">
              <w:rPr>
                <w:noProof/>
                <w:webHidden/>
              </w:rPr>
              <w:tab/>
            </w:r>
            <w:r w:rsidR="00DA7FF4">
              <w:rPr>
                <w:noProof/>
                <w:webHidden/>
              </w:rPr>
              <w:fldChar w:fldCharType="begin"/>
            </w:r>
            <w:r w:rsidR="00DA7FF4">
              <w:rPr>
                <w:noProof/>
                <w:webHidden/>
              </w:rPr>
              <w:delInstrText xml:space="preserve"> PAGEREF _Toc426538990 \h </w:delInstrText>
            </w:r>
            <w:r w:rsidR="00DA7FF4">
              <w:rPr>
                <w:noProof/>
                <w:webHidden/>
              </w:rPr>
            </w:r>
            <w:r w:rsidR="00DA7FF4">
              <w:rPr>
                <w:noProof/>
                <w:webHidden/>
              </w:rPr>
              <w:fldChar w:fldCharType="separate"/>
            </w:r>
            <w:r w:rsidR="00DA7FF4">
              <w:rPr>
                <w:noProof/>
                <w:webHidden/>
              </w:rPr>
              <w:delText>151</w:delText>
            </w:r>
            <w:r w:rsidR="00DA7FF4">
              <w:rPr>
                <w:noProof/>
                <w:webHidden/>
              </w:rPr>
              <w:fldChar w:fldCharType="end"/>
            </w:r>
            <w:r>
              <w:rPr>
                <w:noProof/>
              </w:rPr>
              <w:fldChar w:fldCharType="end"/>
            </w:r>
          </w:del>
        </w:p>
        <w:p w14:paraId="06751AAD" w14:textId="77777777" w:rsidR="00DA7FF4" w:rsidRDefault="008B0D2E">
          <w:pPr>
            <w:pStyle w:val="TOC3"/>
            <w:rPr>
              <w:del w:id="390" w:author="Anders Hejlsberg" w:date="2016-01-04T10:39:00Z"/>
              <w:rFonts w:eastAsiaTheme="minorEastAsia"/>
              <w:noProof/>
              <w:sz w:val="22"/>
            </w:rPr>
          </w:pPr>
          <w:del w:id="391" w:author="Anders Hejlsberg" w:date="2016-01-04T10:39:00Z">
            <w:r>
              <w:fldChar w:fldCharType="begin"/>
            </w:r>
            <w:r>
              <w:delInstrText xml:space="preserve"> HYPERLINK \l "_Toc426538991" </w:delInstrText>
            </w:r>
            <w:r>
              <w:fldChar w:fldCharType="separate"/>
            </w:r>
            <w:r w:rsidR="00DA7FF4" w:rsidRPr="00362BC7">
              <w:rPr>
                <w:rStyle w:val="Hyperlink"/>
                <w:noProof/>
              </w:rPr>
              <w:delText>11.3.1</w:delText>
            </w:r>
            <w:r w:rsidR="00DA7FF4">
              <w:rPr>
                <w:rFonts w:eastAsiaTheme="minorEastAsia"/>
                <w:noProof/>
                <w:sz w:val="22"/>
              </w:rPr>
              <w:tab/>
            </w:r>
            <w:r w:rsidR="00DA7FF4" w:rsidRPr="00362BC7">
              <w:rPr>
                <w:rStyle w:val="Hyperlink"/>
                <w:noProof/>
              </w:rPr>
              <w:delText>Module Names</w:delText>
            </w:r>
            <w:r w:rsidR="00DA7FF4">
              <w:rPr>
                <w:noProof/>
                <w:webHidden/>
              </w:rPr>
              <w:tab/>
            </w:r>
            <w:r w:rsidR="00DA7FF4">
              <w:rPr>
                <w:noProof/>
                <w:webHidden/>
              </w:rPr>
              <w:fldChar w:fldCharType="begin"/>
            </w:r>
            <w:r w:rsidR="00DA7FF4">
              <w:rPr>
                <w:noProof/>
                <w:webHidden/>
              </w:rPr>
              <w:delInstrText xml:space="preserve"> PAGEREF _Toc426538991 \h </w:delInstrText>
            </w:r>
            <w:r w:rsidR="00DA7FF4">
              <w:rPr>
                <w:noProof/>
                <w:webHidden/>
              </w:rPr>
            </w:r>
            <w:r w:rsidR="00DA7FF4">
              <w:rPr>
                <w:noProof/>
                <w:webHidden/>
              </w:rPr>
              <w:fldChar w:fldCharType="separate"/>
            </w:r>
            <w:r w:rsidR="00DA7FF4">
              <w:rPr>
                <w:noProof/>
                <w:webHidden/>
              </w:rPr>
              <w:delText>153</w:delText>
            </w:r>
            <w:r w:rsidR="00DA7FF4">
              <w:rPr>
                <w:noProof/>
                <w:webHidden/>
              </w:rPr>
              <w:fldChar w:fldCharType="end"/>
            </w:r>
            <w:r>
              <w:rPr>
                <w:noProof/>
              </w:rPr>
              <w:fldChar w:fldCharType="end"/>
            </w:r>
          </w:del>
        </w:p>
        <w:p w14:paraId="558D01D7" w14:textId="77777777" w:rsidR="00DA7FF4" w:rsidRDefault="008B0D2E">
          <w:pPr>
            <w:pStyle w:val="TOC3"/>
            <w:rPr>
              <w:del w:id="392" w:author="Anders Hejlsberg" w:date="2016-01-04T10:39:00Z"/>
              <w:rFonts w:eastAsiaTheme="minorEastAsia"/>
              <w:noProof/>
              <w:sz w:val="22"/>
            </w:rPr>
          </w:pPr>
          <w:del w:id="393" w:author="Anders Hejlsberg" w:date="2016-01-04T10:39:00Z">
            <w:r>
              <w:fldChar w:fldCharType="begin"/>
            </w:r>
            <w:r>
              <w:delInstrText xml:space="preserve"> HYPERLINK \l "_Toc426538992" </w:delInstrText>
            </w:r>
            <w:r>
              <w:fldChar w:fldCharType="separate"/>
            </w:r>
            <w:r w:rsidR="00DA7FF4" w:rsidRPr="00362BC7">
              <w:rPr>
                <w:rStyle w:val="Hyperlink"/>
                <w:noProof/>
              </w:rPr>
              <w:delText>11.3.2</w:delText>
            </w:r>
            <w:r w:rsidR="00DA7FF4">
              <w:rPr>
                <w:rFonts w:eastAsiaTheme="minorEastAsia"/>
                <w:noProof/>
                <w:sz w:val="22"/>
              </w:rPr>
              <w:tab/>
            </w:r>
            <w:r w:rsidR="00DA7FF4" w:rsidRPr="00362BC7">
              <w:rPr>
                <w:rStyle w:val="Hyperlink"/>
                <w:noProof/>
              </w:rPr>
              <w:delText>Import Declarations</w:delText>
            </w:r>
            <w:r w:rsidR="00DA7FF4">
              <w:rPr>
                <w:noProof/>
                <w:webHidden/>
              </w:rPr>
              <w:tab/>
            </w:r>
            <w:r w:rsidR="00DA7FF4">
              <w:rPr>
                <w:noProof/>
                <w:webHidden/>
              </w:rPr>
              <w:fldChar w:fldCharType="begin"/>
            </w:r>
            <w:r w:rsidR="00DA7FF4">
              <w:rPr>
                <w:noProof/>
                <w:webHidden/>
              </w:rPr>
              <w:delInstrText xml:space="preserve"> PAGEREF _Toc426538992 \h </w:delInstrText>
            </w:r>
            <w:r w:rsidR="00DA7FF4">
              <w:rPr>
                <w:noProof/>
                <w:webHidden/>
              </w:rPr>
            </w:r>
            <w:r w:rsidR="00DA7FF4">
              <w:rPr>
                <w:noProof/>
                <w:webHidden/>
              </w:rPr>
              <w:fldChar w:fldCharType="separate"/>
            </w:r>
            <w:r w:rsidR="00DA7FF4">
              <w:rPr>
                <w:noProof/>
                <w:webHidden/>
              </w:rPr>
              <w:delText>153</w:delText>
            </w:r>
            <w:r w:rsidR="00DA7FF4">
              <w:rPr>
                <w:noProof/>
                <w:webHidden/>
              </w:rPr>
              <w:fldChar w:fldCharType="end"/>
            </w:r>
            <w:r>
              <w:rPr>
                <w:noProof/>
              </w:rPr>
              <w:fldChar w:fldCharType="end"/>
            </w:r>
          </w:del>
        </w:p>
        <w:p w14:paraId="1D8C6847" w14:textId="77777777" w:rsidR="00DA7FF4" w:rsidRDefault="008B0D2E">
          <w:pPr>
            <w:pStyle w:val="TOC3"/>
            <w:rPr>
              <w:del w:id="394" w:author="Anders Hejlsberg" w:date="2016-01-04T10:39:00Z"/>
              <w:rFonts w:eastAsiaTheme="minorEastAsia"/>
              <w:noProof/>
              <w:sz w:val="22"/>
            </w:rPr>
          </w:pPr>
          <w:del w:id="395" w:author="Anders Hejlsberg" w:date="2016-01-04T10:39:00Z">
            <w:r>
              <w:fldChar w:fldCharType="begin"/>
            </w:r>
            <w:r>
              <w:delInstrText xml:space="preserve"> HYPERLINK \l "_Toc426538993" </w:delInstrText>
            </w:r>
            <w:r>
              <w:fldChar w:fldCharType="separate"/>
            </w:r>
            <w:r w:rsidR="00DA7FF4" w:rsidRPr="00362BC7">
              <w:rPr>
                <w:rStyle w:val="Hyperlink"/>
                <w:noProof/>
              </w:rPr>
              <w:delText>11.3.3</w:delText>
            </w:r>
            <w:r w:rsidR="00DA7FF4">
              <w:rPr>
                <w:rFonts w:eastAsiaTheme="minorEastAsia"/>
                <w:noProof/>
                <w:sz w:val="22"/>
              </w:rPr>
              <w:tab/>
            </w:r>
            <w:r w:rsidR="00DA7FF4" w:rsidRPr="00362BC7">
              <w:rPr>
                <w:rStyle w:val="Hyperlink"/>
                <w:noProof/>
              </w:rPr>
              <w:delText>Import Require Declarations</w:delText>
            </w:r>
            <w:r w:rsidR="00DA7FF4">
              <w:rPr>
                <w:noProof/>
                <w:webHidden/>
              </w:rPr>
              <w:tab/>
            </w:r>
            <w:r w:rsidR="00DA7FF4">
              <w:rPr>
                <w:noProof/>
                <w:webHidden/>
              </w:rPr>
              <w:fldChar w:fldCharType="begin"/>
            </w:r>
            <w:r w:rsidR="00DA7FF4">
              <w:rPr>
                <w:noProof/>
                <w:webHidden/>
              </w:rPr>
              <w:delInstrText xml:space="preserve"> PAGEREF _Toc426538993 \h </w:delInstrText>
            </w:r>
            <w:r w:rsidR="00DA7FF4">
              <w:rPr>
                <w:noProof/>
                <w:webHidden/>
              </w:rPr>
            </w:r>
            <w:r w:rsidR="00DA7FF4">
              <w:rPr>
                <w:noProof/>
                <w:webHidden/>
              </w:rPr>
              <w:fldChar w:fldCharType="separate"/>
            </w:r>
            <w:r w:rsidR="00DA7FF4">
              <w:rPr>
                <w:noProof/>
                <w:webHidden/>
              </w:rPr>
              <w:delText>154</w:delText>
            </w:r>
            <w:r w:rsidR="00DA7FF4">
              <w:rPr>
                <w:noProof/>
                <w:webHidden/>
              </w:rPr>
              <w:fldChar w:fldCharType="end"/>
            </w:r>
            <w:r>
              <w:rPr>
                <w:noProof/>
              </w:rPr>
              <w:fldChar w:fldCharType="end"/>
            </w:r>
          </w:del>
        </w:p>
        <w:p w14:paraId="2E893719" w14:textId="77777777" w:rsidR="00DA7FF4" w:rsidRDefault="008B0D2E">
          <w:pPr>
            <w:pStyle w:val="TOC3"/>
            <w:rPr>
              <w:del w:id="396" w:author="Anders Hejlsberg" w:date="2016-01-04T10:39:00Z"/>
              <w:rFonts w:eastAsiaTheme="minorEastAsia"/>
              <w:noProof/>
              <w:sz w:val="22"/>
            </w:rPr>
          </w:pPr>
          <w:del w:id="397" w:author="Anders Hejlsberg" w:date="2016-01-04T10:39:00Z">
            <w:r>
              <w:fldChar w:fldCharType="begin"/>
            </w:r>
            <w:r>
              <w:delInstrText xml:space="preserve"> HYPERLINK \l "_Toc426538994" </w:delInstrText>
            </w:r>
            <w:r>
              <w:fldChar w:fldCharType="separate"/>
            </w:r>
            <w:r w:rsidR="00DA7FF4" w:rsidRPr="00362BC7">
              <w:rPr>
                <w:rStyle w:val="Hyperlink"/>
                <w:noProof/>
              </w:rPr>
              <w:delText>11.3.4</w:delText>
            </w:r>
            <w:r w:rsidR="00DA7FF4">
              <w:rPr>
                <w:rFonts w:eastAsiaTheme="minorEastAsia"/>
                <w:noProof/>
                <w:sz w:val="22"/>
              </w:rPr>
              <w:tab/>
            </w:r>
            <w:r w:rsidR="00DA7FF4" w:rsidRPr="00362BC7">
              <w:rPr>
                <w:rStyle w:val="Hyperlink"/>
                <w:noProof/>
              </w:rPr>
              <w:delText>Export Declarations</w:delText>
            </w:r>
            <w:r w:rsidR="00DA7FF4">
              <w:rPr>
                <w:noProof/>
                <w:webHidden/>
              </w:rPr>
              <w:tab/>
            </w:r>
            <w:r w:rsidR="00DA7FF4">
              <w:rPr>
                <w:noProof/>
                <w:webHidden/>
              </w:rPr>
              <w:fldChar w:fldCharType="begin"/>
            </w:r>
            <w:r w:rsidR="00DA7FF4">
              <w:rPr>
                <w:noProof/>
                <w:webHidden/>
              </w:rPr>
              <w:delInstrText xml:space="preserve"> PAGEREF _Toc426538994 \h </w:delInstrText>
            </w:r>
            <w:r w:rsidR="00DA7FF4">
              <w:rPr>
                <w:noProof/>
                <w:webHidden/>
              </w:rPr>
            </w:r>
            <w:r w:rsidR="00DA7FF4">
              <w:rPr>
                <w:noProof/>
                <w:webHidden/>
              </w:rPr>
              <w:fldChar w:fldCharType="separate"/>
            </w:r>
            <w:r w:rsidR="00DA7FF4">
              <w:rPr>
                <w:noProof/>
                <w:webHidden/>
              </w:rPr>
              <w:delText>155</w:delText>
            </w:r>
            <w:r w:rsidR="00DA7FF4">
              <w:rPr>
                <w:noProof/>
                <w:webHidden/>
              </w:rPr>
              <w:fldChar w:fldCharType="end"/>
            </w:r>
            <w:r>
              <w:rPr>
                <w:noProof/>
              </w:rPr>
              <w:fldChar w:fldCharType="end"/>
            </w:r>
          </w:del>
        </w:p>
        <w:p w14:paraId="6113829C" w14:textId="77777777" w:rsidR="00DA7FF4" w:rsidRDefault="008B0D2E">
          <w:pPr>
            <w:pStyle w:val="TOC3"/>
            <w:rPr>
              <w:del w:id="398" w:author="Anders Hejlsberg" w:date="2016-01-04T10:39:00Z"/>
              <w:rFonts w:eastAsiaTheme="minorEastAsia"/>
              <w:noProof/>
              <w:sz w:val="22"/>
            </w:rPr>
          </w:pPr>
          <w:del w:id="399" w:author="Anders Hejlsberg" w:date="2016-01-04T10:39:00Z">
            <w:r>
              <w:fldChar w:fldCharType="begin"/>
            </w:r>
            <w:r>
              <w:delInstrText xml:space="preserve"> HYPERLINK \l "_Toc426538995" </w:delInstrText>
            </w:r>
            <w:r>
              <w:fldChar w:fldCharType="separate"/>
            </w:r>
            <w:r w:rsidR="00DA7FF4" w:rsidRPr="00362BC7">
              <w:rPr>
                <w:rStyle w:val="Hyperlink"/>
                <w:noProof/>
              </w:rPr>
              <w:delText>11.3.5</w:delText>
            </w:r>
            <w:r w:rsidR="00DA7FF4">
              <w:rPr>
                <w:rFonts w:eastAsiaTheme="minorEastAsia"/>
                <w:noProof/>
                <w:sz w:val="22"/>
              </w:rPr>
              <w:tab/>
            </w:r>
            <w:r w:rsidR="00DA7FF4" w:rsidRPr="00362BC7">
              <w:rPr>
                <w:rStyle w:val="Hyperlink"/>
                <w:noProof/>
              </w:rPr>
              <w:delText>Export Assignments</w:delText>
            </w:r>
            <w:r w:rsidR="00DA7FF4">
              <w:rPr>
                <w:noProof/>
                <w:webHidden/>
              </w:rPr>
              <w:tab/>
            </w:r>
            <w:r w:rsidR="00DA7FF4">
              <w:rPr>
                <w:noProof/>
                <w:webHidden/>
              </w:rPr>
              <w:fldChar w:fldCharType="begin"/>
            </w:r>
            <w:r w:rsidR="00DA7FF4">
              <w:rPr>
                <w:noProof/>
                <w:webHidden/>
              </w:rPr>
              <w:delInstrText xml:space="preserve"> PAGEREF _Toc426538995 \h </w:delInstrText>
            </w:r>
            <w:r w:rsidR="00DA7FF4">
              <w:rPr>
                <w:noProof/>
                <w:webHidden/>
              </w:rPr>
            </w:r>
            <w:r w:rsidR="00DA7FF4">
              <w:rPr>
                <w:noProof/>
                <w:webHidden/>
              </w:rPr>
              <w:fldChar w:fldCharType="separate"/>
            </w:r>
            <w:r w:rsidR="00DA7FF4">
              <w:rPr>
                <w:noProof/>
                <w:webHidden/>
              </w:rPr>
              <w:delText>158</w:delText>
            </w:r>
            <w:r w:rsidR="00DA7FF4">
              <w:rPr>
                <w:noProof/>
                <w:webHidden/>
              </w:rPr>
              <w:fldChar w:fldCharType="end"/>
            </w:r>
            <w:r>
              <w:rPr>
                <w:noProof/>
              </w:rPr>
              <w:fldChar w:fldCharType="end"/>
            </w:r>
          </w:del>
        </w:p>
        <w:p w14:paraId="44869448" w14:textId="77777777" w:rsidR="00DA7FF4" w:rsidRDefault="008B0D2E">
          <w:pPr>
            <w:pStyle w:val="TOC3"/>
            <w:rPr>
              <w:del w:id="400" w:author="Anders Hejlsberg" w:date="2016-01-04T10:39:00Z"/>
              <w:rFonts w:eastAsiaTheme="minorEastAsia"/>
              <w:noProof/>
              <w:sz w:val="22"/>
            </w:rPr>
          </w:pPr>
          <w:del w:id="401" w:author="Anders Hejlsberg" w:date="2016-01-04T10:39:00Z">
            <w:r>
              <w:fldChar w:fldCharType="begin"/>
            </w:r>
            <w:r>
              <w:delInstrText xml:space="preserve"> HYPERLINK \l "_Toc426538996" </w:delInstrText>
            </w:r>
            <w:r>
              <w:fldChar w:fldCharType="separate"/>
            </w:r>
            <w:r w:rsidR="00DA7FF4" w:rsidRPr="00362BC7">
              <w:rPr>
                <w:rStyle w:val="Hyperlink"/>
                <w:noProof/>
              </w:rPr>
              <w:delText>11.3.6</w:delText>
            </w:r>
            <w:r w:rsidR="00DA7FF4">
              <w:rPr>
                <w:rFonts w:eastAsiaTheme="minorEastAsia"/>
                <w:noProof/>
                <w:sz w:val="22"/>
              </w:rPr>
              <w:tab/>
            </w:r>
            <w:r w:rsidR="00DA7FF4" w:rsidRPr="00362BC7">
              <w:rPr>
                <w:rStyle w:val="Hyperlink"/>
                <w:noProof/>
              </w:rPr>
              <w:delText>CommonJS Modules</w:delText>
            </w:r>
            <w:r w:rsidR="00DA7FF4">
              <w:rPr>
                <w:noProof/>
                <w:webHidden/>
              </w:rPr>
              <w:tab/>
            </w:r>
            <w:r w:rsidR="00DA7FF4">
              <w:rPr>
                <w:noProof/>
                <w:webHidden/>
              </w:rPr>
              <w:fldChar w:fldCharType="begin"/>
            </w:r>
            <w:r w:rsidR="00DA7FF4">
              <w:rPr>
                <w:noProof/>
                <w:webHidden/>
              </w:rPr>
              <w:delInstrText xml:space="preserve"> PAGEREF _Toc426538996 \h </w:delInstrText>
            </w:r>
            <w:r w:rsidR="00DA7FF4">
              <w:rPr>
                <w:noProof/>
                <w:webHidden/>
              </w:rPr>
            </w:r>
            <w:r w:rsidR="00DA7FF4">
              <w:rPr>
                <w:noProof/>
                <w:webHidden/>
              </w:rPr>
              <w:fldChar w:fldCharType="separate"/>
            </w:r>
            <w:r w:rsidR="00DA7FF4">
              <w:rPr>
                <w:noProof/>
                <w:webHidden/>
              </w:rPr>
              <w:delText>159</w:delText>
            </w:r>
            <w:r w:rsidR="00DA7FF4">
              <w:rPr>
                <w:noProof/>
                <w:webHidden/>
              </w:rPr>
              <w:fldChar w:fldCharType="end"/>
            </w:r>
            <w:r>
              <w:rPr>
                <w:noProof/>
              </w:rPr>
              <w:fldChar w:fldCharType="end"/>
            </w:r>
          </w:del>
        </w:p>
        <w:p w14:paraId="79F3606D" w14:textId="77777777" w:rsidR="00DA7FF4" w:rsidRDefault="008B0D2E">
          <w:pPr>
            <w:pStyle w:val="TOC3"/>
            <w:rPr>
              <w:del w:id="402" w:author="Anders Hejlsberg" w:date="2016-01-04T10:39:00Z"/>
              <w:rFonts w:eastAsiaTheme="minorEastAsia"/>
              <w:noProof/>
              <w:sz w:val="22"/>
            </w:rPr>
          </w:pPr>
          <w:del w:id="403" w:author="Anders Hejlsberg" w:date="2016-01-04T10:39:00Z">
            <w:r>
              <w:fldChar w:fldCharType="begin"/>
            </w:r>
            <w:r>
              <w:delInstrText xml:space="preserve"> HYPERLINK \l "_Toc426538997" </w:delInstrText>
            </w:r>
            <w:r>
              <w:fldChar w:fldCharType="separate"/>
            </w:r>
            <w:r w:rsidR="00DA7FF4" w:rsidRPr="00362BC7">
              <w:rPr>
                <w:rStyle w:val="Hyperlink"/>
                <w:noProof/>
              </w:rPr>
              <w:delText>11.3.7</w:delText>
            </w:r>
            <w:r w:rsidR="00DA7FF4">
              <w:rPr>
                <w:rFonts w:eastAsiaTheme="minorEastAsia"/>
                <w:noProof/>
                <w:sz w:val="22"/>
              </w:rPr>
              <w:tab/>
            </w:r>
            <w:r w:rsidR="00DA7FF4" w:rsidRPr="00362BC7">
              <w:rPr>
                <w:rStyle w:val="Hyperlink"/>
                <w:noProof/>
              </w:rPr>
              <w:delText>AMD Modules</w:delText>
            </w:r>
            <w:r w:rsidR="00DA7FF4">
              <w:rPr>
                <w:noProof/>
                <w:webHidden/>
              </w:rPr>
              <w:tab/>
            </w:r>
            <w:r w:rsidR="00DA7FF4">
              <w:rPr>
                <w:noProof/>
                <w:webHidden/>
              </w:rPr>
              <w:fldChar w:fldCharType="begin"/>
            </w:r>
            <w:r w:rsidR="00DA7FF4">
              <w:rPr>
                <w:noProof/>
                <w:webHidden/>
              </w:rPr>
              <w:delInstrText xml:space="preserve"> PAGEREF _Toc426538997 \h </w:delInstrText>
            </w:r>
            <w:r w:rsidR="00DA7FF4">
              <w:rPr>
                <w:noProof/>
                <w:webHidden/>
              </w:rPr>
            </w:r>
            <w:r w:rsidR="00DA7FF4">
              <w:rPr>
                <w:noProof/>
                <w:webHidden/>
              </w:rPr>
              <w:fldChar w:fldCharType="separate"/>
            </w:r>
            <w:r w:rsidR="00DA7FF4">
              <w:rPr>
                <w:noProof/>
                <w:webHidden/>
              </w:rPr>
              <w:delText>161</w:delText>
            </w:r>
            <w:r w:rsidR="00DA7FF4">
              <w:rPr>
                <w:noProof/>
                <w:webHidden/>
              </w:rPr>
              <w:fldChar w:fldCharType="end"/>
            </w:r>
            <w:r>
              <w:rPr>
                <w:noProof/>
              </w:rPr>
              <w:fldChar w:fldCharType="end"/>
            </w:r>
          </w:del>
        </w:p>
        <w:p w14:paraId="08C72060" w14:textId="77777777" w:rsidR="00DA7FF4" w:rsidRDefault="008B0D2E">
          <w:pPr>
            <w:pStyle w:val="TOC1"/>
            <w:rPr>
              <w:del w:id="404" w:author="Anders Hejlsberg" w:date="2016-01-04T10:39:00Z"/>
              <w:rFonts w:eastAsiaTheme="minorEastAsia"/>
              <w:noProof/>
              <w:sz w:val="22"/>
            </w:rPr>
          </w:pPr>
          <w:del w:id="405" w:author="Anders Hejlsberg" w:date="2016-01-04T10:39:00Z">
            <w:r>
              <w:fldChar w:fldCharType="begin"/>
            </w:r>
            <w:r>
              <w:delInstrText xml:space="preserve"> HYPERLINK \l "_Toc426538998" </w:delInstrText>
            </w:r>
            <w:r>
              <w:fldChar w:fldCharType="separate"/>
            </w:r>
            <w:r w:rsidR="00DA7FF4" w:rsidRPr="00362BC7">
              <w:rPr>
                <w:rStyle w:val="Hyperlink"/>
                <w:noProof/>
              </w:rPr>
              <w:delText>12</w:delText>
            </w:r>
            <w:r w:rsidR="00DA7FF4">
              <w:rPr>
                <w:rFonts w:eastAsiaTheme="minorEastAsia"/>
                <w:noProof/>
                <w:sz w:val="22"/>
              </w:rPr>
              <w:tab/>
            </w:r>
            <w:r w:rsidR="00DA7FF4" w:rsidRPr="00362BC7">
              <w:rPr>
                <w:rStyle w:val="Hyperlink"/>
                <w:noProof/>
              </w:rPr>
              <w:delText>Ambients</w:delText>
            </w:r>
            <w:r w:rsidR="00DA7FF4">
              <w:rPr>
                <w:noProof/>
                <w:webHidden/>
              </w:rPr>
              <w:tab/>
            </w:r>
            <w:r w:rsidR="00DA7FF4">
              <w:rPr>
                <w:noProof/>
                <w:webHidden/>
              </w:rPr>
              <w:fldChar w:fldCharType="begin"/>
            </w:r>
            <w:r w:rsidR="00DA7FF4">
              <w:rPr>
                <w:noProof/>
                <w:webHidden/>
              </w:rPr>
              <w:delInstrText xml:space="preserve"> PAGEREF _Toc426538998 \h </w:delInstrText>
            </w:r>
            <w:r w:rsidR="00DA7FF4">
              <w:rPr>
                <w:noProof/>
                <w:webHidden/>
              </w:rPr>
            </w:r>
            <w:r w:rsidR="00DA7FF4">
              <w:rPr>
                <w:noProof/>
                <w:webHidden/>
              </w:rPr>
              <w:fldChar w:fldCharType="separate"/>
            </w:r>
            <w:r w:rsidR="00DA7FF4">
              <w:rPr>
                <w:noProof/>
                <w:webHidden/>
              </w:rPr>
              <w:delText>163</w:delText>
            </w:r>
            <w:r w:rsidR="00DA7FF4">
              <w:rPr>
                <w:noProof/>
                <w:webHidden/>
              </w:rPr>
              <w:fldChar w:fldCharType="end"/>
            </w:r>
            <w:r>
              <w:rPr>
                <w:noProof/>
              </w:rPr>
              <w:fldChar w:fldCharType="end"/>
            </w:r>
          </w:del>
        </w:p>
        <w:p w14:paraId="5A31B035" w14:textId="77777777" w:rsidR="00DA7FF4" w:rsidRDefault="008B0D2E">
          <w:pPr>
            <w:pStyle w:val="TOC2"/>
            <w:tabs>
              <w:tab w:val="left" w:pos="880"/>
              <w:tab w:val="right" w:leader="dot" w:pos="9350"/>
            </w:tabs>
            <w:rPr>
              <w:del w:id="406" w:author="Anders Hejlsberg" w:date="2016-01-04T10:39:00Z"/>
              <w:rFonts w:eastAsiaTheme="minorEastAsia"/>
              <w:noProof/>
              <w:sz w:val="22"/>
            </w:rPr>
          </w:pPr>
          <w:del w:id="407" w:author="Anders Hejlsberg" w:date="2016-01-04T10:39:00Z">
            <w:r>
              <w:fldChar w:fldCharType="begin"/>
            </w:r>
            <w:r>
              <w:delInstrText xml:space="preserve"> HYPERLINK \l "_Toc426538999" </w:delInstrText>
            </w:r>
            <w:r>
              <w:fldChar w:fldCharType="separate"/>
            </w:r>
            <w:r w:rsidR="00DA7FF4" w:rsidRPr="00362BC7">
              <w:rPr>
                <w:rStyle w:val="Hyperlink"/>
                <w:noProof/>
              </w:rPr>
              <w:delText>12.1</w:delText>
            </w:r>
            <w:r w:rsidR="00DA7FF4">
              <w:rPr>
                <w:rFonts w:eastAsiaTheme="minorEastAsia"/>
                <w:noProof/>
                <w:sz w:val="22"/>
              </w:rPr>
              <w:tab/>
            </w:r>
            <w:r w:rsidR="00DA7FF4" w:rsidRPr="00362BC7">
              <w:rPr>
                <w:rStyle w:val="Hyperlink"/>
                <w:noProof/>
              </w:rPr>
              <w:delText>Ambient Declarations</w:delText>
            </w:r>
            <w:r w:rsidR="00DA7FF4">
              <w:rPr>
                <w:noProof/>
                <w:webHidden/>
              </w:rPr>
              <w:tab/>
            </w:r>
            <w:r w:rsidR="00DA7FF4">
              <w:rPr>
                <w:noProof/>
                <w:webHidden/>
              </w:rPr>
              <w:fldChar w:fldCharType="begin"/>
            </w:r>
            <w:r w:rsidR="00DA7FF4">
              <w:rPr>
                <w:noProof/>
                <w:webHidden/>
              </w:rPr>
              <w:delInstrText xml:space="preserve"> PAGEREF _Toc426538999 \h </w:delInstrText>
            </w:r>
            <w:r w:rsidR="00DA7FF4">
              <w:rPr>
                <w:noProof/>
                <w:webHidden/>
              </w:rPr>
            </w:r>
            <w:r w:rsidR="00DA7FF4">
              <w:rPr>
                <w:noProof/>
                <w:webHidden/>
              </w:rPr>
              <w:fldChar w:fldCharType="separate"/>
            </w:r>
            <w:r w:rsidR="00DA7FF4">
              <w:rPr>
                <w:noProof/>
                <w:webHidden/>
              </w:rPr>
              <w:delText>163</w:delText>
            </w:r>
            <w:r w:rsidR="00DA7FF4">
              <w:rPr>
                <w:noProof/>
                <w:webHidden/>
              </w:rPr>
              <w:fldChar w:fldCharType="end"/>
            </w:r>
            <w:r>
              <w:rPr>
                <w:noProof/>
              </w:rPr>
              <w:fldChar w:fldCharType="end"/>
            </w:r>
          </w:del>
        </w:p>
        <w:p w14:paraId="3F41B6F9" w14:textId="77777777" w:rsidR="00DA7FF4" w:rsidRDefault="008B0D2E">
          <w:pPr>
            <w:pStyle w:val="TOC3"/>
            <w:rPr>
              <w:del w:id="408" w:author="Anders Hejlsberg" w:date="2016-01-04T10:39:00Z"/>
              <w:rFonts w:eastAsiaTheme="minorEastAsia"/>
              <w:noProof/>
              <w:sz w:val="22"/>
            </w:rPr>
          </w:pPr>
          <w:del w:id="409" w:author="Anders Hejlsberg" w:date="2016-01-04T10:39:00Z">
            <w:r>
              <w:fldChar w:fldCharType="begin"/>
            </w:r>
            <w:r>
              <w:delInstrText xml:space="preserve"> HYPERLINK \l "_Toc426539000" </w:delInstrText>
            </w:r>
            <w:r>
              <w:fldChar w:fldCharType="separate"/>
            </w:r>
            <w:r w:rsidR="00DA7FF4" w:rsidRPr="00362BC7">
              <w:rPr>
                <w:rStyle w:val="Hyperlink"/>
                <w:noProof/>
              </w:rPr>
              <w:delText>12.1.1</w:delText>
            </w:r>
            <w:r w:rsidR="00DA7FF4">
              <w:rPr>
                <w:rFonts w:eastAsiaTheme="minorEastAsia"/>
                <w:noProof/>
                <w:sz w:val="22"/>
              </w:rPr>
              <w:tab/>
            </w:r>
            <w:r w:rsidR="00DA7FF4" w:rsidRPr="00362BC7">
              <w:rPr>
                <w:rStyle w:val="Hyperlink"/>
                <w:noProof/>
              </w:rPr>
              <w:delText>Ambient Variable Declarations</w:delText>
            </w:r>
            <w:r w:rsidR="00DA7FF4">
              <w:rPr>
                <w:noProof/>
                <w:webHidden/>
              </w:rPr>
              <w:tab/>
            </w:r>
            <w:r w:rsidR="00DA7FF4">
              <w:rPr>
                <w:noProof/>
                <w:webHidden/>
              </w:rPr>
              <w:fldChar w:fldCharType="begin"/>
            </w:r>
            <w:r w:rsidR="00DA7FF4">
              <w:rPr>
                <w:noProof/>
                <w:webHidden/>
              </w:rPr>
              <w:delInstrText xml:space="preserve"> PAGEREF _Toc426539000 \h </w:delInstrText>
            </w:r>
            <w:r w:rsidR="00DA7FF4">
              <w:rPr>
                <w:noProof/>
                <w:webHidden/>
              </w:rPr>
            </w:r>
            <w:r w:rsidR="00DA7FF4">
              <w:rPr>
                <w:noProof/>
                <w:webHidden/>
              </w:rPr>
              <w:fldChar w:fldCharType="separate"/>
            </w:r>
            <w:r w:rsidR="00DA7FF4">
              <w:rPr>
                <w:noProof/>
                <w:webHidden/>
              </w:rPr>
              <w:delText>163</w:delText>
            </w:r>
            <w:r w:rsidR="00DA7FF4">
              <w:rPr>
                <w:noProof/>
                <w:webHidden/>
              </w:rPr>
              <w:fldChar w:fldCharType="end"/>
            </w:r>
            <w:r>
              <w:rPr>
                <w:noProof/>
              </w:rPr>
              <w:fldChar w:fldCharType="end"/>
            </w:r>
          </w:del>
        </w:p>
        <w:p w14:paraId="57154081" w14:textId="77777777" w:rsidR="00DA7FF4" w:rsidRDefault="008B0D2E">
          <w:pPr>
            <w:pStyle w:val="TOC3"/>
            <w:rPr>
              <w:del w:id="410" w:author="Anders Hejlsberg" w:date="2016-01-04T10:39:00Z"/>
              <w:rFonts w:eastAsiaTheme="minorEastAsia"/>
              <w:noProof/>
              <w:sz w:val="22"/>
            </w:rPr>
          </w:pPr>
          <w:del w:id="411" w:author="Anders Hejlsberg" w:date="2016-01-04T10:39:00Z">
            <w:r>
              <w:lastRenderedPageBreak/>
              <w:fldChar w:fldCharType="begin"/>
            </w:r>
            <w:r>
              <w:delInstrText xml:space="preserve"> HYPERLINK \l "_Toc426539001" </w:delInstrText>
            </w:r>
            <w:r>
              <w:fldChar w:fldCharType="separate"/>
            </w:r>
            <w:r w:rsidR="00DA7FF4" w:rsidRPr="00362BC7">
              <w:rPr>
                <w:rStyle w:val="Hyperlink"/>
                <w:noProof/>
              </w:rPr>
              <w:delText>12.1.2</w:delText>
            </w:r>
            <w:r w:rsidR="00DA7FF4">
              <w:rPr>
                <w:rFonts w:eastAsiaTheme="minorEastAsia"/>
                <w:noProof/>
                <w:sz w:val="22"/>
              </w:rPr>
              <w:tab/>
            </w:r>
            <w:r w:rsidR="00DA7FF4" w:rsidRPr="00362BC7">
              <w:rPr>
                <w:rStyle w:val="Hyperlink"/>
                <w:noProof/>
              </w:rPr>
              <w:delText>Ambient Function Declarations</w:delText>
            </w:r>
            <w:r w:rsidR="00DA7FF4">
              <w:rPr>
                <w:noProof/>
                <w:webHidden/>
              </w:rPr>
              <w:tab/>
            </w:r>
            <w:r w:rsidR="00DA7FF4">
              <w:rPr>
                <w:noProof/>
                <w:webHidden/>
              </w:rPr>
              <w:fldChar w:fldCharType="begin"/>
            </w:r>
            <w:r w:rsidR="00DA7FF4">
              <w:rPr>
                <w:noProof/>
                <w:webHidden/>
              </w:rPr>
              <w:delInstrText xml:space="preserve"> PAGEREF _Toc426539001 \h </w:delInstrText>
            </w:r>
            <w:r w:rsidR="00DA7FF4">
              <w:rPr>
                <w:noProof/>
                <w:webHidden/>
              </w:rPr>
            </w:r>
            <w:r w:rsidR="00DA7FF4">
              <w:rPr>
                <w:noProof/>
                <w:webHidden/>
              </w:rPr>
              <w:fldChar w:fldCharType="separate"/>
            </w:r>
            <w:r w:rsidR="00DA7FF4">
              <w:rPr>
                <w:noProof/>
                <w:webHidden/>
              </w:rPr>
              <w:delText>163</w:delText>
            </w:r>
            <w:r w:rsidR="00DA7FF4">
              <w:rPr>
                <w:noProof/>
                <w:webHidden/>
              </w:rPr>
              <w:fldChar w:fldCharType="end"/>
            </w:r>
            <w:r>
              <w:rPr>
                <w:noProof/>
              </w:rPr>
              <w:fldChar w:fldCharType="end"/>
            </w:r>
          </w:del>
        </w:p>
        <w:p w14:paraId="65586ABB" w14:textId="77777777" w:rsidR="00DA7FF4" w:rsidRDefault="008B0D2E">
          <w:pPr>
            <w:pStyle w:val="TOC3"/>
            <w:rPr>
              <w:del w:id="412" w:author="Anders Hejlsberg" w:date="2016-01-04T10:39:00Z"/>
              <w:rFonts w:eastAsiaTheme="minorEastAsia"/>
              <w:noProof/>
              <w:sz w:val="22"/>
            </w:rPr>
          </w:pPr>
          <w:del w:id="413" w:author="Anders Hejlsberg" w:date="2016-01-04T10:39:00Z">
            <w:r>
              <w:fldChar w:fldCharType="begin"/>
            </w:r>
            <w:r>
              <w:delInstrText xml:space="preserve"> HYPERLINK \l "_Toc426539002" </w:delInstrText>
            </w:r>
            <w:r>
              <w:fldChar w:fldCharType="separate"/>
            </w:r>
            <w:r w:rsidR="00DA7FF4" w:rsidRPr="00362BC7">
              <w:rPr>
                <w:rStyle w:val="Hyperlink"/>
                <w:noProof/>
              </w:rPr>
              <w:delText>12.1.3</w:delText>
            </w:r>
            <w:r w:rsidR="00DA7FF4">
              <w:rPr>
                <w:rFonts w:eastAsiaTheme="minorEastAsia"/>
                <w:noProof/>
                <w:sz w:val="22"/>
              </w:rPr>
              <w:tab/>
            </w:r>
            <w:r w:rsidR="00DA7FF4" w:rsidRPr="00362BC7">
              <w:rPr>
                <w:rStyle w:val="Hyperlink"/>
                <w:noProof/>
              </w:rPr>
              <w:delText>Ambient Class Declarations</w:delText>
            </w:r>
            <w:r w:rsidR="00DA7FF4">
              <w:rPr>
                <w:noProof/>
                <w:webHidden/>
              </w:rPr>
              <w:tab/>
            </w:r>
            <w:r w:rsidR="00DA7FF4">
              <w:rPr>
                <w:noProof/>
                <w:webHidden/>
              </w:rPr>
              <w:fldChar w:fldCharType="begin"/>
            </w:r>
            <w:r w:rsidR="00DA7FF4">
              <w:rPr>
                <w:noProof/>
                <w:webHidden/>
              </w:rPr>
              <w:delInstrText xml:space="preserve"> PAGEREF _Toc426539002 \h </w:delInstrText>
            </w:r>
            <w:r w:rsidR="00DA7FF4">
              <w:rPr>
                <w:noProof/>
                <w:webHidden/>
              </w:rPr>
            </w:r>
            <w:r w:rsidR="00DA7FF4">
              <w:rPr>
                <w:noProof/>
                <w:webHidden/>
              </w:rPr>
              <w:fldChar w:fldCharType="separate"/>
            </w:r>
            <w:r w:rsidR="00DA7FF4">
              <w:rPr>
                <w:noProof/>
                <w:webHidden/>
              </w:rPr>
              <w:delText>164</w:delText>
            </w:r>
            <w:r w:rsidR="00DA7FF4">
              <w:rPr>
                <w:noProof/>
                <w:webHidden/>
              </w:rPr>
              <w:fldChar w:fldCharType="end"/>
            </w:r>
            <w:r>
              <w:rPr>
                <w:noProof/>
              </w:rPr>
              <w:fldChar w:fldCharType="end"/>
            </w:r>
          </w:del>
        </w:p>
        <w:p w14:paraId="0C0367EC" w14:textId="77777777" w:rsidR="00DA7FF4" w:rsidRDefault="008B0D2E">
          <w:pPr>
            <w:pStyle w:val="TOC3"/>
            <w:rPr>
              <w:del w:id="414" w:author="Anders Hejlsberg" w:date="2016-01-04T10:39:00Z"/>
              <w:rFonts w:eastAsiaTheme="minorEastAsia"/>
              <w:noProof/>
              <w:sz w:val="22"/>
            </w:rPr>
          </w:pPr>
          <w:del w:id="415" w:author="Anders Hejlsberg" w:date="2016-01-04T10:39:00Z">
            <w:r>
              <w:fldChar w:fldCharType="begin"/>
            </w:r>
            <w:r>
              <w:delInstrText xml:space="preserve"> HYPERLINK \l "_Toc426539003" </w:delInstrText>
            </w:r>
            <w:r>
              <w:fldChar w:fldCharType="separate"/>
            </w:r>
            <w:r w:rsidR="00DA7FF4" w:rsidRPr="00362BC7">
              <w:rPr>
                <w:rStyle w:val="Hyperlink"/>
                <w:noProof/>
              </w:rPr>
              <w:delText>12.1.4</w:delText>
            </w:r>
            <w:r w:rsidR="00DA7FF4">
              <w:rPr>
                <w:rFonts w:eastAsiaTheme="minorEastAsia"/>
                <w:noProof/>
                <w:sz w:val="22"/>
              </w:rPr>
              <w:tab/>
            </w:r>
            <w:r w:rsidR="00DA7FF4" w:rsidRPr="00362BC7">
              <w:rPr>
                <w:rStyle w:val="Hyperlink"/>
                <w:noProof/>
              </w:rPr>
              <w:delText>Ambient Enum Declarations</w:delText>
            </w:r>
            <w:r w:rsidR="00DA7FF4">
              <w:rPr>
                <w:noProof/>
                <w:webHidden/>
              </w:rPr>
              <w:tab/>
            </w:r>
            <w:r w:rsidR="00DA7FF4">
              <w:rPr>
                <w:noProof/>
                <w:webHidden/>
              </w:rPr>
              <w:fldChar w:fldCharType="begin"/>
            </w:r>
            <w:r w:rsidR="00DA7FF4">
              <w:rPr>
                <w:noProof/>
                <w:webHidden/>
              </w:rPr>
              <w:delInstrText xml:space="preserve"> PAGEREF _Toc426539003 \h </w:delInstrText>
            </w:r>
            <w:r w:rsidR="00DA7FF4">
              <w:rPr>
                <w:noProof/>
                <w:webHidden/>
              </w:rPr>
            </w:r>
            <w:r w:rsidR="00DA7FF4">
              <w:rPr>
                <w:noProof/>
                <w:webHidden/>
              </w:rPr>
              <w:fldChar w:fldCharType="separate"/>
            </w:r>
            <w:r w:rsidR="00DA7FF4">
              <w:rPr>
                <w:noProof/>
                <w:webHidden/>
              </w:rPr>
              <w:delText>164</w:delText>
            </w:r>
            <w:r w:rsidR="00DA7FF4">
              <w:rPr>
                <w:noProof/>
                <w:webHidden/>
              </w:rPr>
              <w:fldChar w:fldCharType="end"/>
            </w:r>
            <w:r>
              <w:rPr>
                <w:noProof/>
              </w:rPr>
              <w:fldChar w:fldCharType="end"/>
            </w:r>
          </w:del>
        </w:p>
        <w:p w14:paraId="79B66FFE" w14:textId="77777777" w:rsidR="00DA7FF4" w:rsidRDefault="008B0D2E">
          <w:pPr>
            <w:pStyle w:val="TOC3"/>
            <w:rPr>
              <w:del w:id="416" w:author="Anders Hejlsberg" w:date="2016-01-04T10:39:00Z"/>
              <w:rFonts w:eastAsiaTheme="minorEastAsia"/>
              <w:noProof/>
              <w:sz w:val="22"/>
            </w:rPr>
          </w:pPr>
          <w:del w:id="417" w:author="Anders Hejlsberg" w:date="2016-01-04T10:39:00Z">
            <w:r>
              <w:fldChar w:fldCharType="begin"/>
            </w:r>
            <w:r>
              <w:delInstrText xml:space="preserve"> HYPERLINK \l "_Toc426539004" </w:delInstrText>
            </w:r>
            <w:r>
              <w:fldChar w:fldCharType="separate"/>
            </w:r>
            <w:r w:rsidR="00DA7FF4" w:rsidRPr="00362BC7">
              <w:rPr>
                <w:rStyle w:val="Hyperlink"/>
                <w:noProof/>
              </w:rPr>
              <w:delText>12.1.5</w:delText>
            </w:r>
            <w:r w:rsidR="00DA7FF4">
              <w:rPr>
                <w:rFonts w:eastAsiaTheme="minorEastAsia"/>
                <w:noProof/>
                <w:sz w:val="22"/>
              </w:rPr>
              <w:tab/>
            </w:r>
            <w:r w:rsidR="00DA7FF4" w:rsidRPr="00362BC7">
              <w:rPr>
                <w:rStyle w:val="Hyperlink"/>
                <w:noProof/>
              </w:rPr>
              <w:delText>Ambient Namespace Declarations</w:delText>
            </w:r>
            <w:r w:rsidR="00DA7FF4">
              <w:rPr>
                <w:noProof/>
                <w:webHidden/>
              </w:rPr>
              <w:tab/>
            </w:r>
            <w:r w:rsidR="00DA7FF4">
              <w:rPr>
                <w:noProof/>
                <w:webHidden/>
              </w:rPr>
              <w:fldChar w:fldCharType="begin"/>
            </w:r>
            <w:r w:rsidR="00DA7FF4">
              <w:rPr>
                <w:noProof/>
                <w:webHidden/>
              </w:rPr>
              <w:delInstrText xml:space="preserve"> PAGEREF _Toc426539004 \h </w:delInstrText>
            </w:r>
            <w:r w:rsidR="00DA7FF4">
              <w:rPr>
                <w:noProof/>
                <w:webHidden/>
              </w:rPr>
            </w:r>
            <w:r w:rsidR="00DA7FF4">
              <w:rPr>
                <w:noProof/>
                <w:webHidden/>
              </w:rPr>
              <w:fldChar w:fldCharType="separate"/>
            </w:r>
            <w:r w:rsidR="00DA7FF4">
              <w:rPr>
                <w:noProof/>
                <w:webHidden/>
              </w:rPr>
              <w:delText>165</w:delText>
            </w:r>
            <w:r w:rsidR="00DA7FF4">
              <w:rPr>
                <w:noProof/>
                <w:webHidden/>
              </w:rPr>
              <w:fldChar w:fldCharType="end"/>
            </w:r>
            <w:r>
              <w:rPr>
                <w:noProof/>
              </w:rPr>
              <w:fldChar w:fldCharType="end"/>
            </w:r>
          </w:del>
        </w:p>
        <w:p w14:paraId="66F36A5E" w14:textId="77777777" w:rsidR="00DA7FF4" w:rsidRDefault="008B0D2E">
          <w:pPr>
            <w:pStyle w:val="TOC2"/>
            <w:tabs>
              <w:tab w:val="left" w:pos="880"/>
              <w:tab w:val="right" w:leader="dot" w:pos="9350"/>
            </w:tabs>
            <w:rPr>
              <w:del w:id="418" w:author="Anders Hejlsberg" w:date="2016-01-04T10:39:00Z"/>
              <w:rFonts w:eastAsiaTheme="minorEastAsia"/>
              <w:noProof/>
              <w:sz w:val="22"/>
            </w:rPr>
          </w:pPr>
          <w:del w:id="419" w:author="Anders Hejlsberg" w:date="2016-01-04T10:39:00Z">
            <w:r>
              <w:fldChar w:fldCharType="begin"/>
            </w:r>
            <w:r>
              <w:delInstrText xml:space="preserve"> HYPERLINK \l "_Toc426539005" </w:delInstrText>
            </w:r>
            <w:r>
              <w:fldChar w:fldCharType="separate"/>
            </w:r>
            <w:r w:rsidR="00DA7FF4" w:rsidRPr="00362BC7">
              <w:rPr>
                <w:rStyle w:val="Hyperlink"/>
                <w:noProof/>
              </w:rPr>
              <w:delText>12.2</w:delText>
            </w:r>
            <w:r w:rsidR="00DA7FF4">
              <w:rPr>
                <w:rFonts w:eastAsiaTheme="minorEastAsia"/>
                <w:noProof/>
                <w:sz w:val="22"/>
              </w:rPr>
              <w:tab/>
            </w:r>
            <w:r w:rsidR="00DA7FF4" w:rsidRPr="00362BC7">
              <w:rPr>
                <w:rStyle w:val="Hyperlink"/>
                <w:noProof/>
              </w:rPr>
              <w:delText>Ambient Module Declarations</w:delText>
            </w:r>
            <w:r w:rsidR="00DA7FF4">
              <w:rPr>
                <w:noProof/>
                <w:webHidden/>
              </w:rPr>
              <w:tab/>
            </w:r>
            <w:r w:rsidR="00DA7FF4">
              <w:rPr>
                <w:noProof/>
                <w:webHidden/>
              </w:rPr>
              <w:fldChar w:fldCharType="begin"/>
            </w:r>
            <w:r w:rsidR="00DA7FF4">
              <w:rPr>
                <w:noProof/>
                <w:webHidden/>
              </w:rPr>
              <w:delInstrText xml:space="preserve"> PAGEREF _Toc426539005 \h </w:delInstrText>
            </w:r>
            <w:r w:rsidR="00DA7FF4">
              <w:rPr>
                <w:noProof/>
                <w:webHidden/>
              </w:rPr>
            </w:r>
            <w:r w:rsidR="00DA7FF4">
              <w:rPr>
                <w:noProof/>
                <w:webHidden/>
              </w:rPr>
              <w:fldChar w:fldCharType="separate"/>
            </w:r>
            <w:r w:rsidR="00DA7FF4">
              <w:rPr>
                <w:noProof/>
                <w:webHidden/>
              </w:rPr>
              <w:delText>165</w:delText>
            </w:r>
            <w:r w:rsidR="00DA7FF4">
              <w:rPr>
                <w:noProof/>
                <w:webHidden/>
              </w:rPr>
              <w:fldChar w:fldCharType="end"/>
            </w:r>
            <w:r>
              <w:rPr>
                <w:noProof/>
              </w:rPr>
              <w:fldChar w:fldCharType="end"/>
            </w:r>
          </w:del>
        </w:p>
        <w:p w14:paraId="2344852C" w14:textId="77777777" w:rsidR="00DA7FF4" w:rsidRDefault="008B0D2E">
          <w:pPr>
            <w:pStyle w:val="TOC1"/>
            <w:rPr>
              <w:del w:id="420" w:author="Anders Hejlsberg" w:date="2016-01-04T10:39:00Z"/>
              <w:rFonts w:eastAsiaTheme="minorEastAsia"/>
              <w:noProof/>
              <w:sz w:val="22"/>
            </w:rPr>
          </w:pPr>
          <w:del w:id="421" w:author="Anders Hejlsberg" w:date="2016-01-04T10:39:00Z">
            <w:r>
              <w:fldChar w:fldCharType="begin"/>
            </w:r>
            <w:r>
              <w:delInstrText xml:space="preserve"> HYPERLINK \l "_Toc426539006" </w:delInstrText>
            </w:r>
            <w:r>
              <w:fldChar w:fldCharType="separate"/>
            </w:r>
            <w:r w:rsidR="00DA7FF4" w:rsidRPr="00362BC7">
              <w:rPr>
                <w:rStyle w:val="Hyperlink"/>
                <w:noProof/>
              </w:rPr>
              <w:delText>A</w:delText>
            </w:r>
            <w:r w:rsidR="00DA7FF4">
              <w:rPr>
                <w:rFonts w:eastAsiaTheme="minorEastAsia"/>
                <w:noProof/>
                <w:sz w:val="22"/>
              </w:rPr>
              <w:tab/>
            </w:r>
            <w:r w:rsidR="00DA7FF4" w:rsidRPr="00362BC7">
              <w:rPr>
                <w:rStyle w:val="Hyperlink"/>
                <w:noProof/>
              </w:rPr>
              <w:delText>Grammar</w:delText>
            </w:r>
            <w:r w:rsidR="00DA7FF4">
              <w:rPr>
                <w:noProof/>
                <w:webHidden/>
              </w:rPr>
              <w:tab/>
            </w:r>
            <w:r w:rsidR="00DA7FF4">
              <w:rPr>
                <w:noProof/>
                <w:webHidden/>
              </w:rPr>
              <w:fldChar w:fldCharType="begin"/>
            </w:r>
            <w:r w:rsidR="00DA7FF4">
              <w:rPr>
                <w:noProof/>
                <w:webHidden/>
              </w:rPr>
              <w:delInstrText xml:space="preserve"> PAGEREF _Toc426539006 \h </w:delInstrText>
            </w:r>
            <w:r w:rsidR="00DA7FF4">
              <w:rPr>
                <w:noProof/>
                <w:webHidden/>
              </w:rPr>
            </w:r>
            <w:r w:rsidR="00DA7FF4">
              <w:rPr>
                <w:noProof/>
                <w:webHidden/>
              </w:rPr>
              <w:fldChar w:fldCharType="separate"/>
            </w:r>
            <w:r w:rsidR="00DA7FF4">
              <w:rPr>
                <w:noProof/>
                <w:webHidden/>
              </w:rPr>
              <w:delText>167</w:delText>
            </w:r>
            <w:r w:rsidR="00DA7FF4">
              <w:rPr>
                <w:noProof/>
                <w:webHidden/>
              </w:rPr>
              <w:fldChar w:fldCharType="end"/>
            </w:r>
            <w:r>
              <w:rPr>
                <w:noProof/>
              </w:rPr>
              <w:fldChar w:fldCharType="end"/>
            </w:r>
          </w:del>
        </w:p>
        <w:p w14:paraId="16B5A77A" w14:textId="77777777" w:rsidR="00DA7FF4" w:rsidRDefault="008B0D2E">
          <w:pPr>
            <w:pStyle w:val="TOC2"/>
            <w:tabs>
              <w:tab w:val="left" w:pos="880"/>
              <w:tab w:val="right" w:leader="dot" w:pos="9350"/>
            </w:tabs>
            <w:rPr>
              <w:del w:id="422" w:author="Anders Hejlsberg" w:date="2016-01-04T10:39:00Z"/>
              <w:rFonts w:eastAsiaTheme="minorEastAsia"/>
              <w:noProof/>
              <w:sz w:val="22"/>
            </w:rPr>
          </w:pPr>
          <w:del w:id="423" w:author="Anders Hejlsberg" w:date="2016-01-04T10:39:00Z">
            <w:r>
              <w:fldChar w:fldCharType="begin"/>
            </w:r>
            <w:r>
              <w:delInstrText xml:space="preserve"> HYPERLINK \l "_Toc426539007" </w:delInstrText>
            </w:r>
            <w:r>
              <w:fldChar w:fldCharType="separate"/>
            </w:r>
            <w:r w:rsidR="00DA7FF4" w:rsidRPr="00362BC7">
              <w:rPr>
                <w:rStyle w:val="Hyperlink"/>
                <w:noProof/>
              </w:rPr>
              <w:delText>A.1</w:delText>
            </w:r>
            <w:r w:rsidR="00DA7FF4">
              <w:rPr>
                <w:rFonts w:eastAsiaTheme="minorEastAsia"/>
                <w:noProof/>
                <w:sz w:val="22"/>
              </w:rPr>
              <w:tab/>
            </w:r>
            <w:r w:rsidR="00DA7FF4" w:rsidRPr="00362BC7">
              <w:rPr>
                <w:rStyle w:val="Hyperlink"/>
                <w:noProof/>
              </w:rPr>
              <w:delText>Types</w:delText>
            </w:r>
            <w:r w:rsidR="00DA7FF4">
              <w:rPr>
                <w:noProof/>
                <w:webHidden/>
              </w:rPr>
              <w:tab/>
            </w:r>
            <w:r w:rsidR="00DA7FF4">
              <w:rPr>
                <w:noProof/>
                <w:webHidden/>
              </w:rPr>
              <w:fldChar w:fldCharType="begin"/>
            </w:r>
            <w:r w:rsidR="00DA7FF4">
              <w:rPr>
                <w:noProof/>
                <w:webHidden/>
              </w:rPr>
              <w:delInstrText xml:space="preserve"> PAGEREF _Toc426539007 \h </w:delInstrText>
            </w:r>
            <w:r w:rsidR="00DA7FF4">
              <w:rPr>
                <w:noProof/>
                <w:webHidden/>
              </w:rPr>
            </w:r>
            <w:r w:rsidR="00DA7FF4">
              <w:rPr>
                <w:noProof/>
                <w:webHidden/>
              </w:rPr>
              <w:fldChar w:fldCharType="separate"/>
            </w:r>
            <w:r w:rsidR="00DA7FF4">
              <w:rPr>
                <w:noProof/>
                <w:webHidden/>
              </w:rPr>
              <w:delText>167</w:delText>
            </w:r>
            <w:r w:rsidR="00DA7FF4">
              <w:rPr>
                <w:noProof/>
                <w:webHidden/>
              </w:rPr>
              <w:fldChar w:fldCharType="end"/>
            </w:r>
            <w:r>
              <w:rPr>
                <w:noProof/>
              </w:rPr>
              <w:fldChar w:fldCharType="end"/>
            </w:r>
          </w:del>
        </w:p>
        <w:p w14:paraId="51E6B987" w14:textId="77777777" w:rsidR="00DA7FF4" w:rsidRDefault="008B0D2E">
          <w:pPr>
            <w:pStyle w:val="TOC2"/>
            <w:tabs>
              <w:tab w:val="left" w:pos="880"/>
              <w:tab w:val="right" w:leader="dot" w:pos="9350"/>
            </w:tabs>
            <w:rPr>
              <w:del w:id="424" w:author="Anders Hejlsberg" w:date="2016-01-04T10:39:00Z"/>
              <w:rFonts w:eastAsiaTheme="minorEastAsia"/>
              <w:noProof/>
              <w:sz w:val="22"/>
            </w:rPr>
          </w:pPr>
          <w:del w:id="425" w:author="Anders Hejlsberg" w:date="2016-01-04T10:39:00Z">
            <w:r>
              <w:fldChar w:fldCharType="begin"/>
            </w:r>
            <w:r>
              <w:delInstrText xml:space="preserve"> HYPERLINK \l "_Toc426539008" </w:delInstrText>
            </w:r>
            <w:r>
              <w:fldChar w:fldCharType="separate"/>
            </w:r>
            <w:r w:rsidR="00DA7FF4" w:rsidRPr="00362BC7">
              <w:rPr>
                <w:rStyle w:val="Hyperlink"/>
                <w:noProof/>
              </w:rPr>
              <w:delText>A.2</w:delText>
            </w:r>
            <w:r w:rsidR="00DA7FF4">
              <w:rPr>
                <w:rFonts w:eastAsiaTheme="minorEastAsia"/>
                <w:noProof/>
                <w:sz w:val="22"/>
              </w:rPr>
              <w:tab/>
            </w:r>
            <w:r w:rsidR="00DA7FF4" w:rsidRPr="00362BC7">
              <w:rPr>
                <w:rStyle w:val="Hyperlink"/>
                <w:noProof/>
              </w:rPr>
              <w:delText>Expressions</w:delText>
            </w:r>
            <w:r w:rsidR="00DA7FF4">
              <w:rPr>
                <w:noProof/>
                <w:webHidden/>
              </w:rPr>
              <w:tab/>
            </w:r>
            <w:r w:rsidR="00DA7FF4">
              <w:rPr>
                <w:noProof/>
                <w:webHidden/>
              </w:rPr>
              <w:fldChar w:fldCharType="begin"/>
            </w:r>
            <w:r w:rsidR="00DA7FF4">
              <w:rPr>
                <w:noProof/>
                <w:webHidden/>
              </w:rPr>
              <w:delInstrText xml:space="preserve"> PAGEREF _Toc426539008 \h </w:delInstrText>
            </w:r>
            <w:r w:rsidR="00DA7FF4">
              <w:rPr>
                <w:noProof/>
                <w:webHidden/>
              </w:rPr>
            </w:r>
            <w:r w:rsidR="00DA7FF4">
              <w:rPr>
                <w:noProof/>
                <w:webHidden/>
              </w:rPr>
              <w:fldChar w:fldCharType="separate"/>
            </w:r>
            <w:r w:rsidR="00DA7FF4">
              <w:rPr>
                <w:noProof/>
                <w:webHidden/>
              </w:rPr>
              <w:delText>171</w:delText>
            </w:r>
            <w:r w:rsidR="00DA7FF4">
              <w:rPr>
                <w:noProof/>
                <w:webHidden/>
              </w:rPr>
              <w:fldChar w:fldCharType="end"/>
            </w:r>
            <w:r>
              <w:rPr>
                <w:noProof/>
              </w:rPr>
              <w:fldChar w:fldCharType="end"/>
            </w:r>
          </w:del>
        </w:p>
        <w:p w14:paraId="1B685174" w14:textId="77777777" w:rsidR="00DA7FF4" w:rsidRDefault="008B0D2E">
          <w:pPr>
            <w:pStyle w:val="TOC2"/>
            <w:tabs>
              <w:tab w:val="left" w:pos="880"/>
              <w:tab w:val="right" w:leader="dot" w:pos="9350"/>
            </w:tabs>
            <w:rPr>
              <w:del w:id="426" w:author="Anders Hejlsberg" w:date="2016-01-04T10:39:00Z"/>
              <w:rFonts w:eastAsiaTheme="minorEastAsia"/>
              <w:noProof/>
              <w:sz w:val="22"/>
            </w:rPr>
          </w:pPr>
          <w:del w:id="427" w:author="Anders Hejlsberg" w:date="2016-01-04T10:39:00Z">
            <w:r>
              <w:fldChar w:fldCharType="begin"/>
            </w:r>
            <w:r>
              <w:delInstrText xml:space="preserve"> HYPERLINK \l "_Toc426539009" </w:delInstrText>
            </w:r>
            <w:r>
              <w:fldChar w:fldCharType="separate"/>
            </w:r>
            <w:r w:rsidR="00DA7FF4" w:rsidRPr="00362BC7">
              <w:rPr>
                <w:rStyle w:val="Hyperlink"/>
                <w:noProof/>
              </w:rPr>
              <w:delText>A.3</w:delText>
            </w:r>
            <w:r w:rsidR="00DA7FF4">
              <w:rPr>
                <w:rFonts w:eastAsiaTheme="minorEastAsia"/>
                <w:noProof/>
                <w:sz w:val="22"/>
              </w:rPr>
              <w:tab/>
            </w:r>
            <w:r w:rsidR="00DA7FF4" w:rsidRPr="00362BC7">
              <w:rPr>
                <w:rStyle w:val="Hyperlink"/>
                <w:noProof/>
              </w:rPr>
              <w:delText>Statements</w:delText>
            </w:r>
            <w:r w:rsidR="00DA7FF4">
              <w:rPr>
                <w:noProof/>
                <w:webHidden/>
              </w:rPr>
              <w:tab/>
            </w:r>
            <w:r w:rsidR="00DA7FF4">
              <w:rPr>
                <w:noProof/>
                <w:webHidden/>
              </w:rPr>
              <w:fldChar w:fldCharType="begin"/>
            </w:r>
            <w:r w:rsidR="00DA7FF4">
              <w:rPr>
                <w:noProof/>
                <w:webHidden/>
              </w:rPr>
              <w:delInstrText xml:space="preserve"> PAGEREF _Toc426539009 \h </w:delInstrText>
            </w:r>
            <w:r w:rsidR="00DA7FF4">
              <w:rPr>
                <w:noProof/>
                <w:webHidden/>
              </w:rPr>
            </w:r>
            <w:r w:rsidR="00DA7FF4">
              <w:rPr>
                <w:noProof/>
                <w:webHidden/>
              </w:rPr>
              <w:fldChar w:fldCharType="separate"/>
            </w:r>
            <w:r w:rsidR="00DA7FF4">
              <w:rPr>
                <w:noProof/>
                <w:webHidden/>
              </w:rPr>
              <w:delText>172</w:delText>
            </w:r>
            <w:r w:rsidR="00DA7FF4">
              <w:rPr>
                <w:noProof/>
                <w:webHidden/>
              </w:rPr>
              <w:fldChar w:fldCharType="end"/>
            </w:r>
            <w:r>
              <w:rPr>
                <w:noProof/>
              </w:rPr>
              <w:fldChar w:fldCharType="end"/>
            </w:r>
          </w:del>
        </w:p>
        <w:p w14:paraId="0C0987B7" w14:textId="77777777" w:rsidR="00DA7FF4" w:rsidRDefault="008B0D2E">
          <w:pPr>
            <w:pStyle w:val="TOC2"/>
            <w:tabs>
              <w:tab w:val="left" w:pos="880"/>
              <w:tab w:val="right" w:leader="dot" w:pos="9350"/>
            </w:tabs>
            <w:rPr>
              <w:del w:id="428" w:author="Anders Hejlsberg" w:date="2016-01-04T10:39:00Z"/>
              <w:rFonts w:eastAsiaTheme="minorEastAsia"/>
              <w:noProof/>
              <w:sz w:val="22"/>
            </w:rPr>
          </w:pPr>
          <w:del w:id="429" w:author="Anders Hejlsberg" w:date="2016-01-04T10:39:00Z">
            <w:r>
              <w:fldChar w:fldCharType="begin"/>
            </w:r>
            <w:r>
              <w:delInstrText xml:space="preserve"> HYPERLINK \l "_Toc426539010" </w:delInstrText>
            </w:r>
            <w:r>
              <w:fldChar w:fldCharType="separate"/>
            </w:r>
            <w:r w:rsidR="00DA7FF4" w:rsidRPr="00362BC7">
              <w:rPr>
                <w:rStyle w:val="Hyperlink"/>
                <w:noProof/>
              </w:rPr>
              <w:delText>A.4</w:delText>
            </w:r>
            <w:r w:rsidR="00DA7FF4">
              <w:rPr>
                <w:rFonts w:eastAsiaTheme="minorEastAsia"/>
                <w:noProof/>
                <w:sz w:val="22"/>
              </w:rPr>
              <w:tab/>
            </w:r>
            <w:r w:rsidR="00DA7FF4" w:rsidRPr="00362BC7">
              <w:rPr>
                <w:rStyle w:val="Hyperlink"/>
                <w:noProof/>
              </w:rPr>
              <w:delText>Functions</w:delText>
            </w:r>
            <w:r w:rsidR="00DA7FF4">
              <w:rPr>
                <w:noProof/>
                <w:webHidden/>
              </w:rPr>
              <w:tab/>
            </w:r>
            <w:r w:rsidR="00DA7FF4">
              <w:rPr>
                <w:noProof/>
                <w:webHidden/>
              </w:rPr>
              <w:fldChar w:fldCharType="begin"/>
            </w:r>
            <w:r w:rsidR="00DA7FF4">
              <w:rPr>
                <w:noProof/>
                <w:webHidden/>
              </w:rPr>
              <w:delInstrText xml:space="preserve"> PAGEREF _Toc426539010 \h </w:delInstrText>
            </w:r>
            <w:r w:rsidR="00DA7FF4">
              <w:rPr>
                <w:noProof/>
                <w:webHidden/>
              </w:rPr>
            </w:r>
            <w:r w:rsidR="00DA7FF4">
              <w:rPr>
                <w:noProof/>
                <w:webHidden/>
              </w:rPr>
              <w:fldChar w:fldCharType="separate"/>
            </w:r>
            <w:r w:rsidR="00DA7FF4">
              <w:rPr>
                <w:noProof/>
                <w:webHidden/>
              </w:rPr>
              <w:delText>172</w:delText>
            </w:r>
            <w:r w:rsidR="00DA7FF4">
              <w:rPr>
                <w:noProof/>
                <w:webHidden/>
              </w:rPr>
              <w:fldChar w:fldCharType="end"/>
            </w:r>
            <w:r>
              <w:rPr>
                <w:noProof/>
              </w:rPr>
              <w:fldChar w:fldCharType="end"/>
            </w:r>
          </w:del>
        </w:p>
        <w:p w14:paraId="64A83046" w14:textId="77777777" w:rsidR="00DA7FF4" w:rsidRDefault="008B0D2E">
          <w:pPr>
            <w:pStyle w:val="TOC2"/>
            <w:tabs>
              <w:tab w:val="left" w:pos="880"/>
              <w:tab w:val="right" w:leader="dot" w:pos="9350"/>
            </w:tabs>
            <w:rPr>
              <w:del w:id="430" w:author="Anders Hejlsberg" w:date="2016-01-04T10:39:00Z"/>
              <w:rFonts w:eastAsiaTheme="minorEastAsia"/>
              <w:noProof/>
              <w:sz w:val="22"/>
            </w:rPr>
          </w:pPr>
          <w:del w:id="431" w:author="Anders Hejlsberg" w:date="2016-01-04T10:39:00Z">
            <w:r>
              <w:fldChar w:fldCharType="begin"/>
            </w:r>
            <w:r>
              <w:delInstrText xml:space="preserve"> HYPERLINK \l "_Toc426539011" </w:delInstrText>
            </w:r>
            <w:r>
              <w:fldChar w:fldCharType="separate"/>
            </w:r>
            <w:r w:rsidR="00DA7FF4" w:rsidRPr="00362BC7">
              <w:rPr>
                <w:rStyle w:val="Hyperlink"/>
                <w:noProof/>
              </w:rPr>
              <w:delText>A.5</w:delText>
            </w:r>
            <w:r w:rsidR="00DA7FF4">
              <w:rPr>
                <w:rFonts w:eastAsiaTheme="minorEastAsia"/>
                <w:noProof/>
                <w:sz w:val="22"/>
              </w:rPr>
              <w:tab/>
            </w:r>
            <w:r w:rsidR="00DA7FF4" w:rsidRPr="00362BC7">
              <w:rPr>
                <w:rStyle w:val="Hyperlink"/>
                <w:noProof/>
              </w:rPr>
              <w:delText>Interfaces</w:delText>
            </w:r>
            <w:r w:rsidR="00DA7FF4">
              <w:rPr>
                <w:noProof/>
                <w:webHidden/>
              </w:rPr>
              <w:tab/>
            </w:r>
            <w:r w:rsidR="00DA7FF4">
              <w:rPr>
                <w:noProof/>
                <w:webHidden/>
              </w:rPr>
              <w:fldChar w:fldCharType="begin"/>
            </w:r>
            <w:r w:rsidR="00DA7FF4">
              <w:rPr>
                <w:noProof/>
                <w:webHidden/>
              </w:rPr>
              <w:delInstrText xml:space="preserve"> PAGEREF _Toc426539011 \h </w:delInstrText>
            </w:r>
            <w:r w:rsidR="00DA7FF4">
              <w:rPr>
                <w:noProof/>
                <w:webHidden/>
              </w:rPr>
            </w:r>
            <w:r w:rsidR="00DA7FF4">
              <w:rPr>
                <w:noProof/>
                <w:webHidden/>
              </w:rPr>
              <w:fldChar w:fldCharType="separate"/>
            </w:r>
            <w:r w:rsidR="00DA7FF4">
              <w:rPr>
                <w:noProof/>
                <w:webHidden/>
              </w:rPr>
              <w:delText>172</w:delText>
            </w:r>
            <w:r w:rsidR="00DA7FF4">
              <w:rPr>
                <w:noProof/>
                <w:webHidden/>
              </w:rPr>
              <w:fldChar w:fldCharType="end"/>
            </w:r>
            <w:r>
              <w:rPr>
                <w:noProof/>
              </w:rPr>
              <w:fldChar w:fldCharType="end"/>
            </w:r>
          </w:del>
        </w:p>
        <w:p w14:paraId="2350E17F" w14:textId="77777777" w:rsidR="00DA7FF4" w:rsidRDefault="008B0D2E">
          <w:pPr>
            <w:pStyle w:val="TOC2"/>
            <w:tabs>
              <w:tab w:val="left" w:pos="880"/>
              <w:tab w:val="right" w:leader="dot" w:pos="9350"/>
            </w:tabs>
            <w:rPr>
              <w:del w:id="432" w:author="Anders Hejlsberg" w:date="2016-01-04T10:39:00Z"/>
              <w:rFonts w:eastAsiaTheme="minorEastAsia"/>
              <w:noProof/>
              <w:sz w:val="22"/>
            </w:rPr>
          </w:pPr>
          <w:del w:id="433" w:author="Anders Hejlsberg" w:date="2016-01-04T10:39:00Z">
            <w:r>
              <w:fldChar w:fldCharType="begin"/>
            </w:r>
            <w:r>
              <w:delInstrText xml:space="preserve"> HYPERLINK \l "_Toc426539012" </w:delInstrText>
            </w:r>
            <w:r>
              <w:fldChar w:fldCharType="separate"/>
            </w:r>
            <w:r w:rsidR="00DA7FF4" w:rsidRPr="00362BC7">
              <w:rPr>
                <w:rStyle w:val="Hyperlink"/>
                <w:noProof/>
              </w:rPr>
              <w:delText>A.6</w:delText>
            </w:r>
            <w:r w:rsidR="00DA7FF4">
              <w:rPr>
                <w:rFonts w:eastAsiaTheme="minorEastAsia"/>
                <w:noProof/>
                <w:sz w:val="22"/>
              </w:rPr>
              <w:tab/>
            </w:r>
            <w:r w:rsidR="00DA7FF4" w:rsidRPr="00362BC7">
              <w:rPr>
                <w:rStyle w:val="Hyperlink"/>
                <w:noProof/>
              </w:rPr>
              <w:delText>Classes</w:delText>
            </w:r>
            <w:r w:rsidR="00DA7FF4">
              <w:rPr>
                <w:noProof/>
                <w:webHidden/>
              </w:rPr>
              <w:tab/>
            </w:r>
            <w:r w:rsidR="00DA7FF4">
              <w:rPr>
                <w:noProof/>
                <w:webHidden/>
              </w:rPr>
              <w:fldChar w:fldCharType="begin"/>
            </w:r>
            <w:r w:rsidR="00DA7FF4">
              <w:rPr>
                <w:noProof/>
                <w:webHidden/>
              </w:rPr>
              <w:delInstrText xml:space="preserve"> PAGEREF _Toc426539012 \h </w:delInstrText>
            </w:r>
            <w:r w:rsidR="00DA7FF4">
              <w:rPr>
                <w:noProof/>
                <w:webHidden/>
              </w:rPr>
            </w:r>
            <w:r w:rsidR="00DA7FF4">
              <w:rPr>
                <w:noProof/>
                <w:webHidden/>
              </w:rPr>
              <w:fldChar w:fldCharType="separate"/>
            </w:r>
            <w:r w:rsidR="00DA7FF4">
              <w:rPr>
                <w:noProof/>
                <w:webHidden/>
              </w:rPr>
              <w:delText>173</w:delText>
            </w:r>
            <w:r w:rsidR="00DA7FF4">
              <w:rPr>
                <w:noProof/>
                <w:webHidden/>
              </w:rPr>
              <w:fldChar w:fldCharType="end"/>
            </w:r>
            <w:r>
              <w:rPr>
                <w:noProof/>
              </w:rPr>
              <w:fldChar w:fldCharType="end"/>
            </w:r>
          </w:del>
        </w:p>
        <w:p w14:paraId="70E78679" w14:textId="77777777" w:rsidR="00DA7FF4" w:rsidRDefault="008B0D2E">
          <w:pPr>
            <w:pStyle w:val="TOC2"/>
            <w:tabs>
              <w:tab w:val="left" w:pos="880"/>
              <w:tab w:val="right" w:leader="dot" w:pos="9350"/>
            </w:tabs>
            <w:rPr>
              <w:del w:id="434" w:author="Anders Hejlsberg" w:date="2016-01-04T10:39:00Z"/>
              <w:rFonts w:eastAsiaTheme="minorEastAsia"/>
              <w:noProof/>
              <w:sz w:val="22"/>
            </w:rPr>
          </w:pPr>
          <w:del w:id="435" w:author="Anders Hejlsberg" w:date="2016-01-04T10:39:00Z">
            <w:r>
              <w:fldChar w:fldCharType="begin"/>
            </w:r>
            <w:r>
              <w:delInstrText xml:space="preserve"> HYPERLINK \l "_Toc426539013" </w:delInstrText>
            </w:r>
            <w:r>
              <w:fldChar w:fldCharType="separate"/>
            </w:r>
            <w:r w:rsidR="00DA7FF4" w:rsidRPr="00362BC7">
              <w:rPr>
                <w:rStyle w:val="Hyperlink"/>
                <w:noProof/>
              </w:rPr>
              <w:delText>A.7</w:delText>
            </w:r>
            <w:r w:rsidR="00DA7FF4">
              <w:rPr>
                <w:rFonts w:eastAsiaTheme="minorEastAsia"/>
                <w:noProof/>
                <w:sz w:val="22"/>
              </w:rPr>
              <w:tab/>
            </w:r>
            <w:r w:rsidR="00DA7FF4" w:rsidRPr="00362BC7">
              <w:rPr>
                <w:rStyle w:val="Hyperlink"/>
                <w:noProof/>
              </w:rPr>
              <w:delText>Enums</w:delText>
            </w:r>
            <w:r w:rsidR="00DA7FF4">
              <w:rPr>
                <w:noProof/>
                <w:webHidden/>
              </w:rPr>
              <w:tab/>
            </w:r>
            <w:r w:rsidR="00DA7FF4">
              <w:rPr>
                <w:noProof/>
                <w:webHidden/>
              </w:rPr>
              <w:fldChar w:fldCharType="begin"/>
            </w:r>
            <w:r w:rsidR="00DA7FF4">
              <w:rPr>
                <w:noProof/>
                <w:webHidden/>
              </w:rPr>
              <w:delInstrText xml:space="preserve"> PAGEREF _Toc426539013 \h </w:delInstrText>
            </w:r>
            <w:r w:rsidR="00DA7FF4">
              <w:rPr>
                <w:noProof/>
                <w:webHidden/>
              </w:rPr>
            </w:r>
            <w:r w:rsidR="00DA7FF4">
              <w:rPr>
                <w:noProof/>
                <w:webHidden/>
              </w:rPr>
              <w:fldChar w:fldCharType="separate"/>
            </w:r>
            <w:r w:rsidR="00DA7FF4">
              <w:rPr>
                <w:noProof/>
                <w:webHidden/>
              </w:rPr>
              <w:delText>174</w:delText>
            </w:r>
            <w:r w:rsidR="00DA7FF4">
              <w:rPr>
                <w:noProof/>
                <w:webHidden/>
              </w:rPr>
              <w:fldChar w:fldCharType="end"/>
            </w:r>
            <w:r>
              <w:rPr>
                <w:noProof/>
              </w:rPr>
              <w:fldChar w:fldCharType="end"/>
            </w:r>
          </w:del>
        </w:p>
        <w:p w14:paraId="7D1EB8C7" w14:textId="77777777" w:rsidR="00DA7FF4" w:rsidRDefault="008B0D2E">
          <w:pPr>
            <w:pStyle w:val="TOC2"/>
            <w:tabs>
              <w:tab w:val="left" w:pos="880"/>
              <w:tab w:val="right" w:leader="dot" w:pos="9350"/>
            </w:tabs>
            <w:rPr>
              <w:del w:id="436" w:author="Anders Hejlsberg" w:date="2016-01-04T10:39:00Z"/>
              <w:rFonts w:eastAsiaTheme="minorEastAsia"/>
              <w:noProof/>
              <w:sz w:val="22"/>
            </w:rPr>
          </w:pPr>
          <w:del w:id="437" w:author="Anders Hejlsberg" w:date="2016-01-04T10:39:00Z">
            <w:r>
              <w:fldChar w:fldCharType="begin"/>
            </w:r>
            <w:r>
              <w:delInstrText xml:space="preserve"> HYPERLINK \l "_Toc426539014" </w:delInstrText>
            </w:r>
            <w:r>
              <w:fldChar w:fldCharType="separate"/>
            </w:r>
            <w:r w:rsidR="00DA7FF4" w:rsidRPr="00362BC7">
              <w:rPr>
                <w:rStyle w:val="Hyperlink"/>
                <w:noProof/>
              </w:rPr>
              <w:delText>A.8</w:delText>
            </w:r>
            <w:r w:rsidR="00DA7FF4">
              <w:rPr>
                <w:rFonts w:eastAsiaTheme="minorEastAsia"/>
                <w:noProof/>
                <w:sz w:val="22"/>
              </w:rPr>
              <w:tab/>
            </w:r>
            <w:r w:rsidR="00DA7FF4" w:rsidRPr="00362BC7">
              <w:rPr>
                <w:rStyle w:val="Hyperlink"/>
                <w:noProof/>
              </w:rPr>
              <w:delText>Namespaces</w:delText>
            </w:r>
            <w:r w:rsidR="00DA7FF4">
              <w:rPr>
                <w:noProof/>
                <w:webHidden/>
              </w:rPr>
              <w:tab/>
            </w:r>
            <w:r w:rsidR="00DA7FF4">
              <w:rPr>
                <w:noProof/>
                <w:webHidden/>
              </w:rPr>
              <w:fldChar w:fldCharType="begin"/>
            </w:r>
            <w:r w:rsidR="00DA7FF4">
              <w:rPr>
                <w:noProof/>
                <w:webHidden/>
              </w:rPr>
              <w:delInstrText xml:space="preserve"> PAGEREF _Toc426539014 \h </w:delInstrText>
            </w:r>
            <w:r w:rsidR="00DA7FF4">
              <w:rPr>
                <w:noProof/>
                <w:webHidden/>
              </w:rPr>
            </w:r>
            <w:r w:rsidR="00DA7FF4">
              <w:rPr>
                <w:noProof/>
                <w:webHidden/>
              </w:rPr>
              <w:fldChar w:fldCharType="separate"/>
            </w:r>
            <w:r w:rsidR="00DA7FF4">
              <w:rPr>
                <w:noProof/>
                <w:webHidden/>
              </w:rPr>
              <w:delText>174</w:delText>
            </w:r>
            <w:r w:rsidR="00DA7FF4">
              <w:rPr>
                <w:noProof/>
                <w:webHidden/>
              </w:rPr>
              <w:fldChar w:fldCharType="end"/>
            </w:r>
            <w:r>
              <w:rPr>
                <w:noProof/>
              </w:rPr>
              <w:fldChar w:fldCharType="end"/>
            </w:r>
          </w:del>
        </w:p>
        <w:p w14:paraId="1EA3AEFE" w14:textId="77777777" w:rsidR="00DA7FF4" w:rsidRDefault="008B0D2E">
          <w:pPr>
            <w:pStyle w:val="TOC2"/>
            <w:tabs>
              <w:tab w:val="left" w:pos="880"/>
              <w:tab w:val="right" w:leader="dot" w:pos="9350"/>
            </w:tabs>
            <w:rPr>
              <w:del w:id="438" w:author="Anders Hejlsberg" w:date="2016-01-04T10:39:00Z"/>
              <w:rFonts w:eastAsiaTheme="minorEastAsia"/>
              <w:noProof/>
              <w:sz w:val="22"/>
            </w:rPr>
          </w:pPr>
          <w:del w:id="439" w:author="Anders Hejlsberg" w:date="2016-01-04T10:39:00Z">
            <w:r>
              <w:fldChar w:fldCharType="begin"/>
            </w:r>
            <w:r>
              <w:delInstrText xml:space="preserve"> HYPERLINK \l "_Toc426539015" </w:delInstrText>
            </w:r>
            <w:r>
              <w:fldChar w:fldCharType="separate"/>
            </w:r>
            <w:r w:rsidR="00DA7FF4" w:rsidRPr="00362BC7">
              <w:rPr>
                <w:rStyle w:val="Hyperlink"/>
                <w:noProof/>
              </w:rPr>
              <w:delText>A.9</w:delText>
            </w:r>
            <w:r w:rsidR="00DA7FF4">
              <w:rPr>
                <w:rFonts w:eastAsiaTheme="minorEastAsia"/>
                <w:noProof/>
                <w:sz w:val="22"/>
              </w:rPr>
              <w:tab/>
            </w:r>
            <w:r w:rsidR="00DA7FF4" w:rsidRPr="00362BC7">
              <w:rPr>
                <w:rStyle w:val="Hyperlink"/>
                <w:noProof/>
              </w:rPr>
              <w:delText>Scripts and Modules</w:delText>
            </w:r>
            <w:r w:rsidR="00DA7FF4">
              <w:rPr>
                <w:noProof/>
                <w:webHidden/>
              </w:rPr>
              <w:tab/>
            </w:r>
            <w:r w:rsidR="00DA7FF4">
              <w:rPr>
                <w:noProof/>
                <w:webHidden/>
              </w:rPr>
              <w:fldChar w:fldCharType="begin"/>
            </w:r>
            <w:r w:rsidR="00DA7FF4">
              <w:rPr>
                <w:noProof/>
                <w:webHidden/>
              </w:rPr>
              <w:delInstrText xml:space="preserve"> PAGEREF _Toc426539015 \h </w:delInstrText>
            </w:r>
            <w:r w:rsidR="00DA7FF4">
              <w:rPr>
                <w:noProof/>
                <w:webHidden/>
              </w:rPr>
            </w:r>
            <w:r w:rsidR="00DA7FF4">
              <w:rPr>
                <w:noProof/>
                <w:webHidden/>
              </w:rPr>
              <w:fldChar w:fldCharType="separate"/>
            </w:r>
            <w:r w:rsidR="00DA7FF4">
              <w:rPr>
                <w:noProof/>
                <w:webHidden/>
              </w:rPr>
              <w:delText>175</w:delText>
            </w:r>
            <w:r w:rsidR="00DA7FF4">
              <w:rPr>
                <w:noProof/>
                <w:webHidden/>
              </w:rPr>
              <w:fldChar w:fldCharType="end"/>
            </w:r>
            <w:r>
              <w:rPr>
                <w:noProof/>
              </w:rPr>
              <w:fldChar w:fldCharType="end"/>
            </w:r>
          </w:del>
        </w:p>
        <w:p w14:paraId="087D1421" w14:textId="77777777" w:rsidR="00DA7FF4" w:rsidRDefault="008B0D2E">
          <w:pPr>
            <w:pStyle w:val="TOC2"/>
            <w:tabs>
              <w:tab w:val="left" w:pos="880"/>
              <w:tab w:val="right" w:leader="dot" w:pos="9350"/>
            </w:tabs>
            <w:rPr>
              <w:del w:id="440" w:author="Anders Hejlsberg" w:date="2016-01-04T10:39:00Z"/>
              <w:rFonts w:eastAsiaTheme="minorEastAsia"/>
              <w:noProof/>
              <w:sz w:val="22"/>
            </w:rPr>
          </w:pPr>
          <w:del w:id="441" w:author="Anders Hejlsberg" w:date="2016-01-04T10:39:00Z">
            <w:r>
              <w:fldChar w:fldCharType="begin"/>
            </w:r>
            <w:r>
              <w:delInstrText xml:space="preserve"> HYPERLINK \l "_Toc426539016" </w:delInstrText>
            </w:r>
            <w:r>
              <w:fldChar w:fldCharType="separate"/>
            </w:r>
            <w:r w:rsidR="00DA7FF4" w:rsidRPr="00362BC7">
              <w:rPr>
                <w:rStyle w:val="Hyperlink"/>
                <w:noProof/>
              </w:rPr>
              <w:delText>A.10</w:delText>
            </w:r>
            <w:r w:rsidR="00DA7FF4">
              <w:rPr>
                <w:rFonts w:eastAsiaTheme="minorEastAsia"/>
                <w:noProof/>
                <w:sz w:val="22"/>
              </w:rPr>
              <w:tab/>
            </w:r>
            <w:r w:rsidR="00DA7FF4" w:rsidRPr="00362BC7">
              <w:rPr>
                <w:rStyle w:val="Hyperlink"/>
                <w:noProof/>
              </w:rPr>
              <w:delText>Ambients</w:delText>
            </w:r>
            <w:r w:rsidR="00DA7FF4">
              <w:rPr>
                <w:noProof/>
                <w:webHidden/>
              </w:rPr>
              <w:tab/>
            </w:r>
            <w:r w:rsidR="00DA7FF4">
              <w:rPr>
                <w:noProof/>
                <w:webHidden/>
              </w:rPr>
              <w:fldChar w:fldCharType="begin"/>
            </w:r>
            <w:r w:rsidR="00DA7FF4">
              <w:rPr>
                <w:noProof/>
                <w:webHidden/>
              </w:rPr>
              <w:delInstrText xml:space="preserve"> PAGEREF _Toc426539016 \h </w:delInstrText>
            </w:r>
            <w:r w:rsidR="00DA7FF4">
              <w:rPr>
                <w:noProof/>
                <w:webHidden/>
              </w:rPr>
            </w:r>
            <w:r w:rsidR="00DA7FF4">
              <w:rPr>
                <w:noProof/>
                <w:webHidden/>
              </w:rPr>
              <w:fldChar w:fldCharType="separate"/>
            </w:r>
            <w:r w:rsidR="00DA7FF4">
              <w:rPr>
                <w:noProof/>
                <w:webHidden/>
              </w:rPr>
              <w:delText>179</w:delText>
            </w:r>
            <w:r w:rsidR="00DA7FF4">
              <w:rPr>
                <w:noProof/>
                <w:webHidden/>
              </w:rPr>
              <w:fldChar w:fldCharType="end"/>
            </w:r>
            <w:r>
              <w:rPr>
                <w:noProof/>
              </w:rPr>
              <w:fldChar w:fldCharType="end"/>
            </w:r>
          </w:del>
        </w:p>
        <w:p w14:paraId="3E641A21" w14:textId="77777777" w:rsidR="00A3147C" w:rsidRDefault="008B0D2E">
          <w:pPr>
            <w:pStyle w:val="TOC1"/>
            <w:rPr>
              <w:ins w:id="442" w:author="Anders Hejlsberg" w:date="2016-01-04T10:39:00Z"/>
              <w:rFonts w:eastAsiaTheme="minorEastAsia"/>
              <w:noProof/>
              <w:sz w:val="22"/>
            </w:rPr>
          </w:pPr>
          <w:ins w:id="443" w:author="Anders Hejlsberg" w:date="2016-01-04T10:39:00Z">
            <w:r>
              <w:fldChar w:fldCharType="begin"/>
            </w:r>
            <w:r>
              <w:instrText xml:space="preserve"> HYPERLINK \l "_Toc439666110" </w:instrText>
            </w:r>
            <w:r>
              <w:fldChar w:fldCharType="separate"/>
            </w:r>
            <w:r w:rsidR="00A3147C" w:rsidRPr="0066538F">
              <w:rPr>
                <w:rStyle w:val="Hyperlink"/>
                <w:noProof/>
              </w:rPr>
              <w:t>1</w:t>
            </w:r>
            <w:r w:rsidR="00A3147C">
              <w:rPr>
                <w:rFonts w:eastAsiaTheme="minorEastAsia"/>
                <w:noProof/>
                <w:sz w:val="22"/>
              </w:rPr>
              <w:tab/>
            </w:r>
            <w:r w:rsidR="00A3147C" w:rsidRPr="0066538F">
              <w:rPr>
                <w:rStyle w:val="Hyperlink"/>
                <w:noProof/>
              </w:rPr>
              <w:t>Introduction</w:t>
            </w:r>
            <w:r w:rsidR="00A3147C">
              <w:rPr>
                <w:noProof/>
                <w:webHidden/>
              </w:rPr>
              <w:tab/>
            </w:r>
            <w:r w:rsidR="00A3147C">
              <w:rPr>
                <w:noProof/>
                <w:webHidden/>
              </w:rPr>
              <w:fldChar w:fldCharType="begin"/>
            </w:r>
            <w:r w:rsidR="00A3147C">
              <w:rPr>
                <w:noProof/>
                <w:webHidden/>
              </w:rPr>
              <w:instrText xml:space="preserve"> PAGEREF _Toc439666110 \h </w:instrText>
            </w:r>
            <w:r w:rsidR="00A3147C">
              <w:rPr>
                <w:noProof/>
                <w:webHidden/>
              </w:rPr>
            </w:r>
            <w:r w:rsidR="00A3147C">
              <w:rPr>
                <w:noProof/>
                <w:webHidden/>
              </w:rPr>
              <w:fldChar w:fldCharType="separate"/>
            </w:r>
            <w:r w:rsidR="00A3147C">
              <w:rPr>
                <w:noProof/>
                <w:webHidden/>
              </w:rPr>
              <w:t>1</w:t>
            </w:r>
            <w:r w:rsidR="00A3147C">
              <w:rPr>
                <w:noProof/>
                <w:webHidden/>
              </w:rPr>
              <w:fldChar w:fldCharType="end"/>
            </w:r>
            <w:r>
              <w:rPr>
                <w:noProof/>
              </w:rPr>
              <w:fldChar w:fldCharType="end"/>
            </w:r>
          </w:ins>
        </w:p>
        <w:p w14:paraId="214B3AAF" w14:textId="77777777" w:rsidR="00A3147C" w:rsidRDefault="008B0D2E">
          <w:pPr>
            <w:pStyle w:val="TOC2"/>
            <w:tabs>
              <w:tab w:val="left" w:pos="880"/>
              <w:tab w:val="right" w:leader="dot" w:pos="9350"/>
            </w:tabs>
            <w:rPr>
              <w:ins w:id="444" w:author="Anders Hejlsberg" w:date="2016-01-04T10:39:00Z"/>
              <w:rFonts w:eastAsiaTheme="minorEastAsia"/>
              <w:noProof/>
              <w:sz w:val="22"/>
            </w:rPr>
          </w:pPr>
          <w:ins w:id="445" w:author="Anders Hejlsberg" w:date="2016-01-04T10:39:00Z">
            <w:r>
              <w:fldChar w:fldCharType="begin"/>
            </w:r>
            <w:r>
              <w:instrText xml:space="preserve"> HYPERLINK \l "_Toc439666111" </w:instrText>
            </w:r>
            <w:r>
              <w:fldChar w:fldCharType="separate"/>
            </w:r>
            <w:r w:rsidR="00A3147C" w:rsidRPr="0066538F">
              <w:rPr>
                <w:rStyle w:val="Hyperlink"/>
                <w:noProof/>
              </w:rPr>
              <w:t>1.1</w:t>
            </w:r>
            <w:r w:rsidR="00A3147C">
              <w:rPr>
                <w:rFonts w:eastAsiaTheme="minorEastAsia"/>
                <w:noProof/>
                <w:sz w:val="22"/>
              </w:rPr>
              <w:tab/>
            </w:r>
            <w:r w:rsidR="00A3147C" w:rsidRPr="0066538F">
              <w:rPr>
                <w:rStyle w:val="Hyperlink"/>
                <w:noProof/>
              </w:rPr>
              <w:t>Ambient Declarations</w:t>
            </w:r>
            <w:r w:rsidR="00A3147C">
              <w:rPr>
                <w:noProof/>
                <w:webHidden/>
              </w:rPr>
              <w:tab/>
            </w:r>
            <w:r w:rsidR="00A3147C">
              <w:rPr>
                <w:noProof/>
                <w:webHidden/>
              </w:rPr>
              <w:fldChar w:fldCharType="begin"/>
            </w:r>
            <w:r w:rsidR="00A3147C">
              <w:rPr>
                <w:noProof/>
                <w:webHidden/>
              </w:rPr>
              <w:instrText xml:space="preserve"> PAGEREF _Toc439666111 \h </w:instrText>
            </w:r>
            <w:r w:rsidR="00A3147C">
              <w:rPr>
                <w:noProof/>
                <w:webHidden/>
              </w:rPr>
            </w:r>
            <w:r w:rsidR="00A3147C">
              <w:rPr>
                <w:noProof/>
                <w:webHidden/>
              </w:rPr>
              <w:fldChar w:fldCharType="separate"/>
            </w:r>
            <w:r w:rsidR="00A3147C">
              <w:rPr>
                <w:noProof/>
                <w:webHidden/>
              </w:rPr>
              <w:t>3</w:t>
            </w:r>
            <w:r w:rsidR="00A3147C">
              <w:rPr>
                <w:noProof/>
                <w:webHidden/>
              </w:rPr>
              <w:fldChar w:fldCharType="end"/>
            </w:r>
            <w:r>
              <w:rPr>
                <w:noProof/>
              </w:rPr>
              <w:fldChar w:fldCharType="end"/>
            </w:r>
          </w:ins>
        </w:p>
        <w:p w14:paraId="5E17051E" w14:textId="77777777" w:rsidR="00A3147C" w:rsidRDefault="008B0D2E">
          <w:pPr>
            <w:pStyle w:val="TOC2"/>
            <w:tabs>
              <w:tab w:val="left" w:pos="880"/>
              <w:tab w:val="right" w:leader="dot" w:pos="9350"/>
            </w:tabs>
            <w:rPr>
              <w:ins w:id="446" w:author="Anders Hejlsberg" w:date="2016-01-04T10:39:00Z"/>
              <w:rFonts w:eastAsiaTheme="minorEastAsia"/>
              <w:noProof/>
              <w:sz w:val="22"/>
            </w:rPr>
          </w:pPr>
          <w:ins w:id="447" w:author="Anders Hejlsberg" w:date="2016-01-04T10:39:00Z">
            <w:r>
              <w:fldChar w:fldCharType="begin"/>
            </w:r>
            <w:r>
              <w:instrText xml:space="preserve"> HYPERLINK \l "_Toc439666112" </w:instrText>
            </w:r>
            <w:r>
              <w:fldChar w:fldCharType="separate"/>
            </w:r>
            <w:r w:rsidR="00A3147C" w:rsidRPr="0066538F">
              <w:rPr>
                <w:rStyle w:val="Hyperlink"/>
                <w:noProof/>
              </w:rPr>
              <w:t>1.2</w:t>
            </w:r>
            <w:r w:rsidR="00A3147C">
              <w:rPr>
                <w:rFonts w:eastAsiaTheme="minorEastAsia"/>
                <w:noProof/>
                <w:sz w:val="22"/>
              </w:rPr>
              <w:tab/>
            </w:r>
            <w:r w:rsidR="00A3147C" w:rsidRPr="0066538F">
              <w:rPr>
                <w:rStyle w:val="Hyperlink"/>
                <w:noProof/>
              </w:rPr>
              <w:t>Function Types</w:t>
            </w:r>
            <w:r w:rsidR="00A3147C">
              <w:rPr>
                <w:noProof/>
                <w:webHidden/>
              </w:rPr>
              <w:tab/>
            </w:r>
            <w:r w:rsidR="00A3147C">
              <w:rPr>
                <w:noProof/>
                <w:webHidden/>
              </w:rPr>
              <w:fldChar w:fldCharType="begin"/>
            </w:r>
            <w:r w:rsidR="00A3147C">
              <w:rPr>
                <w:noProof/>
                <w:webHidden/>
              </w:rPr>
              <w:instrText xml:space="preserve"> PAGEREF _Toc439666112 \h </w:instrText>
            </w:r>
            <w:r w:rsidR="00A3147C">
              <w:rPr>
                <w:noProof/>
                <w:webHidden/>
              </w:rPr>
            </w:r>
            <w:r w:rsidR="00A3147C">
              <w:rPr>
                <w:noProof/>
                <w:webHidden/>
              </w:rPr>
              <w:fldChar w:fldCharType="separate"/>
            </w:r>
            <w:r w:rsidR="00A3147C">
              <w:rPr>
                <w:noProof/>
                <w:webHidden/>
              </w:rPr>
              <w:t>3</w:t>
            </w:r>
            <w:r w:rsidR="00A3147C">
              <w:rPr>
                <w:noProof/>
                <w:webHidden/>
              </w:rPr>
              <w:fldChar w:fldCharType="end"/>
            </w:r>
            <w:r>
              <w:rPr>
                <w:noProof/>
              </w:rPr>
              <w:fldChar w:fldCharType="end"/>
            </w:r>
          </w:ins>
        </w:p>
        <w:p w14:paraId="342C3CEC" w14:textId="77777777" w:rsidR="00A3147C" w:rsidRDefault="008B0D2E">
          <w:pPr>
            <w:pStyle w:val="TOC2"/>
            <w:tabs>
              <w:tab w:val="left" w:pos="880"/>
              <w:tab w:val="right" w:leader="dot" w:pos="9350"/>
            </w:tabs>
            <w:rPr>
              <w:ins w:id="448" w:author="Anders Hejlsberg" w:date="2016-01-04T10:39:00Z"/>
              <w:rFonts w:eastAsiaTheme="minorEastAsia"/>
              <w:noProof/>
              <w:sz w:val="22"/>
            </w:rPr>
          </w:pPr>
          <w:ins w:id="449" w:author="Anders Hejlsberg" w:date="2016-01-04T10:39:00Z">
            <w:r>
              <w:fldChar w:fldCharType="begin"/>
            </w:r>
            <w:r>
              <w:instrText xml:space="preserve"> HYPERLINK \l "_Toc439666113" </w:instrText>
            </w:r>
            <w:r>
              <w:fldChar w:fldCharType="separate"/>
            </w:r>
            <w:r w:rsidR="00A3147C" w:rsidRPr="0066538F">
              <w:rPr>
                <w:rStyle w:val="Hyperlink"/>
                <w:noProof/>
              </w:rPr>
              <w:t>1.3</w:t>
            </w:r>
            <w:r w:rsidR="00A3147C">
              <w:rPr>
                <w:rFonts w:eastAsiaTheme="minorEastAsia"/>
                <w:noProof/>
                <w:sz w:val="22"/>
              </w:rPr>
              <w:tab/>
            </w:r>
            <w:r w:rsidR="00A3147C" w:rsidRPr="0066538F">
              <w:rPr>
                <w:rStyle w:val="Hyperlink"/>
                <w:noProof/>
              </w:rPr>
              <w:t>Object Types</w:t>
            </w:r>
            <w:r w:rsidR="00A3147C">
              <w:rPr>
                <w:noProof/>
                <w:webHidden/>
              </w:rPr>
              <w:tab/>
            </w:r>
            <w:r w:rsidR="00A3147C">
              <w:rPr>
                <w:noProof/>
                <w:webHidden/>
              </w:rPr>
              <w:fldChar w:fldCharType="begin"/>
            </w:r>
            <w:r w:rsidR="00A3147C">
              <w:rPr>
                <w:noProof/>
                <w:webHidden/>
              </w:rPr>
              <w:instrText xml:space="preserve"> PAGEREF _Toc439666113 \h </w:instrText>
            </w:r>
            <w:r w:rsidR="00A3147C">
              <w:rPr>
                <w:noProof/>
                <w:webHidden/>
              </w:rPr>
            </w:r>
            <w:r w:rsidR="00A3147C">
              <w:rPr>
                <w:noProof/>
                <w:webHidden/>
              </w:rPr>
              <w:fldChar w:fldCharType="separate"/>
            </w:r>
            <w:r w:rsidR="00A3147C">
              <w:rPr>
                <w:noProof/>
                <w:webHidden/>
              </w:rPr>
              <w:t>4</w:t>
            </w:r>
            <w:r w:rsidR="00A3147C">
              <w:rPr>
                <w:noProof/>
                <w:webHidden/>
              </w:rPr>
              <w:fldChar w:fldCharType="end"/>
            </w:r>
            <w:r>
              <w:rPr>
                <w:noProof/>
              </w:rPr>
              <w:fldChar w:fldCharType="end"/>
            </w:r>
          </w:ins>
        </w:p>
        <w:p w14:paraId="2029E83A" w14:textId="77777777" w:rsidR="00A3147C" w:rsidRDefault="008B0D2E">
          <w:pPr>
            <w:pStyle w:val="TOC2"/>
            <w:tabs>
              <w:tab w:val="left" w:pos="880"/>
              <w:tab w:val="right" w:leader="dot" w:pos="9350"/>
            </w:tabs>
            <w:rPr>
              <w:ins w:id="450" w:author="Anders Hejlsberg" w:date="2016-01-04T10:39:00Z"/>
              <w:rFonts w:eastAsiaTheme="minorEastAsia"/>
              <w:noProof/>
              <w:sz w:val="22"/>
            </w:rPr>
          </w:pPr>
          <w:ins w:id="451" w:author="Anders Hejlsberg" w:date="2016-01-04T10:39:00Z">
            <w:r>
              <w:fldChar w:fldCharType="begin"/>
            </w:r>
            <w:r>
              <w:instrText xml:space="preserve"> HYPERLINK \l "_Toc439666114" </w:instrText>
            </w:r>
            <w:r>
              <w:fldChar w:fldCharType="separate"/>
            </w:r>
            <w:r w:rsidR="00A3147C" w:rsidRPr="0066538F">
              <w:rPr>
                <w:rStyle w:val="Hyperlink"/>
                <w:noProof/>
              </w:rPr>
              <w:t>1.4</w:t>
            </w:r>
            <w:r w:rsidR="00A3147C">
              <w:rPr>
                <w:rFonts w:eastAsiaTheme="minorEastAsia"/>
                <w:noProof/>
                <w:sz w:val="22"/>
              </w:rPr>
              <w:tab/>
            </w:r>
            <w:r w:rsidR="00A3147C" w:rsidRPr="0066538F">
              <w:rPr>
                <w:rStyle w:val="Hyperlink"/>
                <w:noProof/>
              </w:rPr>
              <w:t>Structural Subtyping</w:t>
            </w:r>
            <w:r w:rsidR="00A3147C">
              <w:rPr>
                <w:noProof/>
                <w:webHidden/>
              </w:rPr>
              <w:tab/>
            </w:r>
            <w:r w:rsidR="00A3147C">
              <w:rPr>
                <w:noProof/>
                <w:webHidden/>
              </w:rPr>
              <w:fldChar w:fldCharType="begin"/>
            </w:r>
            <w:r w:rsidR="00A3147C">
              <w:rPr>
                <w:noProof/>
                <w:webHidden/>
              </w:rPr>
              <w:instrText xml:space="preserve"> PAGEREF _Toc439666114 \h </w:instrText>
            </w:r>
            <w:r w:rsidR="00A3147C">
              <w:rPr>
                <w:noProof/>
                <w:webHidden/>
              </w:rPr>
            </w:r>
            <w:r w:rsidR="00A3147C">
              <w:rPr>
                <w:noProof/>
                <w:webHidden/>
              </w:rPr>
              <w:fldChar w:fldCharType="separate"/>
            </w:r>
            <w:r w:rsidR="00A3147C">
              <w:rPr>
                <w:noProof/>
                <w:webHidden/>
              </w:rPr>
              <w:t>6</w:t>
            </w:r>
            <w:r w:rsidR="00A3147C">
              <w:rPr>
                <w:noProof/>
                <w:webHidden/>
              </w:rPr>
              <w:fldChar w:fldCharType="end"/>
            </w:r>
            <w:r>
              <w:rPr>
                <w:noProof/>
              </w:rPr>
              <w:fldChar w:fldCharType="end"/>
            </w:r>
          </w:ins>
        </w:p>
        <w:p w14:paraId="02BEBF48" w14:textId="77777777" w:rsidR="00A3147C" w:rsidRDefault="008B0D2E">
          <w:pPr>
            <w:pStyle w:val="TOC2"/>
            <w:tabs>
              <w:tab w:val="left" w:pos="880"/>
              <w:tab w:val="right" w:leader="dot" w:pos="9350"/>
            </w:tabs>
            <w:rPr>
              <w:ins w:id="452" w:author="Anders Hejlsberg" w:date="2016-01-04T10:39:00Z"/>
              <w:rFonts w:eastAsiaTheme="minorEastAsia"/>
              <w:noProof/>
              <w:sz w:val="22"/>
            </w:rPr>
          </w:pPr>
          <w:ins w:id="453" w:author="Anders Hejlsberg" w:date="2016-01-04T10:39:00Z">
            <w:r>
              <w:fldChar w:fldCharType="begin"/>
            </w:r>
            <w:r>
              <w:instrText xml:space="preserve"> HYPERLINK \l "_Toc439666115" </w:instrText>
            </w:r>
            <w:r>
              <w:fldChar w:fldCharType="separate"/>
            </w:r>
            <w:r w:rsidR="00A3147C" w:rsidRPr="0066538F">
              <w:rPr>
                <w:rStyle w:val="Hyperlink"/>
                <w:noProof/>
              </w:rPr>
              <w:t>1.5</w:t>
            </w:r>
            <w:r w:rsidR="00A3147C">
              <w:rPr>
                <w:rFonts w:eastAsiaTheme="minorEastAsia"/>
                <w:noProof/>
                <w:sz w:val="22"/>
              </w:rPr>
              <w:tab/>
            </w:r>
            <w:r w:rsidR="00A3147C" w:rsidRPr="0066538F">
              <w:rPr>
                <w:rStyle w:val="Hyperlink"/>
                <w:noProof/>
              </w:rPr>
              <w:t>Contextual Typing</w:t>
            </w:r>
            <w:r w:rsidR="00A3147C">
              <w:rPr>
                <w:noProof/>
                <w:webHidden/>
              </w:rPr>
              <w:tab/>
            </w:r>
            <w:r w:rsidR="00A3147C">
              <w:rPr>
                <w:noProof/>
                <w:webHidden/>
              </w:rPr>
              <w:fldChar w:fldCharType="begin"/>
            </w:r>
            <w:r w:rsidR="00A3147C">
              <w:rPr>
                <w:noProof/>
                <w:webHidden/>
              </w:rPr>
              <w:instrText xml:space="preserve"> PAGEREF _Toc439666115 \h </w:instrText>
            </w:r>
            <w:r w:rsidR="00A3147C">
              <w:rPr>
                <w:noProof/>
                <w:webHidden/>
              </w:rPr>
            </w:r>
            <w:r w:rsidR="00A3147C">
              <w:rPr>
                <w:noProof/>
                <w:webHidden/>
              </w:rPr>
              <w:fldChar w:fldCharType="separate"/>
            </w:r>
            <w:r w:rsidR="00A3147C">
              <w:rPr>
                <w:noProof/>
                <w:webHidden/>
              </w:rPr>
              <w:t>7</w:t>
            </w:r>
            <w:r w:rsidR="00A3147C">
              <w:rPr>
                <w:noProof/>
                <w:webHidden/>
              </w:rPr>
              <w:fldChar w:fldCharType="end"/>
            </w:r>
            <w:r>
              <w:rPr>
                <w:noProof/>
              </w:rPr>
              <w:fldChar w:fldCharType="end"/>
            </w:r>
          </w:ins>
        </w:p>
        <w:p w14:paraId="6ABCE833" w14:textId="77777777" w:rsidR="00A3147C" w:rsidRDefault="008B0D2E">
          <w:pPr>
            <w:pStyle w:val="TOC2"/>
            <w:tabs>
              <w:tab w:val="left" w:pos="880"/>
              <w:tab w:val="right" w:leader="dot" w:pos="9350"/>
            </w:tabs>
            <w:rPr>
              <w:ins w:id="454" w:author="Anders Hejlsberg" w:date="2016-01-04T10:39:00Z"/>
              <w:rFonts w:eastAsiaTheme="minorEastAsia"/>
              <w:noProof/>
              <w:sz w:val="22"/>
            </w:rPr>
          </w:pPr>
          <w:ins w:id="455" w:author="Anders Hejlsberg" w:date="2016-01-04T10:39:00Z">
            <w:r>
              <w:fldChar w:fldCharType="begin"/>
            </w:r>
            <w:r>
              <w:instrText xml:space="preserve"> HYPERLINK \l "_Toc439666116" </w:instrText>
            </w:r>
            <w:r>
              <w:fldChar w:fldCharType="separate"/>
            </w:r>
            <w:r w:rsidR="00A3147C" w:rsidRPr="0066538F">
              <w:rPr>
                <w:rStyle w:val="Hyperlink"/>
                <w:noProof/>
              </w:rPr>
              <w:t>1.6</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_Toc439666116 \h </w:instrText>
            </w:r>
            <w:r w:rsidR="00A3147C">
              <w:rPr>
                <w:noProof/>
                <w:webHidden/>
              </w:rPr>
            </w:r>
            <w:r w:rsidR="00A3147C">
              <w:rPr>
                <w:noProof/>
                <w:webHidden/>
              </w:rPr>
              <w:fldChar w:fldCharType="separate"/>
            </w:r>
            <w:r w:rsidR="00A3147C">
              <w:rPr>
                <w:noProof/>
                <w:webHidden/>
              </w:rPr>
              <w:t>8</w:t>
            </w:r>
            <w:r w:rsidR="00A3147C">
              <w:rPr>
                <w:noProof/>
                <w:webHidden/>
              </w:rPr>
              <w:fldChar w:fldCharType="end"/>
            </w:r>
            <w:r>
              <w:rPr>
                <w:noProof/>
              </w:rPr>
              <w:fldChar w:fldCharType="end"/>
            </w:r>
          </w:ins>
        </w:p>
        <w:p w14:paraId="6C24CB76" w14:textId="77777777" w:rsidR="00A3147C" w:rsidRDefault="008B0D2E">
          <w:pPr>
            <w:pStyle w:val="TOC2"/>
            <w:tabs>
              <w:tab w:val="left" w:pos="880"/>
              <w:tab w:val="right" w:leader="dot" w:pos="9350"/>
            </w:tabs>
            <w:rPr>
              <w:ins w:id="456" w:author="Anders Hejlsberg" w:date="2016-01-04T10:39:00Z"/>
              <w:rFonts w:eastAsiaTheme="minorEastAsia"/>
              <w:noProof/>
              <w:sz w:val="22"/>
            </w:rPr>
          </w:pPr>
          <w:ins w:id="457" w:author="Anders Hejlsberg" w:date="2016-01-04T10:39:00Z">
            <w:r>
              <w:fldChar w:fldCharType="begin"/>
            </w:r>
            <w:r>
              <w:instrText xml:space="preserve"> HYPERLINK \l "_Toc439666117" </w:instrText>
            </w:r>
            <w:r>
              <w:fldChar w:fldCharType="separate"/>
            </w:r>
            <w:r w:rsidR="00A3147C" w:rsidRPr="0066538F">
              <w:rPr>
                <w:rStyle w:val="Hyperlink"/>
                <w:noProof/>
              </w:rPr>
              <w:t>1.7</w:t>
            </w:r>
            <w:r w:rsidR="00A3147C">
              <w:rPr>
                <w:rFonts w:eastAsiaTheme="minorEastAsia"/>
                <w:noProof/>
                <w:sz w:val="22"/>
              </w:rPr>
              <w:tab/>
            </w:r>
            <w:r w:rsidR="00A3147C" w:rsidRPr="0066538F">
              <w:rPr>
                <w:rStyle w:val="Hyperlink"/>
                <w:noProof/>
              </w:rPr>
              <w:t>Enum Types</w:t>
            </w:r>
            <w:r w:rsidR="00A3147C">
              <w:rPr>
                <w:noProof/>
                <w:webHidden/>
              </w:rPr>
              <w:tab/>
            </w:r>
            <w:r w:rsidR="00A3147C">
              <w:rPr>
                <w:noProof/>
                <w:webHidden/>
              </w:rPr>
              <w:fldChar w:fldCharType="begin"/>
            </w:r>
            <w:r w:rsidR="00A3147C">
              <w:rPr>
                <w:noProof/>
                <w:webHidden/>
              </w:rPr>
              <w:instrText xml:space="preserve"> PAGEREF _Toc439666117 \h </w:instrText>
            </w:r>
            <w:r w:rsidR="00A3147C">
              <w:rPr>
                <w:noProof/>
                <w:webHidden/>
              </w:rPr>
            </w:r>
            <w:r w:rsidR="00A3147C">
              <w:rPr>
                <w:noProof/>
                <w:webHidden/>
              </w:rPr>
              <w:fldChar w:fldCharType="separate"/>
            </w:r>
            <w:r w:rsidR="00A3147C">
              <w:rPr>
                <w:noProof/>
                <w:webHidden/>
              </w:rPr>
              <w:t>10</w:t>
            </w:r>
            <w:r w:rsidR="00A3147C">
              <w:rPr>
                <w:noProof/>
                <w:webHidden/>
              </w:rPr>
              <w:fldChar w:fldCharType="end"/>
            </w:r>
            <w:r>
              <w:rPr>
                <w:noProof/>
              </w:rPr>
              <w:fldChar w:fldCharType="end"/>
            </w:r>
          </w:ins>
        </w:p>
        <w:p w14:paraId="5A9E6407" w14:textId="77777777" w:rsidR="00A3147C" w:rsidRDefault="008B0D2E">
          <w:pPr>
            <w:pStyle w:val="TOC2"/>
            <w:tabs>
              <w:tab w:val="left" w:pos="880"/>
              <w:tab w:val="right" w:leader="dot" w:pos="9350"/>
            </w:tabs>
            <w:rPr>
              <w:ins w:id="458" w:author="Anders Hejlsberg" w:date="2016-01-04T10:39:00Z"/>
              <w:rFonts w:eastAsiaTheme="minorEastAsia"/>
              <w:noProof/>
              <w:sz w:val="22"/>
            </w:rPr>
          </w:pPr>
          <w:ins w:id="459" w:author="Anders Hejlsberg" w:date="2016-01-04T10:39:00Z">
            <w:r>
              <w:fldChar w:fldCharType="begin"/>
            </w:r>
            <w:r>
              <w:instrText xml:space="preserve"> HYPERLINK \l "_Toc439666118" </w:instrText>
            </w:r>
            <w:r>
              <w:fldChar w:fldCharType="separate"/>
            </w:r>
            <w:r w:rsidR="00A3147C" w:rsidRPr="0066538F">
              <w:rPr>
                <w:rStyle w:val="Hyperlink"/>
                <w:noProof/>
                <w:highlight w:val="white"/>
              </w:rPr>
              <w:t>1.8</w:t>
            </w:r>
            <w:r w:rsidR="00A3147C">
              <w:rPr>
                <w:rFonts w:eastAsiaTheme="minorEastAsia"/>
                <w:noProof/>
                <w:sz w:val="22"/>
              </w:rPr>
              <w:tab/>
            </w:r>
            <w:r w:rsidR="00A3147C" w:rsidRPr="0066538F">
              <w:rPr>
                <w:rStyle w:val="Hyperlink"/>
                <w:noProof/>
                <w:highlight w:val="white"/>
              </w:rPr>
              <w:t>Overloading on String Parameters</w:t>
            </w:r>
            <w:r w:rsidR="00A3147C">
              <w:rPr>
                <w:noProof/>
                <w:webHidden/>
              </w:rPr>
              <w:tab/>
            </w:r>
            <w:r w:rsidR="00A3147C">
              <w:rPr>
                <w:noProof/>
                <w:webHidden/>
              </w:rPr>
              <w:fldChar w:fldCharType="begin"/>
            </w:r>
            <w:r w:rsidR="00A3147C">
              <w:rPr>
                <w:noProof/>
                <w:webHidden/>
              </w:rPr>
              <w:instrText xml:space="preserve"> PAGEREF _Toc439666118 \h </w:instrText>
            </w:r>
            <w:r w:rsidR="00A3147C">
              <w:rPr>
                <w:noProof/>
                <w:webHidden/>
              </w:rPr>
            </w:r>
            <w:r w:rsidR="00A3147C">
              <w:rPr>
                <w:noProof/>
                <w:webHidden/>
              </w:rPr>
              <w:fldChar w:fldCharType="separate"/>
            </w:r>
            <w:r w:rsidR="00A3147C">
              <w:rPr>
                <w:noProof/>
                <w:webHidden/>
              </w:rPr>
              <w:t>12</w:t>
            </w:r>
            <w:r w:rsidR="00A3147C">
              <w:rPr>
                <w:noProof/>
                <w:webHidden/>
              </w:rPr>
              <w:fldChar w:fldCharType="end"/>
            </w:r>
            <w:r>
              <w:rPr>
                <w:noProof/>
              </w:rPr>
              <w:fldChar w:fldCharType="end"/>
            </w:r>
          </w:ins>
        </w:p>
        <w:p w14:paraId="09704B9F" w14:textId="77777777" w:rsidR="00A3147C" w:rsidRDefault="008B0D2E">
          <w:pPr>
            <w:pStyle w:val="TOC2"/>
            <w:tabs>
              <w:tab w:val="left" w:pos="880"/>
              <w:tab w:val="right" w:leader="dot" w:pos="9350"/>
            </w:tabs>
            <w:rPr>
              <w:ins w:id="460" w:author="Anders Hejlsberg" w:date="2016-01-04T10:39:00Z"/>
              <w:rFonts w:eastAsiaTheme="minorEastAsia"/>
              <w:noProof/>
              <w:sz w:val="22"/>
            </w:rPr>
          </w:pPr>
          <w:ins w:id="461" w:author="Anders Hejlsberg" w:date="2016-01-04T10:39:00Z">
            <w:r>
              <w:fldChar w:fldCharType="begin"/>
            </w:r>
            <w:r>
              <w:instrText xml:space="preserve"> HYPERLINK \l "_Toc439666119" </w:instrText>
            </w:r>
            <w:r>
              <w:fldChar w:fldCharType="separate"/>
            </w:r>
            <w:r w:rsidR="00A3147C" w:rsidRPr="0066538F">
              <w:rPr>
                <w:rStyle w:val="Hyperlink"/>
                <w:noProof/>
                <w:highlight w:val="white"/>
              </w:rPr>
              <w:t>1.9</w:t>
            </w:r>
            <w:r w:rsidR="00A3147C">
              <w:rPr>
                <w:rFonts w:eastAsiaTheme="minorEastAsia"/>
                <w:noProof/>
                <w:sz w:val="22"/>
              </w:rPr>
              <w:tab/>
            </w:r>
            <w:r w:rsidR="00A3147C" w:rsidRPr="0066538F">
              <w:rPr>
                <w:rStyle w:val="Hyperlink"/>
                <w:noProof/>
                <w:highlight w:val="white"/>
              </w:rPr>
              <w:t>Generic Types and Functions</w:t>
            </w:r>
            <w:r w:rsidR="00A3147C">
              <w:rPr>
                <w:noProof/>
                <w:webHidden/>
              </w:rPr>
              <w:tab/>
            </w:r>
            <w:r w:rsidR="00A3147C">
              <w:rPr>
                <w:noProof/>
                <w:webHidden/>
              </w:rPr>
              <w:fldChar w:fldCharType="begin"/>
            </w:r>
            <w:r w:rsidR="00A3147C">
              <w:rPr>
                <w:noProof/>
                <w:webHidden/>
              </w:rPr>
              <w:instrText xml:space="preserve"> PAGEREF _Toc439666119 \h </w:instrText>
            </w:r>
            <w:r w:rsidR="00A3147C">
              <w:rPr>
                <w:noProof/>
                <w:webHidden/>
              </w:rPr>
            </w:r>
            <w:r w:rsidR="00A3147C">
              <w:rPr>
                <w:noProof/>
                <w:webHidden/>
              </w:rPr>
              <w:fldChar w:fldCharType="separate"/>
            </w:r>
            <w:r w:rsidR="00A3147C">
              <w:rPr>
                <w:noProof/>
                <w:webHidden/>
              </w:rPr>
              <w:t>12</w:t>
            </w:r>
            <w:r w:rsidR="00A3147C">
              <w:rPr>
                <w:noProof/>
                <w:webHidden/>
              </w:rPr>
              <w:fldChar w:fldCharType="end"/>
            </w:r>
            <w:r>
              <w:rPr>
                <w:noProof/>
              </w:rPr>
              <w:fldChar w:fldCharType="end"/>
            </w:r>
          </w:ins>
        </w:p>
        <w:p w14:paraId="3411B588" w14:textId="77777777" w:rsidR="00A3147C" w:rsidRDefault="008B0D2E">
          <w:pPr>
            <w:pStyle w:val="TOC2"/>
            <w:tabs>
              <w:tab w:val="left" w:pos="880"/>
              <w:tab w:val="right" w:leader="dot" w:pos="9350"/>
            </w:tabs>
            <w:rPr>
              <w:ins w:id="462" w:author="Anders Hejlsberg" w:date="2016-01-04T10:39:00Z"/>
              <w:rFonts w:eastAsiaTheme="minorEastAsia"/>
              <w:noProof/>
              <w:sz w:val="22"/>
            </w:rPr>
          </w:pPr>
          <w:ins w:id="463" w:author="Anders Hejlsberg" w:date="2016-01-04T10:39:00Z">
            <w:r>
              <w:fldChar w:fldCharType="begin"/>
            </w:r>
            <w:r>
              <w:instrText xml:space="preserve"> HYPERLINK \l "_Toc439666120" </w:instrText>
            </w:r>
            <w:r>
              <w:fldChar w:fldCharType="separate"/>
            </w:r>
            <w:r w:rsidR="00A3147C" w:rsidRPr="0066538F">
              <w:rPr>
                <w:rStyle w:val="Hyperlink"/>
                <w:noProof/>
              </w:rPr>
              <w:t>1.10</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_Toc439666120 \h </w:instrText>
            </w:r>
            <w:r w:rsidR="00A3147C">
              <w:rPr>
                <w:noProof/>
                <w:webHidden/>
              </w:rPr>
            </w:r>
            <w:r w:rsidR="00A3147C">
              <w:rPr>
                <w:noProof/>
                <w:webHidden/>
              </w:rPr>
              <w:fldChar w:fldCharType="separate"/>
            </w:r>
            <w:r w:rsidR="00A3147C">
              <w:rPr>
                <w:noProof/>
                <w:webHidden/>
              </w:rPr>
              <w:t>14</w:t>
            </w:r>
            <w:r w:rsidR="00A3147C">
              <w:rPr>
                <w:noProof/>
                <w:webHidden/>
              </w:rPr>
              <w:fldChar w:fldCharType="end"/>
            </w:r>
            <w:r>
              <w:rPr>
                <w:noProof/>
              </w:rPr>
              <w:fldChar w:fldCharType="end"/>
            </w:r>
          </w:ins>
        </w:p>
        <w:p w14:paraId="266DE0AC" w14:textId="77777777" w:rsidR="00A3147C" w:rsidRDefault="008B0D2E">
          <w:pPr>
            <w:pStyle w:val="TOC2"/>
            <w:tabs>
              <w:tab w:val="left" w:pos="880"/>
              <w:tab w:val="right" w:leader="dot" w:pos="9350"/>
            </w:tabs>
            <w:rPr>
              <w:ins w:id="464" w:author="Anders Hejlsberg" w:date="2016-01-04T10:39:00Z"/>
              <w:rFonts w:eastAsiaTheme="minorEastAsia"/>
              <w:noProof/>
              <w:sz w:val="22"/>
            </w:rPr>
          </w:pPr>
          <w:ins w:id="465" w:author="Anders Hejlsberg" w:date="2016-01-04T10:39:00Z">
            <w:r>
              <w:fldChar w:fldCharType="begin"/>
            </w:r>
            <w:r>
              <w:instrText xml:space="preserve"> HYPERLINK \l "_Toc439666121" </w:instrText>
            </w:r>
            <w:r>
              <w:fldChar w:fldCharType="separate"/>
            </w:r>
            <w:r w:rsidR="00A3147C" w:rsidRPr="0066538F">
              <w:rPr>
                <w:rStyle w:val="Hyperlink"/>
                <w:noProof/>
              </w:rPr>
              <w:t>1.11</w:t>
            </w:r>
            <w:r w:rsidR="00A3147C">
              <w:rPr>
                <w:rFonts w:eastAsiaTheme="minorEastAsia"/>
                <w:noProof/>
                <w:sz w:val="22"/>
              </w:rPr>
              <w:tab/>
            </w:r>
            <w:r w:rsidR="00A3147C" w:rsidRPr="0066538F">
              <w:rPr>
                <w:rStyle w:val="Hyperlink"/>
                <w:noProof/>
              </w:rPr>
              <w:t>Modules</w:t>
            </w:r>
            <w:r w:rsidR="00A3147C">
              <w:rPr>
                <w:noProof/>
                <w:webHidden/>
              </w:rPr>
              <w:tab/>
            </w:r>
            <w:r w:rsidR="00A3147C">
              <w:rPr>
                <w:noProof/>
                <w:webHidden/>
              </w:rPr>
              <w:fldChar w:fldCharType="begin"/>
            </w:r>
            <w:r w:rsidR="00A3147C">
              <w:rPr>
                <w:noProof/>
                <w:webHidden/>
              </w:rPr>
              <w:instrText xml:space="preserve"> PAGEREF _Toc439666121 \h </w:instrText>
            </w:r>
            <w:r w:rsidR="00A3147C">
              <w:rPr>
                <w:noProof/>
                <w:webHidden/>
              </w:rPr>
            </w:r>
            <w:r w:rsidR="00A3147C">
              <w:rPr>
                <w:noProof/>
                <w:webHidden/>
              </w:rPr>
              <w:fldChar w:fldCharType="separate"/>
            </w:r>
            <w:r w:rsidR="00A3147C">
              <w:rPr>
                <w:noProof/>
                <w:webHidden/>
              </w:rPr>
              <w:t>16</w:t>
            </w:r>
            <w:r w:rsidR="00A3147C">
              <w:rPr>
                <w:noProof/>
                <w:webHidden/>
              </w:rPr>
              <w:fldChar w:fldCharType="end"/>
            </w:r>
            <w:r>
              <w:rPr>
                <w:noProof/>
              </w:rPr>
              <w:fldChar w:fldCharType="end"/>
            </w:r>
          </w:ins>
        </w:p>
        <w:p w14:paraId="6050FE26" w14:textId="77777777" w:rsidR="00A3147C" w:rsidRDefault="008B0D2E">
          <w:pPr>
            <w:pStyle w:val="TOC1"/>
            <w:rPr>
              <w:ins w:id="466" w:author="Anders Hejlsberg" w:date="2016-01-04T10:39:00Z"/>
              <w:rFonts w:eastAsiaTheme="minorEastAsia"/>
              <w:noProof/>
              <w:sz w:val="22"/>
            </w:rPr>
          </w:pPr>
          <w:ins w:id="467" w:author="Anders Hejlsberg" w:date="2016-01-04T10:39:00Z">
            <w:r>
              <w:fldChar w:fldCharType="begin"/>
            </w:r>
            <w:r>
              <w:instrText xml:space="preserve"> HYPERLINK \l "_Toc439666122" </w:instrText>
            </w:r>
            <w:r>
              <w:fldChar w:fldCharType="separate"/>
            </w:r>
            <w:r w:rsidR="00A3147C" w:rsidRPr="0066538F">
              <w:rPr>
                <w:rStyle w:val="Hyperlink"/>
                <w:noProof/>
              </w:rPr>
              <w:t>2</w:t>
            </w:r>
            <w:r w:rsidR="00A3147C">
              <w:rPr>
                <w:rFonts w:eastAsiaTheme="minorEastAsia"/>
                <w:noProof/>
                <w:sz w:val="22"/>
              </w:rPr>
              <w:tab/>
            </w:r>
            <w:r w:rsidR="00A3147C" w:rsidRPr="0066538F">
              <w:rPr>
                <w:rStyle w:val="Hyperlink"/>
                <w:noProof/>
              </w:rPr>
              <w:t>Basic Concepts</w:t>
            </w:r>
            <w:r w:rsidR="00A3147C">
              <w:rPr>
                <w:noProof/>
                <w:webHidden/>
              </w:rPr>
              <w:tab/>
            </w:r>
            <w:r w:rsidR="00A3147C">
              <w:rPr>
                <w:noProof/>
                <w:webHidden/>
              </w:rPr>
              <w:fldChar w:fldCharType="begin"/>
            </w:r>
            <w:r w:rsidR="00A3147C">
              <w:rPr>
                <w:noProof/>
                <w:webHidden/>
              </w:rPr>
              <w:instrText xml:space="preserve"> PAGEREF _Toc439666122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r>
              <w:rPr>
                <w:noProof/>
              </w:rPr>
              <w:fldChar w:fldCharType="end"/>
            </w:r>
          </w:ins>
        </w:p>
        <w:p w14:paraId="1E32E594" w14:textId="77777777" w:rsidR="00A3147C" w:rsidRDefault="008B0D2E">
          <w:pPr>
            <w:pStyle w:val="TOC2"/>
            <w:tabs>
              <w:tab w:val="left" w:pos="880"/>
              <w:tab w:val="right" w:leader="dot" w:pos="9350"/>
            </w:tabs>
            <w:rPr>
              <w:ins w:id="468" w:author="Anders Hejlsberg" w:date="2016-01-04T10:39:00Z"/>
              <w:rFonts w:eastAsiaTheme="minorEastAsia"/>
              <w:noProof/>
              <w:sz w:val="22"/>
            </w:rPr>
          </w:pPr>
          <w:ins w:id="469" w:author="Anders Hejlsberg" w:date="2016-01-04T10:39:00Z">
            <w:r>
              <w:fldChar w:fldCharType="begin"/>
            </w:r>
            <w:r>
              <w:instrText xml:space="preserve"> HYPERLINK \l "_Toc439666123" </w:instrText>
            </w:r>
            <w:r>
              <w:fldChar w:fldCharType="separate"/>
            </w:r>
            <w:r w:rsidR="00A3147C" w:rsidRPr="0066538F">
              <w:rPr>
                <w:rStyle w:val="Hyperlink"/>
                <w:noProof/>
              </w:rPr>
              <w:t>2.1</w:t>
            </w:r>
            <w:r w:rsidR="00A3147C">
              <w:rPr>
                <w:rFonts w:eastAsiaTheme="minorEastAsia"/>
                <w:noProof/>
                <w:sz w:val="22"/>
              </w:rPr>
              <w:tab/>
            </w:r>
            <w:r w:rsidR="00A3147C" w:rsidRPr="0066538F">
              <w:rPr>
                <w:rStyle w:val="Hyperlink"/>
                <w:noProof/>
              </w:rPr>
              <w:t>Grammar Conventions</w:t>
            </w:r>
            <w:r w:rsidR="00A3147C">
              <w:rPr>
                <w:noProof/>
                <w:webHidden/>
              </w:rPr>
              <w:tab/>
            </w:r>
            <w:r w:rsidR="00A3147C">
              <w:rPr>
                <w:noProof/>
                <w:webHidden/>
              </w:rPr>
              <w:fldChar w:fldCharType="begin"/>
            </w:r>
            <w:r w:rsidR="00A3147C">
              <w:rPr>
                <w:noProof/>
                <w:webHidden/>
              </w:rPr>
              <w:instrText xml:space="preserve"> PAGEREF _Toc439666123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r>
              <w:rPr>
                <w:noProof/>
              </w:rPr>
              <w:fldChar w:fldCharType="end"/>
            </w:r>
          </w:ins>
        </w:p>
        <w:p w14:paraId="219E1637" w14:textId="77777777" w:rsidR="00A3147C" w:rsidRDefault="008B0D2E">
          <w:pPr>
            <w:pStyle w:val="TOC2"/>
            <w:tabs>
              <w:tab w:val="left" w:pos="880"/>
              <w:tab w:val="right" w:leader="dot" w:pos="9350"/>
            </w:tabs>
            <w:rPr>
              <w:ins w:id="470" w:author="Anders Hejlsberg" w:date="2016-01-04T10:39:00Z"/>
              <w:rFonts w:eastAsiaTheme="minorEastAsia"/>
              <w:noProof/>
              <w:sz w:val="22"/>
            </w:rPr>
          </w:pPr>
          <w:ins w:id="471" w:author="Anders Hejlsberg" w:date="2016-01-04T10:39:00Z">
            <w:r>
              <w:fldChar w:fldCharType="begin"/>
            </w:r>
            <w:r>
              <w:instrText xml:space="preserve"> HYPERLINK \l "_Toc439666124" </w:instrText>
            </w:r>
            <w:r>
              <w:fldChar w:fldCharType="separate"/>
            </w:r>
            <w:r w:rsidR="00A3147C" w:rsidRPr="0066538F">
              <w:rPr>
                <w:rStyle w:val="Hyperlink"/>
                <w:noProof/>
              </w:rPr>
              <w:t>2.2</w:t>
            </w:r>
            <w:r w:rsidR="00A3147C">
              <w:rPr>
                <w:rFonts w:eastAsiaTheme="minorEastAsia"/>
                <w:noProof/>
                <w:sz w:val="22"/>
              </w:rPr>
              <w:tab/>
            </w:r>
            <w:r w:rsidR="00A3147C" w:rsidRPr="0066538F">
              <w:rPr>
                <w:rStyle w:val="Hyperlink"/>
                <w:noProof/>
              </w:rPr>
              <w:t>Names</w:t>
            </w:r>
            <w:r w:rsidR="00A3147C">
              <w:rPr>
                <w:noProof/>
                <w:webHidden/>
              </w:rPr>
              <w:tab/>
            </w:r>
            <w:r w:rsidR="00A3147C">
              <w:rPr>
                <w:noProof/>
                <w:webHidden/>
              </w:rPr>
              <w:fldChar w:fldCharType="begin"/>
            </w:r>
            <w:r w:rsidR="00A3147C">
              <w:rPr>
                <w:noProof/>
                <w:webHidden/>
              </w:rPr>
              <w:instrText xml:space="preserve"> PAGEREF _Toc439666124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r>
              <w:rPr>
                <w:noProof/>
              </w:rPr>
              <w:fldChar w:fldCharType="end"/>
            </w:r>
          </w:ins>
        </w:p>
        <w:p w14:paraId="48C6FF57" w14:textId="77777777" w:rsidR="00A3147C" w:rsidRDefault="008B0D2E">
          <w:pPr>
            <w:pStyle w:val="TOC3"/>
            <w:rPr>
              <w:ins w:id="472" w:author="Anders Hejlsberg" w:date="2016-01-04T10:39:00Z"/>
              <w:rFonts w:eastAsiaTheme="minorEastAsia"/>
              <w:noProof/>
              <w:sz w:val="22"/>
            </w:rPr>
          </w:pPr>
          <w:ins w:id="473" w:author="Anders Hejlsberg" w:date="2016-01-04T10:39:00Z">
            <w:r>
              <w:fldChar w:fldCharType="begin"/>
            </w:r>
            <w:r>
              <w:instrText xml:space="preserve"> HYPERLINK \l "_Toc439666125" </w:instrText>
            </w:r>
            <w:r>
              <w:fldChar w:fldCharType="separate"/>
            </w:r>
            <w:r w:rsidR="00A3147C" w:rsidRPr="0066538F">
              <w:rPr>
                <w:rStyle w:val="Hyperlink"/>
                <w:noProof/>
              </w:rPr>
              <w:t>2.2.1</w:t>
            </w:r>
            <w:r w:rsidR="00A3147C">
              <w:rPr>
                <w:rFonts w:eastAsiaTheme="minorEastAsia"/>
                <w:noProof/>
                <w:sz w:val="22"/>
              </w:rPr>
              <w:tab/>
            </w:r>
            <w:r w:rsidR="00A3147C" w:rsidRPr="0066538F">
              <w:rPr>
                <w:rStyle w:val="Hyperlink"/>
                <w:noProof/>
              </w:rPr>
              <w:t>Reserved Words</w:t>
            </w:r>
            <w:r w:rsidR="00A3147C">
              <w:rPr>
                <w:noProof/>
                <w:webHidden/>
              </w:rPr>
              <w:tab/>
            </w:r>
            <w:r w:rsidR="00A3147C">
              <w:rPr>
                <w:noProof/>
                <w:webHidden/>
              </w:rPr>
              <w:fldChar w:fldCharType="begin"/>
            </w:r>
            <w:r w:rsidR="00A3147C">
              <w:rPr>
                <w:noProof/>
                <w:webHidden/>
              </w:rPr>
              <w:instrText xml:space="preserve"> PAGEREF _Toc439666125 \h </w:instrText>
            </w:r>
            <w:r w:rsidR="00A3147C">
              <w:rPr>
                <w:noProof/>
                <w:webHidden/>
              </w:rPr>
            </w:r>
            <w:r w:rsidR="00A3147C">
              <w:rPr>
                <w:noProof/>
                <w:webHidden/>
              </w:rPr>
              <w:fldChar w:fldCharType="separate"/>
            </w:r>
            <w:r w:rsidR="00A3147C">
              <w:rPr>
                <w:noProof/>
                <w:webHidden/>
              </w:rPr>
              <w:t>18</w:t>
            </w:r>
            <w:r w:rsidR="00A3147C">
              <w:rPr>
                <w:noProof/>
                <w:webHidden/>
              </w:rPr>
              <w:fldChar w:fldCharType="end"/>
            </w:r>
            <w:r>
              <w:rPr>
                <w:noProof/>
              </w:rPr>
              <w:fldChar w:fldCharType="end"/>
            </w:r>
          </w:ins>
        </w:p>
        <w:p w14:paraId="153E91C3" w14:textId="77777777" w:rsidR="00A3147C" w:rsidRDefault="008B0D2E">
          <w:pPr>
            <w:pStyle w:val="TOC3"/>
            <w:rPr>
              <w:ins w:id="474" w:author="Anders Hejlsberg" w:date="2016-01-04T10:39:00Z"/>
              <w:rFonts w:eastAsiaTheme="minorEastAsia"/>
              <w:noProof/>
              <w:sz w:val="22"/>
            </w:rPr>
          </w:pPr>
          <w:ins w:id="475" w:author="Anders Hejlsberg" w:date="2016-01-04T10:39:00Z">
            <w:r>
              <w:fldChar w:fldCharType="begin"/>
            </w:r>
            <w:r>
              <w:instrText xml:space="preserve"> HYPERLINK \l "_Toc439666126" </w:instrText>
            </w:r>
            <w:r>
              <w:fldChar w:fldCharType="separate"/>
            </w:r>
            <w:r w:rsidR="00A3147C" w:rsidRPr="0066538F">
              <w:rPr>
                <w:rStyle w:val="Hyperlink"/>
                <w:noProof/>
              </w:rPr>
              <w:t>2.2.2</w:t>
            </w:r>
            <w:r w:rsidR="00A3147C">
              <w:rPr>
                <w:rFonts w:eastAsiaTheme="minorEastAsia"/>
                <w:noProof/>
                <w:sz w:val="22"/>
              </w:rPr>
              <w:tab/>
            </w:r>
            <w:r w:rsidR="00A3147C" w:rsidRPr="0066538F">
              <w:rPr>
                <w:rStyle w:val="Hyperlink"/>
                <w:noProof/>
              </w:rPr>
              <w:t>Property Names</w:t>
            </w:r>
            <w:r w:rsidR="00A3147C">
              <w:rPr>
                <w:noProof/>
                <w:webHidden/>
              </w:rPr>
              <w:tab/>
            </w:r>
            <w:r w:rsidR="00A3147C">
              <w:rPr>
                <w:noProof/>
                <w:webHidden/>
              </w:rPr>
              <w:fldChar w:fldCharType="begin"/>
            </w:r>
            <w:r w:rsidR="00A3147C">
              <w:rPr>
                <w:noProof/>
                <w:webHidden/>
              </w:rPr>
              <w:instrText xml:space="preserve"> PAGEREF _Toc439666126 \h </w:instrText>
            </w:r>
            <w:r w:rsidR="00A3147C">
              <w:rPr>
                <w:noProof/>
                <w:webHidden/>
              </w:rPr>
            </w:r>
            <w:r w:rsidR="00A3147C">
              <w:rPr>
                <w:noProof/>
                <w:webHidden/>
              </w:rPr>
              <w:fldChar w:fldCharType="separate"/>
            </w:r>
            <w:r w:rsidR="00A3147C">
              <w:rPr>
                <w:noProof/>
                <w:webHidden/>
              </w:rPr>
              <w:t>18</w:t>
            </w:r>
            <w:r w:rsidR="00A3147C">
              <w:rPr>
                <w:noProof/>
                <w:webHidden/>
              </w:rPr>
              <w:fldChar w:fldCharType="end"/>
            </w:r>
            <w:r>
              <w:rPr>
                <w:noProof/>
              </w:rPr>
              <w:fldChar w:fldCharType="end"/>
            </w:r>
          </w:ins>
        </w:p>
        <w:p w14:paraId="1C6AA18F" w14:textId="77777777" w:rsidR="00A3147C" w:rsidRDefault="008B0D2E">
          <w:pPr>
            <w:pStyle w:val="TOC3"/>
            <w:rPr>
              <w:ins w:id="476" w:author="Anders Hejlsberg" w:date="2016-01-04T10:39:00Z"/>
              <w:rFonts w:eastAsiaTheme="minorEastAsia"/>
              <w:noProof/>
              <w:sz w:val="22"/>
            </w:rPr>
          </w:pPr>
          <w:ins w:id="477" w:author="Anders Hejlsberg" w:date="2016-01-04T10:39:00Z">
            <w:r>
              <w:fldChar w:fldCharType="begin"/>
            </w:r>
            <w:r>
              <w:instrText xml:space="preserve"> HYPERLINK \l "_Toc439666127" </w:instrText>
            </w:r>
            <w:r>
              <w:fldChar w:fldCharType="separate"/>
            </w:r>
            <w:r w:rsidR="00A3147C" w:rsidRPr="0066538F">
              <w:rPr>
                <w:rStyle w:val="Hyperlink"/>
                <w:noProof/>
              </w:rPr>
              <w:t>2.2.3</w:t>
            </w:r>
            <w:r w:rsidR="00A3147C">
              <w:rPr>
                <w:rFonts w:eastAsiaTheme="minorEastAsia"/>
                <w:noProof/>
                <w:sz w:val="22"/>
              </w:rPr>
              <w:tab/>
            </w:r>
            <w:r w:rsidR="00A3147C" w:rsidRPr="0066538F">
              <w:rPr>
                <w:rStyle w:val="Hyperlink"/>
                <w:noProof/>
              </w:rPr>
              <w:t>Computed Property Names</w:t>
            </w:r>
            <w:r w:rsidR="00A3147C">
              <w:rPr>
                <w:noProof/>
                <w:webHidden/>
              </w:rPr>
              <w:tab/>
            </w:r>
            <w:r w:rsidR="00A3147C">
              <w:rPr>
                <w:noProof/>
                <w:webHidden/>
              </w:rPr>
              <w:fldChar w:fldCharType="begin"/>
            </w:r>
            <w:r w:rsidR="00A3147C">
              <w:rPr>
                <w:noProof/>
                <w:webHidden/>
              </w:rPr>
              <w:instrText xml:space="preserve"> PAGEREF _Toc439666127 \h </w:instrText>
            </w:r>
            <w:r w:rsidR="00A3147C">
              <w:rPr>
                <w:noProof/>
                <w:webHidden/>
              </w:rPr>
            </w:r>
            <w:r w:rsidR="00A3147C">
              <w:rPr>
                <w:noProof/>
                <w:webHidden/>
              </w:rPr>
              <w:fldChar w:fldCharType="separate"/>
            </w:r>
            <w:r w:rsidR="00A3147C">
              <w:rPr>
                <w:noProof/>
                <w:webHidden/>
              </w:rPr>
              <w:t>19</w:t>
            </w:r>
            <w:r w:rsidR="00A3147C">
              <w:rPr>
                <w:noProof/>
                <w:webHidden/>
              </w:rPr>
              <w:fldChar w:fldCharType="end"/>
            </w:r>
            <w:r>
              <w:rPr>
                <w:noProof/>
              </w:rPr>
              <w:fldChar w:fldCharType="end"/>
            </w:r>
          </w:ins>
        </w:p>
        <w:p w14:paraId="41C4BBDF" w14:textId="77777777" w:rsidR="00A3147C" w:rsidRDefault="008B0D2E">
          <w:pPr>
            <w:pStyle w:val="TOC2"/>
            <w:tabs>
              <w:tab w:val="left" w:pos="880"/>
              <w:tab w:val="right" w:leader="dot" w:pos="9350"/>
            </w:tabs>
            <w:rPr>
              <w:ins w:id="478" w:author="Anders Hejlsberg" w:date="2016-01-04T10:39:00Z"/>
              <w:rFonts w:eastAsiaTheme="minorEastAsia"/>
              <w:noProof/>
              <w:sz w:val="22"/>
            </w:rPr>
          </w:pPr>
          <w:ins w:id="479" w:author="Anders Hejlsberg" w:date="2016-01-04T10:39:00Z">
            <w:r>
              <w:fldChar w:fldCharType="begin"/>
            </w:r>
            <w:r>
              <w:instrText xml:space="preserve"> HYPERLINK \l "_Toc439666128" </w:instrText>
            </w:r>
            <w:r>
              <w:fldChar w:fldCharType="separate"/>
            </w:r>
            <w:r w:rsidR="00A3147C" w:rsidRPr="0066538F">
              <w:rPr>
                <w:rStyle w:val="Hyperlink"/>
                <w:noProof/>
              </w:rPr>
              <w:t>2.3</w:t>
            </w:r>
            <w:r w:rsidR="00A3147C">
              <w:rPr>
                <w:rFonts w:eastAsiaTheme="minorEastAsia"/>
                <w:noProof/>
                <w:sz w:val="22"/>
              </w:rPr>
              <w:tab/>
            </w:r>
            <w:r w:rsidR="00A3147C" w:rsidRPr="0066538F">
              <w:rPr>
                <w:rStyle w:val="Hyperlink"/>
                <w:noProof/>
              </w:rPr>
              <w:t>Declarations</w:t>
            </w:r>
            <w:r w:rsidR="00A3147C">
              <w:rPr>
                <w:noProof/>
                <w:webHidden/>
              </w:rPr>
              <w:tab/>
            </w:r>
            <w:r w:rsidR="00A3147C">
              <w:rPr>
                <w:noProof/>
                <w:webHidden/>
              </w:rPr>
              <w:fldChar w:fldCharType="begin"/>
            </w:r>
            <w:r w:rsidR="00A3147C">
              <w:rPr>
                <w:noProof/>
                <w:webHidden/>
              </w:rPr>
              <w:instrText xml:space="preserve"> PAGEREF _Toc439666128 \h </w:instrText>
            </w:r>
            <w:r w:rsidR="00A3147C">
              <w:rPr>
                <w:noProof/>
                <w:webHidden/>
              </w:rPr>
            </w:r>
            <w:r w:rsidR="00A3147C">
              <w:rPr>
                <w:noProof/>
                <w:webHidden/>
              </w:rPr>
              <w:fldChar w:fldCharType="separate"/>
            </w:r>
            <w:r w:rsidR="00A3147C">
              <w:rPr>
                <w:noProof/>
                <w:webHidden/>
              </w:rPr>
              <w:t>19</w:t>
            </w:r>
            <w:r w:rsidR="00A3147C">
              <w:rPr>
                <w:noProof/>
                <w:webHidden/>
              </w:rPr>
              <w:fldChar w:fldCharType="end"/>
            </w:r>
            <w:r>
              <w:rPr>
                <w:noProof/>
              </w:rPr>
              <w:fldChar w:fldCharType="end"/>
            </w:r>
          </w:ins>
        </w:p>
        <w:p w14:paraId="33683A72" w14:textId="77777777" w:rsidR="00A3147C" w:rsidRDefault="008B0D2E">
          <w:pPr>
            <w:pStyle w:val="TOC2"/>
            <w:tabs>
              <w:tab w:val="left" w:pos="880"/>
              <w:tab w:val="right" w:leader="dot" w:pos="9350"/>
            </w:tabs>
            <w:rPr>
              <w:ins w:id="480" w:author="Anders Hejlsberg" w:date="2016-01-04T10:39:00Z"/>
              <w:rFonts w:eastAsiaTheme="minorEastAsia"/>
              <w:noProof/>
              <w:sz w:val="22"/>
            </w:rPr>
          </w:pPr>
          <w:ins w:id="481" w:author="Anders Hejlsberg" w:date="2016-01-04T10:39:00Z">
            <w:r>
              <w:fldChar w:fldCharType="begin"/>
            </w:r>
            <w:r>
              <w:instrText xml:space="preserve"> HYPERLINK \l "_Toc439666129" </w:instrText>
            </w:r>
            <w:r>
              <w:fldChar w:fldCharType="separate"/>
            </w:r>
            <w:r w:rsidR="00A3147C" w:rsidRPr="0066538F">
              <w:rPr>
                <w:rStyle w:val="Hyperlink"/>
                <w:noProof/>
              </w:rPr>
              <w:t>2.4</w:t>
            </w:r>
            <w:r w:rsidR="00A3147C">
              <w:rPr>
                <w:rFonts w:eastAsiaTheme="minorEastAsia"/>
                <w:noProof/>
                <w:sz w:val="22"/>
              </w:rPr>
              <w:tab/>
            </w:r>
            <w:r w:rsidR="00A3147C" w:rsidRPr="0066538F">
              <w:rPr>
                <w:rStyle w:val="Hyperlink"/>
                <w:noProof/>
              </w:rPr>
              <w:t>Scopes</w:t>
            </w:r>
            <w:r w:rsidR="00A3147C">
              <w:rPr>
                <w:noProof/>
                <w:webHidden/>
              </w:rPr>
              <w:tab/>
            </w:r>
            <w:r w:rsidR="00A3147C">
              <w:rPr>
                <w:noProof/>
                <w:webHidden/>
              </w:rPr>
              <w:fldChar w:fldCharType="begin"/>
            </w:r>
            <w:r w:rsidR="00A3147C">
              <w:rPr>
                <w:noProof/>
                <w:webHidden/>
              </w:rPr>
              <w:instrText xml:space="preserve"> PAGEREF _Toc439666129 \h </w:instrText>
            </w:r>
            <w:r w:rsidR="00A3147C">
              <w:rPr>
                <w:noProof/>
                <w:webHidden/>
              </w:rPr>
            </w:r>
            <w:r w:rsidR="00A3147C">
              <w:rPr>
                <w:noProof/>
                <w:webHidden/>
              </w:rPr>
              <w:fldChar w:fldCharType="separate"/>
            </w:r>
            <w:r w:rsidR="00A3147C">
              <w:rPr>
                <w:noProof/>
                <w:webHidden/>
              </w:rPr>
              <w:t>22</w:t>
            </w:r>
            <w:r w:rsidR="00A3147C">
              <w:rPr>
                <w:noProof/>
                <w:webHidden/>
              </w:rPr>
              <w:fldChar w:fldCharType="end"/>
            </w:r>
            <w:r>
              <w:rPr>
                <w:noProof/>
              </w:rPr>
              <w:fldChar w:fldCharType="end"/>
            </w:r>
          </w:ins>
        </w:p>
        <w:p w14:paraId="4096F87D" w14:textId="77777777" w:rsidR="00A3147C" w:rsidRDefault="008B0D2E">
          <w:pPr>
            <w:pStyle w:val="TOC1"/>
            <w:rPr>
              <w:ins w:id="482" w:author="Anders Hejlsberg" w:date="2016-01-04T10:39:00Z"/>
              <w:rFonts w:eastAsiaTheme="minorEastAsia"/>
              <w:noProof/>
              <w:sz w:val="22"/>
            </w:rPr>
          </w:pPr>
          <w:ins w:id="483" w:author="Anders Hejlsberg" w:date="2016-01-04T10:39:00Z">
            <w:r>
              <w:fldChar w:fldCharType="begin"/>
            </w:r>
            <w:r>
              <w:instrText xml:space="preserve"> HYPERLINK \l "_Toc439666130" </w:instrText>
            </w:r>
            <w:r>
              <w:fldChar w:fldCharType="separate"/>
            </w:r>
            <w:r w:rsidR="00A3147C" w:rsidRPr="0066538F">
              <w:rPr>
                <w:rStyle w:val="Hyperlink"/>
                <w:noProof/>
              </w:rPr>
              <w:t>3</w:t>
            </w:r>
            <w:r w:rsidR="00A3147C">
              <w:rPr>
                <w:rFonts w:eastAsiaTheme="minorEastAsia"/>
                <w:noProof/>
                <w:sz w:val="22"/>
              </w:rPr>
              <w:tab/>
            </w:r>
            <w:r w:rsidR="00A3147C" w:rsidRPr="0066538F">
              <w:rPr>
                <w:rStyle w:val="Hyperlink"/>
                <w:noProof/>
              </w:rPr>
              <w:t>Types</w:t>
            </w:r>
            <w:r w:rsidR="00A3147C">
              <w:rPr>
                <w:noProof/>
                <w:webHidden/>
              </w:rPr>
              <w:tab/>
            </w:r>
            <w:r w:rsidR="00A3147C">
              <w:rPr>
                <w:noProof/>
                <w:webHidden/>
              </w:rPr>
              <w:fldChar w:fldCharType="begin"/>
            </w:r>
            <w:r w:rsidR="00A3147C">
              <w:rPr>
                <w:noProof/>
                <w:webHidden/>
              </w:rPr>
              <w:instrText xml:space="preserve"> PAGEREF _Toc439666130 \h </w:instrText>
            </w:r>
            <w:r w:rsidR="00A3147C">
              <w:rPr>
                <w:noProof/>
                <w:webHidden/>
              </w:rPr>
            </w:r>
            <w:r w:rsidR="00A3147C">
              <w:rPr>
                <w:noProof/>
                <w:webHidden/>
              </w:rPr>
              <w:fldChar w:fldCharType="separate"/>
            </w:r>
            <w:r w:rsidR="00A3147C">
              <w:rPr>
                <w:noProof/>
                <w:webHidden/>
              </w:rPr>
              <w:t>25</w:t>
            </w:r>
            <w:r w:rsidR="00A3147C">
              <w:rPr>
                <w:noProof/>
                <w:webHidden/>
              </w:rPr>
              <w:fldChar w:fldCharType="end"/>
            </w:r>
            <w:r>
              <w:rPr>
                <w:noProof/>
              </w:rPr>
              <w:fldChar w:fldCharType="end"/>
            </w:r>
          </w:ins>
        </w:p>
        <w:p w14:paraId="7AC79B6A" w14:textId="77777777" w:rsidR="00A3147C" w:rsidRDefault="008B0D2E">
          <w:pPr>
            <w:pStyle w:val="TOC2"/>
            <w:tabs>
              <w:tab w:val="left" w:pos="880"/>
              <w:tab w:val="right" w:leader="dot" w:pos="9350"/>
            </w:tabs>
            <w:rPr>
              <w:ins w:id="484" w:author="Anders Hejlsberg" w:date="2016-01-04T10:39:00Z"/>
              <w:rFonts w:eastAsiaTheme="minorEastAsia"/>
              <w:noProof/>
              <w:sz w:val="22"/>
            </w:rPr>
          </w:pPr>
          <w:ins w:id="485" w:author="Anders Hejlsberg" w:date="2016-01-04T10:39:00Z">
            <w:r>
              <w:fldChar w:fldCharType="begin"/>
            </w:r>
            <w:r>
              <w:instrText xml:space="preserve"> HYPERLINK \l "_Toc</w:instrText>
            </w:r>
            <w:r>
              <w:instrText xml:space="preserve">439666131" </w:instrText>
            </w:r>
            <w:r>
              <w:fldChar w:fldCharType="separate"/>
            </w:r>
            <w:r w:rsidR="00A3147C" w:rsidRPr="0066538F">
              <w:rPr>
                <w:rStyle w:val="Hyperlink"/>
                <w:noProof/>
              </w:rPr>
              <w:t>3.1</w:t>
            </w:r>
            <w:r w:rsidR="00A3147C">
              <w:rPr>
                <w:rFonts w:eastAsiaTheme="minorEastAsia"/>
                <w:noProof/>
                <w:sz w:val="22"/>
              </w:rPr>
              <w:tab/>
            </w:r>
            <w:r w:rsidR="00A3147C" w:rsidRPr="0066538F">
              <w:rPr>
                <w:rStyle w:val="Hyperlink"/>
                <w:noProof/>
              </w:rPr>
              <w:t>The Any Type</w:t>
            </w:r>
            <w:r w:rsidR="00A3147C">
              <w:rPr>
                <w:noProof/>
                <w:webHidden/>
              </w:rPr>
              <w:tab/>
            </w:r>
            <w:r w:rsidR="00A3147C">
              <w:rPr>
                <w:noProof/>
                <w:webHidden/>
              </w:rPr>
              <w:fldChar w:fldCharType="begin"/>
            </w:r>
            <w:r w:rsidR="00A3147C">
              <w:rPr>
                <w:noProof/>
                <w:webHidden/>
              </w:rPr>
              <w:instrText xml:space="preserve"> PAGEREF _Toc439666131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r>
              <w:rPr>
                <w:noProof/>
              </w:rPr>
              <w:fldChar w:fldCharType="end"/>
            </w:r>
          </w:ins>
        </w:p>
        <w:p w14:paraId="56A220B3" w14:textId="77777777" w:rsidR="00A3147C" w:rsidRDefault="008B0D2E">
          <w:pPr>
            <w:pStyle w:val="TOC2"/>
            <w:tabs>
              <w:tab w:val="left" w:pos="880"/>
              <w:tab w:val="right" w:leader="dot" w:pos="9350"/>
            </w:tabs>
            <w:rPr>
              <w:ins w:id="486" w:author="Anders Hejlsberg" w:date="2016-01-04T10:39:00Z"/>
              <w:rFonts w:eastAsiaTheme="minorEastAsia"/>
              <w:noProof/>
              <w:sz w:val="22"/>
            </w:rPr>
          </w:pPr>
          <w:ins w:id="487" w:author="Anders Hejlsberg" w:date="2016-01-04T10:39:00Z">
            <w:r>
              <w:fldChar w:fldCharType="begin"/>
            </w:r>
            <w:r>
              <w:instrText xml:space="preserve"> HYPERLINK \l "_Toc439666132" </w:instrText>
            </w:r>
            <w:r>
              <w:fldChar w:fldCharType="separate"/>
            </w:r>
            <w:r w:rsidR="00A3147C" w:rsidRPr="0066538F">
              <w:rPr>
                <w:rStyle w:val="Hyperlink"/>
                <w:noProof/>
              </w:rPr>
              <w:t>3.2</w:t>
            </w:r>
            <w:r w:rsidR="00A3147C">
              <w:rPr>
                <w:rFonts w:eastAsiaTheme="minorEastAsia"/>
                <w:noProof/>
                <w:sz w:val="22"/>
              </w:rPr>
              <w:tab/>
            </w:r>
            <w:r w:rsidR="00A3147C" w:rsidRPr="0066538F">
              <w:rPr>
                <w:rStyle w:val="Hyperlink"/>
                <w:noProof/>
              </w:rPr>
              <w:t>Primitive Types</w:t>
            </w:r>
            <w:r w:rsidR="00A3147C">
              <w:rPr>
                <w:noProof/>
                <w:webHidden/>
              </w:rPr>
              <w:tab/>
            </w:r>
            <w:r w:rsidR="00A3147C">
              <w:rPr>
                <w:noProof/>
                <w:webHidden/>
              </w:rPr>
              <w:fldChar w:fldCharType="begin"/>
            </w:r>
            <w:r w:rsidR="00A3147C">
              <w:rPr>
                <w:noProof/>
                <w:webHidden/>
              </w:rPr>
              <w:instrText xml:space="preserve"> PAGEREF _Toc439666132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r>
              <w:rPr>
                <w:noProof/>
              </w:rPr>
              <w:fldChar w:fldCharType="end"/>
            </w:r>
          </w:ins>
        </w:p>
        <w:p w14:paraId="24CD6226" w14:textId="77777777" w:rsidR="00A3147C" w:rsidRDefault="008B0D2E">
          <w:pPr>
            <w:pStyle w:val="TOC3"/>
            <w:rPr>
              <w:ins w:id="488" w:author="Anders Hejlsberg" w:date="2016-01-04T10:39:00Z"/>
              <w:rFonts w:eastAsiaTheme="minorEastAsia"/>
              <w:noProof/>
              <w:sz w:val="22"/>
            </w:rPr>
          </w:pPr>
          <w:ins w:id="489" w:author="Anders Hejlsberg" w:date="2016-01-04T10:39:00Z">
            <w:r>
              <w:fldChar w:fldCharType="begin"/>
            </w:r>
            <w:r>
              <w:instrText xml:space="preserve"> HYPERLINK \l "_Toc439666133" </w:instrText>
            </w:r>
            <w:r>
              <w:fldChar w:fldCharType="separate"/>
            </w:r>
            <w:r w:rsidR="00A3147C" w:rsidRPr="0066538F">
              <w:rPr>
                <w:rStyle w:val="Hyperlink"/>
                <w:noProof/>
              </w:rPr>
              <w:t>3.2.1</w:t>
            </w:r>
            <w:r w:rsidR="00A3147C">
              <w:rPr>
                <w:rFonts w:eastAsiaTheme="minorEastAsia"/>
                <w:noProof/>
                <w:sz w:val="22"/>
              </w:rPr>
              <w:tab/>
            </w:r>
            <w:r w:rsidR="00A3147C" w:rsidRPr="0066538F">
              <w:rPr>
                <w:rStyle w:val="Hyperlink"/>
                <w:noProof/>
              </w:rPr>
              <w:t>The Number Type</w:t>
            </w:r>
            <w:r w:rsidR="00A3147C">
              <w:rPr>
                <w:noProof/>
                <w:webHidden/>
              </w:rPr>
              <w:tab/>
            </w:r>
            <w:r w:rsidR="00A3147C">
              <w:rPr>
                <w:noProof/>
                <w:webHidden/>
              </w:rPr>
              <w:fldChar w:fldCharType="begin"/>
            </w:r>
            <w:r w:rsidR="00A3147C">
              <w:rPr>
                <w:noProof/>
                <w:webHidden/>
              </w:rPr>
              <w:instrText xml:space="preserve"> PAGEREF _Toc439666133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r>
              <w:rPr>
                <w:noProof/>
              </w:rPr>
              <w:fldChar w:fldCharType="end"/>
            </w:r>
          </w:ins>
        </w:p>
        <w:p w14:paraId="763B0D97" w14:textId="77777777" w:rsidR="00A3147C" w:rsidRDefault="008B0D2E">
          <w:pPr>
            <w:pStyle w:val="TOC3"/>
            <w:rPr>
              <w:ins w:id="490" w:author="Anders Hejlsberg" w:date="2016-01-04T10:39:00Z"/>
              <w:rFonts w:eastAsiaTheme="minorEastAsia"/>
              <w:noProof/>
              <w:sz w:val="22"/>
            </w:rPr>
          </w:pPr>
          <w:ins w:id="491" w:author="Anders Hejlsberg" w:date="2016-01-04T10:39:00Z">
            <w:r>
              <w:lastRenderedPageBreak/>
              <w:fldChar w:fldCharType="begin"/>
            </w:r>
            <w:r>
              <w:instrText xml:space="preserve"> HYPERLINK \l "_Toc439666134" </w:instrText>
            </w:r>
            <w:r>
              <w:fldChar w:fldCharType="separate"/>
            </w:r>
            <w:r w:rsidR="00A3147C" w:rsidRPr="0066538F">
              <w:rPr>
                <w:rStyle w:val="Hyperlink"/>
                <w:noProof/>
              </w:rPr>
              <w:t>3.2.2</w:t>
            </w:r>
            <w:r w:rsidR="00A3147C">
              <w:rPr>
                <w:rFonts w:eastAsiaTheme="minorEastAsia"/>
                <w:noProof/>
                <w:sz w:val="22"/>
              </w:rPr>
              <w:tab/>
            </w:r>
            <w:r w:rsidR="00A3147C" w:rsidRPr="0066538F">
              <w:rPr>
                <w:rStyle w:val="Hyperlink"/>
                <w:noProof/>
              </w:rPr>
              <w:t>The Boolean Type</w:t>
            </w:r>
            <w:r w:rsidR="00A3147C">
              <w:rPr>
                <w:noProof/>
                <w:webHidden/>
              </w:rPr>
              <w:tab/>
            </w:r>
            <w:r w:rsidR="00A3147C">
              <w:rPr>
                <w:noProof/>
                <w:webHidden/>
              </w:rPr>
              <w:fldChar w:fldCharType="begin"/>
            </w:r>
            <w:r w:rsidR="00A3147C">
              <w:rPr>
                <w:noProof/>
                <w:webHidden/>
              </w:rPr>
              <w:instrText xml:space="preserve"> PAGEREF _Toc439666134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r>
              <w:rPr>
                <w:noProof/>
              </w:rPr>
              <w:fldChar w:fldCharType="end"/>
            </w:r>
          </w:ins>
        </w:p>
        <w:p w14:paraId="52854620" w14:textId="77777777" w:rsidR="00A3147C" w:rsidRDefault="008B0D2E">
          <w:pPr>
            <w:pStyle w:val="TOC3"/>
            <w:rPr>
              <w:ins w:id="492" w:author="Anders Hejlsberg" w:date="2016-01-04T10:39:00Z"/>
              <w:rFonts w:eastAsiaTheme="minorEastAsia"/>
              <w:noProof/>
              <w:sz w:val="22"/>
            </w:rPr>
          </w:pPr>
          <w:ins w:id="493" w:author="Anders Hejlsberg" w:date="2016-01-04T10:39:00Z">
            <w:r>
              <w:fldChar w:fldCharType="begin"/>
            </w:r>
            <w:r>
              <w:instrText xml:space="preserve"> HYPERLINK \l "_Toc439666135" </w:instrText>
            </w:r>
            <w:r>
              <w:fldChar w:fldCharType="separate"/>
            </w:r>
            <w:r w:rsidR="00A3147C" w:rsidRPr="0066538F">
              <w:rPr>
                <w:rStyle w:val="Hyperlink"/>
                <w:noProof/>
              </w:rPr>
              <w:t>3.2.3</w:t>
            </w:r>
            <w:r w:rsidR="00A3147C">
              <w:rPr>
                <w:rFonts w:eastAsiaTheme="minorEastAsia"/>
                <w:noProof/>
                <w:sz w:val="22"/>
              </w:rPr>
              <w:tab/>
            </w:r>
            <w:r w:rsidR="00A3147C" w:rsidRPr="0066538F">
              <w:rPr>
                <w:rStyle w:val="Hyperlink"/>
                <w:noProof/>
              </w:rPr>
              <w:t>The String Type</w:t>
            </w:r>
            <w:r w:rsidR="00A3147C">
              <w:rPr>
                <w:noProof/>
                <w:webHidden/>
              </w:rPr>
              <w:tab/>
            </w:r>
            <w:r w:rsidR="00A3147C">
              <w:rPr>
                <w:noProof/>
                <w:webHidden/>
              </w:rPr>
              <w:fldChar w:fldCharType="begin"/>
            </w:r>
            <w:r w:rsidR="00A3147C">
              <w:rPr>
                <w:noProof/>
                <w:webHidden/>
              </w:rPr>
              <w:instrText xml:space="preserve"> PAGEREF _Toc439666135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r>
              <w:rPr>
                <w:noProof/>
              </w:rPr>
              <w:fldChar w:fldCharType="end"/>
            </w:r>
          </w:ins>
        </w:p>
        <w:p w14:paraId="5DE02598" w14:textId="77777777" w:rsidR="00A3147C" w:rsidRDefault="008B0D2E">
          <w:pPr>
            <w:pStyle w:val="TOC3"/>
            <w:rPr>
              <w:ins w:id="494" w:author="Anders Hejlsberg" w:date="2016-01-04T10:39:00Z"/>
              <w:rFonts w:eastAsiaTheme="minorEastAsia"/>
              <w:noProof/>
              <w:sz w:val="22"/>
            </w:rPr>
          </w:pPr>
          <w:ins w:id="495" w:author="Anders Hejlsberg" w:date="2016-01-04T10:39:00Z">
            <w:r>
              <w:fldChar w:fldCharType="begin"/>
            </w:r>
            <w:r>
              <w:instrText xml:space="preserve"> HYPERLINK \l "_Toc439666136" </w:instrText>
            </w:r>
            <w:r>
              <w:fldChar w:fldCharType="separate"/>
            </w:r>
            <w:r w:rsidR="00A3147C" w:rsidRPr="0066538F">
              <w:rPr>
                <w:rStyle w:val="Hyperlink"/>
                <w:noProof/>
              </w:rPr>
              <w:t>3.2.4</w:t>
            </w:r>
            <w:r w:rsidR="00A3147C">
              <w:rPr>
                <w:rFonts w:eastAsiaTheme="minorEastAsia"/>
                <w:noProof/>
                <w:sz w:val="22"/>
              </w:rPr>
              <w:tab/>
            </w:r>
            <w:r w:rsidR="00A3147C" w:rsidRPr="0066538F">
              <w:rPr>
                <w:rStyle w:val="Hyperlink"/>
                <w:noProof/>
              </w:rPr>
              <w:t>The Symbol Type</w:t>
            </w:r>
            <w:r w:rsidR="00A3147C">
              <w:rPr>
                <w:noProof/>
                <w:webHidden/>
              </w:rPr>
              <w:tab/>
            </w:r>
            <w:r w:rsidR="00A3147C">
              <w:rPr>
                <w:noProof/>
                <w:webHidden/>
              </w:rPr>
              <w:fldChar w:fldCharType="begin"/>
            </w:r>
            <w:r w:rsidR="00A3147C">
              <w:rPr>
                <w:noProof/>
                <w:webHidden/>
              </w:rPr>
              <w:instrText xml:space="preserve"> PAGEREF _Toc439666136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r>
              <w:rPr>
                <w:noProof/>
              </w:rPr>
              <w:fldChar w:fldCharType="end"/>
            </w:r>
          </w:ins>
        </w:p>
        <w:p w14:paraId="7B0F2E9A" w14:textId="77777777" w:rsidR="00A3147C" w:rsidRDefault="008B0D2E">
          <w:pPr>
            <w:pStyle w:val="TOC3"/>
            <w:rPr>
              <w:ins w:id="496" w:author="Anders Hejlsberg" w:date="2016-01-04T10:39:00Z"/>
              <w:rFonts w:eastAsiaTheme="minorEastAsia"/>
              <w:noProof/>
              <w:sz w:val="22"/>
            </w:rPr>
          </w:pPr>
          <w:ins w:id="497" w:author="Anders Hejlsberg" w:date="2016-01-04T10:39:00Z">
            <w:r>
              <w:fldChar w:fldCharType="begin"/>
            </w:r>
            <w:r>
              <w:instrText xml:space="preserve"> HYPERLINK \l "_Toc439666137" </w:instrText>
            </w:r>
            <w:r>
              <w:fldChar w:fldCharType="separate"/>
            </w:r>
            <w:r w:rsidR="00A3147C" w:rsidRPr="0066538F">
              <w:rPr>
                <w:rStyle w:val="Hyperlink"/>
                <w:noProof/>
              </w:rPr>
              <w:t>3.2.5</w:t>
            </w:r>
            <w:r w:rsidR="00A3147C">
              <w:rPr>
                <w:rFonts w:eastAsiaTheme="minorEastAsia"/>
                <w:noProof/>
                <w:sz w:val="22"/>
              </w:rPr>
              <w:tab/>
            </w:r>
            <w:r w:rsidR="00A3147C" w:rsidRPr="0066538F">
              <w:rPr>
                <w:rStyle w:val="Hyperlink"/>
                <w:noProof/>
              </w:rPr>
              <w:t>The Void Type</w:t>
            </w:r>
            <w:r w:rsidR="00A3147C">
              <w:rPr>
                <w:noProof/>
                <w:webHidden/>
              </w:rPr>
              <w:tab/>
            </w:r>
            <w:r w:rsidR="00A3147C">
              <w:rPr>
                <w:noProof/>
                <w:webHidden/>
              </w:rPr>
              <w:fldChar w:fldCharType="begin"/>
            </w:r>
            <w:r w:rsidR="00A3147C">
              <w:rPr>
                <w:noProof/>
                <w:webHidden/>
              </w:rPr>
              <w:instrText xml:space="preserve"> PAGEREF _Toc439666137 \h </w:instrText>
            </w:r>
            <w:r w:rsidR="00A3147C">
              <w:rPr>
                <w:noProof/>
                <w:webHidden/>
              </w:rPr>
            </w:r>
            <w:r w:rsidR="00A3147C">
              <w:rPr>
                <w:noProof/>
                <w:webHidden/>
              </w:rPr>
              <w:fldChar w:fldCharType="separate"/>
            </w:r>
            <w:r w:rsidR="00A3147C">
              <w:rPr>
                <w:noProof/>
                <w:webHidden/>
              </w:rPr>
              <w:t>28</w:t>
            </w:r>
            <w:r w:rsidR="00A3147C">
              <w:rPr>
                <w:noProof/>
                <w:webHidden/>
              </w:rPr>
              <w:fldChar w:fldCharType="end"/>
            </w:r>
            <w:r>
              <w:rPr>
                <w:noProof/>
              </w:rPr>
              <w:fldChar w:fldCharType="end"/>
            </w:r>
          </w:ins>
        </w:p>
        <w:p w14:paraId="107BC9DA" w14:textId="77777777" w:rsidR="00A3147C" w:rsidRDefault="008B0D2E">
          <w:pPr>
            <w:pStyle w:val="TOC3"/>
            <w:rPr>
              <w:ins w:id="498" w:author="Anders Hejlsberg" w:date="2016-01-04T10:39:00Z"/>
              <w:rFonts w:eastAsiaTheme="minorEastAsia"/>
              <w:noProof/>
              <w:sz w:val="22"/>
            </w:rPr>
          </w:pPr>
          <w:ins w:id="499" w:author="Anders Hejlsberg" w:date="2016-01-04T10:39:00Z">
            <w:r>
              <w:fldChar w:fldCharType="begin"/>
            </w:r>
            <w:r>
              <w:instrText xml:space="preserve"> HYPERLINK \l "_Toc439666138" </w:instrText>
            </w:r>
            <w:r>
              <w:fldChar w:fldCharType="separate"/>
            </w:r>
            <w:r w:rsidR="00A3147C" w:rsidRPr="0066538F">
              <w:rPr>
                <w:rStyle w:val="Hyperlink"/>
                <w:noProof/>
              </w:rPr>
              <w:t>3.2.6</w:t>
            </w:r>
            <w:r w:rsidR="00A3147C">
              <w:rPr>
                <w:rFonts w:eastAsiaTheme="minorEastAsia"/>
                <w:noProof/>
                <w:sz w:val="22"/>
              </w:rPr>
              <w:tab/>
            </w:r>
            <w:r w:rsidR="00A3147C" w:rsidRPr="0066538F">
              <w:rPr>
                <w:rStyle w:val="Hyperlink"/>
                <w:noProof/>
              </w:rPr>
              <w:t>The Null Type</w:t>
            </w:r>
            <w:r w:rsidR="00A3147C">
              <w:rPr>
                <w:noProof/>
                <w:webHidden/>
              </w:rPr>
              <w:tab/>
            </w:r>
            <w:r w:rsidR="00A3147C">
              <w:rPr>
                <w:noProof/>
                <w:webHidden/>
              </w:rPr>
              <w:fldChar w:fldCharType="begin"/>
            </w:r>
            <w:r w:rsidR="00A3147C">
              <w:rPr>
                <w:noProof/>
                <w:webHidden/>
              </w:rPr>
              <w:instrText xml:space="preserve"> PAGEREF _Toc439666138 \h </w:instrText>
            </w:r>
            <w:r w:rsidR="00A3147C">
              <w:rPr>
                <w:noProof/>
                <w:webHidden/>
              </w:rPr>
            </w:r>
            <w:r w:rsidR="00A3147C">
              <w:rPr>
                <w:noProof/>
                <w:webHidden/>
              </w:rPr>
              <w:fldChar w:fldCharType="separate"/>
            </w:r>
            <w:r w:rsidR="00A3147C">
              <w:rPr>
                <w:noProof/>
                <w:webHidden/>
              </w:rPr>
              <w:t>28</w:t>
            </w:r>
            <w:r w:rsidR="00A3147C">
              <w:rPr>
                <w:noProof/>
                <w:webHidden/>
              </w:rPr>
              <w:fldChar w:fldCharType="end"/>
            </w:r>
            <w:r>
              <w:rPr>
                <w:noProof/>
              </w:rPr>
              <w:fldChar w:fldCharType="end"/>
            </w:r>
          </w:ins>
        </w:p>
        <w:p w14:paraId="77FB6611" w14:textId="77777777" w:rsidR="00A3147C" w:rsidRDefault="008B0D2E">
          <w:pPr>
            <w:pStyle w:val="TOC3"/>
            <w:rPr>
              <w:ins w:id="500" w:author="Anders Hejlsberg" w:date="2016-01-04T10:39:00Z"/>
              <w:rFonts w:eastAsiaTheme="minorEastAsia"/>
              <w:noProof/>
              <w:sz w:val="22"/>
            </w:rPr>
          </w:pPr>
          <w:ins w:id="501" w:author="Anders Hejlsberg" w:date="2016-01-04T10:39:00Z">
            <w:r>
              <w:fldChar w:fldCharType="begin"/>
            </w:r>
            <w:r>
              <w:instrText xml:space="preserve"> HYPERLINK \l "_Toc439666139" </w:instrText>
            </w:r>
            <w:r>
              <w:fldChar w:fldCharType="separate"/>
            </w:r>
            <w:r w:rsidR="00A3147C" w:rsidRPr="0066538F">
              <w:rPr>
                <w:rStyle w:val="Hyperlink"/>
                <w:noProof/>
              </w:rPr>
              <w:t>3.2.7</w:t>
            </w:r>
            <w:r w:rsidR="00A3147C">
              <w:rPr>
                <w:rFonts w:eastAsiaTheme="minorEastAsia"/>
                <w:noProof/>
                <w:sz w:val="22"/>
              </w:rPr>
              <w:tab/>
            </w:r>
            <w:r w:rsidR="00A3147C" w:rsidRPr="0066538F">
              <w:rPr>
                <w:rStyle w:val="Hyperlink"/>
                <w:noProof/>
              </w:rPr>
              <w:t>The Undefined Type</w:t>
            </w:r>
            <w:r w:rsidR="00A3147C">
              <w:rPr>
                <w:noProof/>
                <w:webHidden/>
              </w:rPr>
              <w:tab/>
            </w:r>
            <w:r w:rsidR="00A3147C">
              <w:rPr>
                <w:noProof/>
                <w:webHidden/>
              </w:rPr>
              <w:fldChar w:fldCharType="begin"/>
            </w:r>
            <w:r w:rsidR="00A3147C">
              <w:rPr>
                <w:noProof/>
                <w:webHidden/>
              </w:rPr>
              <w:instrText xml:space="preserve"> PAGEREF _Toc439666139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r>
              <w:rPr>
                <w:noProof/>
              </w:rPr>
              <w:fldChar w:fldCharType="end"/>
            </w:r>
          </w:ins>
        </w:p>
        <w:p w14:paraId="02878B06" w14:textId="77777777" w:rsidR="00A3147C" w:rsidRDefault="008B0D2E">
          <w:pPr>
            <w:pStyle w:val="TOC3"/>
            <w:rPr>
              <w:ins w:id="502" w:author="Anders Hejlsberg" w:date="2016-01-04T10:39:00Z"/>
              <w:rFonts w:eastAsiaTheme="minorEastAsia"/>
              <w:noProof/>
              <w:sz w:val="22"/>
            </w:rPr>
          </w:pPr>
          <w:ins w:id="503" w:author="Anders Hejlsberg" w:date="2016-01-04T10:39:00Z">
            <w:r>
              <w:fldChar w:fldCharType="begin"/>
            </w:r>
            <w:r>
              <w:instrText xml:space="preserve"> HYPERLINK \l "_Toc439666140" </w:instrText>
            </w:r>
            <w:r>
              <w:fldChar w:fldCharType="separate"/>
            </w:r>
            <w:r w:rsidR="00A3147C" w:rsidRPr="0066538F">
              <w:rPr>
                <w:rStyle w:val="Hyperlink"/>
                <w:noProof/>
              </w:rPr>
              <w:t>3.2.8</w:t>
            </w:r>
            <w:r w:rsidR="00A3147C">
              <w:rPr>
                <w:rFonts w:eastAsiaTheme="minorEastAsia"/>
                <w:noProof/>
                <w:sz w:val="22"/>
              </w:rPr>
              <w:tab/>
            </w:r>
            <w:r w:rsidR="00A3147C" w:rsidRPr="0066538F">
              <w:rPr>
                <w:rStyle w:val="Hyperlink"/>
                <w:noProof/>
              </w:rPr>
              <w:t>Enum Types</w:t>
            </w:r>
            <w:r w:rsidR="00A3147C">
              <w:rPr>
                <w:noProof/>
                <w:webHidden/>
              </w:rPr>
              <w:tab/>
            </w:r>
            <w:r w:rsidR="00A3147C">
              <w:rPr>
                <w:noProof/>
                <w:webHidden/>
              </w:rPr>
              <w:fldChar w:fldCharType="begin"/>
            </w:r>
            <w:r w:rsidR="00A3147C">
              <w:rPr>
                <w:noProof/>
                <w:webHidden/>
              </w:rPr>
              <w:instrText xml:space="preserve"> PAGEREF _Toc439666140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r>
              <w:rPr>
                <w:noProof/>
              </w:rPr>
              <w:fldChar w:fldCharType="end"/>
            </w:r>
          </w:ins>
        </w:p>
        <w:p w14:paraId="24ED0793" w14:textId="77777777" w:rsidR="00A3147C" w:rsidRDefault="008B0D2E">
          <w:pPr>
            <w:pStyle w:val="TOC3"/>
            <w:rPr>
              <w:ins w:id="504" w:author="Anders Hejlsberg" w:date="2016-01-04T10:39:00Z"/>
              <w:rFonts w:eastAsiaTheme="minorEastAsia"/>
              <w:noProof/>
              <w:sz w:val="22"/>
            </w:rPr>
          </w:pPr>
          <w:ins w:id="505" w:author="Anders Hejlsberg" w:date="2016-01-04T10:39:00Z">
            <w:r>
              <w:fldChar w:fldCharType="begin"/>
            </w:r>
            <w:r>
              <w:instrText xml:space="preserve"> HYPERLINK \l "_Toc439666141" </w:instrText>
            </w:r>
            <w:r>
              <w:fldChar w:fldCharType="separate"/>
            </w:r>
            <w:r w:rsidR="00A3147C" w:rsidRPr="0066538F">
              <w:rPr>
                <w:rStyle w:val="Hyperlink"/>
                <w:noProof/>
              </w:rPr>
              <w:t>3.2.9</w:t>
            </w:r>
            <w:r w:rsidR="00A3147C">
              <w:rPr>
                <w:rFonts w:eastAsiaTheme="minorEastAsia"/>
                <w:noProof/>
                <w:sz w:val="22"/>
              </w:rPr>
              <w:tab/>
            </w:r>
            <w:r w:rsidR="00A3147C" w:rsidRPr="0066538F">
              <w:rPr>
                <w:rStyle w:val="Hyperlink"/>
                <w:noProof/>
              </w:rPr>
              <w:t>String Literal Types</w:t>
            </w:r>
            <w:r w:rsidR="00A3147C">
              <w:rPr>
                <w:noProof/>
                <w:webHidden/>
              </w:rPr>
              <w:tab/>
            </w:r>
            <w:r w:rsidR="00A3147C">
              <w:rPr>
                <w:noProof/>
                <w:webHidden/>
              </w:rPr>
              <w:fldChar w:fldCharType="begin"/>
            </w:r>
            <w:r w:rsidR="00A3147C">
              <w:rPr>
                <w:noProof/>
                <w:webHidden/>
              </w:rPr>
              <w:instrText xml:space="preserve"> PAGEREF _Toc439666141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r>
              <w:rPr>
                <w:noProof/>
              </w:rPr>
              <w:fldChar w:fldCharType="end"/>
            </w:r>
          </w:ins>
        </w:p>
        <w:p w14:paraId="34485431" w14:textId="77777777" w:rsidR="00A3147C" w:rsidRDefault="008B0D2E">
          <w:pPr>
            <w:pStyle w:val="TOC2"/>
            <w:tabs>
              <w:tab w:val="left" w:pos="880"/>
              <w:tab w:val="right" w:leader="dot" w:pos="9350"/>
            </w:tabs>
            <w:rPr>
              <w:ins w:id="506" w:author="Anders Hejlsberg" w:date="2016-01-04T10:39:00Z"/>
              <w:rFonts w:eastAsiaTheme="minorEastAsia"/>
              <w:noProof/>
              <w:sz w:val="22"/>
            </w:rPr>
          </w:pPr>
          <w:ins w:id="507" w:author="Anders Hejlsberg" w:date="2016-01-04T10:39:00Z">
            <w:r>
              <w:fldChar w:fldCharType="begin"/>
            </w:r>
            <w:r>
              <w:instrText xml:space="preserve"> HYPERLINK \l "_Toc439666142" </w:instrText>
            </w:r>
            <w:r>
              <w:fldChar w:fldCharType="separate"/>
            </w:r>
            <w:r w:rsidR="00A3147C" w:rsidRPr="0066538F">
              <w:rPr>
                <w:rStyle w:val="Hyperlink"/>
                <w:noProof/>
              </w:rPr>
              <w:t>3.3</w:t>
            </w:r>
            <w:r w:rsidR="00A3147C">
              <w:rPr>
                <w:rFonts w:eastAsiaTheme="minorEastAsia"/>
                <w:noProof/>
                <w:sz w:val="22"/>
              </w:rPr>
              <w:tab/>
            </w:r>
            <w:r w:rsidR="00A3147C" w:rsidRPr="0066538F">
              <w:rPr>
                <w:rStyle w:val="Hyperlink"/>
                <w:noProof/>
              </w:rPr>
              <w:t>Object Types</w:t>
            </w:r>
            <w:r w:rsidR="00A3147C">
              <w:rPr>
                <w:noProof/>
                <w:webHidden/>
              </w:rPr>
              <w:tab/>
            </w:r>
            <w:r w:rsidR="00A3147C">
              <w:rPr>
                <w:noProof/>
                <w:webHidden/>
              </w:rPr>
              <w:fldChar w:fldCharType="begin"/>
            </w:r>
            <w:r w:rsidR="00A3147C">
              <w:rPr>
                <w:noProof/>
                <w:webHidden/>
              </w:rPr>
              <w:instrText xml:space="preserve"> PAGEREF _Toc439666142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r>
              <w:rPr>
                <w:noProof/>
              </w:rPr>
              <w:fldChar w:fldCharType="end"/>
            </w:r>
          </w:ins>
        </w:p>
        <w:p w14:paraId="55D2B8B6" w14:textId="77777777" w:rsidR="00A3147C" w:rsidRDefault="008B0D2E">
          <w:pPr>
            <w:pStyle w:val="TOC3"/>
            <w:rPr>
              <w:ins w:id="508" w:author="Anders Hejlsberg" w:date="2016-01-04T10:39:00Z"/>
              <w:rFonts w:eastAsiaTheme="minorEastAsia"/>
              <w:noProof/>
              <w:sz w:val="22"/>
            </w:rPr>
          </w:pPr>
          <w:ins w:id="509" w:author="Anders Hejlsberg" w:date="2016-01-04T10:39:00Z">
            <w:r>
              <w:fldChar w:fldCharType="begin"/>
            </w:r>
            <w:r>
              <w:instrText xml:space="preserve"> HYPERLINK \l "_Toc439666143" </w:instrText>
            </w:r>
            <w:r>
              <w:fldChar w:fldCharType="separate"/>
            </w:r>
            <w:r w:rsidR="00A3147C" w:rsidRPr="0066538F">
              <w:rPr>
                <w:rStyle w:val="Hyperlink"/>
                <w:noProof/>
              </w:rPr>
              <w:t>3.3.1</w:t>
            </w:r>
            <w:r w:rsidR="00A3147C">
              <w:rPr>
                <w:rFonts w:eastAsiaTheme="minorEastAsia"/>
                <w:noProof/>
                <w:sz w:val="22"/>
              </w:rPr>
              <w:tab/>
            </w:r>
            <w:r w:rsidR="00A3147C" w:rsidRPr="0066538F">
              <w:rPr>
                <w:rStyle w:val="Hyperlink"/>
                <w:noProof/>
              </w:rPr>
              <w:t>Named Type References</w:t>
            </w:r>
            <w:r w:rsidR="00A3147C">
              <w:rPr>
                <w:noProof/>
                <w:webHidden/>
              </w:rPr>
              <w:tab/>
            </w:r>
            <w:r w:rsidR="00A3147C">
              <w:rPr>
                <w:noProof/>
                <w:webHidden/>
              </w:rPr>
              <w:fldChar w:fldCharType="begin"/>
            </w:r>
            <w:r w:rsidR="00A3147C">
              <w:rPr>
                <w:noProof/>
                <w:webHidden/>
              </w:rPr>
              <w:instrText xml:space="preserve"> PAGEREF _Toc439666143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r>
              <w:rPr>
                <w:noProof/>
              </w:rPr>
              <w:fldChar w:fldCharType="end"/>
            </w:r>
          </w:ins>
        </w:p>
        <w:p w14:paraId="100500F3" w14:textId="77777777" w:rsidR="00A3147C" w:rsidRDefault="008B0D2E">
          <w:pPr>
            <w:pStyle w:val="TOC3"/>
            <w:rPr>
              <w:ins w:id="510" w:author="Anders Hejlsberg" w:date="2016-01-04T10:39:00Z"/>
              <w:rFonts w:eastAsiaTheme="minorEastAsia"/>
              <w:noProof/>
              <w:sz w:val="22"/>
            </w:rPr>
          </w:pPr>
          <w:ins w:id="511" w:author="Anders Hejlsberg" w:date="2016-01-04T10:39:00Z">
            <w:r>
              <w:fldChar w:fldCharType="begin"/>
            </w:r>
            <w:r>
              <w:instrText xml:space="preserve"> HYPERLINK \l "_Toc439666144" </w:instrText>
            </w:r>
            <w:r>
              <w:fldChar w:fldCharType="separate"/>
            </w:r>
            <w:r w:rsidR="00A3147C" w:rsidRPr="0066538F">
              <w:rPr>
                <w:rStyle w:val="Hyperlink"/>
                <w:noProof/>
              </w:rPr>
              <w:t>3.3.2</w:t>
            </w:r>
            <w:r w:rsidR="00A3147C">
              <w:rPr>
                <w:rFonts w:eastAsiaTheme="minorEastAsia"/>
                <w:noProof/>
                <w:sz w:val="22"/>
              </w:rPr>
              <w:tab/>
            </w:r>
            <w:r w:rsidR="00A3147C" w:rsidRPr="0066538F">
              <w:rPr>
                <w:rStyle w:val="Hyperlink"/>
                <w:noProof/>
              </w:rPr>
              <w:t>Array Types</w:t>
            </w:r>
            <w:r w:rsidR="00A3147C">
              <w:rPr>
                <w:noProof/>
                <w:webHidden/>
              </w:rPr>
              <w:tab/>
            </w:r>
            <w:r w:rsidR="00A3147C">
              <w:rPr>
                <w:noProof/>
                <w:webHidden/>
              </w:rPr>
              <w:fldChar w:fldCharType="begin"/>
            </w:r>
            <w:r w:rsidR="00A3147C">
              <w:rPr>
                <w:noProof/>
                <w:webHidden/>
              </w:rPr>
              <w:instrText xml:space="preserve"> PAGEREF _Toc439666144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r>
              <w:rPr>
                <w:noProof/>
              </w:rPr>
              <w:fldChar w:fldCharType="end"/>
            </w:r>
          </w:ins>
        </w:p>
        <w:p w14:paraId="2B023429" w14:textId="77777777" w:rsidR="00A3147C" w:rsidRDefault="008B0D2E">
          <w:pPr>
            <w:pStyle w:val="TOC3"/>
            <w:rPr>
              <w:ins w:id="512" w:author="Anders Hejlsberg" w:date="2016-01-04T10:39:00Z"/>
              <w:rFonts w:eastAsiaTheme="minorEastAsia"/>
              <w:noProof/>
              <w:sz w:val="22"/>
            </w:rPr>
          </w:pPr>
          <w:ins w:id="513" w:author="Anders Hejlsberg" w:date="2016-01-04T10:39:00Z">
            <w:r>
              <w:fldChar w:fldCharType="begin"/>
            </w:r>
            <w:r>
              <w:instrText xml:space="preserve"> HYPERLINK \l "_Toc439666145" </w:instrText>
            </w:r>
            <w:r>
              <w:fldChar w:fldCharType="separate"/>
            </w:r>
            <w:r w:rsidR="00A3147C" w:rsidRPr="0066538F">
              <w:rPr>
                <w:rStyle w:val="Hyperlink"/>
                <w:noProof/>
              </w:rPr>
              <w:t>3.3.3</w:t>
            </w:r>
            <w:r w:rsidR="00A3147C">
              <w:rPr>
                <w:rFonts w:eastAsiaTheme="minorEastAsia"/>
                <w:noProof/>
                <w:sz w:val="22"/>
              </w:rPr>
              <w:tab/>
            </w:r>
            <w:r w:rsidR="00A3147C" w:rsidRPr="0066538F">
              <w:rPr>
                <w:rStyle w:val="Hyperlink"/>
                <w:noProof/>
              </w:rPr>
              <w:t>Tuple Types</w:t>
            </w:r>
            <w:r w:rsidR="00A3147C">
              <w:rPr>
                <w:noProof/>
                <w:webHidden/>
              </w:rPr>
              <w:tab/>
            </w:r>
            <w:r w:rsidR="00A3147C">
              <w:rPr>
                <w:noProof/>
                <w:webHidden/>
              </w:rPr>
              <w:fldChar w:fldCharType="begin"/>
            </w:r>
            <w:r w:rsidR="00A3147C">
              <w:rPr>
                <w:noProof/>
                <w:webHidden/>
              </w:rPr>
              <w:instrText xml:space="preserve"> PAGEREF _Toc439666145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r>
              <w:rPr>
                <w:noProof/>
              </w:rPr>
              <w:fldChar w:fldCharType="end"/>
            </w:r>
          </w:ins>
        </w:p>
        <w:p w14:paraId="0E97C01F" w14:textId="77777777" w:rsidR="00A3147C" w:rsidRDefault="008B0D2E">
          <w:pPr>
            <w:pStyle w:val="TOC3"/>
            <w:rPr>
              <w:ins w:id="514" w:author="Anders Hejlsberg" w:date="2016-01-04T10:39:00Z"/>
              <w:rFonts w:eastAsiaTheme="minorEastAsia"/>
              <w:noProof/>
              <w:sz w:val="22"/>
            </w:rPr>
          </w:pPr>
          <w:ins w:id="515" w:author="Anders Hejlsberg" w:date="2016-01-04T10:39:00Z">
            <w:r>
              <w:fldChar w:fldCharType="begin"/>
            </w:r>
            <w:r>
              <w:instrText xml:space="preserve"> HYPERLINK \l "_Toc439666146" </w:instrText>
            </w:r>
            <w:r>
              <w:fldChar w:fldCharType="separate"/>
            </w:r>
            <w:r w:rsidR="00A3147C" w:rsidRPr="0066538F">
              <w:rPr>
                <w:rStyle w:val="Hyperlink"/>
                <w:noProof/>
              </w:rPr>
              <w:t>3.3.4</w:t>
            </w:r>
            <w:r w:rsidR="00A3147C">
              <w:rPr>
                <w:rFonts w:eastAsiaTheme="minorEastAsia"/>
                <w:noProof/>
                <w:sz w:val="22"/>
              </w:rPr>
              <w:tab/>
            </w:r>
            <w:r w:rsidR="00A3147C" w:rsidRPr="0066538F">
              <w:rPr>
                <w:rStyle w:val="Hyperlink"/>
                <w:noProof/>
              </w:rPr>
              <w:t>Function Types</w:t>
            </w:r>
            <w:r w:rsidR="00A3147C">
              <w:rPr>
                <w:noProof/>
                <w:webHidden/>
              </w:rPr>
              <w:tab/>
            </w:r>
            <w:r w:rsidR="00A3147C">
              <w:rPr>
                <w:noProof/>
                <w:webHidden/>
              </w:rPr>
              <w:fldChar w:fldCharType="begin"/>
            </w:r>
            <w:r w:rsidR="00A3147C">
              <w:rPr>
                <w:noProof/>
                <w:webHidden/>
              </w:rPr>
              <w:instrText xml:space="preserve"> PAGEREF _Toc439666146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r>
              <w:rPr>
                <w:noProof/>
              </w:rPr>
              <w:fldChar w:fldCharType="end"/>
            </w:r>
          </w:ins>
        </w:p>
        <w:p w14:paraId="6EB213B7" w14:textId="77777777" w:rsidR="00A3147C" w:rsidRDefault="008B0D2E">
          <w:pPr>
            <w:pStyle w:val="TOC3"/>
            <w:rPr>
              <w:ins w:id="516" w:author="Anders Hejlsberg" w:date="2016-01-04T10:39:00Z"/>
              <w:rFonts w:eastAsiaTheme="minorEastAsia"/>
              <w:noProof/>
              <w:sz w:val="22"/>
            </w:rPr>
          </w:pPr>
          <w:ins w:id="517" w:author="Anders Hejlsberg" w:date="2016-01-04T10:39:00Z">
            <w:r>
              <w:fldChar w:fldCharType="begin"/>
            </w:r>
            <w:r>
              <w:instrText xml:space="preserve"> HYPERLINK \l "_Toc439666147" </w:instrText>
            </w:r>
            <w:r>
              <w:fldChar w:fldCharType="separate"/>
            </w:r>
            <w:r w:rsidR="00A3147C" w:rsidRPr="0066538F">
              <w:rPr>
                <w:rStyle w:val="Hyperlink"/>
                <w:noProof/>
              </w:rPr>
              <w:t>3.3.5</w:t>
            </w:r>
            <w:r w:rsidR="00A3147C">
              <w:rPr>
                <w:rFonts w:eastAsiaTheme="minorEastAsia"/>
                <w:noProof/>
                <w:sz w:val="22"/>
              </w:rPr>
              <w:tab/>
            </w:r>
            <w:r w:rsidR="00A3147C" w:rsidRPr="0066538F">
              <w:rPr>
                <w:rStyle w:val="Hyperlink"/>
                <w:noProof/>
              </w:rPr>
              <w:t>Constructor Types</w:t>
            </w:r>
            <w:r w:rsidR="00A3147C">
              <w:rPr>
                <w:noProof/>
                <w:webHidden/>
              </w:rPr>
              <w:tab/>
            </w:r>
            <w:r w:rsidR="00A3147C">
              <w:rPr>
                <w:noProof/>
                <w:webHidden/>
              </w:rPr>
              <w:fldChar w:fldCharType="begin"/>
            </w:r>
            <w:r w:rsidR="00A3147C">
              <w:rPr>
                <w:noProof/>
                <w:webHidden/>
              </w:rPr>
              <w:instrText xml:space="preserve"> PAGEREF _Toc439666147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r>
              <w:rPr>
                <w:noProof/>
              </w:rPr>
              <w:fldChar w:fldCharType="end"/>
            </w:r>
          </w:ins>
        </w:p>
        <w:p w14:paraId="40AB44FF" w14:textId="77777777" w:rsidR="00A3147C" w:rsidRDefault="008B0D2E">
          <w:pPr>
            <w:pStyle w:val="TOC3"/>
            <w:rPr>
              <w:ins w:id="518" w:author="Anders Hejlsberg" w:date="2016-01-04T10:39:00Z"/>
              <w:rFonts w:eastAsiaTheme="minorEastAsia"/>
              <w:noProof/>
              <w:sz w:val="22"/>
            </w:rPr>
          </w:pPr>
          <w:ins w:id="519" w:author="Anders Hejlsberg" w:date="2016-01-04T10:39:00Z">
            <w:r>
              <w:fldChar w:fldCharType="begin"/>
            </w:r>
            <w:r>
              <w:instrText xml:space="preserve"> HYPERLINK \l "_Toc439666148" </w:instrText>
            </w:r>
            <w:r>
              <w:fldChar w:fldCharType="separate"/>
            </w:r>
            <w:r w:rsidR="00A3147C" w:rsidRPr="0066538F">
              <w:rPr>
                <w:rStyle w:val="Hyperlink"/>
                <w:noProof/>
              </w:rPr>
              <w:t>3.3.6</w:t>
            </w:r>
            <w:r w:rsidR="00A3147C">
              <w:rPr>
                <w:rFonts w:eastAsiaTheme="minorEastAsia"/>
                <w:noProof/>
                <w:sz w:val="22"/>
              </w:rPr>
              <w:tab/>
            </w:r>
            <w:r w:rsidR="00A3147C" w:rsidRPr="0066538F">
              <w:rPr>
                <w:rStyle w:val="Hyperlink"/>
                <w:noProof/>
              </w:rPr>
              <w:t>Members</w:t>
            </w:r>
            <w:r w:rsidR="00A3147C">
              <w:rPr>
                <w:noProof/>
                <w:webHidden/>
              </w:rPr>
              <w:tab/>
            </w:r>
            <w:r w:rsidR="00A3147C">
              <w:rPr>
                <w:noProof/>
                <w:webHidden/>
              </w:rPr>
              <w:fldChar w:fldCharType="begin"/>
            </w:r>
            <w:r w:rsidR="00A3147C">
              <w:rPr>
                <w:noProof/>
                <w:webHidden/>
              </w:rPr>
              <w:instrText xml:space="preserve"> PAGEREF _Toc439666148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r>
              <w:rPr>
                <w:noProof/>
              </w:rPr>
              <w:fldChar w:fldCharType="end"/>
            </w:r>
          </w:ins>
        </w:p>
        <w:p w14:paraId="0582CBAC" w14:textId="77777777" w:rsidR="00A3147C" w:rsidRDefault="008B0D2E">
          <w:pPr>
            <w:pStyle w:val="TOC2"/>
            <w:tabs>
              <w:tab w:val="left" w:pos="880"/>
              <w:tab w:val="right" w:leader="dot" w:pos="9350"/>
            </w:tabs>
            <w:rPr>
              <w:ins w:id="520" w:author="Anders Hejlsberg" w:date="2016-01-04T10:39:00Z"/>
              <w:rFonts w:eastAsiaTheme="minorEastAsia"/>
              <w:noProof/>
              <w:sz w:val="22"/>
            </w:rPr>
          </w:pPr>
          <w:ins w:id="521" w:author="Anders Hejlsberg" w:date="2016-01-04T10:39:00Z">
            <w:r>
              <w:fldChar w:fldCharType="begin"/>
            </w:r>
            <w:r>
              <w:instrText xml:space="preserve"> HYPERLINK \l "_Toc439666149" </w:instrText>
            </w:r>
            <w:r>
              <w:fldChar w:fldCharType="separate"/>
            </w:r>
            <w:r w:rsidR="00A3147C" w:rsidRPr="0066538F">
              <w:rPr>
                <w:rStyle w:val="Hyperlink"/>
                <w:noProof/>
              </w:rPr>
              <w:t>3.4</w:t>
            </w:r>
            <w:r w:rsidR="00A3147C">
              <w:rPr>
                <w:rFonts w:eastAsiaTheme="minorEastAsia"/>
                <w:noProof/>
                <w:sz w:val="22"/>
              </w:rPr>
              <w:tab/>
            </w:r>
            <w:r w:rsidR="00A3147C" w:rsidRPr="0066538F">
              <w:rPr>
                <w:rStyle w:val="Hyperlink"/>
                <w:noProof/>
              </w:rPr>
              <w:t>Union Types</w:t>
            </w:r>
            <w:r w:rsidR="00A3147C">
              <w:rPr>
                <w:noProof/>
                <w:webHidden/>
              </w:rPr>
              <w:tab/>
            </w:r>
            <w:r w:rsidR="00A3147C">
              <w:rPr>
                <w:noProof/>
                <w:webHidden/>
              </w:rPr>
              <w:fldChar w:fldCharType="begin"/>
            </w:r>
            <w:r w:rsidR="00A3147C">
              <w:rPr>
                <w:noProof/>
                <w:webHidden/>
              </w:rPr>
              <w:instrText xml:space="preserve"> PAGEREF _Toc439666149 \h </w:instrText>
            </w:r>
            <w:r w:rsidR="00A3147C">
              <w:rPr>
                <w:noProof/>
                <w:webHidden/>
              </w:rPr>
            </w:r>
            <w:r w:rsidR="00A3147C">
              <w:rPr>
                <w:noProof/>
                <w:webHidden/>
              </w:rPr>
              <w:fldChar w:fldCharType="separate"/>
            </w:r>
            <w:r w:rsidR="00A3147C">
              <w:rPr>
                <w:noProof/>
                <w:webHidden/>
              </w:rPr>
              <w:t>32</w:t>
            </w:r>
            <w:r w:rsidR="00A3147C">
              <w:rPr>
                <w:noProof/>
                <w:webHidden/>
              </w:rPr>
              <w:fldChar w:fldCharType="end"/>
            </w:r>
            <w:r>
              <w:rPr>
                <w:noProof/>
              </w:rPr>
              <w:fldChar w:fldCharType="end"/>
            </w:r>
          </w:ins>
        </w:p>
        <w:p w14:paraId="05CC4195" w14:textId="77777777" w:rsidR="00A3147C" w:rsidRDefault="008B0D2E">
          <w:pPr>
            <w:pStyle w:val="TOC2"/>
            <w:tabs>
              <w:tab w:val="left" w:pos="880"/>
              <w:tab w:val="right" w:leader="dot" w:pos="9350"/>
            </w:tabs>
            <w:rPr>
              <w:ins w:id="522" w:author="Anders Hejlsberg" w:date="2016-01-04T10:39:00Z"/>
              <w:rFonts w:eastAsiaTheme="minorEastAsia"/>
              <w:noProof/>
              <w:sz w:val="22"/>
            </w:rPr>
          </w:pPr>
          <w:ins w:id="523" w:author="Anders Hejlsberg" w:date="2016-01-04T10:39:00Z">
            <w:r>
              <w:fldChar w:fldCharType="begin"/>
            </w:r>
            <w:r>
              <w:instrText xml:space="preserve"> HYPERLINK \l "_Toc439666150" </w:instrText>
            </w:r>
            <w:r>
              <w:fldChar w:fldCharType="separate"/>
            </w:r>
            <w:r w:rsidR="00A3147C" w:rsidRPr="0066538F">
              <w:rPr>
                <w:rStyle w:val="Hyperlink"/>
                <w:noProof/>
              </w:rPr>
              <w:t>3.5</w:t>
            </w:r>
            <w:r w:rsidR="00A3147C">
              <w:rPr>
                <w:rFonts w:eastAsiaTheme="minorEastAsia"/>
                <w:noProof/>
                <w:sz w:val="22"/>
              </w:rPr>
              <w:tab/>
            </w:r>
            <w:r w:rsidR="00A3147C" w:rsidRPr="0066538F">
              <w:rPr>
                <w:rStyle w:val="Hyperlink"/>
                <w:noProof/>
              </w:rPr>
              <w:t>Intersection Types</w:t>
            </w:r>
            <w:r w:rsidR="00A3147C">
              <w:rPr>
                <w:noProof/>
                <w:webHidden/>
              </w:rPr>
              <w:tab/>
            </w:r>
            <w:r w:rsidR="00A3147C">
              <w:rPr>
                <w:noProof/>
                <w:webHidden/>
              </w:rPr>
              <w:fldChar w:fldCharType="begin"/>
            </w:r>
            <w:r w:rsidR="00A3147C">
              <w:rPr>
                <w:noProof/>
                <w:webHidden/>
              </w:rPr>
              <w:instrText xml:space="preserve"> PAGEREF _Toc439666150 \h </w:instrText>
            </w:r>
            <w:r w:rsidR="00A3147C">
              <w:rPr>
                <w:noProof/>
                <w:webHidden/>
              </w:rPr>
            </w:r>
            <w:r w:rsidR="00A3147C">
              <w:rPr>
                <w:noProof/>
                <w:webHidden/>
              </w:rPr>
              <w:fldChar w:fldCharType="separate"/>
            </w:r>
            <w:r w:rsidR="00A3147C">
              <w:rPr>
                <w:noProof/>
                <w:webHidden/>
              </w:rPr>
              <w:t>34</w:t>
            </w:r>
            <w:r w:rsidR="00A3147C">
              <w:rPr>
                <w:noProof/>
                <w:webHidden/>
              </w:rPr>
              <w:fldChar w:fldCharType="end"/>
            </w:r>
            <w:r>
              <w:rPr>
                <w:noProof/>
              </w:rPr>
              <w:fldChar w:fldCharType="end"/>
            </w:r>
          </w:ins>
        </w:p>
        <w:p w14:paraId="07FC982C" w14:textId="77777777" w:rsidR="00A3147C" w:rsidRDefault="008B0D2E">
          <w:pPr>
            <w:pStyle w:val="TOC2"/>
            <w:tabs>
              <w:tab w:val="left" w:pos="880"/>
              <w:tab w:val="right" w:leader="dot" w:pos="9350"/>
            </w:tabs>
            <w:rPr>
              <w:ins w:id="524" w:author="Anders Hejlsberg" w:date="2016-01-04T10:39:00Z"/>
              <w:rFonts w:eastAsiaTheme="minorEastAsia"/>
              <w:noProof/>
              <w:sz w:val="22"/>
            </w:rPr>
          </w:pPr>
          <w:ins w:id="525" w:author="Anders Hejlsberg" w:date="2016-01-04T10:39:00Z">
            <w:r>
              <w:fldChar w:fldCharType="begin"/>
            </w:r>
            <w:r>
              <w:instrText xml:space="preserve"> HYPERLINK \l "_Toc439666151" </w:instrText>
            </w:r>
            <w:r>
              <w:fldChar w:fldCharType="separate"/>
            </w:r>
            <w:r w:rsidR="00A3147C" w:rsidRPr="0066538F">
              <w:rPr>
                <w:rStyle w:val="Hyperlink"/>
                <w:noProof/>
              </w:rPr>
              <w:t>3.6</w:t>
            </w:r>
            <w:r w:rsidR="00A3147C">
              <w:rPr>
                <w:rFonts w:eastAsiaTheme="minorEastAsia"/>
                <w:noProof/>
                <w:sz w:val="22"/>
              </w:rPr>
              <w:tab/>
            </w:r>
            <w:r w:rsidR="00A3147C" w:rsidRPr="0066538F">
              <w:rPr>
                <w:rStyle w:val="Hyperlink"/>
                <w:noProof/>
              </w:rPr>
              <w:t>Type Parameters</w:t>
            </w:r>
            <w:r w:rsidR="00A3147C">
              <w:rPr>
                <w:noProof/>
                <w:webHidden/>
              </w:rPr>
              <w:tab/>
            </w:r>
            <w:r w:rsidR="00A3147C">
              <w:rPr>
                <w:noProof/>
                <w:webHidden/>
              </w:rPr>
              <w:fldChar w:fldCharType="begin"/>
            </w:r>
            <w:r w:rsidR="00A3147C">
              <w:rPr>
                <w:noProof/>
                <w:webHidden/>
              </w:rPr>
              <w:instrText xml:space="preserve"> PAGEREF _Toc439666151 \h </w:instrText>
            </w:r>
            <w:r w:rsidR="00A3147C">
              <w:rPr>
                <w:noProof/>
                <w:webHidden/>
              </w:rPr>
            </w:r>
            <w:r w:rsidR="00A3147C">
              <w:rPr>
                <w:noProof/>
                <w:webHidden/>
              </w:rPr>
              <w:fldChar w:fldCharType="separate"/>
            </w:r>
            <w:r w:rsidR="00A3147C">
              <w:rPr>
                <w:noProof/>
                <w:webHidden/>
              </w:rPr>
              <w:t>35</w:t>
            </w:r>
            <w:r w:rsidR="00A3147C">
              <w:rPr>
                <w:noProof/>
                <w:webHidden/>
              </w:rPr>
              <w:fldChar w:fldCharType="end"/>
            </w:r>
            <w:r>
              <w:rPr>
                <w:noProof/>
              </w:rPr>
              <w:fldChar w:fldCharType="end"/>
            </w:r>
          </w:ins>
        </w:p>
        <w:p w14:paraId="00667574" w14:textId="77777777" w:rsidR="00A3147C" w:rsidRDefault="008B0D2E">
          <w:pPr>
            <w:pStyle w:val="TOC3"/>
            <w:rPr>
              <w:ins w:id="526" w:author="Anders Hejlsberg" w:date="2016-01-04T10:39:00Z"/>
              <w:rFonts w:eastAsiaTheme="minorEastAsia"/>
              <w:noProof/>
              <w:sz w:val="22"/>
            </w:rPr>
          </w:pPr>
          <w:ins w:id="527" w:author="Anders Hejlsberg" w:date="2016-01-04T10:39:00Z">
            <w:r>
              <w:fldChar w:fldCharType="begin"/>
            </w:r>
            <w:r>
              <w:instrText xml:space="preserve"> HYPERLINK \l "_Toc439666152" </w:instrText>
            </w:r>
            <w:r>
              <w:fldChar w:fldCharType="separate"/>
            </w:r>
            <w:r w:rsidR="00A3147C" w:rsidRPr="0066538F">
              <w:rPr>
                <w:rStyle w:val="Hyperlink"/>
                <w:noProof/>
              </w:rPr>
              <w:t>3.6.1</w:t>
            </w:r>
            <w:r w:rsidR="00A3147C">
              <w:rPr>
                <w:rFonts w:eastAsiaTheme="minorEastAsia"/>
                <w:noProof/>
                <w:sz w:val="22"/>
              </w:rPr>
              <w:tab/>
            </w:r>
            <w:r w:rsidR="00A3147C" w:rsidRPr="0066538F">
              <w:rPr>
                <w:rStyle w:val="Hyperlink"/>
                <w:noProof/>
              </w:rPr>
              <w:t>Type Parameter Lists</w:t>
            </w:r>
            <w:r w:rsidR="00A3147C">
              <w:rPr>
                <w:noProof/>
                <w:webHidden/>
              </w:rPr>
              <w:tab/>
            </w:r>
            <w:r w:rsidR="00A3147C">
              <w:rPr>
                <w:noProof/>
                <w:webHidden/>
              </w:rPr>
              <w:fldChar w:fldCharType="begin"/>
            </w:r>
            <w:r w:rsidR="00A3147C">
              <w:rPr>
                <w:noProof/>
                <w:webHidden/>
              </w:rPr>
              <w:instrText xml:space="preserve"> PAGEREF _Toc439666152 \h </w:instrText>
            </w:r>
            <w:r w:rsidR="00A3147C">
              <w:rPr>
                <w:noProof/>
                <w:webHidden/>
              </w:rPr>
            </w:r>
            <w:r w:rsidR="00A3147C">
              <w:rPr>
                <w:noProof/>
                <w:webHidden/>
              </w:rPr>
              <w:fldChar w:fldCharType="separate"/>
            </w:r>
            <w:r w:rsidR="00A3147C">
              <w:rPr>
                <w:noProof/>
                <w:webHidden/>
              </w:rPr>
              <w:t>35</w:t>
            </w:r>
            <w:r w:rsidR="00A3147C">
              <w:rPr>
                <w:noProof/>
                <w:webHidden/>
              </w:rPr>
              <w:fldChar w:fldCharType="end"/>
            </w:r>
            <w:r>
              <w:rPr>
                <w:noProof/>
              </w:rPr>
              <w:fldChar w:fldCharType="end"/>
            </w:r>
          </w:ins>
        </w:p>
        <w:p w14:paraId="75B48FB8" w14:textId="77777777" w:rsidR="00A3147C" w:rsidRDefault="008B0D2E">
          <w:pPr>
            <w:pStyle w:val="TOC3"/>
            <w:rPr>
              <w:ins w:id="528" w:author="Anders Hejlsberg" w:date="2016-01-04T10:39:00Z"/>
              <w:rFonts w:eastAsiaTheme="minorEastAsia"/>
              <w:noProof/>
              <w:sz w:val="22"/>
            </w:rPr>
          </w:pPr>
          <w:ins w:id="529" w:author="Anders Hejlsberg" w:date="2016-01-04T10:39:00Z">
            <w:r>
              <w:fldChar w:fldCharType="begin"/>
            </w:r>
            <w:r>
              <w:instrText xml:space="preserve"> HYPERLINK \l "_Toc439666153" </w:instrText>
            </w:r>
            <w:r>
              <w:fldChar w:fldCharType="separate"/>
            </w:r>
            <w:r w:rsidR="00A3147C" w:rsidRPr="0066538F">
              <w:rPr>
                <w:rStyle w:val="Hyperlink"/>
                <w:noProof/>
              </w:rPr>
              <w:t>3.6.2</w:t>
            </w:r>
            <w:r w:rsidR="00A3147C">
              <w:rPr>
                <w:rFonts w:eastAsiaTheme="minorEastAsia"/>
                <w:noProof/>
                <w:sz w:val="22"/>
              </w:rPr>
              <w:tab/>
            </w:r>
            <w:r w:rsidR="00A3147C" w:rsidRPr="0066538F">
              <w:rPr>
                <w:rStyle w:val="Hyperlink"/>
                <w:noProof/>
              </w:rPr>
              <w:t>Type Argument Lists</w:t>
            </w:r>
            <w:r w:rsidR="00A3147C">
              <w:rPr>
                <w:noProof/>
                <w:webHidden/>
              </w:rPr>
              <w:tab/>
            </w:r>
            <w:r w:rsidR="00A3147C">
              <w:rPr>
                <w:noProof/>
                <w:webHidden/>
              </w:rPr>
              <w:fldChar w:fldCharType="begin"/>
            </w:r>
            <w:r w:rsidR="00A3147C">
              <w:rPr>
                <w:noProof/>
                <w:webHidden/>
              </w:rPr>
              <w:instrText xml:space="preserve"> PAGEREF _Toc439666153 \h </w:instrText>
            </w:r>
            <w:r w:rsidR="00A3147C">
              <w:rPr>
                <w:noProof/>
                <w:webHidden/>
              </w:rPr>
            </w:r>
            <w:r w:rsidR="00A3147C">
              <w:rPr>
                <w:noProof/>
                <w:webHidden/>
              </w:rPr>
              <w:fldChar w:fldCharType="separate"/>
            </w:r>
            <w:r w:rsidR="00A3147C">
              <w:rPr>
                <w:noProof/>
                <w:webHidden/>
              </w:rPr>
              <w:t>36</w:t>
            </w:r>
            <w:r w:rsidR="00A3147C">
              <w:rPr>
                <w:noProof/>
                <w:webHidden/>
              </w:rPr>
              <w:fldChar w:fldCharType="end"/>
            </w:r>
            <w:r>
              <w:rPr>
                <w:noProof/>
              </w:rPr>
              <w:fldChar w:fldCharType="end"/>
            </w:r>
          </w:ins>
        </w:p>
        <w:p w14:paraId="2AFA88F9" w14:textId="77777777" w:rsidR="00A3147C" w:rsidRDefault="008B0D2E">
          <w:pPr>
            <w:pStyle w:val="TOC3"/>
            <w:rPr>
              <w:ins w:id="530" w:author="Anders Hejlsberg" w:date="2016-01-04T10:39:00Z"/>
              <w:rFonts w:eastAsiaTheme="minorEastAsia"/>
              <w:noProof/>
              <w:sz w:val="22"/>
            </w:rPr>
          </w:pPr>
          <w:ins w:id="531" w:author="Anders Hejlsberg" w:date="2016-01-04T10:39:00Z">
            <w:r>
              <w:fldChar w:fldCharType="begin"/>
            </w:r>
            <w:r>
              <w:instrText xml:space="preserve"> HYPERLINK \l "_Toc439666154" </w:instrText>
            </w:r>
            <w:r>
              <w:fldChar w:fldCharType="separate"/>
            </w:r>
            <w:r w:rsidR="00A3147C" w:rsidRPr="0066538F">
              <w:rPr>
                <w:rStyle w:val="Hyperlink"/>
                <w:noProof/>
              </w:rPr>
              <w:t>3.6.3</w:t>
            </w:r>
            <w:r w:rsidR="00A3147C">
              <w:rPr>
                <w:rFonts w:eastAsiaTheme="minorEastAsia"/>
                <w:noProof/>
                <w:sz w:val="22"/>
              </w:rPr>
              <w:tab/>
            </w:r>
            <w:r w:rsidR="00A3147C" w:rsidRPr="0066538F">
              <w:rPr>
                <w:rStyle w:val="Hyperlink"/>
                <w:noProof/>
              </w:rPr>
              <w:t>This-types</w:t>
            </w:r>
            <w:r w:rsidR="00A3147C">
              <w:rPr>
                <w:noProof/>
                <w:webHidden/>
              </w:rPr>
              <w:tab/>
            </w:r>
            <w:r w:rsidR="00A3147C">
              <w:rPr>
                <w:noProof/>
                <w:webHidden/>
              </w:rPr>
              <w:fldChar w:fldCharType="begin"/>
            </w:r>
            <w:r w:rsidR="00A3147C">
              <w:rPr>
                <w:noProof/>
                <w:webHidden/>
              </w:rPr>
              <w:instrText xml:space="preserve"> PAGEREF _Toc439666154 \h </w:instrText>
            </w:r>
            <w:r w:rsidR="00A3147C">
              <w:rPr>
                <w:noProof/>
                <w:webHidden/>
              </w:rPr>
            </w:r>
            <w:r w:rsidR="00A3147C">
              <w:rPr>
                <w:noProof/>
                <w:webHidden/>
              </w:rPr>
              <w:fldChar w:fldCharType="separate"/>
            </w:r>
            <w:r w:rsidR="00A3147C">
              <w:rPr>
                <w:noProof/>
                <w:webHidden/>
              </w:rPr>
              <w:t>37</w:t>
            </w:r>
            <w:r w:rsidR="00A3147C">
              <w:rPr>
                <w:noProof/>
                <w:webHidden/>
              </w:rPr>
              <w:fldChar w:fldCharType="end"/>
            </w:r>
            <w:r>
              <w:rPr>
                <w:noProof/>
              </w:rPr>
              <w:fldChar w:fldCharType="end"/>
            </w:r>
          </w:ins>
        </w:p>
        <w:p w14:paraId="6865755F" w14:textId="77777777" w:rsidR="00A3147C" w:rsidRDefault="008B0D2E">
          <w:pPr>
            <w:pStyle w:val="TOC2"/>
            <w:tabs>
              <w:tab w:val="left" w:pos="880"/>
              <w:tab w:val="right" w:leader="dot" w:pos="9350"/>
            </w:tabs>
            <w:rPr>
              <w:ins w:id="532" w:author="Anders Hejlsberg" w:date="2016-01-04T10:39:00Z"/>
              <w:rFonts w:eastAsiaTheme="minorEastAsia"/>
              <w:noProof/>
              <w:sz w:val="22"/>
            </w:rPr>
          </w:pPr>
          <w:ins w:id="533" w:author="Anders Hejlsberg" w:date="2016-01-04T10:39:00Z">
            <w:r>
              <w:fldChar w:fldCharType="begin"/>
            </w:r>
            <w:r>
              <w:instrText xml:space="preserve"> HYPERLINK \l "_Toc439666155" </w:instrText>
            </w:r>
            <w:r>
              <w:fldChar w:fldCharType="separate"/>
            </w:r>
            <w:r w:rsidR="00A3147C" w:rsidRPr="0066538F">
              <w:rPr>
                <w:rStyle w:val="Hyperlink"/>
                <w:noProof/>
              </w:rPr>
              <w:t>3.7</w:t>
            </w:r>
            <w:r w:rsidR="00A3147C">
              <w:rPr>
                <w:rFonts w:eastAsiaTheme="minorEastAsia"/>
                <w:noProof/>
                <w:sz w:val="22"/>
              </w:rPr>
              <w:tab/>
            </w:r>
            <w:r w:rsidR="00A3147C" w:rsidRPr="0066538F">
              <w:rPr>
                <w:rStyle w:val="Hyperlink"/>
                <w:noProof/>
              </w:rPr>
              <w:t>Named Types</w:t>
            </w:r>
            <w:r w:rsidR="00A3147C">
              <w:rPr>
                <w:noProof/>
                <w:webHidden/>
              </w:rPr>
              <w:tab/>
            </w:r>
            <w:r w:rsidR="00A3147C">
              <w:rPr>
                <w:noProof/>
                <w:webHidden/>
              </w:rPr>
              <w:fldChar w:fldCharType="begin"/>
            </w:r>
            <w:r w:rsidR="00A3147C">
              <w:rPr>
                <w:noProof/>
                <w:webHidden/>
              </w:rPr>
              <w:instrText xml:space="preserve"> PAGEREF _Toc439666155 \h </w:instrText>
            </w:r>
            <w:r w:rsidR="00A3147C">
              <w:rPr>
                <w:noProof/>
                <w:webHidden/>
              </w:rPr>
            </w:r>
            <w:r w:rsidR="00A3147C">
              <w:rPr>
                <w:noProof/>
                <w:webHidden/>
              </w:rPr>
              <w:fldChar w:fldCharType="separate"/>
            </w:r>
            <w:r w:rsidR="00A3147C">
              <w:rPr>
                <w:noProof/>
                <w:webHidden/>
              </w:rPr>
              <w:t>38</w:t>
            </w:r>
            <w:r w:rsidR="00A3147C">
              <w:rPr>
                <w:noProof/>
                <w:webHidden/>
              </w:rPr>
              <w:fldChar w:fldCharType="end"/>
            </w:r>
            <w:r>
              <w:rPr>
                <w:noProof/>
              </w:rPr>
              <w:fldChar w:fldCharType="end"/>
            </w:r>
          </w:ins>
        </w:p>
        <w:p w14:paraId="1754B134" w14:textId="77777777" w:rsidR="00A3147C" w:rsidRDefault="008B0D2E">
          <w:pPr>
            <w:pStyle w:val="TOC2"/>
            <w:tabs>
              <w:tab w:val="left" w:pos="880"/>
              <w:tab w:val="right" w:leader="dot" w:pos="9350"/>
            </w:tabs>
            <w:rPr>
              <w:ins w:id="534" w:author="Anders Hejlsberg" w:date="2016-01-04T10:39:00Z"/>
              <w:rFonts w:eastAsiaTheme="minorEastAsia"/>
              <w:noProof/>
              <w:sz w:val="22"/>
            </w:rPr>
          </w:pPr>
          <w:ins w:id="535" w:author="Anders Hejlsberg" w:date="2016-01-04T10:39:00Z">
            <w:r>
              <w:fldChar w:fldCharType="begin"/>
            </w:r>
            <w:r>
              <w:instrText xml:space="preserve"> HYPERLINK \l "_Toc439666156" </w:instrText>
            </w:r>
            <w:r>
              <w:fldChar w:fldCharType="separate"/>
            </w:r>
            <w:r w:rsidR="00A3147C" w:rsidRPr="0066538F">
              <w:rPr>
                <w:rStyle w:val="Hyperlink"/>
                <w:noProof/>
              </w:rPr>
              <w:t>3.8</w:t>
            </w:r>
            <w:r w:rsidR="00A3147C">
              <w:rPr>
                <w:rFonts w:eastAsiaTheme="minorEastAsia"/>
                <w:noProof/>
                <w:sz w:val="22"/>
              </w:rPr>
              <w:tab/>
            </w:r>
            <w:r w:rsidR="00A3147C" w:rsidRPr="0066538F">
              <w:rPr>
                <w:rStyle w:val="Hyperlink"/>
                <w:noProof/>
              </w:rPr>
              <w:t>Specifying Types</w:t>
            </w:r>
            <w:r w:rsidR="00A3147C">
              <w:rPr>
                <w:noProof/>
                <w:webHidden/>
              </w:rPr>
              <w:tab/>
            </w:r>
            <w:r w:rsidR="00A3147C">
              <w:rPr>
                <w:noProof/>
                <w:webHidden/>
              </w:rPr>
              <w:fldChar w:fldCharType="begin"/>
            </w:r>
            <w:r w:rsidR="00A3147C">
              <w:rPr>
                <w:noProof/>
                <w:webHidden/>
              </w:rPr>
              <w:instrText xml:space="preserve"> PAGEREF _Toc439666156 \h </w:instrText>
            </w:r>
            <w:r w:rsidR="00A3147C">
              <w:rPr>
                <w:noProof/>
                <w:webHidden/>
              </w:rPr>
            </w:r>
            <w:r w:rsidR="00A3147C">
              <w:rPr>
                <w:noProof/>
                <w:webHidden/>
              </w:rPr>
              <w:fldChar w:fldCharType="separate"/>
            </w:r>
            <w:r w:rsidR="00A3147C">
              <w:rPr>
                <w:noProof/>
                <w:webHidden/>
              </w:rPr>
              <w:t>39</w:t>
            </w:r>
            <w:r w:rsidR="00A3147C">
              <w:rPr>
                <w:noProof/>
                <w:webHidden/>
              </w:rPr>
              <w:fldChar w:fldCharType="end"/>
            </w:r>
            <w:r>
              <w:rPr>
                <w:noProof/>
              </w:rPr>
              <w:fldChar w:fldCharType="end"/>
            </w:r>
          </w:ins>
        </w:p>
        <w:p w14:paraId="271EDCC0" w14:textId="77777777" w:rsidR="00A3147C" w:rsidRDefault="008B0D2E">
          <w:pPr>
            <w:pStyle w:val="TOC3"/>
            <w:rPr>
              <w:ins w:id="536" w:author="Anders Hejlsberg" w:date="2016-01-04T10:39:00Z"/>
              <w:rFonts w:eastAsiaTheme="minorEastAsia"/>
              <w:noProof/>
              <w:sz w:val="22"/>
            </w:rPr>
          </w:pPr>
          <w:ins w:id="537" w:author="Anders Hejlsberg" w:date="2016-01-04T10:39:00Z">
            <w:r>
              <w:fldChar w:fldCharType="begin"/>
            </w:r>
            <w:r>
              <w:instrText xml:space="preserve"> HYPERLINK \l "_Toc439666157" </w:instrText>
            </w:r>
            <w:r>
              <w:fldChar w:fldCharType="separate"/>
            </w:r>
            <w:r w:rsidR="00A3147C" w:rsidRPr="0066538F">
              <w:rPr>
                <w:rStyle w:val="Hyperlink"/>
                <w:noProof/>
              </w:rPr>
              <w:t>3.8.1</w:t>
            </w:r>
            <w:r w:rsidR="00A3147C">
              <w:rPr>
                <w:rFonts w:eastAsiaTheme="minorEastAsia"/>
                <w:noProof/>
                <w:sz w:val="22"/>
              </w:rPr>
              <w:tab/>
            </w:r>
            <w:r w:rsidR="00A3147C" w:rsidRPr="0066538F">
              <w:rPr>
                <w:rStyle w:val="Hyperlink"/>
                <w:noProof/>
              </w:rPr>
              <w:t>Predefined Types</w:t>
            </w:r>
            <w:r w:rsidR="00A3147C">
              <w:rPr>
                <w:noProof/>
                <w:webHidden/>
              </w:rPr>
              <w:tab/>
            </w:r>
            <w:r w:rsidR="00A3147C">
              <w:rPr>
                <w:noProof/>
                <w:webHidden/>
              </w:rPr>
              <w:fldChar w:fldCharType="begin"/>
            </w:r>
            <w:r w:rsidR="00A3147C">
              <w:rPr>
                <w:noProof/>
                <w:webHidden/>
              </w:rPr>
              <w:instrText xml:space="preserve"> PAGEREF _Toc439666157 \h </w:instrText>
            </w:r>
            <w:r w:rsidR="00A3147C">
              <w:rPr>
                <w:noProof/>
                <w:webHidden/>
              </w:rPr>
            </w:r>
            <w:r w:rsidR="00A3147C">
              <w:rPr>
                <w:noProof/>
                <w:webHidden/>
              </w:rPr>
              <w:fldChar w:fldCharType="separate"/>
            </w:r>
            <w:r w:rsidR="00A3147C">
              <w:rPr>
                <w:noProof/>
                <w:webHidden/>
              </w:rPr>
              <w:t>39</w:t>
            </w:r>
            <w:r w:rsidR="00A3147C">
              <w:rPr>
                <w:noProof/>
                <w:webHidden/>
              </w:rPr>
              <w:fldChar w:fldCharType="end"/>
            </w:r>
            <w:r>
              <w:rPr>
                <w:noProof/>
              </w:rPr>
              <w:fldChar w:fldCharType="end"/>
            </w:r>
          </w:ins>
        </w:p>
        <w:p w14:paraId="660788D1" w14:textId="77777777" w:rsidR="00A3147C" w:rsidRDefault="008B0D2E">
          <w:pPr>
            <w:pStyle w:val="TOC3"/>
            <w:rPr>
              <w:ins w:id="538" w:author="Anders Hejlsberg" w:date="2016-01-04T10:39:00Z"/>
              <w:rFonts w:eastAsiaTheme="minorEastAsia"/>
              <w:noProof/>
              <w:sz w:val="22"/>
            </w:rPr>
          </w:pPr>
          <w:ins w:id="539" w:author="Anders Hejlsberg" w:date="2016-01-04T10:39:00Z">
            <w:r>
              <w:fldChar w:fldCharType="begin"/>
            </w:r>
            <w:r>
              <w:instrText xml:space="preserve"> HYPERLINK \l "_Toc439666158" </w:instrText>
            </w:r>
            <w:r>
              <w:fldChar w:fldCharType="separate"/>
            </w:r>
            <w:r w:rsidR="00A3147C" w:rsidRPr="0066538F">
              <w:rPr>
                <w:rStyle w:val="Hyperlink"/>
                <w:noProof/>
              </w:rPr>
              <w:t>3.8.2</w:t>
            </w:r>
            <w:r w:rsidR="00A3147C">
              <w:rPr>
                <w:rFonts w:eastAsiaTheme="minorEastAsia"/>
                <w:noProof/>
                <w:sz w:val="22"/>
              </w:rPr>
              <w:tab/>
            </w:r>
            <w:r w:rsidR="00A3147C" w:rsidRPr="0066538F">
              <w:rPr>
                <w:rStyle w:val="Hyperlink"/>
                <w:noProof/>
              </w:rPr>
              <w:t>Type References</w:t>
            </w:r>
            <w:r w:rsidR="00A3147C">
              <w:rPr>
                <w:noProof/>
                <w:webHidden/>
              </w:rPr>
              <w:tab/>
            </w:r>
            <w:r w:rsidR="00A3147C">
              <w:rPr>
                <w:noProof/>
                <w:webHidden/>
              </w:rPr>
              <w:fldChar w:fldCharType="begin"/>
            </w:r>
            <w:r w:rsidR="00A3147C">
              <w:rPr>
                <w:noProof/>
                <w:webHidden/>
              </w:rPr>
              <w:instrText xml:space="preserve"> PAGEREF _Toc439666158 \h </w:instrText>
            </w:r>
            <w:r w:rsidR="00A3147C">
              <w:rPr>
                <w:noProof/>
                <w:webHidden/>
              </w:rPr>
            </w:r>
            <w:r w:rsidR="00A3147C">
              <w:rPr>
                <w:noProof/>
                <w:webHidden/>
              </w:rPr>
              <w:fldChar w:fldCharType="separate"/>
            </w:r>
            <w:r w:rsidR="00A3147C">
              <w:rPr>
                <w:noProof/>
                <w:webHidden/>
              </w:rPr>
              <w:t>40</w:t>
            </w:r>
            <w:r w:rsidR="00A3147C">
              <w:rPr>
                <w:noProof/>
                <w:webHidden/>
              </w:rPr>
              <w:fldChar w:fldCharType="end"/>
            </w:r>
            <w:r>
              <w:rPr>
                <w:noProof/>
              </w:rPr>
              <w:fldChar w:fldCharType="end"/>
            </w:r>
          </w:ins>
        </w:p>
        <w:p w14:paraId="4A189650" w14:textId="77777777" w:rsidR="00A3147C" w:rsidRDefault="008B0D2E">
          <w:pPr>
            <w:pStyle w:val="TOC3"/>
            <w:rPr>
              <w:ins w:id="540" w:author="Anders Hejlsberg" w:date="2016-01-04T10:39:00Z"/>
              <w:rFonts w:eastAsiaTheme="minorEastAsia"/>
              <w:noProof/>
              <w:sz w:val="22"/>
            </w:rPr>
          </w:pPr>
          <w:ins w:id="541" w:author="Anders Hejlsberg" w:date="2016-01-04T10:39:00Z">
            <w:r>
              <w:fldChar w:fldCharType="begin"/>
            </w:r>
            <w:r>
              <w:instrText xml:space="preserve"> HYPERLINK \l "_Toc439666159" </w:instrText>
            </w:r>
            <w:r>
              <w:fldChar w:fldCharType="separate"/>
            </w:r>
            <w:r w:rsidR="00A3147C" w:rsidRPr="0066538F">
              <w:rPr>
                <w:rStyle w:val="Hyperlink"/>
                <w:noProof/>
              </w:rPr>
              <w:t>3.8.3</w:t>
            </w:r>
            <w:r w:rsidR="00A3147C">
              <w:rPr>
                <w:rFonts w:eastAsiaTheme="minorEastAsia"/>
                <w:noProof/>
                <w:sz w:val="22"/>
              </w:rPr>
              <w:tab/>
            </w:r>
            <w:r w:rsidR="00A3147C" w:rsidRPr="0066538F">
              <w:rPr>
                <w:rStyle w:val="Hyperlink"/>
                <w:noProof/>
              </w:rPr>
              <w:t>Object Type Literals</w:t>
            </w:r>
            <w:r w:rsidR="00A3147C">
              <w:rPr>
                <w:noProof/>
                <w:webHidden/>
              </w:rPr>
              <w:tab/>
            </w:r>
            <w:r w:rsidR="00A3147C">
              <w:rPr>
                <w:noProof/>
                <w:webHidden/>
              </w:rPr>
              <w:fldChar w:fldCharType="begin"/>
            </w:r>
            <w:r w:rsidR="00A3147C">
              <w:rPr>
                <w:noProof/>
                <w:webHidden/>
              </w:rPr>
              <w:instrText xml:space="preserve"> PAGEREF _Toc439666159 \h </w:instrText>
            </w:r>
            <w:r w:rsidR="00A3147C">
              <w:rPr>
                <w:noProof/>
                <w:webHidden/>
              </w:rPr>
            </w:r>
            <w:r w:rsidR="00A3147C">
              <w:rPr>
                <w:noProof/>
                <w:webHidden/>
              </w:rPr>
              <w:fldChar w:fldCharType="separate"/>
            </w:r>
            <w:r w:rsidR="00A3147C">
              <w:rPr>
                <w:noProof/>
                <w:webHidden/>
              </w:rPr>
              <w:t>41</w:t>
            </w:r>
            <w:r w:rsidR="00A3147C">
              <w:rPr>
                <w:noProof/>
                <w:webHidden/>
              </w:rPr>
              <w:fldChar w:fldCharType="end"/>
            </w:r>
            <w:r>
              <w:rPr>
                <w:noProof/>
              </w:rPr>
              <w:fldChar w:fldCharType="end"/>
            </w:r>
          </w:ins>
        </w:p>
        <w:p w14:paraId="2C4B537B" w14:textId="77777777" w:rsidR="00A3147C" w:rsidRDefault="008B0D2E">
          <w:pPr>
            <w:pStyle w:val="TOC3"/>
            <w:rPr>
              <w:ins w:id="542" w:author="Anders Hejlsberg" w:date="2016-01-04T10:39:00Z"/>
              <w:rFonts w:eastAsiaTheme="minorEastAsia"/>
              <w:noProof/>
              <w:sz w:val="22"/>
            </w:rPr>
          </w:pPr>
          <w:ins w:id="543" w:author="Anders Hejlsberg" w:date="2016-01-04T10:39:00Z">
            <w:r>
              <w:fldChar w:fldCharType="begin"/>
            </w:r>
            <w:r>
              <w:instrText xml:space="preserve"> HYPERLINK \l "_Toc439666160" </w:instrText>
            </w:r>
            <w:r>
              <w:fldChar w:fldCharType="separate"/>
            </w:r>
            <w:r w:rsidR="00A3147C" w:rsidRPr="0066538F">
              <w:rPr>
                <w:rStyle w:val="Hyperlink"/>
                <w:noProof/>
              </w:rPr>
              <w:t>3.8.4</w:t>
            </w:r>
            <w:r w:rsidR="00A3147C">
              <w:rPr>
                <w:rFonts w:eastAsiaTheme="minorEastAsia"/>
                <w:noProof/>
                <w:sz w:val="22"/>
              </w:rPr>
              <w:tab/>
            </w:r>
            <w:r w:rsidR="00A3147C" w:rsidRPr="0066538F">
              <w:rPr>
                <w:rStyle w:val="Hyperlink"/>
                <w:noProof/>
              </w:rPr>
              <w:t>Array Type Literals</w:t>
            </w:r>
            <w:r w:rsidR="00A3147C">
              <w:rPr>
                <w:noProof/>
                <w:webHidden/>
              </w:rPr>
              <w:tab/>
            </w:r>
            <w:r w:rsidR="00A3147C">
              <w:rPr>
                <w:noProof/>
                <w:webHidden/>
              </w:rPr>
              <w:fldChar w:fldCharType="begin"/>
            </w:r>
            <w:r w:rsidR="00A3147C">
              <w:rPr>
                <w:noProof/>
                <w:webHidden/>
              </w:rPr>
              <w:instrText xml:space="preserve"> PAGEREF _Toc439666160 \h </w:instrText>
            </w:r>
            <w:r w:rsidR="00A3147C">
              <w:rPr>
                <w:noProof/>
                <w:webHidden/>
              </w:rPr>
            </w:r>
            <w:r w:rsidR="00A3147C">
              <w:rPr>
                <w:noProof/>
                <w:webHidden/>
              </w:rPr>
              <w:fldChar w:fldCharType="separate"/>
            </w:r>
            <w:r w:rsidR="00A3147C">
              <w:rPr>
                <w:noProof/>
                <w:webHidden/>
              </w:rPr>
              <w:t>42</w:t>
            </w:r>
            <w:r w:rsidR="00A3147C">
              <w:rPr>
                <w:noProof/>
                <w:webHidden/>
              </w:rPr>
              <w:fldChar w:fldCharType="end"/>
            </w:r>
            <w:r>
              <w:rPr>
                <w:noProof/>
              </w:rPr>
              <w:fldChar w:fldCharType="end"/>
            </w:r>
          </w:ins>
        </w:p>
        <w:p w14:paraId="60CE560C" w14:textId="77777777" w:rsidR="00A3147C" w:rsidRDefault="008B0D2E">
          <w:pPr>
            <w:pStyle w:val="TOC3"/>
            <w:rPr>
              <w:ins w:id="544" w:author="Anders Hejlsberg" w:date="2016-01-04T10:39:00Z"/>
              <w:rFonts w:eastAsiaTheme="minorEastAsia"/>
              <w:noProof/>
              <w:sz w:val="22"/>
            </w:rPr>
          </w:pPr>
          <w:ins w:id="545" w:author="Anders Hejlsberg" w:date="2016-01-04T10:39:00Z">
            <w:r>
              <w:fldChar w:fldCharType="begin"/>
            </w:r>
            <w:r>
              <w:instrText xml:space="preserve"> HYPERLINK \l "_Toc439666161" </w:instrText>
            </w:r>
            <w:r>
              <w:fldChar w:fldCharType="separate"/>
            </w:r>
            <w:r w:rsidR="00A3147C" w:rsidRPr="0066538F">
              <w:rPr>
                <w:rStyle w:val="Hyperlink"/>
                <w:noProof/>
              </w:rPr>
              <w:t>3.8.5</w:t>
            </w:r>
            <w:r w:rsidR="00A3147C">
              <w:rPr>
                <w:rFonts w:eastAsiaTheme="minorEastAsia"/>
                <w:noProof/>
                <w:sz w:val="22"/>
              </w:rPr>
              <w:tab/>
            </w:r>
            <w:r w:rsidR="00A3147C" w:rsidRPr="0066538F">
              <w:rPr>
                <w:rStyle w:val="Hyperlink"/>
                <w:noProof/>
              </w:rPr>
              <w:t>Tuple Type Literals</w:t>
            </w:r>
            <w:r w:rsidR="00A3147C">
              <w:rPr>
                <w:noProof/>
                <w:webHidden/>
              </w:rPr>
              <w:tab/>
            </w:r>
            <w:r w:rsidR="00A3147C">
              <w:rPr>
                <w:noProof/>
                <w:webHidden/>
              </w:rPr>
              <w:fldChar w:fldCharType="begin"/>
            </w:r>
            <w:r w:rsidR="00A3147C">
              <w:rPr>
                <w:noProof/>
                <w:webHidden/>
              </w:rPr>
              <w:instrText xml:space="preserve"> PAGEREF _Toc439666161 \h </w:instrText>
            </w:r>
            <w:r w:rsidR="00A3147C">
              <w:rPr>
                <w:noProof/>
                <w:webHidden/>
              </w:rPr>
            </w:r>
            <w:r w:rsidR="00A3147C">
              <w:rPr>
                <w:noProof/>
                <w:webHidden/>
              </w:rPr>
              <w:fldChar w:fldCharType="separate"/>
            </w:r>
            <w:r w:rsidR="00A3147C">
              <w:rPr>
                <w:noProof/>
                <w:webHidden/>
              </w:rPr>
              <w:t>42</w:t>
            </w:r>
            <w:r w:rsidR="00A3147C">
              <w:rPr>
                <w:noProof/>
                <w:webHidden/>
              </w:rPr>
              <w:fldChar w:fldCharType="end"/>
            </w:r>
            <w:r>
              <w:rPr>
                <w:noProof/>
              </w:rPr>
              <w:fldChar w:fldCharType="end"/>
            </w:r>
          </w:ins>
        </w:p>
        <w:p w14:paraId="66C7E552" w14:textId="77777777" w:rsidR="00A3147C" w:rsidRDefault="008B0D2E">
          <w:pPr>
            <w:pStyle w:val="TOC3"/>
            <w:rPr>
              <w:ins w:id="546" w:author="Anders Hejlsberg" w:date="2016-01-04T10:39:00Z"/>
              <w:rFonts w:eastAsiaTheme="minorEastAsia"/>
              <w:noProof/>
              <w:sz w:val="22"/>
            </w:rPr>
          </w:pPr>
          <w:ins w:id="547" w:author="Anders Hejlsberg" w:date="2016-01-04T10:39:00Z">
            <w:r>
              <w:fldChar w:fldCharType="begin"/>
            </w:r>
            <w:r>
              <w:instrText xml:space="preserve"> HYPERLINK \l "_Toc439666162" </w:instrText>
            </w:r>
            <w:r>
              <w:fldChar w:fldCharType="separate"/>
            </w:r>
            <w:r w:rsidR="00A3147C" w:rsidRPr="0066538F">
              <w:rPr>
                <w:rStyle w:val="Hyperlink"/>
                <w:noProof/>
              </w:rPr>
              <w:t>3.8.6</w:t>
            </w:r>
            <w:r w:rsidR="00A3147C">
              <w:rPr>
                <w:rFonts w:eastAsiaTheme="minorEastAsia"/>
                <w:noProof/>
                <w:sz w:val="22"/>
              </w:rPr>
              <w:tab/>
            </w:r>
            <w:r w:rsidR="00A3147C" w:rsidRPr="0066538F">
              <w:rPr>
                <w:rStyle w:val="Hyperlink"/>
                <w:noProof/>
              </w:rPr>
              <w:t>Union Type Literals</w:t>
            </w:r>
            <w:r w:rsidR="00A3147C">
              <w:rPr>
                <w:noProof/>
                <w:webHidden/>
              </w:rPr>
              <w:tab/>
            </w:r>
            <w:r w:rsidR="00A3147C">
              <w:rPr>
                <w:noProof/>
                <w:webHidden/>
              </w:rPr>
              <w:fldChar w:fldCharType="begin"/>
            </w:r>
            <w:r w:rsidR="00A3147C">
              <w:rPr>
                <w:noProof/>
                <w:webHidden/>
              </w:rPr>
              <w:instrText xml:space="preserve"> PAGEREF _Toc439666162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r>
              <w:rPr>
                <w:noProof/>
              </w:rPr>
              <w:fldChar w:fldCharType="end"/>
            </w:r>
          </w:ins>
        </w:p>
        <w:p w14:paraId="1DB56843" w14:textId="77777777" w:rsidR="00A3147C" w:rsidRDefault="008B0D2E">
          <w:pPr>
            <w:pStyle w:val="TOC3"/>
            <w:rPr>
              <w:ins w:id="548" w:author="Anders Hejlsberg" w:date="2016-01-04T10:39:00Z"/>
              <w:rFonts w:eastAsiaTheme="minorEastAsia"/>
              <w:noProof/>
              <w:sz w:val="22"/>
            </w:rPr>
          </w:pPr>
          <w:ins w:id="549" w:author="Anders Hejlsberg" w:date="2016-01-04T10:39:00Z">
            <w:r>
              <w:fldChar w:fldCharType="begin"/>
            </w:r>
            <w:r>
              <w:instrText xml:space="preserve"> HYPERLINK \l "_Toc439666163" </w:instrText>
            </w:r>
            <w:r>
              <w:fldChar w:fldCharType="separate"/>
            </w:r>
            <w:r w:rsidR="00A3147C" w:rsidRPr="0066538F">
              <w:rPr>
                <w:rStyle w:val="Hyperlink"/>
                <w:noProof/>
              </w:rPr>
              <w:t>3.8.7</w:t>
            </w:r>
            <w:r w:rsidR="00A3147C">
              <w:rPr>
                <w:rFonts w:eastAsiaTheme="minorEastAsia"/>
                <w:noProof/>
                <w:sz w:val="22"/>
              </w:rPr>
              <w:tab/>
            </w:r>
            <w:r w:rsidR="00A3147C" w:rsidRPr="0066538F">
              <w:rPr>
                <w:rStyle w:val="Hyperlink"/>
                <w:noProof/>
              </w:rPr>
              <w:t>Intersection Type Literals</w:t>
            </w:r>
            <w:r w:rsidR="00A3147C">
              <w:rPr>
                <w:noProof/>
                <w:webHidden/>
              </w:rPr>
              <w:tab/>
            </w:r>
            <w:r w:rsidR="00A3147C">
              <w:rPr>
                <w:noProof/>
                <w:webHidden/>
              </w:rPr>
              <w:fldChar w:fldCharType="begin"/>
            </w:r>
            <w:r w:rsidR="00A3147C">
              <w:rPr>
                <w:noProof/>
                <w:webHidden/>
              </w:rPr>
              <w:instrText xml:space="preserve"> PAGEREF _Toc439666163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r>
              <w:rPr>
                <w:noProof/>
              </w:rPr>
              <w:fldChar w:fldCharType="end"/>
            </w:r>
          </w:ins>
        </w:p>
        <w:p w14:paraId="536D9447" w14:textId="77777777" w:rsidR="00A3147C" w:rsidRDefault="008B0D2E">
          <w:pPr>
            <w:pStyle w:val="TOC3"/>
            <w:rPr>
              <w:ins w:id="550" w:author="Anders Hejlsberg" w:date="2016-01-04T10:39:00Z"/>
              <w:rFonts w:eastAsiaTheme="minorEastAsia"/>
              <w:noProof/>
              <w:sz w:val="22"/>
            </w:rPr>
          </w:pPr>
          <w:ins w:id="551" w:author="Anders Hejlsberg" w:date="2016-01-04T10:39:00Z">
            <w:r>
              <w:fldChar w:fldCharType="begin"/>
            </w:r>
            <w:r>
              <w:instrText xml:space="preserve"> HYPERLINK \l "_Toc43966616</w:instrText>
            </w:r>
            <w:r>
              <w:instrText xml:space="preserve">4" </w:instrText>
            </w:r>
            <w:r>
              <w:fldChar w:fldCharType="separate"/>
            </w:r>
            <w:r w:rsidR="00A3147C" w:rsidRPr="0066538F">
              <w:rPr>
                <w:rStyle w:val="Hyperlink"/>
                <w:noProof/>
              </w:rPr>
              <w:t>3.8.8</w:t>
            </w:r>
            <w:r w:rsidR="00A3147C">
              <w:rPr>
                <w:rFonts w:eastAsiaTheme="minorEastAsia"/>
                <w:noProof/>
                <w:sz w:val="22"/>
              </w:rPr>
              <w:tab/>
            </w:r>
            <w:r w:rsidR="00A3147C" w:rsidRPr="0066538F">
              <w:rPr>
                <w:rStyle w:val="Hyperlink"/>
                <w:noProof/>
              </w:rPr>
              <w:t>Function Type Literals</w:t>
            </w:r>
            <w:r w:rsidR="00A3147C">
              <w:rPr>
                <w:noProof/>
                <w:webHidden/>
              </w:rPr>
              <w:tab/>
            </w:r>
            <w:r w:rsidR="00A3147C">
              <w:rPr>
                <w:noProof/>
                <w:webHidden/>
              </w:rPr>
              <w:fldChar w:fldCharType="begin"/>
            </w:r>
            <w:r w:rsidR="00A3147C">
              <w:rPr>
                <w:noProof/>
                <w:webHidden/>
              </w:rPr>
              <w:instrText xml:space="preserve"> PAGEREF _Toc439666164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r>
              <w:rPr>
                <w:noProof/>
              </w:rPr>
              <w:fldChar w:fldCharType="end"/>
            </w:r>
          </w:ins>
        </w:p>
        <w:p w14:paraId="2DDE3BA4" w14:textId="77777777" w:rsidR="00A3147C" w:rsidRDefault="008B0D2E">
          <w:pPr>
            <w:pStyle w:val="TOC3"/>
            <w:rPr>
              <w:ins w:id="552" w:author="Anders Hejlsberg" w:date="2016-01-04T10:39:00Z"/>
              <w:rFonts w:eastAsiaTheme="minorEastAsia"/>
              <w:noProof/>
              <w:sz w:val="22"/>
            </w:rPr>
          </w:pPr>
          <w:ins w:id="553" w:author="Anders Hejlsberg" w:date="2016-01-04T10:39:00Z">
            <w:r>
              <w:fldChar w:fldCharType="begin"/>
            </w:r>
            <w:r>
              <w:instrText xml:space="preserve"> HYPERLINK \l "_Toc439666165" </w:instrText>
            </w:r>
            <w:r>
              <w:fldChar w:fldCharType="separate"/>
            </w:r>
            <w:r w:rsidR="00A3147C" w:rsidRPr="0066538F">
              <w:rPr>
                <w:rStyle w:val="Hyperlink"/>
                <w:noProof/>
              </w:rPr>
              <w:t>3.8.9</w:t>
            </w:r>
            <w:r w:rsidR="00A3147C">
              <w:rPr>
                <w:rFonts w:eastAsiaTheme="minorEastAsia"/>
                <w:noProof/>
                <w:sz w:val="22"/>
              </w:rPr>
              <w:tab/>
            </w:r>
            <w:r w:rsidR="00A3147C" w:rsidRPr="0066538F">
              <w:rPr>
                <w:rStyle w:val="Hyperlink"/>
                <w:noProof/>
              </w:rPr>
              <w:t>Constructor Type Literals</w:t>
            </w:r>
            <w:r w:rsidR="00A3147C">
              <w:rPr>
                <w:noProof/>
                <w:webHidden/>
              </w:rPr>
              <w:tab/>
            </w:r>
            <w:r w:rsidR="00A3147C">
              <w:rPr>
                <w:noProof/>
                <w:webHidden/>
              </w:rPr>
              <w:fldChar w:fldCharType="begin"/>
            </w:r>
            <w:r w:rsidR="00A3147C">
              <w:rPr>
                <w:noProof/>
                <w:webHidden/>
              </w:rPr>
              <w:instrText xml:space="preserve"> PAGEREF _Toc439666165 \h </w:instrText>
            </w:r>
            <w:r w:rsidR="00A3147C">
              <w:rPr>
                <w:noProof/>
                <w:webHidden/>
              </w:rPr>
            </w:r>
            <w:r w:rsidR="00A3147C">
              <w:rPr>
                <w:noProof/>
                <w:webHidden/>
              </w:rPr>
              <w:fldChar w:fldCharType="separate"/>
            </w:r>
            <w:r w:rsidR="00A3147C">
              <w:rPr>
                <w:noProof/>
                <w:webHidden/>
              </w:rPr>
              <w:t>44</w:t>
            </w:r>
            <w:r w:rsidR="00A3147C">
              <w:rPr>
                <w:noProof/>
                <w:webHidden/>
              </w:rPr>
              <w:fldChar w:fldCharType="end"/>
            </w:r>
            <w:r>
              <w:rPr>
                <w:noProof/>
              </w:rPr>
              <w:fldChar w:fldCharType="end"/>
            </w:r>
          </w:ins>
        </w:p>
        <w:p w14:paraId="41A2BFDF" w14:textId="77777777" w:rsidR="00A3147C" w:rsidRDefault="008B0D2E">
          <w:pPr>
            <w:pStyle w:val="TOC3"/>
            <w:rPr>
              <w:ins w:id="554" w:author="Anders Hejlsberg" w:date="2016-01-04T10:39:00Z"/>
              <w:rFonts w:eastAsiaTheme="minorEastAsia"/>
              <w:noProof/>
              <w:sz w:val="22"/>
            </w:rPr>
          </w:pPr>
          <w:ins w:id="555" w:author="Anders Hejlsberg" w:date="2016-01-04T10:39:00Z">
            <w:r>
              <w:fldChar w:fldCharType="begin"/>
            </w:r>
            <w:r>
              <w:instrText xml:space="preserve"> HYPERLINK \l "_Toc439666166" </w:instrText>
            </w:r>
            <w:r>
              <w:fldChar w:fldCharType="separate"/>
            </w:r>
            <w:r w:rsidR="00A3147C" w:rsidRPr="0066538F">
              <w:rPr>
                <w:rStyle w:val="Hyperlink"/>
                <w:noProof/>
              </w:rPr>
              <w:t>3.8.10</w:t>
            </w:r>
            <w:r w:rsidR="00A3147C">
              <w:rPr>
                <w:rFonts w:eastAsiaTheme="minorEastAsia"/>
                <w:noProof/>
                <w:sz w:val="22"/>
              </w:rPr>
              <w:tab/>
            </w:r>
            <w:r w:rsidR="00A3147C" w:rsidRPr="0066538F">
              <w:rPr>
                <w:rStyle w:val="Hyperlink"/>
                <w:noProof/>
              </w:rPr>
              <w:t>Type Queries</w:t>
            </w:r>
            <w:r w:rsidR="00A3147C">
              <w:rPr>
                <w:noProof/>
                <w:webHidden/>
              </w:rPr>
              <w:tab/>
            </w:r>
            <w:r w:rsidR="00A3147C">
              <w:rPr>
                <w:noProof/>
                <w:webHidden/>
              </w:rPr>
              <w:fldChar w:fldCharType="begin"/>
            </w:r>
            <w:r w:rsidR="00A3147C">
              <w:rPr>
                <w:noProof/>
                <w:webHidden/>
              </w:rPr>
              <w:instrText xml:space="preserve"> PAGEREF _Toc439666166 \h </w:instrText>
            </w:r>
            <w:r w:rsidR="00A3147C">
              <w:rPr>
                <w:noProof/>
                <w:webHidden/>
              </w:rPr>
            </w:r>
            <w:r w:rsidR="00A3147C">
              <w:rPr>
                <w:noProof/>
                <w:webHidden/>
              </w:rPr>
              <w:fldChar w:fldCharType="separate"/>
            </w:r>
            <w:r w:rsidR="00A3147C">
              <w:rPr>
                <w:noProof/>
                <w:webHidden/>
              </w:rPr>
              <w:t>44</w:t>
            </w:r>
            <w:r w:rsidR="00A3147C">
              <w:rPr>
                <w:noProof/>
                <w:webHidden/>
              </w:rPr>
              <w:fldChar w:fldCharType="end"/>
            </w:r>
            <w:r>
              <w:rPr>
                <w:noProof/>
              </w:rPr>
              <w:fldChar w:fldCharType="end"/>
            </w:r>
          </w:ins>
        </w:p>
        <w:p w14:paraId="1BA797D2" w14:textId="77777777" w:rsidR="00A3147C" w:rsidRDefault="008B0D2E">
          <w:pPr>
            <w:pStyle w:val="TOC3"/>
            <w:rPr>
              <w:ins w:id="556" w:author="Anders Hejlsberg" w:date="2016-01-04T10:39:00Z"/>
              <w:rFonts w:eastAsiaTheme="minorEastAsia"/>
              <w:noProof/>
              <w:sz w:val="22"/>
            </w:rPr>
          </w:pPr>
          <w:ins w:id="557" w:author="Anders Hejlsberg" w:date="2016-01-04T10:39:00Z">
            <w:r>
              <w:fldChar w:fldCharType="begin"/>
            </w:r>
            <w:r>
              <w:instrText xml:space="preserve"> HYPERLINK \l "_Toc439666167" </w:instrText>
            </w:r>
            <w:r>
              <w:fldChar w:fldCharType="separate"/>
            </w:r>
            <w:r w:rsidR="00A3147C" w:rsidRPr="0066538F">
              <w:rPr>
                <w:rStyle w:val="Hyperlink"/>
                <w:noProof/>
              </w:rPr>
              <w:t>3.8.11</w:t>
            </w:r>
            <w:r w:rsidR="00A3147C">
              <w:rPr>
                <w:rFonts w:eastAsiaTheme="minorEastAsia"/>
                <w:noProof/>
                <w:sz w:val="22"/>
              </w:rPr>
              <w:tab/>
            </w:r>
            <w:r w:rsidR="00A3147C" w:rsidRPr="0066538F">
              <w:rPr>
                <w:rStyle w:val="Hyperlink"/>
                <w:noProof/>
              </w:rPr>
              <w:t>This-Type References</w:t>
            </w:r>
            <w:r w:rsidR="00A3147C">
              <w:rPr>
                <w:noProof/>
                <w:webHidden/>
              </w:rPr>
              <w:tab/>
            </w:r>
            <w:r w:rsidR="00A3147C">
              <w:rPr>
                <w:noProof/>
                <w:webHidden/>
              </w:rPr>
              <w:fldChar w:fldCharType="begin"/>
            </w:r>
            <w:r w:rsidR="00A3147C">
              <w:rPr>
                <w:noProof/>
                <w:webHidden/>
              </w:rPr>
              <w:instrText xml:space="preserve"> PAGEREF _Toc439666167 \h </w:instrText>
            </w:r>
            <w:r w:rsidR="00A3147C">
              <w:rPr>
                <w:noProof/>
                <w:webHidden/>
              </w:rPr>
            </w:r>
            <w:r w:rsidR="00A3147C">
              <w:rPr>
                <w:noProof/>
                <w:webHidden/>
              </w:rPr>
              <w:fldChar w:fldCharType="separate"/>
            </w:r>
            <w:r w:rsidR="00A3147C">
              <w:rPr>
                <w:noProof/>
                <w:webHidden/>
              </w:rPr>
              <w:t>45</w:t>
            </w:r>
            <w:r w:rsidR="00A3147C">
              <w:rPr>
                <w:noProof/>
                <w:webHidden/>
              </w:rPr>
              <w:fldChar w:fldCharType="end"/>
            </w:r>
            <w:r>
              <w:rPr>
                <w:noProof/>
              </w:rPr>
              <w:fldChar w:fldCharType="end"/>
            </w:r>
          </w:ins>
        </w:p>
        <w:p w14:paraId="0778038C" w14:textId="77777777" w:rsidR="00A3147C" w:rsidRDefault="008B0D2E">
          <w:pPr>
            <w:pStyle w:val="TOC2"/>
            <w:tabs>
              <w:tab w:val="left" w:pos="880"/>
              <w:tab w:val="right" w:leader="dot" w:pos="9350"/>
            </w:tabs>
            <w:rPr>
              <w:ins w:id="558" w:author="Anders Hejlsberg" w:date="2016-01-04T10:39:00Z"/>
              <w:rFonts w:eastAsiaTheme="minorEastAsia"/>
              <w:noProof/>
              <w:sz w:val="22"/>
            </w:rPr>
          </w:pPr>
          <w:ins w:id="559" w:author="Anders Hejlsberg" w:date="2016-01-04T10:39:00Z">
            <w:r>
              <w:fldChar w:fldCharType="begin"/>
            </w:r>
            <w:r>
              <w:instrText xml:space="preserve"> HYPERLINK \l "_Toc439666168" </w:instrText>
            </w:r>
            <w:r>
              <w:fldChar w:fldCharType="separate"/>
            </w:r>
            <w:r w:rsidR="00A3147C" w:rsidRPr="0066538F">
              <w:rPr>
                <w:rStyle w:val="Hyperlink"/>
                <w:noProof/>
              </w:rPr>
              <w:t>3.9</w:t>
            </w:r>
            <w:r w:rsidR="00A3147C">
              <w:rPr>
                <w:rFonts w:eastAsiaTheme="minorEastAsia"/>
                <w:noProof/>
                <w:sz w:val="22"/>
              </w:rPr>
              <w:tab/>
            </w:r>
            <w:r w:rsidR="00A3147C" w:rsidRPr="0066538F">
              <w:rPr>
                <w:rStyle w:val="Hyperlink"/>
                <w:noProof/>
              </w:rPr>
              <w:t>Specifying Members</w:t>
            </w:r>
            <w:r w:rsidR="00A3147C">
              <w:rPr>
                <w:noProof/>
                <w:webHidden/>
              </w:rPr>
              <w:tab/>
            </w:r>
            <w:r w:rsidR="00A3147C">
              <w:rPr>
                <w:noProof/>
                <w:webHidden/>
              </w:rPr>
              <w:fldChar w:fldCharType="begin"/>
            </w:r>
            <w:r w:rsidR="00A3147C">
              <w:rPr>
                <w:noProof/>
                <w:webHidden/>
              </w:rPr>
              <w:instrText xml:space="preserve"> PAGEREF _Toc439666168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r>
              <w:rPr>
                <w:noProof/>
              </w:rPr>
              <w:fldChar w:fldCharType="end"/>
            </w:r>
          </w:ins>
        </w:p>
        <w:p w14:paraId="222CC470" w14:textId="77777777" w:rsidR="00A3147C" w:rsidRDefault="008B0D2E">
          <w:pPr>
            <w:pStyle w:val="TOC3"/>
            <w:rPr>
              <w:ins w:id="560" w:author="Anders Hejlsberg" w:date="2016-01-04T10:39:00Z"/>
              <w:rFonts w:eastAsiaTheme="minorEastAsia"/>
              <w:noProof/>
              <w:sz w:val="22"/>
            </w:rPr>
          </w:pPr>
          <w:ins w:id="561" w:author="Anders Hejlsberg" w:date="2016-01-04T10:39:00Z">
            <w:r>
              <w:fldChar w:fldCharType="begin"/>
            </w:r>
            <w:r>
              <w:instrText xml:space="preserve"> HYPERLINK \l "_Toc439666169" </w:instrText>
            </w:r>
            <w:r>
              <w:fldChar w:fldCharType="separate"/>
            </w:r>
            <w:r w:rsidR="00A3147C" w:rsidRPr="0066538F">
              <w:rPr>
                <w:rStyle w:val="Hyperlink"/>
                <w:noProof/>
              </w:rPr>
              <w:t>3.9.1</w:t>
            </w:r>
            <w:r w:rsidR="00A3147C">
              <w:rPr>
                <w:rFonts w:eastAsiaTheme="minorEastAsia"/>
                <w:noProof/>
                <w:sz w:val="22"/>
              </w:rPr>
              <w:tab/>
            </w:r>
            <w:r w:rsidR="00A3147C" w:rsidRPr="0066538F">
              <w:rPr>
                <w:rStyle w:val="Hyperlink"/>
                <w:noProof/>
              </w:rPr>
              <w:t>Property Signatures</w:t>
            </w:r>
            <w:r w:rsidR="00A3147C">
              <w:rPr>
                <w:noProof/>
                <w:webHidden/>
              </w:rPr>
              <w:tab/>
            </w:r>
            <w:r w:rsidR="00A3147C">
              <w:rPr>
                <w:noProof/>
                <w:webHidden/>
              </w:rPr>
              <w:fldChar w:fldCharType="begin"/>
            </w:r>
            <w:r w:rsidR="00A3147C">
              <w:rPr>
                <w:noProof/>
                <w:webHidden/>
              </w:rPr>
              <w:instrText xml:space="preserve"> PAGEREF _Toc439666169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r>
              <w:rPr>
                <w:noProof/>
              </w:rPr>
              <w:fldChar w:fldCharType="end"/>
            </w:r>
          </w:ins>
        </w:p>
        <w:p w14:paraId="2A78C778" w14:textId="77777777" w:rsidR="00A3147C" w:rsidRDefault="008B0D2E">
          <w:pPr>
            <w:pStyle w:val="TOC3"/>
            <w:rPr>
              <w:ins w:id="562" w:author="Anders Hejlsberg" w:date="2016-01-04T10:39:00Z"/>
              <w:rFonts w:eastAsiaTheme="minorEastAsia"/>
              <w:noProof/>
              <w:sz w:val="22"/>
            </w:rPr>
          </w:pPr>
          <w:ins w:id="563" w:author="Anders Hejlsberg" w:date="2016-01-04T10:39:00Z">
            <w:r>
              <w:fldChar w:fldCharType="begin"/>
            </w:r>
            <w:r>
              <w:instrText xml:space="preserve"> HYPERLINK \l "_Toc439666170" </w:instrText>
            </w:r>
            <w:r>
              <w:fldChar w:fldCharType="separate"/>
            </w:r>
            <w:r w:rsidR="00A3147C" w:rsidRPr="0066538F">
              <w:rPr>
                <w:rStyle w:val="Hyperlink"/>
                <w:noProof/>
              </w:rPr>
              <w:t>3.9.2</w:t>
            </w:r>
            <w:r w:rsidR="00A3147C">
              <w:rPr>
                <w:rFonts w:eastAsiaTheme="minorEastAsia"/>
                <w:noProof/>
                <w:sz w:val="22"/>
              </w:rPr>
              <w:tab/>
            </w:r>
            <w:r w:rsidR="00A3147C" w:rsidRPr="0066538F">
              <w:rPr>
                <w:rStyle w:val="Hyperlink"/>
                <w:noProof/>
              </w:rPr>
              <w:t>Call Signatures</w:t>
            </w:r>
            <w:r w:rsidR="00A3147C">
              <w:rPr>
                <w:noProof/>
                <w:webHidden/>
              </w:rPr>
              <w:tab/>
            </w:r>
            <w:r w:rsidR="00A3147C">
              <w:rPr>
                <w:noProof/>
                <w:webHidden/>
              </w:rPr>
              <w:fldChar w:fldCharType="begin"/>
            </w:r>
            <w:r w:rsidR="00A3147C">
              <w:rPr>
                <w:noProof/>
                <w:webHidden/>
              </w:rPr>
              <w:instrText xml:space="preserve"> PAGEREF _Toc439666170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r>
              <w:rPr>
                <w:noProof/>
              </w:rPr>
              <w:fldChar w:fldCharType="end"/>
            </w:r>
          </w:ins>
        </w:p>
        <w:p w14:paraId="768904B5" w14:textId="77777777" w:rsidR="00A3147C" w:rsidRDefault="008B0D2E">
          <w:pPr>
            <w:pStyle w:val="TOC3"/>
            <w:rPr>
              <w:ins w:id="564" w:author="Anders Hejlsberg" w:date="2016-01-04T10:39:00Z"/>
              <w:rFonts w:eastAsiaTheme="minorEastAsia"/>
              <w:noProof/>
              <w:sz w:val="22"/>
            </w:rPr>
          </w:pPr>
          <w:ins w:id="565" w:author="Anders Hejlsberg" w:date="2016-01-04T10:39:00Z">
            <w:r>
              <w:fldChar w:fldCharType="begin"/>
            </w:r>
            <w:r>
              <w:instrText xml:space="preserve"> HYPERLINK \l "_Toc439666171" </w:instrText>
            </w:r>
            <w:r>
              <w:fldChar w:fldCharType="separate"/>
            </w:r>
            <w:r w:rsidR="00A3147C" w:rsidRPr="0066538F">
              <w:rPr>
                <w:rStyle w:val="Hyperlink"/>
                <w:noProof/>
              </w:rPr>
              <w:t>3.9.3</w:t>
            </w:r>
            <w:r w:rsidR="00A3147C">
              <w:rPr>
                <w:rFonts w:eastAsiaTheme="minorEastAsia"/>
                <w:noProof/>
                <w:sz w:val="22"/>
              </w:rPr>
              <w:tab/>
            </w:r>
            <w:r w:rsidR="00A3147C" w:rsidRPr="0066538F">
              <w:rPr>
                <w:rStyle w:val="Hyperlink"/>
                <w:noProof/>
              </w:rPr>
              <w:t>Construct Signatures</w:t>
            </w:r>
            <w:r w:rsidR="00A3147C">
              <w:rPr>
                <w:noProof/>
                <w:webHidden/>
              </w:rPr>
              <w:tab/>
            </w:r>
            <w:r w:rsidR="00A3147C">
              <w:rPr>
                <w:noProof/>
                <w:webHidden/>
              </w:rPr>
              <w:fldChar w:fldCharType="begin"/>
            </w:r>
            <w:r w:rsidR="00A3147C">
              <w:rPr>
                <w:noProof/>
                <w:webHidden/>
              </w:rPr>
              <w:instrText xml:space="preserve"> PAGEREF _Toc439666171 \h </w:instrText>
            </w:r>
            <w:r w:rsidR="00A3147C">
              <w:rPr>
                <w:noProof/>
                <w:webHidden/>
              </w:rPr>
            </w:r>
            <w:r w:rsidR="00A3147C">
              <w:rPr>
                <w:noProof/>
                <w:webHidden/>
              </w:rPr>
              <w:fldChar w:fldCharType="separate"/>
            </w:r>
            <w:r w:rsidR="00A3147C">
              <w:rPr>
                <w:noProof/>
                <w:webHidden/>
              </w:rPr>
              <w:t>50</w:t>
            </w:r>
            <w:r w:rsidR="00A3147C">
              <w:rPr>
                <w:noProof/>
                <w:webHidden/>
              </w:rPr>
              <w:fldChar w:fldCharType="end"/>
            </w:r>
            <w:r>
              <w:rPr>
                <w:noProof/>
              </w:rPr>
              <w:fldChar w:fldCharType="end"/>
            </w:r>
          </w:ins>
        </w:p>
        <w:p w14:paraId="018683DA" w14:textId="77777777" w:rsidR="00A3147C" w:rsidRDefault="008B0D2E">
          <w:pPr>
            <w:pStyle w:val="TOC3"/>
            <w:rPr>
              <w:ins w:id="566" w:author="Anders Hejlsberg" w:date="2016-01-04T10:39:00Z"/>
              <w:rFonts w:eastAsiaTheme="minorEastAsia"/>
              <w:noProof/>
              <w:sz w:val="22"/>
            </w:rPr>
          </w:pPr>
          <w:ins w:id="567" w:author="Anders Hejlsberg" w:date="2016-01-04T10:39:00Z">
            <w:r>
              <w:fldChar w:fldCharType="begin"/>
            </w:r>
            <w:r>
              <w:instrText xml:space="preserve"> HYPERLINK \l "_Toc439666172" </w:instrText>
            </w:r>
            <w:r>
              <w:fldChar w:fldCharType="separate"/>
            </w:r>
            <w:r w:rsidR="00A3147C" w:rsidRPr="0066538F">
              <w:rPr>
                <w:rStyle w:val="Hyperlink"/>
                <w:noProof/>
              </w:rPr>
              <w:t>3.9.4</w:t>
            </w:r>
            <w:r w:rsidR="00A3147C">
              <w:rPr>
                <w:rFonts w:eastAsiaTheme="minorEastAsia"/>
                <w:noProof/>
                <w:sz w:val="22"/>
              </w:rPr>
              <w:tab/>
            </w:r>
            <w:r w:rsidR="00A3147C" w:rsidRPr="0066538F">
              <w:rPr>
                <w:rStyle w:val="Hyperlink"/>
                <w:noProof/>
              </w:rPr>
              <w:t>Index Signatures</w:t>
            </w:r>
            <w:r w:rsidR="00A3147C">
              <w:rPr>
                <w:noProof/>
                <w:webHidden/>
              </w:rPr>
              <w:tab/>
            </w:r>
            <w:r w:rsidR="00A3147C">
              <w:rPr>
                <w:noProof/>
                <w:webHidden/>
              </w:rPr>
              <w:fldChar w:fldCharType="begin"/>
            </w:r>
            <w:r w:rsidR="00A3147C">
              <w:rPr>
                <w:noProof/>
                <w:webHidden/>
              </w:rPr>
              <w:instrText xml:space="preserve"> PAGEREF _Toc439666172 \h </w:instrText>
            </w:r>
            <w:r w:rsidR="00A3147C">
              <w:rPr>
                <w:noProof/>
                <w:webHidden/>
              </w:rPr>
            </w:r>
            <w:r w:rsidR="00A3147C">
              <w:rPr>
                <w:noProof/>
                <w:webHidden/>
              </w:rPr>
              <w:fldChar w:fldCharType="separate"/>
            </w:r>
            <w:r w:rsidR="00A3147C">
              <w:rPr>
                <w:noProof/>
                <w:webHidden/>
              </w:rPr>
              <w:t>50</w:t>
            </w:r>
            <w:r w:rsidR="00A3147C">
              <w:rPr>
                <w:noProof/>
                <w:webHidden/>
              </w:rPr>
              <w:fldChar w:fldCharType="end"/>
            </w:r>
            <w:r>
              <w:rPr>
                <w:noProof/>
              </w:rPr>
              <w:fldChar w:fldCharType="end"/>
            </w:r>
          </w:ins>
        </w:p>
        <w:p w14:paraId="207CEB7C" w14:textId="77777777" w:rsidR="00A3147C" w:rsidRDefault="008B0D2E">
          <w:pPr>
            <w:pStyle w:val="TOC3"/>
            <w:rPr>
              <w:ins w:id="568" w:author="Anders Hejlsberg" w:date="2016-01-04T10:39:00Z"/>
              <w:rFonts w:eastAsiaTheme="minorEastAsia"/>
              <w:noProof/>
              <w:sz w:val="22"/>
            </w:rPr>
          </w:pPr>
          <w:ins w:id="569" w:author="Anders Hejlsberg" w:date="2016-01-04T10:39:00Z">
            <w:r>
              <w:fldChar w:fldCharType="begin"/>
            </w:r>
            <w:r>
              <w:instrText xml:space="preserve"> HYPE</w:instrText>
            </w:r>
            <w:r>
              <w:instrText xml:space="preserve">RLINK \l "_Toc439666173" </w:instrText>
            </w:r>
            <w:r>
              <w:fldChar w:fldCharType="separate"/>
            </w:r>
            <w:r w:rsidR="00A3147C" w:rsidRPr="0066538F">
              <w:rPr>
                <w:rStyle w:val="Hyperlink"/>
                <w:noProof/>
              </w:rPr>
              <w:t>3.9.5</w:t>
            </w:r>
            <w:r w:rsidR="00A3147C">
              <w:rPr>
                <w:rFonts w:eastAsiaTheme="minorEastAsia"/>
                <w:noProof/>
                <w:sz w:val="22"/>
              </w:rPr>
              <w:tab/>
            </w:r>
            <w:r w:rsidR="00A3147C" w:rsidRPr="0066538F">
              <w:rPr>
                <w:rStyle w:val="Hyperlink"/>
                <w:noProof/>
              </w:rPr>
              <w:t>Method Signatures</w:t>
            </w:r>
            <w:r w:rsidR="00A3147C">
              <w:rPr>
                <w:noProof/>
                <w:webHidden/>
              </w:rPr>
              <w:tab/>
            </w:r>
            <w:r w:rsidR="00A3147C">
              <w:rPr>
                <w:noProof/>
                <w:webHidden/>
              </w:rPr>
              <w:fldChar w:fldCharType="begin"/>
            </w:r>
            <w:r w:rsidR="00A3147C">
              <w:rPr>
                <w:noProof/>
                <w:webHidden/>
              </w:rPr>
              <w:instrText xml:space="preserve"> PAGEREF _Toc439666173 \h </w:instrText>
            </w:r>
            <w:r w:rsidR="00A3147C">
              <w:rPr>
                <w:noProof/>
                <w:webHidden/>
              </w:rPr>
            </w:r>
            <w:r w:rsidR="00A3147C">
              <w:rPr>
                <w:noProof/>
                <w:webHidden/>
              </w:rPr>
              <w:fldChar w:fldCharType="separate"/>
            </w:r>
            <w:r w:rsidR="00A3147C">
              <w:rPr>
                <w:noProof/>
                <w:webHidden/>
              </w:rPr>
              <w:t>51</w:t>
            </w:r>
            <w:r w:rsidR="00A3147C">
              <w:rPr>
                <w:noProof/>
                <w:webHidden/>
              </w:rPr>
              <w:fldChar w:fldCharType="end"/>
            </w:r>
            <w:r>
              <w:rPr>
                <w:noProof/>
              </w:rPr>
              <w:fldChar w:fldCharType="end"/>
            </w:r>
          </w:ins>
        </w:p>
        <w:p w14:paraId="7362AABE" w14:textId="77777777" w:rsidR="00A3147C" w:rsidRDefault="008B0D2E">
          <w:pPr>
            <w:pStyle w:val="TOC2"/>
            <w:tabs>
              <w:tab w:val="left" w:pos="880"/>
              <w:tab w:val="right" w:leader="dot" w:pos="9350"/>
            </w:tabs>
            <w:rPr>
              <w:ins w:id="570" w:author="Anders Hejlsberg" w:date="2016-01-04T10:39:00Z"/>
              <w:rFonts w:eastAsiaTheme="minorEastAsia"/>
              <w:noProof/>
              <w:sz w:val="22"/>
            </w:rPr>
          </w:pPr>
          <w:ins w:id="571" w:author="Anders Hejlsberg" w:date="2016-01-04T10:39:00Z">
            <w:r>
              <w:fldChar w:fldCharType="begin"/>
            </w:r>
            <w:r>
              <w:instrText xml:space="preserve"> HYPERLINK \l "_Toc439666174" </w:instrText>
            </w:r>
            <w:r>
              <w:fldChar w:fldCharType="separate"/>
            </w:r>
            <w:r w:rsidR="00A3147C" w:rsidRPr="0066538F">
              <w:rPr>
                <w:rStyle w:val="Hyperlink"/>
                <w:noProof/>
              </w:rPr>
              <w:t>3.10</w:t>
            </w:r>
            <w:r w:rsidR="00A3147C">
              <w:rPr>
                <w:rFonts w:eastAsiaTheme="minorEastAsia"/>
                <w:noProof/>
                <w:sz w:val="22"/>
              </w:rPr>
              <w:tab/>
            </w:r>
            <w:r w:rsidR="00A3147C" w:rsidRPr="0066538F">
              <w:rPr>
                <w:rStyle w:val="Hyperlink"/>
                <w:noProof/>
              </w:rPr>
              <w:t>Type Aliases</w:t>
            </w:r>
            <w:r w:rsidR="00A3147C">
              <w:rPr>
                <w:noProof/>
                <w:webHidden/>
              </w:rPr>
              <w:tab/>
            </w:r>
            <w:r w:rsidR="00A3147C">
              <w:rPr>
                <w:noProof/>
                <w:webHidden/>
              </w:rPr>
              <w:fldChar w:fldCharType="begin"/>
            </w:r>
            <w:r w:rsidR="00A3147C">
              <w:rPr>
                <w:noProof/>
                <w:webHidden/>
              </w:rPr>
              <w:instrText xml:space="preserve"> PAGEREF _Toc439666174 \h </w:instrText>
            </w:r>
            <w:r w:rsidR="00A3147C">
              <w:rPr>
                <w:noProof/>
                <w:webHidden/>
              </w:rPr>
            </w:r>
            <w:r w:rsidR="00A3147C">
              <w:rPr>
                <w:noProof/>
                <w:webHidden/>
              </w:rPr>
              <w:fldChar w:fldCharType="separate"/>
            </w:r>
            <w:r w:rsidR="00A3147C">
              <w:rPr>
                <w:noProof/>
                <w:webHidden/>
              </w:rPr>
              <w:t>52</w:t>
            </w:r>
            <w:r w:rsidR="00A3147C">
              <w:rPr>
                <w:noProof/>
                <w:webHidden/>
              </w:rPr>
              <w:fldChar w:fldCharType="end"/>
            </w:r>
            <w:r>
              <w:rPr>
                <w:noProof/>
              </w:rPr>
              <w:fldChar w:fldCharType="end"/>
            </w:r>
          </w:ins>
        </w:p>
        <w:p w14:paraId="2B3D374B" w14:textId="77777777" w:rsidR="00A3147C" w:rsidRDefault="008B0D2E">
          <w:pPr>
            <w:pStyle w:val="TOC2"/>
            <w:tabs>
              <w:tab w:val="left" w:pos="880"/>
              <w:tab w:val="right" w:leader="dot" w:pos="9350"/>
            </w:tabs>
            <w:rPr>
              <w:ins w:id="572" w:author="Anders Hejlsberg" w:date="2016-01-04T10:39:00Z"/>
              <w:rFonts w:eastAsiaTheme="minorEastAsia"/>
              <w:noProof/>
              <w:sz w:val="22"/>
            </w:rPr>
          </w:pPr>
          <w:ins w:id="573" w:author="Anders Hejlsberg" w:date="2016-01-04T10:39:00Z">
            <w:r>
              <w:fldChar w:fldCharType="begin"/>
            </w:r>
            <w:r>
              <w:instrText xml:space="preserve"> HYPERLINK \l "_Toc439666175" </w:instrText>
            </w:r>
            <w:r>
              <w:fldChar w:fldCharType="separate"/>
            </w:r>
            <w:r w:rsidR="00A3147C" w:rsidRPr="0066538F">
              <w:rPr>
                <w:rStyle w:val="Hyperlink"/>
                <w:noProof/>
              </w:rPr>
              <w:t>3.11</w:t>
            </w:r>
            <w:r w:rsidR="00A3147C">
              <w:rPr>
                <w:rFonts w:eastAsiaTheme="minorEastAsia"/>
                <w:noProof/>
                <w:sz w:val="22"/>
              </w:rPr>
              <w:tab/>
            </w:r>
            <w:r w:rsidR="00A3147C" w:rsidRPr="0066538F">
              <w:rPr>
                <w:rStyle w:val="Hyperlink"/>
                <w:noProof/>
              </w:rPr>
              <w:t>Type Relationships</w:t>
            </w:r>
            <w:r w:rsidR="00A3147C">
              <w:rPr>
                <w:noProof/>
                <w:webHidden/>
              </w:rPr>
              <w:tab/>
            </w:r>
            <w:r w:rsidR="00A3147C">
              <w:rPr>
                <w:noProof/>
                <w:webHidden/>
              </w:rPr>
              <w:fldChar w:fldCharType="begin"/>
            </w:r>
            <w:r w:rsidR="00A3147C">
              <w:rPr>
                <w:noProof/>
                <w:webHidden/>
              </w:rPr>
              <w:instrText xml:space="preserve"> PAGEREF _Toc439666175 \h </w:instrText>
            </w:r>
            <w:r w:rsidR="00A3147C">
              <w:rPr>
                <w:noProof/>
                <w:webHidden/>
              </w:rPr>
            </w:r>
            <w:r w:rsidR="00A3147C">
              <w:rPr>
                <w:noProof/>
                <w:webHidden/>
              </w:rPr>
              <w:fldChar w:fldCharType="separate"/>
            </w:r>
            <w:r w:rsidR="00A3147C">
              <w:rPr>
                <w:noProof/>
                <w:webHidden/>
              </w:rPr>
              <w:t>54</w:t>
            </w:r>
            <w:r w:rsidR="00A3147C">
              <w:rPr>
                <w:noProof/>
                <w:webHidden/>
              </w:rPr>
              <w:fldChar w:fldCharType="end"/>
            </w:r>
            <w:r>
              <w:rPr>
                <w:noProof/>
              </w:rPr>
              <w:fldChar w:fldCharType="end"/>
            </w:r>
          </w:ins>
        </w:p>
        <w:p w14:paraId="667F08A4" w14:textId="77777777" w:rsidR="00A3147C" w:rsidRDefault="008B0D2E">
          <w:pPr>
            <w:pStyle w:val="TOC3"/>
            <w:rPr>
              <w:ins w:id="574" w:author="Anders Hejlsberg" w:date="2016-01-04T10:39:00Z"/>
              <w:rFonts w:eastAsiaTheme="minorEastAsia"/>
              <w:noProof/>
              <w:sz w:val="22"/>
            </w:rPr>
          </w:pPr>
          <w:ins w:id="575" w:author="Anders Hejlsberg" w:date="2016-01-04T10:39:00Z">
            <w:r>
              <w:lastRenderedPageBreak/>
              <w:fldChar w:fldCharType="begin"/>
            </w:r>
            <w:r>
              <w:instrText xml:space="preserve"> HYPERLINK \l "_Toc439666176" </w:instrText>
            </w:r>
            <w:r>
              <w:fldChar w:fldCharType="separate"/>
            </w:r>
            <w:r w:rsidR="00A3147C" w:rsidRPr="0066538F">
              <w:rPr>
                <w:rStyle w:val="Hyperlink"/>
                <w:noProof/>
                <w:highlight w:val="white"/>
              </w:rPr>
              <w:t>3.11.1</w:t>
            </w:r>
            <w:r w:rsidR="00A3147C">
              <w:rPr>
                <w:rFonts w:eastAsiaTheme="minorEastAsia"/>
                <w:noProof/>
                <w:sz w:val="22"/>
              </w:rPr>
              <w:tab/>
            </w:r>
            <w:r w:rsidR="00A3147C" w:rsidRPr="0066538F">
              <w:rPr>
                <w:rStyle w:val="Hyperlink"/>
                <w:noProof/>
                <w:highlight w:val="white"/>
              </w:rPr>
              <w:t>Apparent Members</w:t>
            </w:r>
            <w:r w:rsidR="00A3147C">
              <w:rPr>
                <w:noProof/>
                <w:webHidden/>
              </w:rPr>
              <w:tab/>
            </w:r>
            <w:r w:rsidR="00A3147C">
              <w:rPr>
                <w:noProof/>
                <w:webHidden/>
              </w:rPr>
              <w:fldChar w:fldCharType="begin"/>
            </w:r>
            <w:r w:rsidR="00A3147C">
              <w:rPr>
                <w:noProof/>
                <w:webHidden/>
              </w:rPr>
              <w:instrText xml:space="preserve"> PAGEREF _Toc439666176 \h </w:instrText>
            </w:r>
            <w:r w:rsidR="00A3147C">
              <w:rPr>
                <w:noProof/>
                <w:webHidden/>
              </w:rPr>
            </w:r>
            <w:r w:rsidR="00A3147C">
              <w:rPr>
                <w:noProof/>
                <w:webHidden/>
              </w:rPr>
              <w:fldChar w:fldCharType="separate"/>
            </w:r>
            <w:r w:rsidR="00A3147C">
              <w:rPr>
                <w:noProof/>
                <w:webHidden/>
              </w:rPr>
              <w:t>54</w:t>
            </w:r>
            <w:r w:rsidR="00A3147C">
              <w:rPr>
                <w:noProof/>
                <w:webHidden/>
              </w:rPr>
              <w:fldChar w:fldCharType="end"/>
            </w:r>
            <w:r>
              <w:rPr>
                <w:noProof/>
              </w:rPr>
              <w:fldChar w:fldCharType="end"/>
            </w:r>
          </w:ins>
        </w:p>
        <w:p w14:paraId="327B77F6" w14:textId="77777777" w:rsidR="00A3147C" w:rsidRDefault="008B0D2E">
          <w:pPr>
            <w:pStyle w:val="TOC3"/>
            <w:rPr>
              <w:ins w:id="576" w:author="Anders Hejlsberg" w:date="2016-01-04T10:39:00Z"/>
              <w:rFonts w:eastAsiaTheme="minorEastAsia"/>
              <w:noProof/>
              <w:sz w:val="22"/>
            </w:rPr>
          </w:pPr>
          <w:ins w:id="577" w:author="Anders Hejlsberg" w:date="2016-01-04T10:39:00Z">
            <w:r>
              <w:fldChar w:fldCharType="begin"/>
            </w:r>
            <w:r>
              <w:instrText xml:space="preserve"> HYPERLINK \l "_Toc439666177" </w:instrText>
            </w:r>
            <w:r>
              <w:fldChar w:fldCharType="separate"/>
            </w:r>
            <w:r w:rsidR="00A3147C" w:rsidRPr="0066538F">
              <w:rPr>
                <w:rStyle w:val="Hyperlink"/>
                <w:noProof/>
              </w:rPr>
              <w:t>3.11.2</w:t>
            </w:r>
            <w:r w:rsidR="00A3147C">
              <w:rPr>
                <w:rFonts w:eastAsiaTheme="minorEastAsia"/>
                <w:noProof/>
                <w:sz w:val="22"/>
              </w:rPr>
              <w:tab/>
            </w:r>
            <w:r w:rsidR="00A3147C" w:rsidRPr="0066538F">
              <w:rPr>
                <w:rStyle w:val="Hyperlink"/>
                <w:noProof/>
              </w:rPr>
              <w:t>Type and Member Identity</w:t>
            </w:r>
            <w:r w:rsidR="00A3147C">
              <w:rPr>
                <w:noProof/>
                <w:webHidden/>
              </w:rPr>
              <w:tab/>
            </w:r>
            <w:r w:rsidR="00A3147C">
              <w:rPr>
                <w:noProof/>
                <w:webHidden/>
              </w:rPr>
              <w:fldChar w:fldCharType="begin"/>
            </w:r>
            <w:r w:rsidR="00A3147C">
              <w:rPr>
                <w:noProof/>
                <w:webHidden/>
              </w:rPr>
              <w:instrText xml:space="preserve"> PAGEREF _Toc439666177 \h </w:instrText>
            </w:r>
            <w:r w:rsidR="00A3147C">
              <w:rPr>
                <w:noProof/>
                <w:webHidden/>
              </w:rPr>
            </w:r>
            <w:r w:rsidR="00A3147C">
              <w:rPr>
                <w:noProof/>
                <w:webHidden/>
              </w:rPr>
              <w:fldChar w:fldCharType="separate"/>
            </w:r>
            <w:r w:rsidR="00A3147C">
              <w:rPr>
                <w:noProof/>
                <w:webHidden/>
              </w:rPr>
              <w:t>56</w:t>
            </w:r>
            <w:r w:rsidR="00A3147C">
              <w:rPr>
                <w:noProof/>
                <w:webHidden/>
              </w:rPr>
              <w:fldChar w:fldCharType="end"/>
            </w:r>
            <w:r>
              <w:rPr>
                <w:noProof/>
              </w:rPr>
              <w:fldChar w:fldCharType="end"/>
            </w:r>
          </w:ins>
        </w:p>
        <w:p w14:paraId="45B5DFEC" w14:textId="77777777" w:rsidR="00A3147C" w:rsidRDefault="008B0D2E">
          <w:pPr>
            <w:pStyle w:val="TOC3"/>
            <w:rPr>
              <w:ins w:id="578" w:author="Anders Hejlsberg" w:date="2016-01-04T10:39:00Z"/>
              <w:rFonts w:eastAsiaTheme="minorEastAsia"/>
              <w:noProof/>
              <w:sz w:val="22"/>
            </w:rPr>
          </w:pPr>
          <w:ins w:id="579" w:author="Anders Hejlsberg" w:date="2016-01-04T10:39:00Z">
            <w:r>
              <w:fldChar w:fldCharType="begin"/>
            </w:r>
            <w:r>
              <w:instrText xml:space="preserve"> HYPERLINK \l "_Toc439666178" </w:instrText>
            </w:r>
            <w:r>
              <w:fldChar w:fldCharType="separate"/>
            </w:r>
            <w:r w:rsidR="00A3147C" w:rsidRPr="0066538F">
              <w:rPr>
                <w:rStyle w:val="Hyperlink"/>
                <w:noProof/>
              </w:rPr>
              <w:t>3.11.3</w:t>
            </w:r>
            <w:r w:rsidR="00A3147C">
              <w:rPr>
                <w:rFonts w:eastAsiaTheme="minorEastAsia"/>
                <w:noProof/>
                <w:sz w:val="22"/>
              </w:rPr>
              <w:tab/>
            </w:r>
            <w:r w:rsidR="00A3147C" w:rsidRPr="0066538F">
              <w:rPr>
                <w:rStyle w:val="Hyperlink"/>
                <w:noProof/>
              </w:rPr>
              <w:t>Subtypes and Supertypes</w:t>
            </w:r>
            <w:r w:rsidR="00A3147C">
              <w:rPr>
                <w:noProof/>
                <w:webHidden/>
              </w:rPr>
              <w:tab/>
            </w:r>
            <w:r w:rsidR="00A3147C">
              <w:rPr>
                <w:noProof/>
                <w:webHidden/>
              </w:rPr>
              <w:fldChar w:fldCharType="begin"/>
            </w:r>
            <w:r w:rsidR="00A3147C">
              <w:rPr>
                <w:noProof/>
                <w:webHidden/>
              </w:rPr>
              <w:instrText xml:space="preserve"> PAGEREF _Toc439666178 \h </w:instrText>
            </w:r>
            <w:r w:rsidR="00A3147C">
              <w:rPr>
                <w:noProof/>
                <w:webHidden/>
              </w:rPr>
            </w:r>
            <w:r w:rsidR="00A3147C">
              <w:rPr>
                <w:noProof/>
                <w:webHidden/>
              </w:rPr>
              <w:fldChar w:fldCharType="separate"/>
            </w:r>
            <w:r w:rsidR="00A3147C">
              <w:rPr>
                <w:noProof/>
                <w:webHidden/>
              </w:rPr>
              <w:t>57</w:t>
            </w:r>
            <w:r w:rsidR="00A3147C">
              <w:rPr>
                <w:noProof/>
                <w:webHidden/>
              </w:rPr>
              <w:fldChar w:fldCharType="end"/>
            </w:r>
            <w:r>
              <w:rPr>
                <w:noProof/>
              </w:rPr>
              <w:fldChar w:fldCharType="end"/>
            </w:r>
          </w:ins>
        </w:p>
        <w:p w14:paraId="6D5C4C7B" w14:textId="77777777" w:rsidR="00A3147C" w:rsidRDefault="008B0D2E">
          <w:pPr>
            <w:pStyle w:val="TOC3"/>
            <w:rPr>
              <w:ins w:id="580" w:author="Anders Hejlsberg" w:date="2016-01-04T10:39:00Z"/>
              <w:rFonts w:eastAsiaTheme="minorEastAsia"/>
              <w:noProof/>
              <w:sz w:val="22"/>
            </w:rPr>
          </w:pPr>
          <w:ins w:id="581" w:author="Anders Hejlsberg" w:date="2016-01-04T10:39:00Z">
            <w:r>
              <w:fldChar w:fldCharType="begin"/>
            </w:r>
            <w:r>
              <w:instrText xml:space="preserve"> HYPERLINK \l "_Toc439666179" </w:instrText>
            </w:r>
            <w:r>
              <w:fldChar w:fldCharType="separate"/>
            </w:r>
            <w:r w:rsidR="00A3147C" w:rsidRPr="0066538F">
              <w:rPr>
                <w:rStyle w:val="Hyperlink"/>
                <w:noProof/>
              </w:rPr>
              <w:t>3.11.4</w:t>
            </w:r>
            <w:r w:rsidR="00A3147C">
              <w:rPr>
                <w:rFonts w:eastAsiaTheme="minorEastAsia"/>
                <w:noProof/>
                <w:sz w:val="22"/>
              </w:rPr>
              <w:tab/>
            </w:r>
            <w:r w:rsidR="00A3147C" w:rsidRPr="0066538F">
              <w:rPr>
                <w:rStyle w:val="Hyperlink"/>
                <w:noProof/>
              </w:rPr>
              <w:t>Assignment Compatibility</w:t>
            </w:r>
            <w:r w:rsidR="00A3147C">
              <w:rPr>
                <w:noProof/>
                <w:webHidden/>
              </w:rPr>
              <w:tab/>
            </w:r>
            <w:r w:rsidR="00A3147C">
              <w:rPr>
                <w:noProof/>
                <w:webHidden/>
              </w:rPr>
              <w:fldChar w:fldCharType="begin"/>
            </w:r>
            <w:r w:rsidR="00A3147C">
              <w:rPr>
                <w:noProof/>
                <w:webHidden/>
              </w:rPr>
              <w:instrText xml:space="preserve"> PAGEREF _Toc439666179 \h </w:instrText>
            </w:r>
            <w:r w:rsidR="00A3147C">
              <w:rPr>
                <w:noProof/>
                <w:webHidden/>
              </w:rPr>
            </w:r>
            <w:r w:rsidR="00A3147C">
              <w:rPr>
                <w:noProof/>
                <w:webHidden/>
              </w:rPr>
              <w:fldChar w:fldCharType="separate"/>
            </w:r>
            <w:r w:rsidR="00A3147C">
              <w:rPr>
                <w:noProof/>
                <w:webHidden/>
              </w:rPr>
              <w:t>58</w:t>
            </w:r>
            <w:r w:rsidR="00A3147C">
              <w:rPr>
                <w:noProof/>
                <w:webHidden/>
              </w:rPr>
              <w:fldChar w:fldCharType="end"/>
            </w:r>
            <w:r>
              <w:rPr>
                <w:noProof/>
              </w:rPr>
              <w:fldChar w:fldCharType="end"/>
            </w:r>
          </w:ins>
        </w:p>
        <w:p w14:paraId="08EEEC2B" w14:textId="77777777" w:rsidR="00A3147C" w:rsidRDefault="008B0D2E">
          <w:pPr>
            <w:pStyle w:val="TOC3"/>
            <w:rPr>
              <w:ins w:id="582" w:author="Anders Hejlsberg" w:date="2016-01-04T10:39:00Z"/>
              <w:rFonts w:eastAsiaTheme="minorEastAsia"/>
              <w:noProof/>
              <w:sz w:val="22"/>
            </w:rPr>
          </w:pPr>
          <w:ins w:id="583" w:author="Anders Hejlsberg" w:date="2016-01-04T10:39:00Z">
            <w:r>
              <w:fldChar w:fldCharType="begin"/>
            </w:r>
            <w:r>
              <w:instrText xml:space="preserve"> HYPERLINK \l "_Toc439666180" </w:instrText>
            </w:r>
            <w:r>
              <w:fldChar w:fldCharType="separate"/>
            </w:r>
            <w:r w:rsidR="00A3147C" w:rsidRPr="0066538F">
              <w:rPr>
                <w:rStyle w:val="Hyperlink"/>
                <w:noProof/>
              </w:rPr>
              <w:t>3.11.5</w:t>
            </w:r>
            <w:r w:rsidR="00A3147C">
              <w:rPr>
                <w:rFonts w:eastAsiaTheme="minorEastAsia"/>
                <w:noProof/>
                <w:sz w:val="22"/>
              </w:rPr>
              <w:tab/>
            </w:r>
            <w:r w:rsidR="00A3147C" w:rsidRPr="0066538F">
              <w:rPr>
                <w:rStyle w:val="Hyperlink"/>
                <w:noProof/>
              </w:rPr>
              <w:t>Excess Properties</w:t>
            </w:r>
            <w:r w:rsidR="00A3147C">
              <w:rPr>
                <w:noProof/>
                <w:webHidden/>
              </w:rPr>
              <w:tab/>
            </w:r>
            <w:r w:rsidR="00A3147C">
              <w:rPr>
                <w:noProof/>
                <w:webHidden/>
              </w:rPr>
              <w:fldChar w:fldCharType="begin"/>
            </w:r>
            <w:r w:rsidR="00A3147C">
              <w:rPr>
                <w:noProof/>
                <w:webHidden/>
              </w:rPr>
              <w:instrText xml:space="preserve"> PAGEREF _Toc439666180 \h </w:instrText>
            </w:r>
            <w:r w:rsidR="00A3147C">
              <w:rPr>
                <w:noProof/>
                <w:webHidden/>
              </w:rPr>
            </w:r>
            <w:r w:rsidR="00A3147C">
              <w:rPr>
                <w:noProof/>
                <w:webHidden/>
              </w:rPr>
              <w:fldChar w:fldCharType="separate"/>
            </w:r>
            <w:r w:rsidR="00A3147C">
              <w:rPr>
                <w:noProof/>
                <w:webHidden/>
              </w:rPr>
              <w:t>59</w:t>
            </w:r>
            <w:r w:rsidR="00A3147C">
              <w:rPr>
                <w:noProof/>
                <w:webHidden/>
              </w:rPr>
              <w:fldChar w:fldCharType="end"/>
            </w:r>
            <w:r>
              <w:rPr>
                <w:noProof/>
              </w:rPr>
              <w:fldChar w:fldCharType="end"/>
            </w:r>
          </w:ins>
        </w:p>
        <w:p w14:paraId="50E6ED3C" w14:textId="77777777" w:rsidR="00A3147C" w:rsidRDefault="008B0D2E">
          <w:pPr>
            <w:pStyle w:val="TOC3"/>
            <w:rPr>
              <w:ins w:id="584" w:author="Anders Hejlsberg" w:date="2016-01-04T10:39:00Z"/>
              <w:rFonts w:eastAsiaTheme="minorEastAsia"/>
              <w:noProof/>
              <w:sz w:val="22"/>
            </w:rPr>
          </w:pPr>
          <w:ins w:id="585" w:author="Anders Hejlsberg" w:date="2016-01-04T10:39:00Z">
            <w:r>
              <w:fldChar w:fldCharType="begin"/>
            </w:r>
            <w:r>
              <w:instrText xml:space="preserve"> HYPERLINK \l "_Toc439666181" </w:instrText>
            </w:r>
            <w:r>
              <w:fldChar w:fldCharType="separate"/>
            </w:r>
            <w:r w:rsidR="00A3147C" w:rsidRPr="0066538F">
              <w:rPr>
                <w:rStyle w:val="Hyperlink"/>
                <w:noProof/>
              </w:rPr>
              <w:t>3.11.6</w:t>
            </w:r>
            <w:r w:rsidR="00A3147C">
              <w:rPr>
                <w:rFonts w:eastAsiaTheme="minorEastAsia"/>
                <w:noProof/>
                <w:sz w:val="22"/>
              </w:rPr>
              <w:tab/>
            </w:r>
            <w:r w:rsidR="00A3147C" w:rsidRPr="0066538F">
              <w:rPr>
                <w:rStyle w:val="Hyperlink"/>
                <w:noProof/>
              </w:rPr>
              <w:t>Contextual Signature Instantiation</w:t>
            </w:r>
            <w:r w:rsidR="00A3147C">
              <w:rPr>
                <w:noProof/>
                <w:webHidden/>
              </w:rPr>
              <w:tab/>
            </w:r>
            <w:r w:rsidR="00A3147C">
              <w:rPr>
                <w:noProof/>
                <w:webHidden/>
              </w:rPr>
              <w:fldChar w:fldCharType="begin"/>
            </w:r>
            <w:r w:rsidR="00A3147C">
              <w:rPr>
                <w:noProof/>
                <w:webHidden/>
              </w:rPr>
              <w:instrText xml:space="preserve"> PAGEREF _Toc439666181 \h </w:instrText>
            </w:r>
            <w:r w:rsidR="00A3147C">
              <w:rPr>
                <w:noProof/>
                <w:webHidden/>
              </w:rPr>
            </w:r>
            <w:r w:rsidR="00A3147C">
              <w:rPr>
                <w:noProof/>
                <w:webHidden/>
              </w:rPr>
              <w:fldChar w:fldCharType="separate"/>
            </w:r>
            <w:r w:rsidR="00A3147C">
              <w:rPr>
                <w:noProof/>
                <w:webHidden/>
              </w:rPr>
              <w:t>61</w:t>
            </w:r>
            <w:r w:rsidR="00A3147C">
              <w:rPr>
                <w:noProof/>
                <w:webHidden/>
              </w:rPr>
              <w:fldChar w:fldCharType="end"/>
            </w:r>
            <w:r>
              <w:rPr>
                <w:noProof/>
              </w:rPr>
              <w:fldChar w:fldCharType="end"/>
            </w:r>
          </w:ins>
        </w:p>
        <w:p w14:paraId="4627F8CE" w14:textId="77777777" w:rsidR="00A3147C" w:rsidRDefault="008B0D2E">
          <w:pPr>
            <w:pStyle w:val="TOC3"/>
            <w:rPr>
              <w:ins w:id="586" w:author="Anders Hejlsberg" w:date="2016-01-04T10:39:00Z"/>
              <w:rFonts w:eastAsiaTheme="minorEastAsia"/>
              <w:noProof/>
              <w:sz w:val="22"/>
            </w:rPr>
          </w:pPr>
          <w:ins w:id="587" w:author="Anders Hejlsberg" w:date="2016-01-04T10:39:00Z">
            <w:r>
              <w:fldChar w:fldCharType="begin"/>
            </w:r>
            <w:r>
              <w:instrText xml:space="preserve"> HYPERLINK \l "_Toc439666182" </w:instrText>
            </w:r>
            <w:r>
              <w:fldChar w:fldCharType="separate"/>
            </w:r>
            <w:r w:rsidR="00A3147C" w:rsidRPr="0066538F">
              <w:rPr>
                <w:rStyle w:val="Hyperlink"/>
                <w:noProof/>
              </w:rPr>
              <w:t>3.11.7</w:t>
            </w:r>
            <w:r w:rsidR="00A3147C">
              <w:rPr>
                <w:rFonts w:eastAsiaTheme="minorEastAsia"/>
                <w:noProof/>
                <w:sz w:val="22"/>
              </w:rPr>
              <w:tab/>
            </w:r>
            <w:r w:rsidR="00A3147C" w:rsidRPr="0066538F">
              <w:rPr>
                <w:rStyle w:val="Hyperlink"/>
                <w:noProof/>
              </w:rPr>
              <w:t>Type Inference</w:t>
            </w:r>
            <w:r w:rsidR="00A3147C">
              <w:rPr>
                <w:noProof/>
                <w:webHidden/>
              </w:rPr>
              <w:tab/>
            </w:r>
            <w:r w:rsidR="00A3147C">
              <w:rPr>
                <w:noProof/>
                <w:webHidden/>
              </w:rPr>
              <w:fldChar w:fldCharType="begin"/>
            </w:r>
            <w:r w:rsidR="00A3147C">
              <w:rPr>
                <w:noProof/>
                <w:webHidden/>
              </w:rPr>
              <w:instrText xml:space="preserve"> PAGEREF _Toc439666182 \h </w:instrText>
            </w:r>
            <w:r w:rsidR="00A3147C">
              <w:rPr>
                <w:noProof/>
                <w:webHidden/>
              </w:rPr>
            </w:r>
            <w:r w:rsidR="00A3147C">
              <w:rPr>
                <w:noProof/>
                <w:webHidden/>
              </w:rPr>
              <w:fldChar w:fldCharType="separate"/>
            </w:r>
            <w:r w:rsidR="00A3147C">
              <w:rPr>
                <w:noProof/>
                <w:webHidden/>
              </w:rPr>
              <w:t>61</w:t>
            </w:r>
            <w:r w:rsidR="00A3147C">
              <w:rPr>
                <w:noProof/>
                <w:webHidden/>
              </w:rPr>
              <w:fldChar w:fldCharType="end"/>
            </w:r>
            <w:r>
              <w:rPr>
                <w:noProof/>
              </w:rPr>
              <w:fldChar w:fldCharType="end"/>
            </w:r>
          </w:ins>
        </w:p>
        <w:p w14:paraId="0680C0CB" w14:textId="77777777" w:rsidR="00A3147C" w:rsidRDefault="008B0D2E">
          <w:pPr>
            <w:pStyle w:val="TOC3"/>
            <w:rPr>
              <w:ins w:id="588" w:author="Anders Hejlsberg" w:date="2016-01-04T10:39:00Z"/>
              <w:rFonts w:eastAsiaTheme="minorEastAsia"/>
              <w:noProof/>
              <w:sz w:val="22"/>
            </w:rPr>
          </w:pPr>
          <w:ins w:id="589" w:author="Anders Hejlsberg" w:date="2016-01-04T10:39:00Z">
            <w:r>
              <w:fldChar w:fldCharType="begin"/>
            </w:r>
            <w:r>
              <w:instrText xml:space="preserve"> HYPERLINK \l "_Toc439666183" </w:instrText>
            </w:r>
            <w:r>
              <w:fldChar w:fldCharType="separate"/>
            </w:r>
            <w:r w:rsidR="00A3147C" w:rsidRPr="0066538F">
              <w:rPr>
                <w:rStyle w:val="Hyperlink"/>
                <w:noProof/>
              </w:rPr>
              <w:t>3.11.8</w:t>
            </w:r>
            <w:r w:rsidR="00A3147C">
              <w:rPr>
                <w:rFonts w:eastAsiaTheme="minorEastAsia"/>
                <w:noProof/>
                <w:sz w:val="22"/>
              </w:rPr>
              <w:tab/>
            </w:r>
            <w:r w:rsidR="00A3147C" w:rsidRPr="0066538F">
              <w:rPr>
                <w:rStyle w:val="Hyperlink"/>
                <w:noProof/>
              </w:rPr>
              <w:t>Recursive Types</w:t>
            </w:r>
            <w:r w:rsidR="00A3147C">
              <w:rPr>
                <w:noProof/>
                <w:webHidden/>
              </w:rPr>
              <w:tab/>
            </w:r>
            <w:r w:rsidR="00A3147C">
              <w:rPr>
                <w:noProof/>
                <w:webHidden/>
              </w:rPr>
              <w:fldChar w:fldCharType="begin"/>
            </w:r>
            <w:r w:rsidR="00A3147C">
              <w:rPr>
                <w:noProof/>
                <w:webHidden/>
              </w:rPr>
              <w:instrText xml:space="preserve"> PAGEREF _Toc439666183 \h </w:instrText>
            </w:r>
            <w:r w:rsidR="00A3147C">
              <w:rPr>
                <w:noProof/>
                <w:webHidden/>
              </w:rPr>
            </w:r>
            <w:r w:rsidR="00A3147C">
              <w:rPr>
                <w:noProof/>
                <w:webHidden/>
              </w:rPr>
              <w:fldChar w:fldCharType="separate"/>
            </w:r>
            <w:r w:rsidR="00A3147C">
              <w:rPr>
                <w:noProof/>
                <w:webHidden/>
              </w:rPr>
              <w:t>62</w:t>
            </w:r>
            <w:r w:rsidR="00A3147C">
              <w:rPr>
                <w:noProof/>
                <w:webHidden/>
              </w:rPr>
              <w:fldChar w:fldCharType="end"/>
            </w:r>
            <w:r>
              <w:rPr>
                <w:noProof/>
              </w:rPr>
              <w:fldChar w:fldCharType="end"/>
            </w:r>
          </w:ins>
        </w:p>
        <w:p w14:paraId="1470E9F1" w14:textId="77777777" w:rsidR="00A3147C" w:rsidRDefault="008B0D2E">
          <w:pPr>
            <w:pStyle w:val="TOC2"/>
            <w:tabs>
              <w:tab w:val="left" w:pos="880"/>
              <w:tab w:val="right" w:leader="dot" w:pos="9350"/>
            </w:tabs>
            <w:rPr>
              <w:ins w:id="590" w:author="Anders Hejlsberg" w:date="2016-01-04T10:39:00Z"/>
              <w:rFonts w:eastAsiaTheme="minorEastAsia"/>
              <w:noProof/>
              <w:sz w:val="22"/>
            </w:rPr>
          </w:pPr>
          <w:ins w:id="591" w:author="Anders Hejlsberg" w:date="2016-01-04T10:39:00Z">
            <w:r>
              <w:fldChar w:fldCharType="begin"/>
            </w:r>
            <w:r>
              <w:instrText xml:space="preserve"> HYPERLINK \l "_Toc439666184" </w:instrText>
            </w:r>
            <w:r>
              <w:fldChar w:fldCharType="separate"/>
            </w:r>
            <w:r w:rsidR="00A3147C" w:rsidRPr="0066538F">
              <w:rPr>
                <w:rStyle w:val="Hyperlink"/>
                <w:noProof/>
              </w:rPr>
              <w:t>3.12</w:t>
            </w:r>
            <w:r w:rsidR="00A3147C">
              <w:rPr>
                <w:rFonts w:eastAsiaTheme="minorEastAsia"/>
                <w:noProof/>
                <w:sz w:val="22"/>
              </w:rPr>
              <w:tab/>
            </w:r>
            <w:r w:rsidR="00A3147C" w:rsidRPr="0066538F">
              <w:rPr>
                <w:rStyle w:val="Hyperlink"/>
                <w:noProof/>
              </w:rPr>
              <w:t>Widened Types</w:t>
            </w:r>
            <w:r w:rsidR="00A3147C">
              <w:rPr>
                <w:noProof/>
                <w:webHidden/>
              </w:rPr>
              <w:tab/>
            </w:r>
            <w:r w:rsidR="00A3147C">
              <w:rPr>
                <w:noProof/>
                <w:webHidden/>
              </w:rPr>
              <w:fldChar w:fldCharType="begin"/>
            </w:r>
            <w:r w:rsidR="00A3147C">
              <w:rPr>
                <w:noProof/>
                <w:webHidden/>
              </w:rPr>
              <w:instrText xml:space="preserve"> PAGEREF _Toc439666184 \h </w:instrText>
            </w:r>
            <w:r w:rsidR="00A3147C">
              <w:rPr>
                <w:noProof/>
                <w:webHidden/>
              </w:rPr>
            </w:r>
            <w:r w:rsidR="00A3147C">
              <w:rPr>
                <w:noProof/>
                <w:webHidden/>
              </w:rPr>
              <w:fldChar w:fldCharType="separate"/>
            </w:r>
            <w:r w:rsidR="00A3147C">
              <w:rPr>
                <w:noProof/>
                <w:webHidden/>
              </w:rPr>
              <w:t>63</w:t>
            </w:r>
            <w:r w:rsidR="00A3147C">
              <w:rPr>
                <w:noProof/>
                <w:webHidden/>
              </w:rPr>
              <w:fldChar w:fldCharType="end"/>
            </w:r>
            <w:r>
              <w:rPr>
                <w:noProof/>
              </w:rPr>
              <w:fldChar w:fldCharType="end"/>
            </w:r>
          </w:ins>
        </w:p>
        <w:p w14:paraId="4ACB6CE3" w14:textId="77777777" w:rsidR="00A3147C" w:rsidRDefault="008B0D2E">
          <w:pPr>
            <w:pStyle w:val="TOC1"/>
            <w:rPr>
              <w:ins w:id="592" w:author="Anders Hejlsberg" w:date="2016-01-04T10:39:00Z"/>
              <w:rFonts w:eastAsiaTheme="minorEastAsia"/>
              <w:noProof/>
              <w:sz w:val="22"/>
            </w:rPr>
          </w:pPr>
          <w:ins w:id="593" w:author="Anders Hejlsberg" w:date="2016-01-04T10:39:00Z">
            <w:r>
              <w:fldChar w:fldCharType="begin"/>
            </w:r>
            <w:r>
              <w:instrText xml:space="preserve"> HYPERLINK \l "_Toc439666185" </w:instrText>
            </w:r>
            <w:r>
              <w:fldChar w:fldCharType="separate"/>
            </w:r>
            <w:r w:rsidR="00A3147C" w:rsidRPr="0066538F">
              <w:rPr>
                <w:rStyle w:val="Hyperlink"/>
                <w:noProof/>
              </w:rPr>
              <w:t>4</w:t>
            </w:r>
            <w:r w:rsidR="00A3147C">
              <w:rPr>
                <w:rFonts w:eastAsiaTheme="minorEastAsia"/>
                <w:noProof/>
                <w:sz w:val="22"/>
              </w:rPr>
              <w:tab/>
            </w:r>
            <w:r w:rsidR="00A3147C" w:rsidRPr="0066538F">
              <w:rPr>
                <w:rStyle w:val="Hyperlink"/>
                <w:noProof/>
              </w:rPr>
              <w:t>Expressions</w:t>
            </w:r>
            <w:r w:rsidR="00A3147C">
              <w:rPr>
                <w:noProof/>
                <w:webHidden/>
              </w:rPr>
              <w:tab/>
            </w:r>
            <w:r w:rsidR="00A3147C">
              <w:rPr>
                <w:noProof/>
                <w:webHidden/>
              </w:rPr>
              <w:fldChar w:fldCharType="begin"/>
            </w:r>
            <w:r w:rsidR="00A3147C">
              <w:rPr>
                <w:noProof/>
                <w:webHidden/>
              </w:rPr>
              <w:instrText xml:space="preserve"> PAGEREF _Toc439666185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r>
              <w:rPr>
                <w:noProof/>
              </w:rPr>
              <w:fldChar w:fldCharType="end"/>
            </w:r>
          </w:ins>
        </w:p>
        <w:p w14:paraId="791D0BFD" w14:textId="77777777" w:rsidR="00A3147C" w:rsidRDefault="008B0D2E">
          <w:pPr>
            <w:pStyle w:val="TOC2"/>
            <w:tabs>
              <w:tab w:val="left" w:pos="880"/>
              <w:tab w:val="right" w:leader="dot" w:pos="9350"/>
            </w:tabs>
            <w:rPr>
              <w:ins w:id="594" w:author="Anders Hejlsberg" w:date="2016-01-04T10:39:00Z"/>
              <w:rFonts w:eastAsiaTheme="minorEastAsia"/>
              <w:noProof/>
              <w:sz w:val="22"/>
            </w:rPr>
          </w:pPr>
          <w:ins w:id="595" w:author="Anders Hejlsberg" w:date="2016-01-04T10:39:00Z">
            <w:r>
              <w:fldChar w:fldCharType="begin"/>
            </w:r>
            <w:r>
              <w:instrText xml:space="preserve"> HYPERLINK \l "_Toc439666186" </w:instrText>
            </w:r>
            <w:r>
              <w:fldChar w:fldCharType="separate"/>
            </w:r>
            <w:r w:rsidR="00A3147C" w:rsidRPr="0066538F">
              <w:rPr>
                <w:rStyle w:val="Hyperlink"/>
                <w:noProof/>
              </w:rPr>
              <w:t>4.1</w:t>
            </w:r>
            <w:r w:rsidR="00A3147C">
              <w:rPr>
                <w:rFonts w:eastAsiaTheme="minorEastAsia"/>
                <w:noProof/>
                <w:sz w:val="22"/>
              </w:rPr>
              <w:tab/>
            </w:r>
            <w:r w:rsidR="00A3147C" w:rsidRPr="0066538F">
              <w:rPr>
                <w:rStyle w:val="Hyperlink"/>
                <w:noProof/>
              </w:rPr>
              <w:t>Values and References</w:t>
            </w:r>
            <w:r w:rsidR="00A3147C">
              <w:rPr>
                <w:noProof/>
                <w:webHidden/>
              </w:rPr>
              <w:tab/>
            </w:r>
            <w:r w:rsidR="00A3147C">
              <w:rPr>
                <w:noProof/>
                <w:webHidden/>
              </w:rPr>
              <w:fldChar w:fldCharType="begin"/>
            </w:r>
            <w:r w:rsidR="00A3147C">
              <w:rPr>
                <w:noProof/>
                <w:webHidden/>
              </w:rPr>
              <w:instrText xml:space="preserve"> PAGEREF _Toc439666186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r>
              <w:rPr>
                <w:noProof/>
              </w:rPr>
              <w:fldChar w:fldCharType="end"/>
            </w:r>
          </w:ins>
        </w:p>
        <w:p w14:paraId="6A61ECB5" w14:textId="77777777" w:rsidR="00A3147C" w:rsidRDefault="008B0D2E">
          <w:pPr>
            <w:pStyle w:val="TOC2"/>
            <w:tabs>
              <w:tab w:val="left" w:pos="880"/>
              <w:tab w:val="right" w:leader="dot" w:pos="9350"/>
            </w:tabs>
            <w:rPr>
              <w:ins w:id="596" w:author="Anders Hejlsberg" w:date="2016-01-04T10:39:00Z"/>
              <w:rFonts w:eastAsiaTheme="minorEastAsia"/>
              <w:noProof/>
              <w:sz w:val="22"/>
            </w:rPr>
          </w:pPr>
          <w:ins w:id="597" w:author="Anders Hejlsberg" w:date="2016-01-04T10:39:00Z">
            <w:r>
              <w:fldChar w:fldCharType="begin"/>
            </w:r>
            <w:r>
              <w:instrText xml:space="preserve"> HYPERLINK \l "_Toc439666187" </w:instrText>
            </w:r>
            <w:r>
              <w:fldChar w:fldCharType="separate"/>
            </w:r>
            <w:r w:rsidR="00A3147C" w:rsidRPr="0066538F">
              <w:rPr>
                <w:rStyle w:val="Hyperlink"/>
                <w:noProof/>
              </w:rPr>
              <w:t>4.2</w:t>
            </w:r>
            <w:r w:rsidR="00A3147C">
              <w:rPr>
                <w:rFonts w:eastAsiaTheme="minorEastAsia"/>
                <w:noProof/>
                <w:sz w:val="22"/>
              </w:rPr>
              <w:tab/>
            </w:r>
            <w:r w:rsidR="00A3147C" w:rsidRPr="0066538F">
              <w:rPr>
                <w:rStyle w:val="Hyperlink"/>
                <w:noProof/>
              </w:rPr>
              <w:t>The this Keyword</w:t>
            </w:r>
            <w:r w:rsidR="00A3147C">
              <w:rPr>
                <w:noProof/>
                <w:webHidden/>
              </w:rPr>
              <w:tab/>
            </w:r>
            <w:r w:rsidR="00A3147C">
              <w:rPr>
                <w:noProof/>
                <w:webHidden/>
              </w:rPr>
              <w:fldChar w:fldCharType="begin"/>
            </w:r>
            <w:r w:rsidR="00A3147C">
              <w:rPr>
                <w:noProof/>
                <w:webHidden/>
              </w:rPr>
              <w:instrText xml:space="preserve"> PAGEREF _Toc439666187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r>
              <w:rPr>
                <w:noProof/>
              </w:rPr>
              <w:fldChar w:fldCharType="end"/>
            </w:r>
          </w:ins>
        </w:p>
        <w:p w14:paraId="49C2C913" w14:textId="77777777" w:rsidR="00A3147C" w:rsidRDefault="008B0D2E">
          <w:pPr>
            <w:pStyle w:val="TOC2"/>
            <w:tabs>
              <w:tab w:val="left" w:pos="880"/>
              <w:tab w:val="right" w:leader="dot" w:pos="9350"/>
            </w:tabs>
            <w:rPr>
              <w:ins w:id="598" w:author="Anders Hejlsberg" w:date="2016-01-04T10:39:00Z"/>
              <w:rFonts w:eastAsiaTheme="minorEastAsia"/>
              <w:noProof/>
              <w:sz w:val="22"/>
            </w:rPr>
          </w:pPr>
          <w:ins w:id="599" w:author="Anders Hejlsberg" w:date="2016-01-04T10:39:00Z">
            <w:r>
              <w:fldChar w:fldCharType="begin"/>
            </w:r>
            <w:r>
              <w:instrText xml:space="preserve"> HYPERLINK \l "_Toc439666188" </w:instrText>
            </w:r>
            <w:r>
              <w:fldChar w:fldCharType="separate"/>
            </w:r>
            <w:r w:rsidR="00A3147C" w:rsidRPr="0066538F">
              <w:rPr>
                <w:rStyle w:val="Hyperlink"/>
                <w:noProof/>
              </w:rPr>
              <w:t>4.3</w:t>
            </w:r>
            <w:r w:rsidR="00A3147C">
              <w:rPr>
                <w:rFonts w:eastAsiaTheme="minorEastAsia"/>
                <w:noProof/>
                <w:sz w:val="22"/>
              </w:rPr>
              <w:tab/>
            </w:r>
            <w:r w:rsidR="00A3147C" w:rsidRPr="0066538F">
              <w:rPr>
                <w:rStyle w:val="Hyperlink"/>
                <w:noProof/>
              </w:rPr>
              <w:t>Identifiers</w:t>
            </w:r>
            <w:r w:rsidR="00A3147C">
              <w:rPr>
                <w:noProof/>
                <w:webHidden/>
              </w:rPr>
              <w:tab/>
            </w:r>
            <w:r w:rsidR="00A3147C">
              <w:rPr>
                <w:noProof/>
                <w:webHidden/>
              </w:rPr>
              <w:fldChar w:fldCharType="begin"/>
            </w:r>
            <w:r w:rsidR="00A3147C">
              <w:rPr>
                <w:noProof/>
                <w:webHidden/>
              </w:rPr>
              <w:instrText xml:space="preserve"> PAGEREF _Toc439666188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r>
              <w:rPr>
                <w:noProof/>
              </w:rPr>
              <w:fldChar w:fldCharType="end"/>
            </w:r>
          </w:ins>
        </w:p>
        <w:p w14:paraId="50A8B844" w14:textId="77777777" w:rsidR="00A3147C" w:rsidRDefault="008B0D2E">
          <w:pPr>
            <w:pStyle w:val="TOC2"/>
            <w:tabs>
              <w:tab w:val="left" w:pos="880"/>
              <w:tab w:val="right" w:leader="dot" w:pos="9350"/>
            </w:tabs>
            <w:rPr>
              <w:ins w:id="600" w:author="Anders Hejlsberg" w:date="2016-01-04T10:39:00Z"/>
              <w:rFonts w:eastAsiaTheme="minorEastAsia"/>
              <w:noProof/>
              <w:sz w:val="22"/>
            </w:rPr>
          </w:pPr>
          <w:ins w:id="601" w:author="Anders Hejlsberg" w:date="2016-01-04T10:39:00Z">
            <w:r>
              <w:fldChar w:fldCharType="begin"/>
            </w:r>
            <w:r>
              <w:instrText xml:space="preserve"> HYPERLINK \l "_Toc439666189" </w:instrText>
            </w:r>
            <w:r>
              <w:fldChar w:fldCharType="separate"/>
            </w:r>
            <w:r w:rsidR="00A3147C" w:rsidRPr="0066538F">
              <w:rPr>
                <w:rStyle w:val="Hyperlink"/>
                <w:noProof/>
              </w:rPr>
              <w:t>4.4</w:t>
            </w:r>
            <w:r w:rsidR="00A3147C">
              <w:rPr>
                <w:rFonts w:eastAsiaTheme="minorEastAsia"/>
                <w:noProof/>
                <w:sz w:val="22"/>
              </w:rPr>
              <w:tab/>
            </w:r>
            <w:r w:rsidR="00A3147C" w:rsidRPr="0066538F">
              <w:rPr>
                <w:rStyle w:val="Hyperlink"/>
                <w:noProof/>
              </w:rPr>
              <w:t>Literals</w:t>
            </w:r>
            <w:r w:rsidR="00A3147C">
              <w:rPr>
                <w:noProof/>
                <w:webHidden/>
              </w:rPr>
              <w:tab/>
            </w:r>
            <w:r w:rsidR="00A3147C">
              <w:rPr>
                <w:noProof/>
                <w:webHidden/>
              </w:rPr>
              <w:fldChar w:fldCharType="begin"/>
            </w:r>
            <w:r w:rsidR="00A3147C">
              <w:rPr>
                <w:noProof/>
                <w:webHidden/>
              </w:rPr>
              <w:instrText xml:space="preserve"> PAGEREF _Toc439666189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r>
              <w:rPr>
                <w:noProof/>
              </w:rPr>
              <w:fldChar w:fldCharType="end"/>
            </w:r>
          </w:ins>
        </w:p>
        <w:p w14:paraId="73B1E4CA" w14:textId="77777777" w:rsidR="00A3147C" w:rsidRDefault="008B0D2E">
          <w:pPr>
            <w:pStyle w:val="TOC2"/>
            <w:tabs>
              <w:tab w:val="left" w:pos="880"/>
              <w:tab w:val="right" w:leader="dot" w:pos="9350"/>
            </w:tabs>
            <w:rPr>
              <w:ins w:id="602" w:author="Anders Hejlsberg" w:date="2016-01-04T10:39:00Z"/>
              <w:rFonts w:eastAsiaTheme="minorEastAsia"/>
              <w:noProof/>
              <w:sz w:val="22"/>
            </w:rPr>
          </w:pPr>
          <w:ins w:id="603" w:author="Anders Hejlsberg" w:date="2016-01-04T10:39:00Z">
            <w:r>
              <w:fldChar w:fldCharType="begin"/>
            </w:r>
            <w:r>
              <w:instrText xml:space="preserve"> HYPERLINK \l "_Toc439666190" </w:instrText>
            </w:r>
            <w:r>
              <w:fldChar w:fldCharType="separate"/>
            </w:r>
            <w:r w:rsidR="00A3147C" w:rsidRPr="0066538F">
              <w:rPr>
                <w:rStyle w:val="Hyperlink"/>
                <w:noProof/>
              </w:rPr>
              <w:t>4.5</w:t>
            </w:r>
            <w:r w:rsidR="00A3147C">
              <w:rPr>
                <w:rFonts w:eastAsiaTheme="minorEastAsia"/>
                <w:noProof/>
                <w:sz w:val="22"/>
              </w:rPr>
              <w:tab/>
            </w:r>
            <w:r w:rsidR="00A3147C" w:rsidRPr="0066538F">
              <w:rPr>
                <w:rStyle w:val="Hyperlink"/>
                <w:noProof/>
              </w:rPr>
              <w:t>Object Literals</w:t>
            </w:r>
            <w:r w:rsidR="00A3147C">
              <w:rPr>
                <w:noProof/>
                <w:webHidden/>
              </w:rPr>
              <w:tab/>
            </w:r>
            <w:r w:rsidR="00A3147C">
              <w:rPr>
                <w:noProof/>
                <w:webHidden/>
              </w:rPr>
              <w:fldChar w:fldCharType="begin"/>
            </w:r>
            <w:r w:rsidR="00A3147C">
              <w:rPr>
                <w:noProof/>
                <w:webHidden/>
              </w:rPr>
              <w:instrText xml:space="preserve"> PAGEREF _Toc439666190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r>
              <w:rPr>
                <w:noProof/>
              </w:rPr>
              <w:fldChar w:fldCharType="end"/>
            </w:r>
          </w:ins>
        </w:p>
        <w:p w14:paraId="0AA2FC4B" w14:textId="77777777" w:rsidR="00A3147C" w:rsidRDefault="008B0D2E">
          <w:pPr>
            <w:pStyle w:val="TOC2"/>
            <w:tabs>
              <w:tab w:val="left" w:pos="880"/>
              <w:tab w:val="right" w:leader="dot" w:pos="9350"/>
            </w:tabs>
            <w:rPr>
              <w:ins w:id="604" w:author="Anders Hejlsberg" w:date="2016-01-04T10:39:00Z"/>
              <w:rFonts w:eastAsiaTheme="minorEastAsia"/>
              <w:noProof/>
              <w:sz w:val="22"/>
            </w:rPr>
          </w:pPr>
          <w:ins w:id="605" w:author="Anders Hejlsberg" w:date="2016-01-04T10:39:00Z">
            <w:r>
              <w:fldChar w:fldCharType="begin"/>
            </w:r>
            <w:r>
              <w:instrText xml:space="preserve"> HYPERLINK \l "_Toc439666191" </w:instrText>
            </w:r>
            <w:r>
              <w:fldChar w:fldCharType="separate"/>
            </w:r>
            <w:r w:rsidR="00A3147C" w:rsidRPr="0066538F">
              <w:rPr>
                <w:rStyle w:val="Hyperlink"/>
                <w:noProof/>
              </w:rPr>
              <w:t>4.6</w:t>
            </w:r>
            <w:r w:rsidR="00A3147C">
              <w:rPr>
                <w:rFonts w:eastAsiaTheme="minorEastAsia"/>
                <w:noProof/>
                <w:sz w:val="22"/>
              </w:rPr>
              <w:tab/>
            </w:r>
            <w:r w:rsidR="00A3147C" w:rsidRPr="0066538F">
              <w:rPr>
                <w:rStyle w:val="Hyperlink"/>
                <w:noProof/>
              </w:rPr>
              <w:t>Array Literals</w:t>
            </w:r>
            <w:r w:rsidR="00A3147C">
              <w:rPr>
                <w:noProof/>
                <w:webHidden/>
              </w:rPr>
              <w:tab/>
            </w:r>
            <w:r w:rsidR="00A3147C">
              <w:rPr>
                <w:noProof/>
                <w:webHidden/>
              </w:rPr>
              <w:fldChar w:fldCharType="begin"/>
            </w:r>
            <w:r w:rsidR="00A3147C">
              <w:rPr>
                <w:noProof/>
                <w:webHidden/>
              </w:rPr>
              <w:instrText xml:space="preserve"> PAGEREF _Toc439666191 \h </w:instrText>
            </w:r>
            <w:r w:rsidR="00A3147C">
              <w:rPr>
                <w:noProof/>
                <w:webHidden/>
              </w:rPr>
            </w:r>
            <w:r w:rsidR="00A3147C">
              <w:rPr>
                <w:noProof/>
                <w:webHidden/>
              </w:rPr>
              <w:fldChar w:fldCharType="separate"/>
            </w:r>
            <w:r w:rsidR="00A3147C">
              <w:rPr>
                <w:noProof/>
                <w:webHidden/>
              </w:rPr>
              <w:t>68</w:t>
            </w:r>
            <w:r w:rsidR="00A3147C">
              <w:rPr>
                <w:noProof/>
                <w:webHidden/>
              </w:rPr>
              <w:fldChar w:fldCharType="end"/>
            </w:r>
            <w:r>
              <w:rPr>
                <w:noProof/>
              </w:rPr>
              <w:fldChar w:fldCharType="end"/>
            </w:r>
          </w:ins>
        </w:p>
        <w:p w14:paraId="29B573BB" w14:textId="77777777" w:rsidR="00A3147C" w:rsidRDefault="008B0D2E">
          <w:pPr>
            <w:pStyle w:val="TOC2"/>
            <w:tabs>
              <w:tab w:val="left" w:pos="880"/>
              <w:tab w:val="right" w:leader="dot" w:pos="9350"/>
            </w:tabs>
            <w:rPr>
              <w:ins w:id="606" w:author="Anders Hejlsberg" w:date="2016-01-04T10:39:00Z"/>
              <w:rFonts w:eastAsiaTheme="minorEastAsia"/>
              <w:noProof/>
              <w:sz w:val="22"/>
            </w:rPr>
          </w:pPr>
          <w:ins w:id="607" w:author="Anders Hejlsberg" w:date="2016-01-04T10:39:00Z">
            <w:r>
              <w:fldChar w:fldCharType="begin"/>
            </w:r>
            <w:r>
              <w:instrText xml:space="preserve"> HYPERLINK \l "_Toc439666192" </w:instrText>
            </w:r>
            <w:r>
              <w:fldChar w:fldCharType="separate"/>
            </w:r>
            <w:r w:rsidR="00A3147C" w:rsidRPr="0066538F">
              <w:rPr>
                <w:rStyle w:val="Hyperlink"/>
                <w:noProof/>
              </w:rPr>
              <w:t>4.7</w:t>
            </w:r>
            <w:r w:rsidR="00A3147C">
              <w:rPr>
                <w:rFonts w:eastAsiaTheme="minorEastAsia"/>
                <w:noProof/>
                <w:sz w:val="22"/>
              </w:rPr>
              <w:tab/>
            </w:r>
            <w:r w:rsidR="00A3147C" w:rsidRPr="0066538F">
              <w:rPr>
                <w:rStyle w:val="Hyperlink"/>
                <w:noProof/>
              </w:rPr>
              <w:t>Template Literals</w:t>
            </w:r>
            <w:r w:rsidR="00A3147C">
              <w:rPr>
                <w:noProof/>
                <w:webHidden/>
              </w:rPr>
              <w:tab/>
            </w:r>
            <w:r w:rsidR="00A3147C">
              <w:rPr>
                <w:noProof/>
                <w:webHidden/>
              </w:rPr>
              <w:fldChar w:fldCharType="begin"/>
            </w:r>
            <w:r w:rsidR="00A3147C">
              <w:rPr>
                <w:noProof/>
                <w:webHidden/>
              </w:rPr>
              <w:instrText xml:space="preserve"> PAGEREF _Toc439666192 \h </w:instrText>
            </w:r>
            <w:r w:rsidR="00A3147C">
              <w:rPr>
                <w:noProof/>
                <w:webHidden/>
              </w:rPr>
            </w:r>
            <w:r w:rsidR="00A3147C">
              <w:rPr>
                <w:noProof/>
                <w:webHidden/>
              </w:rPr>
              <w:fldChar w:fldCharType="separate"/>
            </w:r>
            <w:r w:rsidR="00A3147C">
              <w:rPr>
                <w:noProof/>
                <w:webHidden/>
              </w:rPr>
              <w:t>69</w:t>
            </w:r>
            <w:r w:rsidR="00A3147C">
              <w:rPr>
                <w:noProof/>
                <w:webHidden/>
              </w:rPr>
              <w:fldChar w:fldCharType="end"/>
            </w:r>
            <w:r>
              <w:rPr>
                <w:noProof/>
              </w:rPr>
              <w:fldChar w:fldCharType="end"/>
            </w:r>
          </w:ins>
        </w:p>
        <w:p w14:paraId="3125A666" w14:textId="77777777" w:rsidR="00A3147C" w:rsidRDefault="008B0D2E">
          <w:pPr>
            <w:pStyle w:val="TOC2"/>
            <w:tabs>
              <w:tab w:val="left" w:pos="880"/>
              <w:tab w:val="right" w:leader="dot" w:pos="9350"/>
            </w:tabs>
            <w:rPr>
              <w:ins w:id="608" w:author="Anders Hejlsberg" w:date="2016-01-04T10:39:00Z"/>
              <w:rFonts w:eastAsiaTheme="minorEastAsia"/>
              <w:noProof/>
              <w:sz w:val="22"/>
            </w:rPr>
          </w:pPr>
          <w:ins w:id="609" w:author="Anders Hejlsberg" w:date="2016-01-04T10:39:00Z">
            <w:r>
              <w:fldChar w:fldCharType="begin"/>
            </w:r>
            <w:r>
              <w:instrText xml:space="preserve"> HYPERLINK \l "_Toc439666193" </w:instrText>
            </w:r>
            <w:r>
              <w:fldChar w:fldCharType="separate"/>
            </w:r>
            <w:r w:rsidR="00A3147C" w:rsidRPr="0066538F">
              <w:rPr>
                <w:rStyle w:val="Hyperlink"/>
                <w:noProof/>
              </w:rPr>
              <w:t>4.8</w:t>
            </w:r>
            <w:r w:rsidR="00A3147C">
              <w:rPr>
                <w:rFonts w:eastAsiaTheme="minorEastAsia"/>
                <w:noProof/>
                <w:sz w:val="22"/>
              </w:rPr>
              <w:tab/>
            </w:r>
            <w:r w:rsidR="00A3147C" w:rsidRPr="0066538F">
              <w:rPr>
                <w:rStyle w:val="Hyperlink"/>
                <w:noProof/>
              </w:rPr>
              <w:t>Parentheses</w:t>
            </w:r>
            <w:r w:rsidR="00A3147C">
              <w:rPr>
                <w:noProof/>
                <w:webHidden/>
              </w:rPr>
              <w:tab/>
            </w:r>
            <w:r w:rsidR="00A3147C">
              <w:rPr>
                <w:noProof/>
                <w:webHidden/>
              </w:rPr>
              <w:fldChar w:fldCharType="begin"/>
            </w:r>
            <w:r w:rsidR="00A3147C">
              <w:rPr>
                <w:noProof/>
                <w:webHidden/>
              </w:rPr>
              <w:instrText xml:space="preserve"> PAGEREF _Toc439666193 \h </w:instrText>
            </w:r>
            <w:r w:rsidR="00A3147C">
              <w:rPr>
                <w:noProof/>
                <w:webHidden/>
              </w:rPr>
            </w:r>
            <w:r w:rsidR="00A3147C">
              <w:rPr>
                <w:noProof/>
                <w:webHidden/>
              </w:rPr>
              <w:fldChar w:fldCharType="separate"/>
            </w:r>
            <w:r w:rsidR="00A3147C">
              <w:rPr>
                <w:noProof/>
                <w:webHidden/>
              </w:rPr>
              <w:t>69</w:t>
            </w:r>
            <w:r w:rsidR="00A3147C">
              <w:rPr>
                <w:noProof/>
                <w:webHidden/>
              </w:rPr>
              <w:fldChar w:fldCharType="end"/>
            </w:r>
            <w:r>
              <w:rPr>
                <w:noProof/>
              </w:rPr>
              <w:fldChar w:fldCharType="end"/>
            </w:r>
          </w:ins>
        </w:p>
        <w:p w14:paraId="0C6D6C40" w14:textId="77777777" w:rsidR="00A3147C" w:rsidRDefault="008B0D2E">
          <w:pPr>
            <w:pStyle w:val="TOC2"/>
            <w:tabs>
              <w:tab w:val="left" w:pos="880"/>
              <w:tab w:val="right" w:leader="dot" w:pos="9350"/>
            </w:tabs>
            <w:rPr>
              <w:ins w:id="610" w:author="Anders Hejlsberg" w:date="2016-01-04T10:39:00Z"/>
              <w:rFonts w:eastAsiaTheme="minorEastAsia"/>
              <w:noProof/>
              <w:sz w:val="22"/>
            </w:rPr>
          </w:pPr>
          <w:ins w:id="611" w:author="Anders Hejlsberg" w:date="2016-01-04T10:39:00Z">
            <w:r>
              <w:fldChar w:fldCharType="begin"/>
            </w:r>
            <w:r>
              <w:instrText xml:space="preserve"> HYPERLINK \l "_Toc439666194" </w:instrText>
            </w:r>
            <w:r>
              <w:fldChar w:fldCharType="separate"/>
            </w:r>
            <w:r w:rsidR="00A3147C" w:rsidRPr="0066538F">
              <w:rPr>
                <w:rStyle w:val="Hyperlink"/>
                <w:noProof/>
              </w:rPr>
              <w:t>4.9</w:t>
            </w:r>
            <w:r w:rsidR="00A3147C">
              <w:rPr>
                <w:rFonts w:eastAsiaTheme="minorEastAsia"/>
                <w:noProof/>
                <w:sz w:val="22"/>
              </w:rPr>
              <w:tab/>
            </w:r>
            <w:r w:rsidR="00A3147C" w:rsidRPr="0066538F">
              <w:rPr>
                <w:rStyle w:val="Hyperlink"/>
                <w:noProof/>
              </w:rPr>
              <w:t>The super Keyword</w:t>
            </w:r>
            <w:r w:rsidR="00A3147C">
              <w:rPr>
                <w:noProof/>
                <w:webHidden/>
              </w:rPr>
              <w:tab/>
            </w:r>
            <w:r w:rsidR="00A3147C">
              <w:rPr>
                <w:noProof/>
                <w:webHidden/>
              </w:rPr>
              <w:fldChar w:fldCharType="begin"/>
            </w:r>
            <w:r w:rsidR="00A3147C">
              <w:rPr>
                <w:noProof/>
                <w:webHidden/>
              </w:rPr>
              <w:instrText xml:space="preserve"> PAGEREF _Toc439666194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r>
              <w:rPr>
                <w:noProof/>
              </w:rPr>
              <w:fldChar w:fldCharType="end"/>
            </w:r>
          </w:ins>
        </w:p>
        <w:p w14:paraId="5CDE9AE1" w14:textId="77777777" w:rsidR="00A3147C" w:rsidRDefault="008B0D2E">
          <w:pPr>
            <w:pStyle w:val="TOC3"/>
            <w:rPr>
              <w:ins w:id="612" w:author="Anders Hejlsberg" w:date="2016-01-04T10:39:00Z"/>
              <w:rFonts w:eastAsiaTheme="minorEastAsia"/>
              <w:noProof/>
              <w:sz w:val="22"/>
            </w:rPr>
          </w:pPr>
          <w:ins w:id="613" w:author="Anders Hejlsberg" w:date="2016-01-04T10:39:00Z">
            <w:r>
              <w:fldChar w:fldCharType="begin"/>
            </w:r>
            <w:r>
              <w:instrText xml:space="preserve"> HYPERLINK \l "_Toc439666195" </w:instrText>
            </w:r>
            <w:r>
              <w:fldChar w:fldCharType="separate"/>
            </w:r>
            <w:r w:rsidR="00A3147C" w:rsidRPr="0066538F">
              <w:rPr>
                <w:rStyle w:val="Hyperlink"/>
                <w:noProof/>
              </w:rPr>
              <w:t>4.9.1</w:t>
            </w:r>
            <w:r w:rsidR="00A3147C">
              <w:rPr>
                <w:rFonts w:eastAsiaTheme="minorEastAsia"/>
                <w:noProof/>
                <w:sz w:val="22"/>
              </w:rPr>
              <w:tab/>
            </w:r>
            <w:r w:rsidR="00A3147C" w:rsidRPr="0066538F">
              <w:rPr>
                <w:rStyle w:val="Hyperlink"/>
                <w:noProof/>
              </w:rPr>
              <w:t>Super Calls</w:t>
            </w:r>
            <w:r w:rsidR="00A3147C">
              <w:rPr>
                <w:noProof/>
                <w:webHidden/>
              </w:rPr>
              <w:tab/>
            </w:r>
            <w:r w:rsidR="00A3147C">
              <w:rPr>
                <w:noProof/>
                <w:webHidden/>
              </w:rPr>
              <w:fldChar w:fldCharType="begin"/>
            </w:r>
            <w:r w:rsidR="00A3147C">
              <w:rPr>
                <w:noProof/>
                <w:webHidden/>
              </w:rPr>
              <w:instrText xml:space="preserve"> PAGEREF _Toc439666195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r>
              <w:rPr>
                <w:noProof/>
              </w:rPr>
              <w:fldChar w:fldCharType="end"/>
            </w:r>
          </w:ins>
        </w:p>
        <w:p w14:paraId="62E89C74" w14:textId="77777777" w:rsidR="00A3147C" w:rsidRDefault="008B0D2E">
          <w:pPr>
            <w:pStyle w:val="TOC3"/>
            <w:rPr>
              <w:ins w:id="614" w:author="Anders Hejlsberg" w:date="2016-01-04T10:39:00Z"/>
              <w:rFonts w:eastAsiaTheme="minorEastAsia"/>
              <w:noProof/>
              <w:sz w:val="22"/>
            </w:rPr>
          </w:pPr>
          <w:ins w:id="615" w:author="Anders Hejlsberg" w:date="2016-01-04T10:39:00Z">
            <w:r>
              <w:fldChar w:fldCharType="begin"/>
            </w:r>
            <w:r>
              <w:instrText xml:space="preserve"> HYPERLINK \l "_Toc439666196" </w:instrText>
            </w:r>
            <w:r>
              <w:fldChar w:fldCharType="separate"/>
            </w:r>
            <w:r w:rsidR="00A3147C" w:rsidRPr="0066538F">
              <w:rPr>
                <w:rStyle w:val="Hyperlink"/>
                <w:noProof/>
              </w:rPr>
              <w:t>4.9.2</w:t>
            </w:r>
            <w:r w:rsidR="00A3147C">
              <w:rPr>
                <w:rFonts w:eastAsiaTheme="minorEastAsia"/>
                <w:noProof/>
                <w:sz w:val="22"/>
              </w:rPr>
              <w:tab/>
            </w:r>
            <w:r w:rsidR="00A3147C" w:rsidRPr="0066538F">
              <w:rPr>
                <w:rStyle w:val="Hyperlink"/>
                <w:noProof/>
              </w:rPr>
              <w:t>Super Property Access</w:t>
            </w:r>
            <w:r w:rsidR="00A3147C">
              <w:rPr>
                <w:noProof/>
                <w:webHidden/>
              </w:rPr>
              <w:tab/>
            </w:r>
            <w:r w:rsidR="00A3147C">
              <w:rPr>
                <w:noProof/>
                <w:webHidden/>
              </w:rPr>
              <w:fldChar w:fldCharType="begin"/>
            </w:r>
            <w:r w:rsidR="00A3147C">
              <w:rPr>
                <w:noProof/>
                <w:webHidden/>
              </w:rPr>
              <w:instrText xml:space="preserve"> PAGEREF _Toc439666196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r>
              <w:rPr>
                <w:noProof/>
              </w:rPr>
              <w:fldChar w:fldCharType="end"/>
            </w:r>
          </w:ins>
        </w:p>
        <w:p w14:paraId="10C6EB81" w14:textId="77777777" w:rsidR="00A3147C" w:rsidRDefault="008B0D2E">
          <w:pPr>
            <w:pStyle w:val="TOC2"/>
            <w:tabs>
              <w:tab w:val="left" w:pos="880"/>
              <w:tab w:val="right" w:leader="dot" w:pos="9350"/>
            </w:tabs>
            <w:rPr>
              <w:ins w:id="616" w:author="Anders Hejlsberg" w:date="2016-01-04T10:39:00Z"/>
              <w:rFonts w:eastAsiaTheme="minorEastAsia"/>
              <w:noProof/>
              <w:sz w:val="22"/>
            </w:rPr>
          </w:pPr>
          <w:ins w:id="617" w:author="Anders Hejlsberg" w:date="2016-01-04T10:39:00Z">
            <w:r>
              <w:fldChar w:fldCharType="begin"/>
            </w:r>
            <w:r>
              <w:instrText xml:space="preserve"> HYPERLINK \l "_Toc439666197" </w:instrText>
            </w:r>
            <w:r>
              <w:fldChar w:fldCharType="separate"/>
            </w:r>
            <w:r w:rsidR="00A3147C" w:rsidRPr="0066538F">
              <w:rPr>
                <w:rStyle w:val="Hyperlink"/>
                <w:noProof/>
              </w:rPr>
              <w:t>4.10</w:t>
            </w:r>
            <w:r w:rsidR="00A3147C">
              <w:rPr>
                <w:rFonts w:eastAsiaTheme="minorEastAsia"/>
                <w:noProof/>
                <w:sz w:val="22"/>
              </w:rPr>
              <w:tab/>
            </w:r>
            <w:r w:rsidR="00A3147C" w:rsidRPr="0066538F">
              <w:rPr>
                <w:rStyle w:val="Hyperlink"/>
                <w:noProof/>
              </w:rPr>
              <w:t>Function Expressions</w:t>
            </w:r>
            <w:r w:rsidR="00A3147C">
              <w:rPr>
                <w:noProof/>
                <w:webHidden/>
              </w:rPr>
              <w:tab/>
            </w:r>
            <w:r w:rsidR="00A3147C">
              <w:rPr>
                <w:noProof/>
                <w:webHidden/>
              </w:rPr>
              <w:fldChar w:fldCharType="begin"/>
            </w:r>
            <w:r w:rsidR="00A3147C">
              <w:rPr>
                <w:noProof/>
                <w:webHidden/>
              </w:rPr>
              <w:instrText xml:space="preserve"> PAGEREF _Toc439666197 \h </w:instrText>
            </w:r>
            <w:r w:rsidR="00A3147C">
              <w:rPr>
                <w:noProof/>
                <w:webHidden/>
              </w:rPr>
            </w:r>
            <w:r w:rsidR="00A3147C">
              <w:rPr>
                <w:noProof/>
                <w:webHidden/>
              </w:rPr>
              <w:fldChar w:fldCharType="separate"/>
            </w:r>
            <w:r w:rsidR="00A3147C">
              <w:rPr>
                <w:noProof/>
                <w:webHidden/>
              </w:rPr>
              <w:t>71</w:t>
            </w:r>
            <w:r w:rsidR="00A3147C">
              <w:rPr>
                <w:noProof/>
                <w:webHidden/>
              </w:rPr>
              <w:fldChar w:fldCharType="end"/>
            </w:r>
            <w:r>
              <w:rPr>
                <w:noProof/>
              </w:rPr>
              <w:fldChar w:fldCharType="end"/>
            </w:r>
          </w:ins>
        </w:p>
        <w:p w14:paraId="3A4573C7" w14:textId="77777777" w:rsidR="00A3147C" w:rsidRDefault="008B0D2E">
          <w:pPr>
            <w:pStyle w:val="TOC2"/>
            <w:tabs>
              <w:tab w:val="left" w:pos="880"/>
              <w:tab w:val="right" w:leader="dot" w:pos="9350"/>
            </w:tabs>
            <w:rPr>
              <w:ins w:id="618" w:author="Anders Hejlsberg" w:date="2016-01-04T10:39:00Z"/>
              <w:rFonts w:eastAsiaTheme="minorEastAsia"/>
              <w:noProof/>
              <w:sz w:val="22"/>
            </w:rPr>
          </w:pPr>
          <w:ins w:id="619" w:author="Anders Hejlsberg" w:date="2016-01-04T10:39:00Z">
            <w:r>
              <w:fldChar w:fldCharType="begin"/>
            </w:r>
            <w:r>
              <w:instrText xml:space="preserve"> HYPERLINK \l "_Toc439666198" </w:instrText>
            </w:r>
            <w:r>
              <w:fldChar w:fldCharType="separate"/>
            </w:r>
            <w:r w:rsidR="00A3147C" w:rsidRPr="0066538F">
              <w:rPr>
                <w:rStyle w:val="Hyperlink"/>
                <w:noProof/>
              </w:rPr>
              <w:t>4.11</w:t>
            </w:r>
            <w:r w:rsidR="00A3147C">
              <w:rPr>
                <w:rFonts w:eastAsiaTheme="minorEastAsia"/>
                <w:noProof/>
                <w:sz w:val="22"/>
              </w:rPr>
              <w:tab/>
            </w:r>
            <w:r w:rsidR="00A3147C" w:rsidRPr="0066538F">
              <w:rPr>
                <w:rStyle w:val="Hyperlink"/>
                <w:noProof/>
              </w:rPr>
              <w:t>Arrow Functions</w:t>
            </w:r>
            <w:r w:rsidR="00A3147C">
              <w:rPr>
                <w:noProof/>
                <w:webHidden/>
              </w:rPr>
              <w:tab/>
            </w:r>
            <w:r w:rsidR="00A3147C">
              <w:rPr>
                <w:noProof/>
                <w:webHidden/>
              </w:rPr>
              <w:fldChar w:fldCharType="begin"/>
            </w:r>
            <w:r w:rsidR="00A3147C">
              <w:rPr>
                <w:noProof/>
                <w:webHidden/>
              </w:rPr>
              <w:instrText xml:space="preserve"> PAGEREF _Toc439666198 \h </w:instrText>
            </w:r>
            <w:r w:rsidR="00A3147C">
              <w:rPr>
                <w:noProof/>
                <w:webHidden/>
              </w:rPr>
            </w:r>
            <w:r w:rsidR="00A3147C">
              <w:rPr>
                <w:noProof/>
                <w:webHidden/>
              </w:rPr>
              <w:fldChar w:fldCharType="separate"/>
            </w:r>
            <w:r w:rsidR="00A3147C">
              <w:rPr>
                <w:noProof/>
                <w:webHidden/>
              </w:rPr>
              <w:t>72</w:t>
            </w:r>
            <w:r w:rsidR="00A3147C">
              <w:rPr>
                <w:noProof/>
                <w:webHidden/>
              </w:rPr>
              <w:fldChar w:fldCharType="end"/>
            </w:r>
            <w:r>
              <w:rPr>
                <w:noProof/>
              </w:rPr>
              <w:fldChar w:fldCharType="end"/>
            </w:r>
          </w:ins>
        </w:p>
        <w:p w14:paraId="157770D0" w14:textId="77777777" w:rsidR="00A3147C" w:rsidRDefault="008B0D2E">
          <w:pPr>
            <w:pStyle w:val="TOC2"/>
            <w:tabs>
              <w:tab w:val="left" w:pos="880"/>
              <w:tab w:val="right" w:leader="dot" w:pos="9350"/>
            </w:tabs>
            <w:rPr>
              <w:ins w:id="620" w:author="Anders Hejlsberg" w:date="2016-01-04T10:39:00Z"/>
              <w:rFonts w:eastAsiaTheme="minorEastAsia"/>
              <w:noProof/>
              <w:sz w:val="22"/>
            </w:rPr>
          </w:pPr>
          <w:ins w:id="621" w:author="Anders Hejlsberg" w:date="2016-01-04T10:39:00Z">
            <w:r>
              <w:fldChar w:fldCharType="begin"/>
            </w:r>
            <w:r>
              <w:instrText xml:space="preserve"> HYPERLINK \l "_Toc439666199" </w:instrText>
            </w:r>
            <w:r>
              <w:fldChar w:fldCharType="separate"/>
            </w:r>
            <w:r w:rsidR="00A3147C" w:rsidRPr="0066538F">
              <w:rPr>
                <w:rStyle w:val="Hyperlink"/>
                <w:noProof/>
              </w:rPr>
              <w:t>4.12</w:t>
            </w:r>
            <w:r w:rsidR="00A3147C">
              <w:rPr>
                <w:rFonts w:eastAsiaTheme="minorEastAsia"/>
                <w:noProof/>
                <w:sz w:val="22"/>
              </w:rPr>
              <w:tab/>
            </w:r>
            <w:r w:rsidR="00A3147C" w:rsidRPr="0066538F">
              <w:rPr>
                <w:rStyle w:val="Hyperlink"/>
                <w:noProof/>
              </w:rPr>
              <w:t>Class Expressions</w:t>
            </w:r>
            <w:r w:rsidR="00A3147C">
              <w:rPr>
                <w:noProof/>
                <w:webHidden/>
              </w:rPr>
              <w:tab/>
            </w:r>
            <w:r w:rsidR="00A3147C">
              <w:rPr>
                <w:noProof/>
                <w:webHidden/>
              </w:rPr>
              <w:fldChar w:fldCharType="begin"/>
            </w:r>
            <w:r w:rsidR="00A3147C">
              <w:rPr>
                <w:noProof/>
                <w:webHidden/>
              </w:rPr>
              <w:instrText xml:space="preserve"> PAGEREF _Toc439666199 \h </w:instrText>
            </w:r>
            <w:r w:rsidR="00A3147C">
              <w:rPr>
                <w:noProof/>
                <w:webHidden/>
              </w:rPr>
            </w:r>
            <w:r w:rsidR="00A3147C">
              <w:rPr>
                <w:noProof/>
                <w:webHidden/>
              </w:rPr>
              <w:fldChar w:fldCharType="separate"/>
            </w:r>
            <w:r w:rsidR="00A3147C">
              <w:rPr>
                <w:noProof/>
                <w:webHidden/>
              </w:rPr>
              <w:t>74</w:t>
            </w:r>
            <w:r w:rsidR="00A3147C">
              <w:rPr>
                <w:noProof/>
                <w:webHidden/>
              </w:rPr>
              <w:fldChar w:fldCharType="end"/>
            </w:r>
            <w:r>
              <w:rPr>
                <w:noProof/>
              </w:rPr>
              <w:fldChar w:fldCharType="end"/>
            </w:r>
          </w:ins>
        </w:p>
        <w:p w14:paraId="222F9509" w14:textId="77777777" w:rsidR="00A3147C" w:rsidRDefault="008B0D2E">
          <w:pPr>
            <w:pStyle w:val="TOC2"/>
            <w:tabs>
              <w:tab w:val="left" w:pos="880"/>
              <w:tab w:val="right" w:leader="dot" w:pos="9350"/>
            </w:tabs>
            <w:rPr>
              <w:ins w:id="622" w:author="Anders Hejlsberg" w:date="2016-01-04T10:39:00Z"/>
              <w:rFonts w:eastAsiaTheme="minorEastAsia"/>
              <w:noProof/>
              <w:sz w:val="22"/>
            </w:rPr>
          </w:pPr>
          <w:ins w:id="623" w:author="Anders Hejlsberg" w:date="2016-01-04T10:39:00Z">
            <w:r>
              <w:fldChar w:fldCharType="begin"/>
            </w:r>
            <w:r>
              <w:instrText xml:space="preserve"> HYPERLINK \l "_Toc439666200" </w:instrText>
            </w:r>
            <w:r>
              <w:fldChar w:fldCharType="separate"/>
            </w:r>
            <w:r w:rsidR="00A3147C" w:rsidRPr="0066538F">
              <w:rPr>
                <w:rStyle w:val="Hyperlink"/>
                <w:noProof/>
              </w:rPr>
              <w:t>4.13</w:t>
            </w:r>
            <w:r w:rsidR="00A3147C">
              <w:rPr>
                <w:rFonts w:eastAsiaTheme="minorEastAsia"/>
                <w:noProof/>
                <w:sz w:val="22"/>
              </w:rPr>
              <w:tab/>
            </w:r>
            <w:r w:rsidR="00A3147C" w:rsidRPr="0066538F">
              <w:rPr>
                <w:rStyle w:val="Hyperlink"/>
                <w:noProof/>
              </w:rPr>
              <w:t>Property Access</w:t>
            </w:r>
            <w:r w:rsidR="00A3147C">
              <w:rPr>
                <w:noProof/>
                <w:webHidden/>
              </w:rPr>
              <w:tab/>
            </w:r>
            <w:r w:rsidR="00A3147C">
              <w:rPr>
                <w:noProof/>
                <w:webHidden/>
              </w:rPr>
              <w:fldChar w:fldCharType="begin"/>
            </w:r>
            <w:r w:rsidR="00A3147C">
              <w:rPr>
                <w:noProof/>
                <w:webHidden/>
              </w:rPr>
              <w:instrText xml:space="preserve"> PAGEREF _Toc439666200 \h </w:instrText>
            </w:r>
            <w:r w:rsidR="00A3147C">
              <w:rPr>
                <w:noProof/>
                <w:webHidden/>
              </w:rPr>
            </w:r>
            <w:r w:rsidR="00A3147C">
              <w:rPr>
                <w:noProof/>
                <w:webHidden/>
              </w:rPr>
              <w:fldChar w:fldCharType="separate"/>
            </w:r>
            <w:r w:rsidR="00A3147C">
              <w:rPr>
                <w:noProof/>
                <w:webHidden/>
              </w:rPr>
              <w:t>74</w:t>
            </w:r>
            <w:r w:rsidR="00A3147C">
              <w:rPr>
                <w:noProof/>
                <w:webHidden/>
              </w:rPr>
              <w:fldChar w:fldCharType="end"/>
            </w:r>
            <w:r>
              <w:rPr>
                <w:noProof/>
              </w:rPr>
              <w:fldChar w:fldCharType="end"/>
            </w:r>
          </w:ins>
        </w:p>
        <w:p w14:paraId="167539F6" w14:textId="77777777" w:rsidR="00A3147C" w:rsidRDefault="008B0D2E">
          <w:pPr>
            <w:pStyle w:val="TOC2"/>
            <w:tabs>
              <w:tab w:val="left" w:pos="880"/>
              <w:tab w:val="right" w:leader="dot" w:pos="9350"/>
            </w:tabs>
            <w:rPr>
              <w:ins w:id="624" w:author="Anders Hejlsberg" w:date="2016-01-04T10:39:00Z"/>
              <w:rFonts w:eastAsiaTheme="minorEastAsia"/>
              <w:noProof/>
              <w:sz w:val="22"/>
            </w:rPr>
          </w:pPr>
          <w:ins w:id="625" w:author="Anders Hejlsberg" w:date="2016-01-04T10:39:00Z">
            <w:r>
              <w:fldChar w:fldCharType="begin"/>
            </w:r>
            <w:r>
              <w:instrText xml:space="preserve"> HYPERLINK \l "_Toc439666201" </w:instrText>
            </w:r>
            <w:r>
              <w:fldChar w:fldCharType="separate"/>
            </w:r>
            <w:r w:rsidR="00A3147C" w:rsidRPr="0066538F">
              <w:rPr>
                <w:rStyle w:val="Hyperlink"/>
                <w:noProof/>
              </w:rPr>
              <w:t>4.14</w:t>
            </w:r>
            <w:r w:rsidR="00A3147C">
              <w:rPr>
                <w:rFonts w:eastAsiaTheme="minorEastAsia"/>
                <w:noProof/>
                <w:sz w:val="22"/>
              </w:rPr>
              <w:tab/>
            </w:r>
            <w:r w:rsidR="00A3147C" w:rsidRPr="0066538F">
              <w:rPr>
                <w:rStyle w:val="Hyperlink"/>
                <w:noProof/>
              </w:rPr>
              <w:t>The new Operator</w:t>
            </w:r>
            <w:r w:rsidR="00A3147C">
              <w:rPr>
                <w:noProof/>
                <w:webHidden/>
              </w:rPr>
              <w:tab/>
            </w:r>
            <w:r w:rsidR="00A3147C">
              <w:rPr>
                <w:noProof/>
                <w:webHidden/>
              </w:rPr>
              <w:fldChar w:fldCharType="begin"/>
            </w:r>
            <w:r w:rsidR="00A3147C">
              <w:rPr>
                <w:noProof/>
                <w:webHidden/>
              </w:rPr>
              <w:instrText xml:space="preserve"> PAGEREF _Toc439666201 \h </w:instrText>
            </w:r>
            <w:r w:rsidR="00A3147C">
              <w:rPr>
                <w:noProof/>
                <w:webHidden/>
              </w:rPr>
            </w:r>
            <w:r w:rsidR="00A3147C">
              <w:rPr>
                <w:noProof/>
                <w:webHidden/>
              </w:rPr>
              <w:fldChar w:fldCharType="separate"/>
            </w:r>
            <w:r w:rsidR="00A3147C">
              <w:rPr>
                <w:noProof/>
                <w:webHidden/>
              </w:rPr>
              <w:t>75</w:t>
            </w:r>
            <w:r w:rsidR="00A3147C">
              <w:rPr>
                <w:noProof/>
                <w:webHidden/>
              </w:rPr>
              <w:fldChar w:fldCharType="end"/>
            </w:r>
            <w:r>
              <w:rPr>
                <w:noProof/>
              </w:rPr>
              <w:fldChar w:fldCharType="end"/>
            </w:r>
          </w:ins>
        </w:p>
        <w:p w14:paraId="2A3D54FB" w14:textId="77777777" w:rsidR="00A3147C" w:rsidRDefault="008B0D2E">
          <w:pPr>
            <w:pStyle w:val="TOC2"/>
            <w:tabs>
              <w:tab w:val="left" w:pos="880"/>
              <w:tab w:val="right" w:leader="dot" w:pos="9350"/>
            </w:tabs>
            <w:rPr>
              <w:ins w:id="626" w:author="Anders Hejlsberg" w:date="2016-01-04T10:39:00Z"/>
              <w:rFonts w:eastAsiaTheme="minorEastAsia"/>
              <w:noProof/>
              <w:sz w:val="22"/>
            </w:rPr>
          </w:pPr>
          <w:ins w:id="627" w:author="Anders Hejlsberg" w:date="2016-01-04T10:39:00Z">
            <w:r>
              <w:fldChar w:fldCharType="begin"/>
            </w:r>
            <w:r>
              <w:instrText xml:space="preserve"> HYPERLINK \l "_Toc439666202" </w:instrText>
            </w:r>
            <w:r>
              <w:fldChar w:fldCharType="separate"/>
            </w:r>
            <w:r w:rsidR="00A3147C" w:rsidRPr="0066538F">
              <w:rPr>
                <w:rStyle w:val="Hyperlink"/>
                <w:noProof/>
              </w:rPr>
              <w:t>4.15</w:t>
            </w:r>
            <w:r w:rsidR="00A3147C">
              <w:rPr>
                <w:rFonts w:eastAsiaTheme="minorEastAsia"/>
                <w:noProof/>
                <w:sz w:val="22"/>
              </w:rPr>
              <w:tab/>
            </w:r>
            <w:r w:rsidR="00A3147C" w:rsidRPr="0066538F">
              <w:rPr>
                <w:rStyle w:val="Hyperlink"/>
                <w:noProof/>
              </w:rPr>
              <w:t>Function Calls</w:t>
            </w:r>
            <w:r w:rsidR="00A3147C">
              <w:rPr>
                <w:noProof/>
                <w:webHidden/>
              </w:rPr>
              <w:tab/>
            </w:r>
            <w:r w:rsidR="00A3147C">
              <w:rPr>
                <w:noProof/>
                <w:webHidden/>
              </w:rPr>
              <w:fldChar w:fldCharType="begin"/>
            </w:r>
            <w:r w:rsidR="00A3147C">
              <w:rPr>
                <w:noProof/>
                <w:webHidden/>
              </w:rPr>
              <w:instrText xml:space="preserve"> PAGEREF _Toc439666202 \h </w:instrText>
            </w:r>
            <w:r w:rsidR="00A3147C">
              <w:rPr>
                <w:noProof/>
                <w:webHidden/>
              </w:rPr>
            </w:r>
            <w:r w:rsidR="00A3147C">
              <w:rPr>
                <w:noProof/>
                <w:webHidden/>
              </w:rPr>
              <w:fldChar w:fldCharType="separate"/>
            </w:r>
            <w:r w:rsidR="00A3147C">
              <w:rPr>
                <w:noProof/>
                <w:webHidden/>
              </w:rPr>
              <w:t>76</w:t>
            </w:r>
            <w:r w:rsidR="00A3147C">
              <w:rPr>
                <w:noProof/>
                <w:webHidden/>
              </w:rPr>
              <w:fldChar w:fldCharType="end"/>
            </w:r>
            <w:r>
              <w:rPr>
                <w:noProof/>
              </w:rPr>
              <w:fldChar w:fldCharType="end"/>
            </w:r>
          </w:ins>
        </w:p>
        <w:p w14:paraId="0DF1E705" w14:textId="77777777" w:rsidR="00A3147C" w:rsidRDefault="008B0D2E">
          <w:pPr>
            <w:pStyle w:val="TOC3"/>
            <w:rPr>
              <w:ins w:id="628" w:author="Anders Hejlsberg" w:date="2016-01-04T10:39:00Z"/>
              <w:rFonts w:eastAsiaTheme="minorEastAsia"/>
              <w:noProof/>
              <w:sz w:val="22"/>
            </w:rPr>
          </w:pPr>
          <w:ins w:id="629" w:author="Anders Hejlsberg" w:date="2016-01-04T10:39:00Z">
            <w:r>
              <w:fldChar w:fldCharType="begin"/>
            </w:r>
            <w:r>
              <w:instrText xml:space="preserve"> HYPERLINK \l "_Toc439666203" </w:instrText>
            </w:r>
            <w:r>
              <w:fldChar w:fldCharType="separate"/>
            </w:r>
            <w:r w:rsidR="00A3147C" w:rsidRPr="0066538F">
              <w:rPr>
                <w:rStyle w:val="Hyperlink"/>
                <w:noProof/>
              </w:rPr>
              <w:t>4.15.1</w:t>
            </w:r>
            <w:r w:rsidR="00A3147C">
              <w:rPr>
                <w:rFonts w:eastAsiaTheme="minorEastAsia"/>
                <w:noProof/>
                <w:sz w:val="22"/>
              </w:rPr>
              <w:tab/>
            </w:r>
            <w:r w:rsidR="00A3147C" w:rsidRPr="0066538F">
              <w:rPr>
                <w:rStyle w:val="Hyperlink"/>
                <w:noProof/>
              </w:rPr>
              <w:t>Overload Resolution</w:t>
            </w:r>
            <w:r w:rsidR="00A3147C">
              <w:rPr>
                <w:noProof/>
                <w:webHidden/>
              </w:rPr>
              <w:tab/>
            </w:r>
            <w:r w:rsidR="00A3147C">
              <w:rPr>
                <w:noProof/>
                <w:webHidden/>
              </w:rPr>
              <w:fldChar w:fldCharType="begin"/>
            </w:r>
            <w:r w:rsidR="00A3147C">
              <w:rPr>
                <w:noProof/>
                <w:webHidden/>
              </w:rPr>
              <w:instrText xml:space="preserve"> PAGEREF _Toc439666203 \h </w:instrText>
            </w:r>
            <w:r w:rsidR="00A3147C">
              <w:rPr>
                <w:noProof/>
                <w:webHidden/>
              </w:rPr>
            </w:r>
            <w:r w:rsidR="00A3147C">
              <w:rPr>
                <w:noProof/>
                <w:webHidden/>
              </w:rPr>
              <w:fldChar w:fldCharType="separate"/>
            </w:r>
            <w:r w:rsidR="00A3147C">
              <w:rPr>
                <w:noProof/>
                <w:webHidden/>
              </w:rPr>
              <w:t>76</w:t>
            </w:r>
            <w:r w:rsidR="00A3147C">
              <w:rPr>
                <w:noProof/>
                <w:webHidden/>
              </w:rPr>
              <w:fldChar w:fldCharType="end"/>
            </w:r>
            <w:r>
              <w:rPr>
                <w:noProof/>
              </w:rPr>
              <w:fldChar w:fldCharType="end"/>
            </w:r>
          </w:ins>
        </w:p>
        <w:p w14:paraId="14386962" w14:textId="77777777" w:rsidR="00A3147C" w:rsidRDefault="008B0D2E">
          <w:pPr>
            <w:pStyle w:val="TOC3"/>
            <w:rPr>
              <w:ins w:id="630" w:author="Anders Hejlsberg" w:date="2016-01-04T10:39:00Z"/>
              <w:rFonts w:eastAsiaTheme="minorEastAsia"/>
              <w:noProof/>
              <w:sz w:val="22"/>
            </w:rPr>
          </w:pPr>
          <w:ins w:id="631" w:author="Anders Hejlsberg" w:date="2016-01-04T10:39:00Z">
            <w:r>
              <w:fldChar w:fldCharType="begin"/>
            </w:r>
            <w:r>
              <w:instrText xml:space="preserve"> HYPERLINK \l "_Toc439666204" </w:instrText>
            </w:r>
            <w:r>
              <w:fldChar w:fldCharType="separate"/>
            </w:r>
            <w:r w:rsidR="00A3147C" w:rsidRPr="0066538F">
              <w:rPr>
                <w:rStyle w:val="Hyperlink"/>
                <w:noProof/>
              </w:rPr>
              <w:t>4.15.2</w:t>
            </w:r>
            <w:r w:rsidR="00A3147C">
              <w:rPr>
                <w:rFonts w:eastAsiaTheme="minorEastAsia"/>
                <w:noProof/>
                <w:sz w:val="22"/>
              </w:rPr>
              <w:tab/>
            </w:r>
            <w:r w:rsidR="00A3147C" w:rsidRPr="0066538F">
              <w:rPr>
                <w:rStyle w:val="Hyperlink"/>
                <w:noProof/>
              </w:rPr>
              <w:t>Type Argument Inference</w:t>
            </w:r>
            <w:r w:rsidR="00A3147C">
              <w:rPr>
                <w:noProof/>
                <w:webHidden/>
              </w:rPr>
              <w:tab/>
            </w:r>
            <w:r w:rsidR="00A3147C">
              <w:rPr>
                <w:noProof/>
                <w:webHidden/>
              </w:rPr>
              <w:fldChar w:fldCharType="begin"/>
            </w:r>
            <w:r w:rsidR="00A3147C">
              <w:rPr>
                <w:noProof/>
                <w:webHidden/>
              </w:rPr>
              <w:instrText xml:space="preserve"> PAGEREF _Toc439666204 \h </w:instrText>
            </w:r>
            <w:r w:rsidR="00A3147C">
              <w:rPr>
                <w:noProof/>
                <w:webHidden/>
              </w:rPr>
            </w:r>
            <w:r w:rsidR="00A3147C">
              <w:rPr>
                <w:noProof/>
                <w:webHidden/>
              </w:rPr>
              <w:fldChar w:fldCharType="separate"/>
            </w:r>
            <w:r w:rsidR="00A3147C">
              <w:rPr>
                <w:noProof/>
                <w:webHidden/>
              </w:rPr>
              <w:t>77</w:t>
            </w:r>
            <w:r w:rsidR="00A3147C">
              <w:rPr>
                <w:noProof/>
                <w:webHidden/>
              </w:rPr>
              <w:fldChar w:fldCharType="end"/>
            </w:r>
            <w:r>
              <w:rPr>
                <w:noProof/>
              </w:rPr>
              <w:fldChar w:fldCharType="end"/>
            </w:r>
          </w:ins>
        </w:p>
        <w:p w14:paraId="532FA1C7" w14:textId="77777777" w:rsidR="00A3147C" w:rsidRDefault="008B0D2E">
          <w:pPr>
            <w:pStyle w:val="TOC3"/>
            <w:rPr>
              <w:ins w:id="632" w:author="Anders Hejlsberg" w:date="2016-01-04T10:39:00Z"/>
              <w:rFonts w:eastAsiaTheme="minorEastAsia"/>
              <w:noProof/>
              <w:sz w:val="22"/>
            </w:rPr>
          </w:pPr>
          <w:ins w:id="633" w:author="Anders Hejlsberg" w:date="2016-01-04T10:39:00Z">
            <w:r>
              <w:fldChar w:fldCharType="begin"/>
            </w:r>
            <w:r>
              <w:instrText xml:space="preserve"> HYPERLINK \l "_Toc439666205" </w:instrText>
            </w:r>
            <w:r>
              <w:fldChar w:fldCharType="separate"/>
            </w:r>
            <w:r w:rsidR="00A3147C" w:rsidRPr="0066538F">
              <w:rPr>
                <w:rStyle w:val="Hyperlink"/>
                <w:noProof/>
              </w:rPr>
              <w:t>4.15.3</w:t>
            </w:r>
            <w:r w:rsidR="00A3147C">
              <w:rPr>
                <w:rFonts w:eastAsiaTheme="minorEastAsia"/>
                <w:noProof/>
                <w:sz w:val="22"/>
              </w:rPr>
              <w:tab/>
            </w:r>
            <w:r w:rsidR="00A3147C" w:rsidRPr="0066538F">
              <w:rPr>
                <w:rStyle w:val="Hyperlink"/>
                <w:noProof/>
              </w:rPr>
              <w:t>Grammar Ambiguities</w:t>
            </w:r>
            <w:r w:rsidR="00A3147C">
              <w:rPr>
                <w:noProof/>
                <w:webHidden/>
              </w:rPr>
              <w:tab/>
            </w:r>
            <w:r w:rsidR="00A3147C">
              <w:rPr>
                <w:noProof/>
                <w:webHidden/>
              </w:rPr>
              <w:fldChar w:fldCharType="begin"/>
            </w:r>
            <w:r w:rsidR="00A3147C">
              <w:rPr>
                <w:noProof/>
                <w:webHidden/>
              </w:rPr>
              <w:instrText xml:space="preserve"> PAGEREF _Toc439666205 \h </w:instrText>
            </w:r>
            <w:r w:rsidR="00A3147C">
              <w:rPr>
                <w:noProof/>
                <w:webHidden/>
              </w:rPr>
            </w:r>
            <w:r w:rsidR="00A3147C">
              <w:rPr>
                <w:noProof/>
                <w:webHidden/>
              </w:rPr>
              <w:fldChar w:fldCharType="separate"/>
            </w:r>
            <w:r w:rsidR="00A3147C">
              <w:rPr>
                <w:noProof/>
                <w:webHidden/>
              </w:rPr>
              <w:t>80</w:t>
            </w:r>
            <w:r w:rsidR="00A3147C">
              <w:rPr>
                <w:noProof/>
                <w:webHidden/>
              </w:rPr>
              <w:fldChar w:fldCharType="end"/>
            </w:r>
            <w:r>
              <w:rPr>
                <w:noProof/>
              </w:rPr>
              <w:fldChar w:fldCharType="end"/>
            </w:r>
          </w:ins>
        </w:p>
        <w:p w14:paraId="655E2C94" w14:textId="77777777" w:rsidR="00A3147C" w:rsidRDefault="008B0D2E">
          <w:pPr>
            <w:pStyle w:val="TOC2"/>
            <w:tabs>
              <w:tab w:val="left" w:pos="880"/>
              <w:tab w:val="right" w:leader="dot" w:pos="9350"/>
            </w:tabs>
            <w:rPr>
              <w:ins w:id="634" w:author="Anders Hejlsberg" w:date="2016-01-04T10:39:00Z"/>
              <w:rFonts w:eastAsiaTheme="minorEastAsia"/>
              <w:noProof/>
              <w:sz w:val="22"/>
            </w:rPr>
          </w:pPr>
          <w:ins w:id="635" w:author="Anders Hejlsberg" w:date="2016-01-04T10:39:00Z">
            <w:r>
              <w:fldChar w:fldCharType="begin"/>
            </w:r>
            <w:r>
              <w:instrText xml:space="preserve"> HYPERLINK \l "_Toc439666206" </w:instrText>
            </w:r>
            <w:r>
              <w:fldChar w:fldCharType="separate"/>
            </w:r>
            <w:r w:rsidR="00A3147C" w:rsidRPr="0066538F">
              <w:rPr>
                <w:rStyle w:val="Hyperlink"/>
                <w:noProof/>
              </w:rPr>
              <w:t>4.16</w:t>
            </w:r>
            <w:r w:rsidR="00A3147C">
              <w:rPr>
                <w:rFonts w:eastAsiaTheme="minorEastAsia"/>
                <w:noProof/>
                <w:sz w:val="22"/>
              </w:rPr>
              <w:tab/>
            </w:r>
            <w:r w:rsidR="00A3147C" w:rsidRPr="0066538F">
              <w:rPr>
                <w:rStyle w:val="Hyperlink"/>
                <w:noProof/>
              </w:rPr>
              <w:t>Type Assertions</w:t>
            </w:r>
            <w:r w:rsidR="00A3147C">
              <w:rPr>
                <w:noProof/>
                <w:webHidden/>
              </w:rPr>
              <w:tab/>
            </w:r>
            <w:r w:rsidR="00A3147C">
              <w:rPr>
                <w:noProof/>
                <w:webHidden/>
              </w:rPr>
              <w:fldChar w:fldCharType="begin"/>
            </w:r>
            <w:r w:rsidR="00A3147C">
              <w:rPr>
                <w:noProof/>
                <w:webHidden/>
              </w:rPr>
              <w:instrText xml:space="preserve"> PAGEREF _Toc439666206 \h </w:instrText>
            </w:r>
            <w:r w:rsidR="00A3147C">
              <w:rPr>
                <w:noProof/>
                <w:webHidden/>
              </w:rPr>
            </w:r>
            <w:r w:rsidR="00A3147C">
              <w:rPr>
                <w:noProof/>
                <w:webHidden/>
              </w:rPr>
              <w:fldChar w:fldCharType="separate"/>
            </w:r>
            <w:r w:rsidR="00A3147C">
              <w:rPr>
                <w:noProof/>
                <w:webHidden/>
              </w:rPr>
              <w:t>80</w:t>
            </w:r>
            <w:r w:rsidR="00A3147C">
              <w:rPr>
                <w:noProof/>
                <w:webHidden/>
              </w:rPr>
              <w:fldChar w:fldCharType="end"/>
            </w:r>
            <w:r>
              <w:rPr>
                <w:noProof/>
              </w:rPr>
              <w:fldChar w:fldCharType="end"/>
            </w:r>
          </w:ins>
        </w:p>
        <w:p w14:paraId="68E10912" w14:textId="77777777" w:rsidR="00A3147C" w:rsidRDefault="008B0D2E">
          <w:pPr>
            <w:pStyle w:val="TOC2"/>
            <w:tabs>
              <w:tab w:val="left" w:pos="880"/>
              <w:tab w:val="right" w:leader="dot" w:pos="9350"/>
            </w:tabs>
            <w:rPr>
              <w:ins w:id="636" w:author="Anders Hejlsberg" w:date="2016-01-04T10:39:00Z"/>
              <w:rFonts w:eastAsiaTheme="minorEastAsia"/>
              <w:noProof/>
              <w:sz w:val="22"/>
            </w:rPr>
          </w:pPr>
          <w:ins w:id="637" w:author="Anders Hejlsberg" w:date="2016-01-04T10:39:00Z">
            <w:r>
              <w:fldChar w:fldCharType="begin"/>
            </w:r>
            <w:r>
              <w:instrText xml:space="preserve"> HYPERLINK \l "_Toc439666207" </w:instrText>
            </w:r>
            <w:r>
              <w:fldChar w:fldCharType="separate"/>
            </w:r>
            <w:r w:rsidR="00A3147C" w:rsidRPr="0066538F">
              <w:rPr>
                <w:rStyle w:val="Hyperlink"/>
                <w:noProof/>
              </w:rPr>
              <w:t>4.17</w:t>
            </w:r>
            <w:r w:rsidR="00A3147C">
              <w:rPr>
                <w:rFonts w:eastAsiaTheme="minorEastAsia"/>
                <w:noProof/>
                <w:sz w:val="22"/>
              </w:rPr>
              <w:tab/>
            </w:r>
            <w:r w:rsidR="00A3147C" w:rsidRPr="0066538F">
              <w:rPr>
                <w:rStyle w:val="Hyperlink"/>
                <w:noProof/>
              </w:rPr>
              <w:t>JSX Expressions</w:t>
            </w:r>
            <w:r w:rsidR="00A3147C">
              <w:rPr>
                <w:noProof/>
                <w:webHidden/>
              </w:rPr>
              <w:tab/>
            </w:r>
            <w:r w:rsidR="00A3147C">
              <w:rPr>
                <w:noProof/>
                <w:webHidden/>
              </w:rPr>
              <w:fldChar w:fldCharType="begin"/>
            </w:r>
            <w:r w:rsidR="00A3147C">
              <w:rPr>
                <w:noProof/>
                <w:webHidden/>
              </w:rPr>
              <w:instrText xml:space="preserve"> PAGEREF _Toc439666207 \h </w:instrText>
            </w:r>
            <w:r w:rsidR="00A3147C">
              <w:rPr>
                <w:noProof/>
                <w:webHidden/>
              </w:rPr>
            </w:r>
            <w:r w:rsidR="00A3147C">
              <w:rPr>
                <w:noProof/>
                <w:webHidden/>
              </w:rPr>
              <w:fldChar w:fldCharType="separate"/>
            </w:r>
            <w:r w:rsidR="00A3147C">
              <w:rPr>
                <w:noProof/>
                <w:webHidden/>
              </w:rPr>
              <w:t>81</w:t>
            </w:r>
            <w:r w:rsidR="00A3147C">
              <w:rPr>
                <w:noProof/>
                <w:webHidden/>
              </w:rPr>
              <w:fldChar w:fldCharType="end"/>
            </w:r>
            <w:r>
              <w:rPr>
                <w:noProof/>
              </w:rPr>
              <w:fldChar w:fldCharType="end"/>
            </w:r>
          </w:ins>
        </w:p>
        <w:p w14:paraId="1C25F98B" w14:textId="77777777" w:rsidR="00A3147C" w:rsidRDefault="008B0D2E">
          <w:pPr>
            <w:pStyle w:val="TOC2"/>
            <w:tabs>
              <w:tab w:val="left" w:pos="880"/>
              <w:tab w:val="right" w:leader="dot" w:pos="9350"/>
            </w:tabs>
            <w:rPr>
              <w:ins w:id="638" w:author="Anders Hejlsberg" w:date="2016-01-04T10:39:00Z"/>
              <w:rFonts w:eastAsiaTheme="minorEastAsia"/>
              <w:noProof/>
              <w:sz w:val="22"/>
            </w:rPr>
          </w:pPr>
          <w:ins w:id="639" w:author="Anders Hejlsberg" w:date="2016-01-04T10:39:00Z">
            <w:r>
              <w:fldChar w:fldCharType="begin"/>
            </w:r>
            <w:r>
              <w:instrText xml:space="preserve"> HYPERLINK \l "_Toc439666208" </w:instrText>
            </w:r>
            <w:r>
              <w:fldChar w:fldCharType="separate"/>
            </w:r>
            <w:r w:rsidR="00A3147C" w:rsidRPr="0066538F">
              <w:rPr>
                <w:rStyle w:val="Hyperlink"/>
                <w:noProof/>
              </w:rPr>
              <w:t>4.18</w:t>
            </w:r>
            <w:r w:rsidR="00A3147C">
              <w:rPr>
                <w:rFonts w:eastAsiaTheme="minorEastAsia"/>
                <w:noProof/>
                <w:sz w:val="22"/>
              </w:rPr>
              <w:tab/>
            </w:r>
            <w:r w:rsidR="00A3147C" w:rsidRPr="0066538F">
              <w:rPr>
                <w:rStyle w:val="Hyperlink"/>
                <w:noProof/>
              </w:rPr>
              <w:t>Unary Operators</w:t>
            </w:r>
            <w:r w:rsidR="00A3147C">
              <w:rPr>
                <w:noProof/>
                <w:webHidden/>
              </w:rPr>
              <w:tab/>
            </w:r>
            <w:r w:rsidR="00A3147C">
              <w:rPr>
                <w:noProof/>
                <w:webHidden/>
              </w:rPr>
              <w:fldChar w:fldCharType="begin"/>
            </w:r>
            <w:r w:rsidR="00A3147C">
              <w:rPr>
                <w:noProof/>
                <w:webHidden/>
              </w:rPr>
              <w:instrText xml:space="preserve"> PAGEREF _Toc439666208 \h </w:instrText>
            </w:r>
            <w:r w:rsidR="00A3147C">
              <w:rPr>
                <w:noProof/>
                <w:webHidden/>
              </w:rPr>
            </w:r>
            <w:r w:rsidR="00A3147C">
              <w:rPr>
                <w:noProof/>
                <w:webHidden/>
              </w:rPr>
              <w:fldChar w:fldCharType="separate"/>
            </w:r>
            <w:r w:rsidR="00A3147C">
              <w:rPr>
                <w:noProof/>
                <w:webHidden/>
              </w:rPr>
              <w:t>81</w:t>
            </w:r>
            <w:r w:rsidR="00A3147C">
              <w:rPr>
                <w:noProof/>
                <w:webHidden/>
              </w:rPr>
              <w:fldChar w:fldCharType="end"/>
            </w:r>
            <w:r>
              <w:rPr>
                <w:noProof/>
              </w:rPr>
              <w:fldChar w:fldCharType="end"/>
            </w:r>
          </w:ins>
        </w:p>
        <w:p w14:paraId="77E30297" w14:textId="77777777" w:rsidR="00A3147C" w:rsidRDefault="008B0D2E">
          <w:pPr>
            <w:pStyle w:val="TOC3"/>
            <w:rPr>
              <w:ins w:id="640" w:author="Anders Hejlsberg" w:date="2016-01-04T10:39:00Z"/>
              <w:rFonts w:eastAsiaTheme="minorEastAsia"/>
              <w:noProof/>
              <w:sz w:val="22"/>
            </w:rPr>
          </w:pPr>
          <w:ins w:id="641" w:author="Anders Hejlsberg" w:date="2016-01-04T10:39:00Z">
            <w:r>
              <w:fldChar w:fldCharType="begin"/>
            </w:r>
            <w:r>
              <w:instrText xml:space="preserve"> HYPERLINK \l "_Toc439666209" </w:instrText>
            </w:r>
            <w:r>
              <w:fldChar w:fldCharType="separate"/>
            </w:r>
            <w:r w:rsidR="00A3147C" w:rsidRPr="0066538F">
              <w:rPr>
                <w:rStyle w:val="Hyperlink"/>
                <w:noProof/>
              </w:rPr>
              <w:t>4.18.1</w:t>
            </w:r>
            <w:r w:rsidR="00A3147C">
              <w:rPr>
                <w:rFonts w:eastAsiaTheme="minorEastAsia"/>
                <w:noProof/>
                <w:sz w:val="22"/>
              </w:rPr>
              <w:tab/>
            </w:r>
            <w:r w:rsidR="00A3147C" w:rsidRPr="0066538F">
              <w:rPr>
                <w:rStyle w:val="Hyperlink"/>
                <w:noProof/>
              </w:rPr>
              <w:t>The ++ and -- operators</w:t>
            </w:r>
            <w:r w:rsidR="00A3147C">
              <w:rPr>
                <w:noProof/>
                <w:webHidden/>
              </w:rPr>
              <w:tab/>
            </w:r>
            <w:r w:rsidR="00A3147C">
              <w:rPr>
                <w:noProof/>
                <w:webHidden/>
              </w:rPr>
              <w:fldChar w:fldCharType="begin"/>
            </w:r>
            <w:r w:rsidR="00A3147C">
              <w:rPr>
                <w:noProof/>
                <w:webHidden/>
              </w:rPr>
              <w:instrText xml:space="preserve"> PAGEREF _Toc439666209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r>
              <w:rPr>
                <w:noProof/>
              </w:rPr>
              <w:fldChar w:fldCharType="end"/>
            </w:r>
          </w:ins>
        </w:p>
        <w:p w14:paraId="5AE7446E" w14:textId="77777777" w:rsidR="00A3147C" w:rsidRDefault="008B0D2E">
          <w:pPr>
            <w:pStyle w:val="TOC3"/>
            <w:rPr>
              <w:ins w:id="642" w:author="Anders Hejlsberg" w:date="2016-01-04T10:39:00Z"/>
              <w:rFonts w:eastAsiaTheme="minorEastAsia"/>
              <w:noProof/>
              <w:sz w:val="22"/>
            </w:rPr>
          </w:pPr>
          <w:ins w:id="643" w:author="Anders Hejlsberg" w:date="2016-01-04T10:39:00Z">
            <w:r>
              <w:fldChar w:fldCharType="begin"/>
            </w:r>
            <w:r>
              <w:instrText xml:space="preserve"> HYPERLINK \l "_Toc439666210" </w:instrText>
            </w:r>
            <w:r>
              <w:fldChar w:fldCharType="separate"/>
            </w:r>
            <w:r w:rsidR="00A3147C" w:rsidRPr="0066538F">
              <w:rPr>
                <w:rStyle w:val="Hyperlink"/>
                <w:noProof/>
              </w:rPr>
              <w:t>4.18.2</w:t>
            </w:r>
            <w:r w:rsidR="00A3147C">
              <w:rPr>
                <w:rFonts w:eastAsiaTheme="minorEastAsia"/>
                <w:noProof/>
                <w:sz w:val="22"/>
              </w:rPr>
              <w:tab/>
            </w:r>
            <w:r w:rsidR="00A3147C" w:rsidRPr="0066538F">
              <w:rPr>
                <w:rStyle w:val="Hyperlink"/>
                <w:noProof/>
              </w:rPr>
              <w:t>The +, –, and ~ operators</w:t>
            </w:r>
            <w:r w:rsidR="00A3147C">
              <w:rPr>
                <w:noProof/>
                <w:webHidden/>
              </w:rPr>
              <w:tab/>
            </w:r>
            <w:r w:rsidR="00A3147C">
              <w:rPr>
                <w:noProof/>
                <w:webHidden/>
              </w:rPr>
              <w:fldChar w:fldCharType="begin"/>
            </w:r>
            <w:r w:rsidR="00A3147C">
              <w:rPr>
                <w:noProof/>
                <w:webHidden/>
              </w:rPr>
              <w:instrText xml:space="preserve"> PAGEREF _Toc439666210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r>
              <w:rPr>
                <w:noProof/>
              </w:rPr>
              <w:fldChar w:fldCharType="end"/>
            </w:r>
          </w:ins>
        </w:p>
        <w:p w14:paraId="75390740" w14:textId="77777777" w:rsidR="00A3147C" w:rsidRDefault="008B0D2E">
          <w:pPr>
            <w:pStyle w:val="TOC3"/>
            <w:rPr>
              <w:ins w:id="644" w:author="Anders Hejlsberg" w:date="2016-01-04T10:39:00Z"/>
              <w:rFonts w:eastAsiaTheme="minorEastAsia"/>
              <w:noProof/>
              <w:sz w:val="22"/>
            </w:rPr>
          </w:pPr>
          <w:ins w:id="645" w:author="Anders Hejlsberg" w:date="2016-01-04T10:39:00Z">
            <w:r>
              <w:fldChar w:fldCharType="begin"/>
            </w:r>
            <w:r>
              <w:instrText xml:space="preserve"> HYPERLINK \l "_Toc43966621</w:instrText>
            </w:r>
            <w:r>
              <w:instrText xml:space="preserve">1" </w:instrText>
            </w:r>
            <w:r>
              <w:fldChar w:fldCharType="separate"/>
            </w:r>
            <w:r w:rsidR="00A3147C" w:rsidRPr="0066538F">
              <w:rPr>
                <w:rStyle w:val="Hyperlink"/>
                <w:noProof/>
              </w:rPr>
              <w:t>4.18.3</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_Toc439666211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r>
              <w:rPr>
                <w:noProof/>
              </w:rPr>
              <w:fldChar w:fldCharType="end"/>
            </w:r>
          </w:ins>
        </w:p>
        <w:p w14:paraId="27D8138B" w14:textId="77777777" w:rsidR="00A3147C" w:rsidRDefault="008B0D2E">
          <w:pPr>
            <w:pStyle w:val="TOC3"/>
            <w:rPr>
              <w:ins w:id="646" w:author="Anders Hejlsberg" w:date="2016-01-04T10:39:00Z"/>
              <w:rFonts w:eastAsiaTheme="minorEastAsia"/>
              <w:noProof/>
              <w:sz w:val="22"/>
            </w:rPr>
          </w:pPr>
          <w:ins w:id="647" w:author="Anders Hejlsberg" w:date="2016-01-04T10:39:00Z">
            <w:r>
              <w:fldChar w:fldCharType="begin"/>
            </w:r>
            <w:r>
              <w:instrText xml:space="preserve"> HYPERLINK \l "_Toc439666212" </w:instrText>
            </w:r>
            <w:r>
              <w:fldChar w:fldCharType="separate"/>
            </w:r>
            <w:r w:rsidR="00A3147C" w:rsidRPr="0066538F">
              <w:rPr>
                <w:rStyle w:val="Hyperlink"/>
                <w:noProof/>
              </w:rPr>
              <w:t>4.18.4</w:t>
            </w:r>
            <w:r w:rsidR="00A3147C">
              <w:rPr>
                <w:rFonts w:eastAsiaTheme="minorEastAsia"/>
                <w:noProof/>
                <w:sz w:val="22"/>
              </w:rPr>
              <w:tab/>
            </w:r>
            <w:r w:rsidR="00A3147C" w:rsidRPr="0066538F">
              <w:rPr>
                <w:rStyle w:val="Hyperlink"/>
                <w:noProof/>
              </w:rPr>
              <w:t>The delete Operator</w:t>
            </w:r>
            <w:r w:rsidR="00A3147C">
              <w:rPr>
                <w:noProof/>
                <w:webHidden/>
              </w:rPr>
              <w:tab/>
            </w:r>
            <w:r w:rsidR="00A3147C">
              <w:rPr>
                <w:noProof/>
                <w:webHidden/>
              </w:rPr>
              <w:fldChar w:fldCharType="begin"/>
            </w:r>
            <w:r w:rsidR="00A3147C">
              <w:rPr>
                <w:noProof/>
                <w:webHidden/>
              </w:rPr>
              <w:instrText xml:space="preserve"> PAGEREF _Toc439666212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r>
              <w:rPr>
                <w:noProof/>
              </w:rPr>
              <w:fldChar w:fldCharType="end"/>
            </w:r>
          </w:ins>
        </w:p>
        <w:p w14:paraId="2772878D" w14:textId="77777777" w:rsidR="00A3147C" w:rsidRDefault="008B0D2E">
          <w:pPr>
            <w:pStyle w:val="TOC3"/>
            <w:rPr>
              <w:ins w:id="648" w:author="Anders Hejlsberg" w:date="2016-01-04T10:39:00Z"/>
              <w:rFonts w:eastAsiaTheme="minorEastAsia"/>
              <w:noProof/>
              <w:sz w:val="22"/>
            </w:rPr>
          </w:pPr>
          <w:ins w:id="649" w:author="Anders Hejlsberg" w:date="2016-01-04T10:39:00Z">
            <w:r>
              <w:fldChar w:fldCharType="begin"/>
            </w:r>
            <w:r>
              <w:instrText xml:space="preserve"> HYPERLINK \l "_Toc439666213" </w:instrText>
            </w:r>
            <w:r>
              <w:fldChar w:fldCharType="separate"/>
            </w:r>
            <w:r w:rsidR="00A3147C" w:rsidRPr="0066538F">
              <w:rPr>
                <w:rStyle w:val="Hyperlink"/>
                <w:noProof/>
              </w:rPr>
              <w:t>4.18.5</w:t>
            </w:r>
            <w:r w:rsidR="00A3147C">
              <w:rPr>
                <w:rFonts w:eastAsiaTheme="minorEastAsia"/>
                <w:noProof/>
                <w:sz w:val="22"/>
              </w:rPr>
              <w:tab/>
            </w:r>
            <w:r w:rsidR="00A3147C" w:rsidRPr="0066538F">
              <w:rPr>
                <w:rStyle w:val="Hyperlink"/>
                <w:noProof/>
              </w:rPr>
              <w:t>The void Operator</w:t>
            </w:r>
            <w:r w:rsidR="00A3147C">
              <w:rPr>
                <w:noProof/>
                <w:webHidden/>
              </w:rPr>
              <w:tab/>
            </w:r>
            <w:r w:rsidR="00A3147C">
              <w:rPr>
                <w:noProof/>
                <w:webHidden/>
              </w:rPr>
              <w:fldChar w:fldCharType="begin"/>
            </w:r>
            <w:r w:rsidR="00A3147C">
              <w:rPr>
                <w:noProof/>
                <w:webHidden/>
              </w:rPr>
              <w:instrText xml:space="preserve"> PAGEREF _Toc439666213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r>
              <w:rPr>
                <w:noProof/>
              </w:rPr>
              <w:fldChar w:fldCharType="end"/>
            </w:r>
          </w:ins>
        </w:p>
        <w:p w14:paraId="6FC6EDB5" w14:textId="77777777" w:rsidR="00A3147C" w:rsidRDefault="008B0D2E">
          <w:pPr>
            <w:pStyle w:val="TOC3"/>
            <w:rPr>
              <w:ins w:id="650" w:author="Anders Hejlsberg" w:date="2016-01-04T10:39:00Z"/>
              <w:rFonts w:eastAsiaTheme="minorEastAsia"/>
              <w:noProof/>
              <w:sz w:val="22"/>
            </w:rPr>
          </w:pPr>
          <w:ins w:id="651" w:author="Anders Hejlsberg" w:date="2016-01-04T10:39:00Z">
            <w:r>
              <w:fldChar w:fldCharType="begin"/>
            </w:r>
            <w:r>
              <w:instrText xml:space="preserve"> HYPERLINK \l "_Toc439666214" </w:instrText>
            </w:r>
            <w:r>
              <w:fldChar w:fldCharType="separate"/>
            </w:r>
            <w:r w:rsidR="00A3147C" w:rsidRPr="0066538F">
              <w:rPr>
                <w:rStyle w:val="Hyperlink"/>
                <w:noProof/>
              </w:rPr>
              <w:t>4.18.6</w:t>
            </w:r>
            <w:r w:rsidR="00A3147C">
              <w:rPr>
                <w:rFonts w:eastAsiaTheme="minorEastAsia"/>
                <w:noProof/>
                <w:sz w:val="22"/>
              </w:rPr>
              <w:tab/>
            </w:r>
            <w:r w:rsidR="00A3147C" w:rsidRPr="0066538F">
              <w:rPr>
                <w:rStyle w:val="Hyperlink"/>
                <w:noProof/>
              </w:rPr>
              <w:t>The typeof Operator</w:t>
            </w:r>
            <w:r w:rsidR="00A3147C">
              <w:rPr>
                <w:noProof/>
                <w:webHidden/>
              </w:rPr>
              <w:tab/>
            </w:r>
            <w:r w:rsidR="00A3147C">
              <w:rPr>
                <w:noProof/>
                <w:webHidden/>
              </w:rPr>
              <w:fldChar w:fldCharType="begin"/>
            </w:r>
            <w:r w:rsidR="00A3147C">
              <w:rPr>
                <w:noProof/>
                <w:webHidden/>
              </w:rPr>
              <w:instrText xml:space="preserve"> PAGEREF _Toc439666214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r>
              <w:rPr>
                <w:noProof/>
              </w:rPr>
              <w:fldChar w:fldCharType="end"/>
            </w:r>
          </w:ins>
        </w:p>
        <w:p w14:paraId="3D9A2F84" w14:textId="77777777" w:rsidR="00A3147C" w:rsidRDefault="008B0D2E">
          <w:pPr>
            <w:pStyle w:val="TOC2"/>
            <w:tabs>
              <w:tab w:val="left" w:pos="880"/>
              <w:tab w:val="right" w:leader="dot" w:pos="9350"/>
            </w:tabs>
            <w:rPr>
              <w:ins w:id="652" w:author="Anders Hejlsberg" w:date="2016-01-04T10:39:00Z"/>
              <w:rFonts w:eastAsiaTheme="minorEastAsia"/>
              <w:noProof/>
              <w:sz w:val="22"/>
            </w:rPr>
          </w:pPr>
          <w:ins w:id="653" w:author="Anders Hejlsberg" w:date="2016-01-04T10:39:00Z">
            <w:r>
              <w:fldChar w:fldCharType="begin"/>
            </w:r>
            <w:r>
              <w:instrText xml:space="preserve"> HYPERLINK \l "_Toc439666215" </w:instrText>
            </w:r>
            <w:r>
              <w:fldChar w:fldCharType="separate"/>
            </w:r>
            <w:r w:rsidR="00A3147C" w:rsidRPr="0066538F">
              <w:rPr>
                <w:rStyle w:val="Hyperlink"/>
                <w:noProof/>
              </w:rPr>
              <w:t>4.19</w:t>
            </w:r>
            <w:r w:rsidR="00A3147C">
              <w:rPr>
                <w:rFonts w:eastAsiaTheme="minorEastAsia"/>
                <w:noProof/>
                <w:sz w:val="22"/>
              </w:rPr>
              <w:tab/>
            </w:r>
            <w:r w:rsidR="00A3147C" w:rsidRPr="0066538F">
              <w:rPr>
                <w:rStyle w:val="Hyperlink"/>
                <w:noProof/>
              </w:rPr>
              <w:t>Binary Operators</w:t>
            </w:r>
            <w:r w:rsidR="00A3147C">
              <w:rPr>
                <w:noProof/>
                <w:webHidden/>
              </w:rPr>
              <w:tab/>
            </w:r>
            <w:r w:rsidR="00A3147C">
              <w:rPr>
                <w:noProof/>
                <w:webHidden/>
              </w:rPr>
              <w:fldChar w:fldCharType="begin"/>
            </w:r>
            <w:r w:rsidR="00A3147C">
              <w:rPr>
                <w:noProof/>
                <w:webHidden/>
              </w:rPr>
              <w:instrText xml:space="preserve"> PAGEREF _Toc439666215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r>
              <w:rPr>
                <w:noProof/>
              </w:rPr>
              <w:fldChar w:fldCharType="end"/>
            </w:r>
          </w:ins>
        </w:p>
        <w:p w14:paraId="5F1DB10B" w14:textId="77777777" w:rsidR="00A3147C" w:rsidRDefault="008B0D2E">
          <w:pPr>
            <w:pStyle w:val="TOC3"/>
            <w:rPr>
              <w:ins w:id="654" w:author="Anders Hejlsberg" w:date="2016-01-04T10:39:00Z"/>
              <w:rFonts w:eastAsiaTheme="minorEastAsia"/>
              <w:noProof/>
              <w:sz w:val="22"/>
            </w:rPr>
          </w:pPr>
          <w:ins w:id="655" w:author="Anders Hejlsberg" w:date="2016-01-04T10:39:00Z">
            <w:r>
              <w:fldChar w:fldCharType="begin"/>
            </w:r>
            <w:r>
              <w:instrText xml:space="preserve"> HYPERLINK \l "_Toc439666216" </w:instrText>
            </w:r>
            <w:r>
              <w:fldChar w:fldCharType="separate"/>
            </w:r>
            <w:r w:rsidR="00A3147C" w:rsidRPr="0066538F">
              <w:rPr>
                <w:rStyle w:val="Hyperlink"/>
                <w:noProof/>
              </w:rPr>
              <w:t>4.19.1</w:t>
            </w:r>
            <w:r w:rsidR="00A3147C">
              <w:rPr>
                <w:rFonts w:eastAsiaTheme="minorEastAsia"/>
                <w:noProof/>
                <w:sz w:val="22"/>
              </w:rPr>
              <w:tab/>
            </w:r>
            <w:r w:rsidR="00A3147C" w:rsidRPr="0066538F">
              <w:rPr>
                <w:rStyle w:val="Hyperlink"/>
                <w:noProof/>
              </w:rPr>
              <w:t>The *, /, %, –, &lt;&lt;, &gt;&gt;, &gt;&gt;&gt;, &amp;, ^, and | operators</w:t>
            </w:r>
            <w:r w:rsidR="00A3147C">
              <w:rPr>
                <w:noProof/>
                <w:webHidden/>
              </w:rPr>
              <w:tab/>
            </w:r>
            <w:r w:rsidR="00A3147C">
              <w:rPr>
                <w:noProof/>
                <w:webHidden/>
              </w:rPr>
              <w:fldChar w:fldCharType="begin"/>
            </w:r>
            <w:r w:rsidR="00A3147C">
              <w:rPr>
                <w:noProof/>
                <w:webHidden/>
              </w:rPr>
              <w:instrText xml:space="preserve"> PAGEREF _Toc439666216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r>
              <w:rPr>
                <w:noProof/>
              </w:rPr>
              <w:fldChar w:fldCharType="end"/>
            </w:r>
          </w:ins>
        </w:p>
        <w:p w14:paraId="111DE7E3" w14:textId="77777777" w:rsidR="00A3147C" w:rsidRDefault="008B0D2E">
          <w:pPr>
            <w:pStyle w:val="TOC3"/>
            <w:rPr>
              <w:ins w:id="656" w:author="Anders Hejlsberg" w:date="2016-01-04T10:39:00Z"/>
              <w:rFonts w:eastAsiaTheme="minorEastAsia"/>
              <w:noProof/>
              <w:sz w:val="22"/>
            </w:rPr>
          </w:pPr>
          <w:ins w:id="657" w:author="Anders Hejlsberg" w:date="2016-01-04T10:39:00Z">
            <w:r>
              <w:lastRenderedPageBreak/>
              <w:fldChar w:fldCharType="begin"/>
            </w:r>
            <w:r>
              <w:instrText xml:space="preserve"> HYPERLINK \l "_Toc439666217" </w:instrText>
            </w:r>
            <w:r>
              <w:fldChar w:fldCharType="separate"/>
            </w:r>
            <w:r w:rsidR="00A3147C" w:rsidRPr="0066538F">
              <w:rPr>
                <w:rStyle w:val="Hyperlink"/>
                <w:noProof/>
              </w:rPr>
              <w:t>4.19.2</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_Toc439666217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r>
              <w:rPr>
                <w:noProof/>
              </w:rPr>
              <w:fldChar w:fldCharType="end"/>
            </w:r>
          </w:ins>
        </w:p>
        <w:p w14:paraId="4355B0BA" w14:textId="77777777" w:rsidR="00A3147C" w:rsidRDefault="008B0D2E">
          <w:pPr>
            <w:pStyle w:val="TOC3"/>
            <w:rPr>
              <w:ins w:id="658" w:author="Anders Hejlsberg" w:date="2016-01-04T10:39:00Z"/>
              <w:rFonts w:eastAsiaTheme="minorEastAsia"/>
              <w:noProof/>
              <w:sz w:val="22"/>
            </w:rPr>
          </w:pPr>
          <w:ins w:id="659" w:author="Anders Hejlsberg" w:date="2016-01-04T10:39:00Z">
            <w:r>
              <w:fldChar w:fldCharType="begin"/>
            </w:r>
            <w:r>
              <w:instrText xml:space="preserve"> HYPERLINK \l "_Toc439666218" </w:instrText>
            </w:r>
            <w:r>
              <w:fldChar w:fldCharType="separate"/>
            </w:r>
            <w:r w:rsidR="00A3147C" w:rsidRPr="0066538F">
              <w:rPr>
                <w:rStyle w:val="Hyperlink"/>
                <w:noProof/>
              </w:rPr>
              <w:t>4.19.3</w:t>
            </w:r>
            <w:r w:rsidR="00A3147C">
              <w:rPr>
                <w:rFonts w:eastAsiaTheme="minorEastAsia"/>
                <w:noProof/>
                <w:sz w:val="22"/>
              </w:rPr>
              <w:tab/>
            </w:r>
            <w:r w:rsidR="00A3147C" w:rsidRPr="0066538F">
              <w:rPr>
                <w:rStyle w:val="Hyperlink"/>
                <w:noProof/>
              </w:rPr>
              <w:t>The &lt;, &gt;, &lt;=, &gt;=, ==, !=, ===, and !== operators</w:t>
            </w:r>
            <w:r w:rsidR="00A3147C">
              <w:rPr>
                <w:noProof/>
                <w:webHidden/>
              </w:rPr>
              <w:tab/>
            </w:r>
            <w:r w:rsidR="00A3147C">
              <w:rPr>
                <w:noProof/>
                <w:webHidden/>
              </w:rPr>
              <w:fldChar w:fldCharType="begin"/>
            </w:r>
            <w:r w:rsidR="00A3147C">
              <w:rPr>
                <w:noProof/>
                <w:webHidden/>
              </w:rPr>
              <w:instrText xml:space="preserve"> PAGEREF _Toc439666218 \h </w:instrText>
            </w:r>
            <w:r w:rsidR="00A3147C">
              <w:rPr>
                <w:noProof/>
                <w:webHidden/>
              </w:rPr>
            </w:r>
            <w:r w:rsidR="00A3147C">
              <w:rPr>
                <w:noProof/>
                <w:webHidden/>
              </w:rPr>
              <w:fldChar w:fldCharType="separate"/>
            </w:r>
            <w:r w:rsidR="00A3147C">
              <w:rPr>
                <w:noProof/>
                <w:webHidden/>
              </w:rPr>
              <w:t>84</w:t>
            </w:r>
            <w:r w:rsidR="00A3147C">
              <w:rPr>
                <w:noProof/>
                <w:webHidden/>
              </w:rPr>
              <w:fldChar w:fldCharType="end"/>
            </w:r>
            <w:r>
              <w:rPr>
                <w:noProof/>
              </w:rPr>
              <w:fldChar w:fldCharType="end"/>
            </w:r>
          </w:ins>
        </w:p>
        <w:p w14:paraId="4969B16D" w14:textId="77777777" w:rsidR="00A3147C" w:rsidRDefault="008B0D2E">
          <w:pPr>
            <w:pStyle w:val="TOC3"/>
            <w:rPr>
              <w:ins w:id="660" w:author="Anders Hejlsberg" w:date="2016-01-04T10:39:00Z"/>
              <w:rFonts w:eastAsiaTheme="minorEastAsia"/>
              <w:noProof/>
              <w:sz w:val="22"/>
            </w:rPr>
          </w:pPr>
          <w:ins w:id="661" w:author="Anders Hejlsberg" w:date="2016-01-04T10:39:00Z">
            <w:r>
              <w:fldChar w:fldCharType="begin"/>
            </w:r>
            <w:r>
              <w:instrText xml:space="preserve"> HYPERLINK \l "_Toc439666219" </w:instrText>
            </w:r>
            <w:r>
              <w:fldChar w:fldCharType="separate"/>
            </w:r>
            <w:r w:rsidR="00A3147C" w:rsidRPr="0066538F">
              <w:rPr>
                <w:rStyle w:val="Hyperlink"/>
                <w:noProof/>
              </w:rPr>
              <w:t>4.19.4</w:t>
            </w:r>
            <w:r w:rsidR="00A3147C">
              <w:rPr>
                <w:rFonts w:eastAsiaTheme="minorEastAsia"/>
                <w:noProof/>
                <w:sz w:val="22"/>
              </w:rPr>
              <w:tab/>
            </w:r>
            <w:r w:rsidR="00A3147C" w:rsidRPr="0066538F">
              <w:rPr>
                <w:rStyle w:val="Hyperlink"/>
                <w:noProof/>
              </w:rPr>
              <w:t>The instanceof operator</w:t>
            </w:r>
            <w:r w:rsidR="00A3147C">
              <w:rPr>
                <w:noProof/>
                <w:webHidden/>
              </w:rPr>
              <w:tab/>
            </w:r>
            <w:r w:rsidR="00A3147C">
              <w:rPr>
                <w:noProof/>
                <w:webHidden/>
              </w:rPr>
              <w:fldChar w:fldCharType="begin"/>
            </w:r>
            <w:r w:rsidR="00A3147C">
              <w:rPr>
                <w:noProof/>
                <w:webHidden/>
              </w:rPr>
              <w:instrText xml:space="preserve"> PAGEREF _Toc439666219 \h </w:instrText>
            </w:r>
            <w:r w:rsidR="00A3147C">
              <w:rPr>
                <w:noProof/>
                <w:webHidden/>
              </w:rPr>
            </w:r>
            <w:r w:rsidR="00A3147C">
              <w:rPr>
                <w:noProof/>
                <w:webHidden/>
              </w:rPr>
              <w:fldChar w:fldCharType="separate"/>
            </w:r>
            <w:r w:rsidR="00A3147C">
              <w:rPr>
                <w:noProof/>
                <w:webHidden/>
              </w:rPr>
              <w:t>84</w:t>
            </w:r>
            <w:r w:rsidR="00A3147C">
              <w:rPr>
                <w:noProof/>
                <w:webHidden/>
              </w:rPr>
              <w:fldChar w:fldCharType="end"/>
            </w:r>
            <w:r>
              <w:rPr>
                <w:noProof/>
              </w:rPr>
              <w:fldChar w:fldCharType="end"/>
            </w:r>
          </w:ins>
        </w:p>
        <w:p w14:paraId="76C884FA" w14:textId="77777777" w:rsidR="00A3147C" w:rsidRDefault="008B0D2E">
          <w:pPr>
            <w:pStyle w:val="TOC3"/>
            <w:rPr>
              <w:ins w:id="662" w:author="Anders Hejlsberg" w:date="2016-01-04T10:39:00Z"/>
              <w:rFonts w:eastAsiaTheme="minorEastAsia"/>
              <w:noProof/>
              <w:sz w:val="22"/>
            </w:rPr>
          </w:pPr>
          <w:ins w:id="663" w:author="Anders Hejlsberg" w:date="2016-01-04T10:39:00Z">
            <w:r>
              <w:fldChar w:fldCharType="begin"/>
            </w:r>
            <w:r>
              <w:instrText xml:space="preserve"> HYPERLINK \l "_Toc439666220"</w:instrText>
            </w:r>
            <w:r>
              <w:instrText xml:space="preserve"> </w:instrText>
            </w:r>
            <w:r>
              <w:fldChar w:fldCharType="separate"/>
            </w:r>
            <w:r w:rsidR="00A3147C" w:rsidRPr="0066538F">
              <w:rPr>
                <w:rStyle w:val="Hyperlink"/>
                <w:noProof/>
              </w:rPr>
              <w:t>4.19.5</w:t>
            </w:r>
            <w:r w:rsidR="00A3147C">
              <w:rPr>
                <w:rFonts w:eastAsiaTheme="minorEastAsia"/>
                <w:noProof/>
                <w:sz w:val="22"/>
              </w:rPr>
              <w:tab/>
            </w:r>
            <w:r w:rsidR="00A3147C" w:rsidRPr="0066538F">
              <w:rPr>
                <w:rStyle w:val="Hyperlink"/>
                <w:noProof/>
              </w:rPr>
              <w:t>The in operator</w:t>
            </w:r>
            <w:r w:rsidR="00A3147C">
              <w:rPr>
                <w:noProof/>
                <w:webHidden/>
              </w:rPr>
              <w:tab/>
            </w:r>
            <w:r w:rsidR="00A3147C">
              <w:rPr>
                <w:noProof/>
                <w:webHidden/>
              </w:rPr>
              <w:fldChar w:fldCharType="begin"/>
            </w:r>
            <w:r w:rsidR="00A3147C">
              <w:rPr>
                <w:noProof/>
                <w:webHidden/>
              </w:rPr>
              <w:instrText xml:space="preserve"> PAGEREF _Toc439666220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r>
              <w:rPr>
                <w:noProof/>
              </w:rPr>
              <w:fldChar w:fldCharType="end"/>
            </w:r>
          </w:ins>
        </w:p>
        <w:p w14:paraId="05A2579F" w14:textId="77777777" w:rsidR="00A3147C" w:rsidRDefault="008B0D2E">
          <w:pPr>
            <w:pStyle w:val="TOC3"/>
            <w:rPr>
              <w:ins w:id="664" w:author="Anders Hejlsberg" w:date="2016-01-04T10:39:00Z"/>
              <w:rFonts w:eastAsiaTheme="minorEastAsia"/>
              <w:noProof/>
              <w:sz w:val="22"/>
            </w:rPr>
          </w:pPr>
          <w:ins w:id="665" w:author="Anders Hejlsberg" w:date="2016-01-04T10:39:00Z">
            <w:r>
              <w:fldChar w:fldCharType="begin"/>
            </w:r>
            <w:r>
              <w:instrText xml:space="preserve"> HYPERLINK \l "_Toc439666221" </w:instrText>
            </w:r>
            <w:r>
              <w:fldChar w:fldCharType="separate"/>
            </w:r>
            <w:r w:rsidR="00A3147C" w:rsidRPr="0066538F">
              <w:rPr>
                <w:rStyle w:val="Hyperlink"/>
                <w:noProof/>
              </w:rPr>
              <w:t>4.19.6</w:t>
            </w:r>
            <w:r w:rsidR="00A3147C">
              <w:rPr>
                <w:rFonts w:eastAsiaTheme="minorEastAsia"/>
                <w:noProof/>
                <w:sz w:val="22"/>
              </w:rPr>
              <w:tab/>
            </w:r>
            <w:r w:rsidR="00A3147C" w:rsidRPr="0066538F">
              <w:rPr>
                <w:rStyle w:val="Hyperlink"/>
                <w:noProof/>
              </w:rPr>
              <w:t>The &amp;&amp; operator</w:t>
            </w:r>
            <w:r w:rsidR="00A3147C">
              <w:rPr>
                <w:noProof/>
                <w:webHidden/>
              </w:rPr>
              <w:tab/>
            </w:r>
            <w:r w:rsidR="00A3147C">
              <w:rPr>
                <w:noProof/>
                <w:webHidden/>
              </w:rPr>
              <w:fldChar w:fldCharType="begin"/>
            </w:r>
            <w:r w:rsidR="00A3147C">
              <w:rPr>
                <w:noProof/>
                <w:webHidden/>
              </w:rPr>
              <w:instrText xml:space="preserve"> PAGEREF _Toc439666221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r>
              <w:rPr>
                <w:noProof/>
              </w:rPr>
              <w:fldChar w:fldCharType="end"/>
            </w:r>
          </w:ins>
        </w:p>
        <w:p w14:paraId="40081859" w14:textId="77777777" w:rsidR="00A3147C" w:rsidRDefault="008B0D2E">
          <w:pPr>
            <w:pStyle w:val="TOC3"/>
            <w:rPr>
              <w:ins w:id="666" w:author="Anders Hejlsberg" w:date="2016-01-04T10:39:00Z"/>
              <w:rFonts w:eastAsiaTheme="minorEastAsia"/>
              <w:noProof/>
              <w:sz w:val="22"/>
            </w:rPr>
          </w:pPr>
          <w:ins w:id="667" w:author="Anders Hejlsberg" w:date="2016-01-04T10:39:00Z">
            <w:r>
              <w:fldChar w:fldCharType="begin"/>
            </w:r>
            <w:r>
              <w:instrText xml:space="preserve"> HYPERLINK \l "_Toc439666222" </w:instrText>
            </w:r>
            <w:r>
              <w:fldChar w:fldCharType="separate"/>
            </w:r>
            <w:r w:rsidR="00A3147C" w:rsidRPr="0066538F">
              <w:rPr>
                <w:rStyle w:val="Hyperlink"/>
                <w:noProof/>
              </w:rPr>
              <w:t>4.19.7</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_Toc439666222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r>
              <w:rPr>
                <w:noProof/>
              </w:rPr>
              <w:fldChar w:fldCharType="end"/>
            </w:r>
          </w:ins>
        </w:p>
        <w:p w14:paraId="119AE0E8" w14:textId="77777777" w:rsidR="00A3147C" w:rsidRDefault="008B0D2E">
          <w:pPr>
            <w:pStyle w:val="TOC2"/>
            <w:tabs>
              <w:tab w:val="left" w:pos="880"/>
              <w:tab w:val="right" w:leader="dot" w:pos="9350"/>
            </w:tabs>
            <w:rPr>
              <w:ins w:id="668" w:author="Anders Hejlsberg" w:date="2016-01-04T10:39:00Z"/>
              <w:rFonts w:eastAsiaTheme="minorEastAsia"/>
              <w:noProof/>
              <w:sz w:val="22"/>
            </w:rPr>
          </w:pPr>
          <w:ins w:id="669" w:author="Anders Hejlsberg" w:date="2016-01-04T10:39:00Z">
            <w:r>
              <w:fldChar w:fldCharType="begin"/>
            </w:r>
            <w:r>
              <w:instrText xml:space="preserve"> HYPERLINK \l "_Toc439666223" </w:instrText>
            </w:r>
            <w:r>
              <w:fldChar w:fldCharType="separate"/>
            </w:r>
            <w:r w:rsidR="00A3147C" w:rsidRPr="0066538F">
              <w:rPr>
                <w:rStyle w:val="Hyperlink"/>
                <w:noProof/>
              </w:rPr>
              <w:t>4.20</w:t>
            </w:r>
            <w:r w:rsidR="00A3147C">
              <w:rPr>
                <w:rFonts w:eastAsiaTheme="minorEastAsia"/>
                <w:noProof/>
                <w:sz w:val="22"/>
              </w:rPr>
              <w:tab/>
            </w:r>
            <w:r w:rsidR="00A3147C" w:rsidRPr="0066538F">
              <w:rPr>
                <w:rStyle w:val="Hyperlink"/>
                <w:noProof/>
              </w:rPr>
              <w:t>The Conditional Operator</w:t>
            </w:r>
            <w:r w:rsidR="00A3147C">
              <w:rPr>
                <w:noProof/>
                <w:webHidden/>
              </w:rPr>
              <w:tab/>
            </w:r>
            <w:r w:rsidR="00A3147C">
              <w:rPr>
                <w:noProof/>
                <w:webHidden/>
              </w:rPr>
              <w:fldChar w:fldCharType="begin"/>
            </w:r>
            <w:r w:rsidR="00A3147C">
              <w:rPr>
                <w:noProof/>
                <w:webHidden/>
              </w:rPr>
              <w:instrText xml:space="preserve"> PAGEREF _Toc439666223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r>
              <w:rPr>
                <w:noProof/>
              </w:rPr>
              <w:fldChar w:fldCharType="end"/>
            </w:r>
          </w:ins>
        </w:p>
        <w:p w14:paraId="7DB2DE33" w14:textId="77777777" w:rsidR="00A3147C" w:rsidRDefault="008B0D2E">
          <w:pPr>
            <w:pStyle w:val="TOC2"/>
            <w:tabs>
              <w:tab w:val="left" w:pos="880"/>
              <w:tab w:val="right" w:leader="dot" w:pos="9350"/>
            </w:tabs>
            <w:rPr>
              <w:ins w:id="670" w:author="Anders Hejlsberg" w:date="2016-01-04T10:39:00Z"/>
              <w:rFonts w:eastAsiaTheme="minorEastAsia"/>
              <w:noProof/>
              <w:sz w:val="22"/>
            </w:rPr>
          </w:pPr>
          <w:ins w:id="671" w:author="Anders Hejlsberg" w:date="2016-01-04T10:39:00Z">
            <w:r>
              <w:fldChar w:fldCharType="begin"/>
            </w:r>
            <w:r>
              <w:instrText xml:space="preserve"> HYPERLINK \l "_Toc439666224"</w:instrText>
            </w:r>
            <w:r>
              <w:instrText xml:space="preserve"> </w:instrText>
            </w:r>
            <w:r>
              <w:fldChar w:fldCharType="separate"/>
            </w:r>
            <w:r w:rsidR="00A3147C" w:rsidRPr="0066538F">
              <w:rPr>
                <w:rStyle w:val="Hyperlink"/>
                <w:noProof/>
              </w:rPr>
              <w:t>4.21</w:t>
            </w:r>
            <w:r w:rsidR="00A3147C">
              <w:rPr>
                <w:rFonts w:eastAsiaTheme="minorEastAsia"/>
                <w:noProof/>
                <w:sz w:val="22"/>
              </w:rPr>
              <w:tab/>
            </w:r>
            <w:r w:rsidR="00A3147C" w:rsidRPr="0066538F">
              <w:rPr>
                <w:rStyle w:val="Hyperlink"/>
                <w:noProof/>
              </w:rPr>
              <w:t>Assignment Operators</w:t>
            </w:r>
            <w:r w:rsidR="00A3147C">
              <w:rPr>
                <w:noProof/>
                <w:webHidden/>
              </w:rPr>
              <w:tab/>
            </w:r>
            <w:r w:rsidR="00A3147C">
              <w:rPr>
                <w:noProof/>
                <w:webHidden/>
              </w:rPr>
              <w:fldChar w:fldCharType="begin"/>
            </w:r>
            <w:r w:rsidR="00A3147C">
              <w:rPr>
                <w:noProof/>
                <w:webHidden/>
              </w:rPr>
              <w:instrText xml:space="preserve"> PAGEREF _Toc439666224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r>
              <w:rPr>
                <w:noProof/>
              </w:rPr>
              <w:fldChar w:fldCharType="end"/>
            </w:r>
          </w:ins>
        </w:p>
        <w:p w14:paraId="52033407" w14:textId="77777777" w:rsidR="00A3147C" w:rsidRDefault="008B0D2E">
          <w:pPr>
            <w:pStyle w:val="TOC3"/>
            <w:rPr>
              <w:ins w:id="672" w:author="Anders Hejlsberg" w:date="2016-01-04T10:39:00Z"/>
              <w:rFonts w:eastAsiaTheme="minorEastAsia"/>
              <w:noProof/>
              <w:sz w:val="22"/>
            </w:rPr>
          </w:pPr>
          <w:ins w:id="673" w:author="Anders Hejlsberg" w:date="2016-01-04T10:39:00Z">
            <w:r>
              <w:fldChar w:fldCharType="begin"/>
            </w:r>
            <w:r>
              <w:instrText xml:space="preserve"> HYPERLINK \l "_Toc439666225" </w:instrText>
            </w:r>
            <w:r>
              <w:fldChar w:fldCharType="separate"/>
            </w:r>
            <w:r w:rsidR="00A3147C" w:rsidRPr="0066538F">
              <w:rPr>
                <w:rStyle w:val="Hyperlink"/>
                <w:noProof/>
              </w:rPr>
              <w:t>4.21.1</w:t>
            </w:r>
            <w:r w:rsidR="00A3147C">
              <w:rPr>
                <w:rFonts w:eastAsiaTheme="minorEastAsia"/>
                <w:noProof/>
                <w:sz w:val="22"/>
              </w:rPr>
              <w:tab/>
            </w:r>
            <w:r w:rsidR="00A3147C" w:rsidRPr="0066538F">
              <w:rPr>
                <w:rStyle w:val="Hyperlink"/>
                <w:noProof/>
              </w:rPr>
              <w:t>Destructuring Assignment</w:t>
            </w:r>
            <w:r w:rsidR="00A3147C">
              <w:rPr>
                <w:noProof/>
                <w:webHidden/>
              </w:rPr>
              <w:tab/>
            </w:r>
            <w:r w:rsidR="00A3147C">
              <w:rPr>
                <w:noProof/>
                <w:webHidden/>
              </w:rPr>
              <w:fldChar w:fldCharType="begin"/>
            </w:r>
            <w:r w:rsidR="00A3147C">
              <w:rPr>
                <w:noProof/>
                <w:webHidden/>
              </w:rPr>
              <w:instrText xml:space="preserve"> PAGEREF _Toc439666225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r>
              <w:rPr>
                <w:noProof/>
              </w:rPr>
              <w:fldChar w:fldCharType="end"/>
            </w:r>
          </w:ins>
        </w:p>
        <w:p w14:paraId="5FEFC0CA" w14:textId="77777777" w:rsidR="00A3147C" w:rsidRDefault="008B0D2E">
          <w:pPr>
            <w:pStyle w:val="TOC2"/>
            <w:tabs>
              <w:tab w:val="left" w:pos="880"/>
              <w:tab w:val="right" w:leader="dot" w:pos="9350"/>
            </w:tabs>
            <w:rPr>
              <w:ins w:id="674" w:author="Anders Hejlsberg" w:date="2016-01-04T10:39:00Z"/>
              <w:rFonts w:eastAsiaTheme="minorEastAsia"/>
              <w:noProof/>
              <w:sz w:val="22"/>
            </w:rPr>
          </w:pPr>
          <w:ins w:id="675" w:author="Anders Hejlsberg" w:date="2016-01-04T10:39:00Z">
            <w:r>
              <w:fldChar w:fldCharType="begin"/>
            </w:r>
            <w:r>
              <w:instrText xml:space="preserve"> HYPERLINK \l "_Toc439666226" </w:instrText>
            </w:r>
            <w:r>
              <w:fldChar w:fldCharType="separate"/>
            </w:r>
            <w:r w:rsidR="00A3147C" w:rsidRPr="0066538F">
              <w:rPr>
                <w:rStyle w:val="Hyperlink"/>
                <w:noProof/>
              </w:rPr>
              <w:t>4.22</w:t>
            </w:r>
            <w:r w:rsidR="00A3147C">
              <w:rPr>
                <w:rFonts w:eastAsiaTheme="minorEastAsia"/>
                <w:noProof/>
                <w:sz w:val="22"/>
              </w:rPr>
              <w:tab/>
            </w:r>
            <w:r w:rsidR="00A3147C" w:rsidRPr="0066538F">
              <w:rPr>
                <w:rStyle w:val="Hyperlink"/>
                <w:noProof/>
              </w:rPr>
              <w:t>The Comma Operator</w:t>
            </w:r>
            <w:r w:rsidR="00A3147C">
              <w:rPr>
                <w:noProof/>
                <w:webHidden/>
              </w:rPr>
              <w:tab/>
            </w:r>
            <w:r w:rsidR="00A3147C">
              <w:rPr>
                <w:noProof/>
                <w:webHidden/>
              </w:rPr>
              <w:fldChar w:fldCharType="begin"/>
            </w:r>
            <w:r w:rsidR="00A3147C">
              <w:rPr>
                <w:noProof/>
                <w:webHidden/>
              </w:rPr>
              <w:instrText xml:space="preserve"> PAGEREF _Toc439666226 \h </w:instrText>
            </w:r>
            <w:r w:rsidR="00A3147C">
              <w:rPr>
                <w:noProof/>
                <w:webHidden/>
              </w:rPr>
            </w:r>
            <w:r w:rsidR="00A3147C">
              <w:rPr>
                <w:noProof/>
                <w:webHidden/>
              </w:rPr>
              <w:fldChar w:fldCharType="separate"/>
            </w:r>
            <w:r w:rsidR="00A3147C">
              <w:rPr>
                <w:noProof/>
                <w:webHidden/>
              </w:rPr>
              <w:t>87</w:t>
            </w:r>
            <w:r w:rsidR="00A3147C">
              <w:rPr>
                <w:noProof/>
                <w:webHidden/>
              </w:rPr>
              <w:fldChar w:fldCharType="end"/>
            </w:r>
            <w:r>
              <w:rPr>
                <w:noProof/>
              </w:rPr>
              <w:fldChar w:fldCharType="end"/>
            </w:r>
          </w:ins>
        </w:p>
        <w:p w14:paraId="0BC3F3D5" w14:textId="77777777" w:rsidR="00A3147C" w:rsidRDefault="008B0D2E">
          <w:pPr>
            <w:pStyle w:val="TOC2"/>
            <w:tabs>
              <w:tab w:val="left" w:pos="880"/>
              <w:tab w:val="right" w:leader="dot" w:pos="9350"/>
            </w:tabs>
            <w:rPr>
              <w:ins w:id="676" w:author="Anders Hejlsberg" w:date="2016-01-04T10:39:00Z"/>
              <w:rFonts w:eastAsiaTheme="minorEastAsia"/>
              <w:noProof/>
              <w:sz w:val="22"/>
            </w:rPr>
          </w:pPr>
          <w:ins w:id="677" w:author="Anders Hejlsberg" w:date="2016-01-04T10:39:00Z">
            <w:r>
              <w:fldChar w:fldCharType="begin"/>
            </w:r>
            <w:r>
              <w:instrText xml:space="preserve"> HYPERLINK \l "_Toc439666227" </w:instrText>
            </w:r>
            <w:r>
              <w:fldChar w:fldCharType="separate"/>
            </w:r>
            <w:r w:rsidR="00A3147C" w:rsidRPr="0066538F">
              <w:rPr>
                <w:rStyle w:val="Hyperlink"/>
                <w:noProof/>
              </w:rPr>
              <w:t>4.23</w:t>
            </w:r>
            <w:r w:rsidR="00A3147C">
              <w:rPr>
                <w:rFonts w:eastAsiaTheme="minorEastAsia"/>
                <w:noProof/>
                <w:sz w:val="22"/>
              </w:rPr>
              <w:tab/>
            </w:r>
            <w:r w:rsidR="00A3147C" w:rsidRPr="0066538F">
              <w:rPr>
                <w:rStyle w:val="Hyperlink"/>
                <w:noProof/>
              </w:rPr>
              <w:t>Contextually Typed Expressions</w:t>
            </w:r>
            <w:r w:rsidR="00A3147C">
              <w:rPr>
                <w:noProof/>
                <w:webHidden/>
              </w:rPr>
              <w:tab/>
            </w:r>
            <w:r w:rsidR="00A3147C">
              <w:rPr>
                <w:noProof/>
                <w:webHidden/>
              </w:rPr>
              <w:fldChar w:fldCharType="begin"/>
            </w:r>
            <w:r w:rsidR="00A3147C">
              <w:rPr>
                <w:noProof/>
                <w:webHidden/>
              </w:rPr>
              <w:instrText xml:space="preserve"> PAGEREF _Toc439666227 \h </w:instrText>
            </w:r>
            <w:r w:rsidR="00A3147C">
              <w:rPr>
                <w:noProof/>
                <w:webHidden/>
              </w:rPr>
            </w:r>
            <w:r w:rsidR="00A3147C">
              <w:rPr>
                <w:noProof/>
                <w:webHidden/>
              </w:rPr>
              <w:fldChar w:fldCharType="separate"/>
            </w:r>
            <w:r w:rsidR="00A3147C">
              <w:rPr>
                <w:noProof/>
                <w:webHidden/>
              </w:rPr>
              <w:t>88</w:t>
            </w:r>
            <w:r w:rsidR="00A3147C">
              <w:rPr>
                <w:noProof/>
                <w:webHidden/>
              </w:rPr>
              <w:fldChar w:fldCharType="end"/>
            </w:r>
            <w:r>
              <w:rPr>
                <w:noProof/>
              </w:rPr>
              <w:fldChar w:fldCharType="end"/>
            </w:r>
          </w:ins>
        </w:p>
        <w:p w14:paraId="776DDBD0" w14:textId="77777777" w:rsidR="00A3147C" w:rsidRDefault="008B0D2E">
          <w:pPr>
            <w:pStyle w:val="TOC2"/>
            <w:tabs>
              <w:tab w:val="left" w:pos="880"/>
              <w:tab w:val="right" w:leader="dot" w:pos="9350"/>
            </w:tabs>
            <w:rPr>
              <w:ins w:id="678" w:author="Anders Hejlsberg" w:date="2016-01-04T10:39:00Z"/>
              <w:rFonts w:eastAsiaTheme="minorEastAsia"/>
              <w:noProof/>
              <w:sz w:val="22"/>
            </w:rPr>
          </w:pPr>
          <w:ins w:id="679" w:author="Anders Hejlsberg" w:date="2016-01-04T10:39:00Z">
            <w:r>
              <w:fldChar w:fldCharType="begin"/>
            </w:r>
            <w:r>
              <w:instrText xml:space="preserve"> HYPERLINK \l "_Toc439666228" </w:instrText>
            </w:r>
            <w:r>
              <w:fldChar w:fldCharType="separate"/>
            </w:r>
            <w:r w:rsidR="00A3147C" w:rsidRPr="0066538F">
              <w:rPr>
                <w:rStyle w:val="Hyperlink"/>
                <w:noProof/>
              </w:rPr>
              <w:t>4.24</w:t>
            </w:r>
            <w:r w:rsidR="00A3147C">
              <w:rPr>
                <w:rFonts w:eastAsiaTheme="minorEastAsia"/>
                <w:noProof/>
                <w:sz w:val="22"/>
              </w:rPr>
              <w:tab/>
            </w:r>
            <w:r w:rsidR="00A3147C" w:rsidRPr="0066538F">
              <w:rPr>
                <w:rStyle w:val="Hyperlink"/>
                <w:noProof/>
              </w:rPr>
              <w:t>Type Guards</w:t>
            </w:r>
            <w:r w:rsidR="00A3147C">
              <w:rPr>
                <w:noProof/>
                <w:webHidden/>
              </w:rPr>
              <w:tab/>
            </w:r>
            <w:r w:rsidR="00A3147C">
              <w:rPr>
                <w:noProof/>
                <w:webHidden/>
              </w:rPr>
              <w:fldChar w:fldCharType="begin"/>
            </w:r>
            <w:r w:rsidR="00A3147C">
              <w:rPr>
                <w:noProof/>
                <w:webHidden/>
              </w:rPr>
              <w:instrText xml:space="preserve"> PAGEREF _Toc439666228 \h </w:instrText>
            </w:r>
            <w:r w:rsidR="00A3147C">
              <w:rPr>
                <w:noProof/>
                <w:webHidden/>
              </w:rPr>
            </w:r>
            <w:r w:rsidR="00A3147C">
              <w:rPr>
                <w:noProof/>
                <w:webHidden/>
              </w:rPr>
              <w:fldChar w:fldCharType="separate"/>
            </w:r>
            <w:r w:rsidR="00A3147C">
              <w:rPr>
                <w:noProof/>
                <w:webHidden/>
              </w:rPr>
              <w:t>89</w:t>
            </w:r>
            <w:r w:rsidR="00A3147C">
              <w:rPr>
                <w:noProof/>
                <w:webHidden/>
              </w:rPr>
              <w:fldChar w:fldCharType="end"/>
            </w:r>
            <w:r>
              <w:rPr>
                <w:noProof/>
              </w:rPr>
              <w:fldChar w:fldCharType="end"/>
            </w:r>
          </w:ins>
        </w:p>
        <w:p w14:paraId="4C96A58F" w14:textId="77777777" w:rsidR="00A3147C" w:rsidRDefault="008B0D2E">
          <w:pPr>
            <w:pStyle w:val="TOC1"/>
            <w:rPr>
              <w:ins w:id="680" w:author="Anders Hejlsberg" w:date="2016-01-04T10:39:00Z"/>
              <w:rFonts w:eastAsiaTheme="minorEastAsia"/>
              <w:noProof/>
              <w:sz w:val="22"/>
            </w:rPr>
          </w:pPr>
          <w:ins w:id="681" w:author="Anders Hejlsberg" w:date="2016-01-04T10:39:00Z">
            <w:r>
              <w:fldChar w:fldCharType="begin"/>
            </w:r>
            <w:r>
              <w:instrText xml:space="preserve"> HYPERLINK </w:instrText>
            </w:r>
            <w:r>
              <w:instrText xml:space="preserve">\l "_Toc439666229" </w:instrText>
            </w:r>
            <w:r>
              <w:fldChar w:fldCharType="separate"/>
            </w:r>
            <w:r w:rsidR="00A3147C" w:rsidRPr="0066538F">
              <w:rPr>
                <w:rStyle w:val="Hyperlink"/>
                <w:noProof/>
              </w:rPr>
              <w:t>5</w:t>
            </w:r>
            <w:r w:rsidR="00A3147C">
              <w:rPr>
                <w:rFonts w:eastAsiaTheme="minorEastAsia"/>
                <w:noProof/>
                <w:sz w:val="22"/>
              </w:rPr>
              <w:tab/>
            </w:r>
            <w:r w:rsidR="00A3147C" w:rsidRPr="0066538F">
              <w:rPr>
                <w:rStyle w:val="Hyperlink"/>
                <w:noProof/>
              </w:rPr>
              <w:t>Statements</w:t>
            </w:r>
            <w:r w:rsidR="00A3147C">
              <w:rPr>
                <w:noProof/>
                <w:webHidden/>
              </w:rPr>
              <w:tab/>
            </w:r>
            <w:r w:rsidR="00A3147C">
              <w:rPr>
                <w:noProof/>
                <w:webHidden/>
              </w:rPr>
              <w:fldChar w:fldCharType="begin"/>
            </w:r>
            <w:r w:rsidR="00A3147C">
              <w:rPr>
                <w:noProof/>
                <w:webHidden/>
              </w:rPr>
              <w:instrText xml:space="preserve"> PAGEREF _Toc439666229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r>
              <w:rPr>
                <w:noProof/>
              </w:rPr>
              <w:fldChar w:fldCharType="end"/>
            </w:r>
          </w:ins>
        </w:p>
        <w:p w14:paraId="4A5A4779" w14:textId="77777777" w:rsidR="00A3147C" w:rsidRDefault="008B0D2E">
          <w:pPr>
            <w:pStyle w:val="TOC2"/>
            <w:tabs>
              <w:tab w:val="left" w:pos="880"/>
              <w:tab w:val="right" w:leader="dot" w:pos="9350"/>
            </w:tabs>
            <w:rPr>
              <w:ins w:id="682" w:author="Anders Hejlsberg" w:date="2016-01-04T10:39:00Z"/>
              <w:rFonts w:eastAsiaTheme="minorEastAsia"/>
              <w:noProof/>
              <w:sz w:val="22"/>
            </w:rPr>
          </w:pPr>
          <w:ins w:id="683" w:author="Anders Hejlsberg" w:date="2016-01-04T10:39:00Z">
            <w:r>
              <w:fldChar w:fldCharType="begin"/>
            </w:r>
            <w:r>
              <w:instrText xml:space="preserve"> HYPERLINK \l "_Toc439666230" </w:instrText>
            </w:r>
            <w:r>
              <w:fldChar w:fldCharType="separate"/>
            </w:r>
            <w:r w:rsidR="00A3147C" w:rsidRPr="0066538F">
              <w:rPr>
                <w:rStyle w:val="Hyperlink"/>
                <w:noProof/>
              </w:rPr>
              <w:t>5.1</w:t>
            </w:r>
            <w:r w:rsidR="00A3147C">
              <w:rPr>
                <w:rFonts w:eastAsiaTheme="minorEastAsia"/>
                <w:noProof/>
                <w:sz w:val="22"/>
              </w:rPr>
              <w:tab/>
            </w:r>
            <w:r w:rsidR="00A3147C" w:rsidRPr="0066538F">
              <w:rPr>
                <w:rStyle w:val="Hyperlink"/>
                <w:noProof/>
              </w:rPr>
              <w:t>Blocks</w:t>
            </w:r>
            <w:r w:rsidR="00A3147C">
              <w:rPr>
                <w:noProof/>
                <w:webHidden/>
              </w:rPr>
              <w:tab/>
            </w:r>
            <w:r w:rsidR="00A3147C">
              <w:rPr>
                <w:noProof/>
                <w:webHidden/>
              </w:rPr>
              <w:fldChar w:fldCharType="begin"/>
            </w:r>
            <w:r w:rsidR="00A3147C">
              <w:rPr>
                <w:noProof/>
                <w:webHidden/>
              </w:rPr>
              <w:instrText xml:space="preserve"> PAGEREF _Toc439666230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r>
              <w:rPr>
                <w:noProof/>
              </w:rPr>
              <w:fldChar w:fldCharType="end"/>
            </w:r>
          </w:ins>
        </w:p>
        <w:p w14:paraId="0474D5B6" w14:textId="77777777" w:rsidR="00A3147C" w:rsidRDefault="008B0D2E">
          <w:pPr>
            <w:pStyle w:val="TOC2"/>
            <w:tabs>
              <w:tab w:val="left" w:pos="880"/>
              <w:tab w:val="right" w:leader="dot" w:pos="9350"/>
            </w:tabs>
            <w:rPr>
              <w:ins w:id="684" w:author="Anders Hejlsberg" w:date="2016-01-04T10:39:00Z"/>
              <w:rFonts w:eastAsiaTheme="minorEastAsia"/>
              <w:noProof/>
              <w:sz w:val="22"/>
            </w:rPr>
          </w:pPr>
          <w:ins w:id="685" w:author="Anders Hejlsberg" w:date="2016-01-04T10:39:00Z">
            <w:r>
              <w:fldChar w:fldCharType="begin"/>
            </w:r>
            <w:r>
              <w:instrText xml:space="preserve"> HYPERLINK \l "_Toc439666231" </w:instrText>
            </w:r>
            <w:r>
              <w:fldChar w:fldCharType="separate"/>
            </w:r>
            <w:r w:rsidR="00A3147C" w:rsidRPr="0066538F">
              <w:rPr>
                <w:rStyle w:val="Hyperlink"/>
                <w:noProof/>
              </w:rPr>
              <w:t>5.2</w:t>
            </w:r>
            <w:r w:rsidR="00A3147C">
              <w:rPr>
                <w:rFonts w:eastAsiaTheme="minorEastAsia"/>
                <w:noProof/>
                <w:sz w:val="22"/>
              </w:rPr>
              <w:tab/>
            </w:r>
            <w:r w:rsidR="00A3147C" w:rsidRPr="0066538F">
              <w:rPr>
                <w:rStyle w:val="Hyperlink"/>
                <w:noProof/>
              </w:rPr>
              <w:t>Variable Statements</w:t>
            </w:r>
            <w:r w:rsidR="00A3147C">
              <w:rPr>
                <w:noProof/>
                <w:webHidden/>
              </w:rPr>
              <w:tab/>
            </w:r>
            <w:r w:rsidR="00A3147C">
              <w:rPr>
                <w:noProof/>
                <w:webHidden/>
              </w:rPr>
              <w:fldChar w:fldCharType="begin"/>
            </w:r>
            <w:r w:rsidR="00A3147C">
              <w:rPr>
                <w:noProof/>
                <w:webHidden/>
              </w:rPr>
              <w:instrText xml:space="preserve"> PAGEREF _Toc439666231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r>
              <w:rPr>
                <w:noProof/>
              </w:rPr>
              <w:fldChar w:fldCharType="end"/>
            </w:r>
          </w:ins>
        </w:p>
        <w:p w14:paraId="1137580C" w14:textId="77777777" w:rsidR="00A3147C" w:rsidRDefault="008B0D2E">
          <w:pPr>
            <w:pStyle w:val="TOC3"/>
            <w:rPr>
              <w:ins w:id="686" w:author="Anders Hejlsberg" w:date="2016-01-04T10:39:00Z"/>
              <w:rFonts w:eastAsiaTheme="minorEastAsia"/>
              <w:noProof/>
              <w:sz w:val="22"/>
            </w:rPr>
          </w:pPr>
          <w:ins w:id="687" w:author="Anders Hejlsberg" w:date="2016-01-04T10:39:00Z">
            <w:r>
              <w:fldChar w:fldCharType="begin"/>
            </w:r>
            <w:r>
              <w:instrText xml:space="preserve"> HYPERLINK \l "_Toc439666232" </w:instrText>
            </w:r>
            <w:r>
              <w:fldChar w:fldCharType="separate"/>
            </w:r>
            <w:r w:rsidR="00A3147C" w:rsidRPr="0066538F">
              <w:rPr>
                <w:rStyle w:val="Hyperlink"/>
                <w:noProof/>
              </w:rPr>
              <w:t>5.2.1</w:t>
            </w:r>
            <w:r w:rsidR="00A3147C">
              <w:rPr>
                <w:rFonts w:eastAsiaTheme="minorEastAsia"/>
                <w:noProof/>
                <w:sz w:val="22"/>
              </w:rPr>
              <w:tab/>
            </w:r>
            <w:r w:rsidR="00A3147C" w:rsidRPr="0066538F">
              <w:rPr>
                <w:rStyle w:val="Hyperlink"/>
                <w:noProof/>
              </w:rPr>
              <w:t>Simple Variable Declarations</w:t>
            </w:r>
            <w:r w:rsidR="00A3147C">
              <w:rPr>
                <w:noProof/>
                <w:webHidden/>
              </w:rPr>
              <w:tab/>
            </w:r>
            <w:r w:rsidR="00A3147C">
              <w:rPr>
                <w:noProof/>
                <w:webHidden/>
              </w:rPr>
              <w:fldChar w:fldCharType="begin"/>
            </w:r>
            <w:r w:rsidR="00A3147C">
              <w:rPr>
                <w:noProof/>
                <w:webHidden/>
              </w:rPr>
              <w:instrText xml:space="preserve"> PAGEREF _Toc439666232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r>
              <w:rPr>
                <w:noProof/>
              </w:rPr>
              <w:fldChar w:fldCharType="end"/>
            </w:r>
          </w:ins>
        </w:p>
        <w:p w14:paraId="13398F4A" w14:textId="77777777" w:rsidR="00A3147C" w:rsidRDefault="008B0D2E">
          <w:pPr>
            <w:pStyle w:val="TOC3"/>
            <w:rPr>
              <w:ins w:id="688" w:author="Anders Hejlsberg" w:date="2016-01-04T10:39:00Z"/>
              <w:rFonts w:eastAsiaTheme="minorEastAsia"/>
              <w:noProof/>
              <w:sz w:val="22"/>
            </w:rPr>
          </w:pPr>
          <w:ins w:id="689" w:author="Anders Hejlsberg" w:date="2016-01-04T10:39:00Z">
            <w:r>
              <w:fldChar w:fldCharType="begin"/>
            </w:r>
            <w:r>
              <w:instrText xml:space="preserve"> HYPERLINK \l "_Toc439666</w:instrText>
            </w:r>
            <w:r>
              <w:instrText xml:space="preserve">233" </w:instrText>
            </w:r>
            <w:r>
              <w:fldChar w:fldCharType="separate"/>
            </w:r>
            <w:r w:rsidR="00A3147C" w:rsidRPr="0066538F">
              <w:rPr>
                <w:rStyle w:val="Hyperlink"/>
                <w:noProof/>
              </w:rPr>
              <w:t>5.2.2</w:t>
            </w:r>
            <w:r w:rsidR="00A3147C">
              <w:rPr>
                <w:rFonts w:eastAsiaTheme="minorEastAsia"/>
                <w:noProof/>
                <w:sz w:val="22"/>
              </w:rPr>
              <w:tab/>
            </w:r>
            <w:r w:rsidR="00A3147C" w:rsidRPr="0066538F">
              <w:rPr>
                <w:rStyle w:val="Hyperlink"/>
                <w:noProof/>
              </w:rPr>
              <w:t>Destructuring Variable Declarations</w:t>
            </w:r>
            <w:r w:rsidR="00A3147C">
              <w:rPr>
                <w:noProof/>
                <w:webHidden/>
              </w:rPr>
              <w:tab/>
            </w:r>
            <w:r w:rsidR="00A3147C">
              <w:rPr>
                <w:noProof/>
                <w:webHidden/>
              </w:rPr>
              <w:fldChar w:fldCharType="begin"/>
            </w:r>
            <w:r w:rsidR="00A3147C">
              <w:rPr>
                <w:noProof/>
                <w:webHidden/>
              </w:rPr>
              <w:instrText xml:space="preserve"> PAGEREF _Toc439666233 \h </w:instrText>
            </w:r>
            <w:r w:rsidR="00A3147C">
              <w:rPr>
                <w:noProof/>
                <w:webHidden/>
              </w:rPr>
            </w:r>
            <w:r w:rsidR="00A3147C">
              <w:rPr>
                <w:noProof/>
                <w:webHidden/>
              </w:rPr>
              <w:fldChar w:fldCharType="separate"/>
            </w:r>
            <w:r w:rsidR="00A3147C">
              <w:rPr>
                <w:noProof/>
                <w:webHidden/>
              </w:rPr>
              <w:t>96</w:t>
            </w:r>
            <w:r w:rsidR="00A3147C">
              <w:rPr>
                <w:noProof/>
                <w:webHidden/>
              </w:rPr>
              <w:fldChar w:fldCharType="end"/>
            </w:r>
            <w:r>
              <w:rPr>
                <w:noProof/>
              </w:rPr>
              <w:fldChar w:fldCharType="end"/>
            </w:r>
          </w:ins>
        </w:p>
        <w:p w14:paraId="223AD5F0" w14:textId="77777777" w:rsidR="00A3147C" w:rsidRDefault="008B0D2E">
          <w:pPr>
            <w:pStyle w:val="TOC3"/>
            <w:rPr>
              <w:ins w:id="690" w:author="Anders Hejlsberg" w:date="2016-01-04T10:39:00Z"/>
              <w:rFonts w:eastAsiaTheme="minorEastAsia"/>
              <w:noProof/>
              <w:sz w:val="22"/>
            </w:rPr>
          </w:pPr>
          <w:ins w:id="691" w:author="Anders Hejlsberg" w:date="2016-01-04T10:39:00Z">
            <w:r>
              <w:fldChar w:fldCharType="begin"/>
            </w:r>
            <w:r>
              <w:instrText xml:space="preserve"> HYPERLINK \l "_Toc439666234" </w:instrText>
            </w:r>
            <w:r>
              <w:fldChar w:fldCharType="separate"/>
            </w:r>
            <w:r w:rsidR="00A3147C" w:rsidRPr="0066538F">
              <w:rPr>
                <w:rStyle w:val="Hyperlink"/>
                <w:noProof/>
              </w:rPr>
              <w:t>5.2.3</w:t>
            </w:r>
            <w:r w:rsidR="00A3147C">
              <w:rPr>
                <w:rFonts w:eastAsiaTheme="minorEastAsia"/>
                <w:noProof/>
                <w:sz w:val="22"/>
              </w:rPr>
              <w:tab/>
            </w:r>
            <w:r w:rsidR="00A3147C" w:rsidRPr="0066538F">
              <w:rPr>
                <w:rStyle w:val="Hyperlink"/>
                <w:noProof/>
              </w:rPr>
              <w:t>Implied Type</w:t>
            </w:r>
            <w:r w:rsidR="00A3147C">
              <w:rPr>
                <w:noProof/>
                <w:webHidden/>
              </w:rPr>
              <w:tab/>
            </w:r>
            <w:r w:rsidR="00A3147C">
              <w:rPr>
                <w:noProof/>
                <w:webHidden/>
              </w:rPr>
              <w:fldChar w:fldCharType="begin"/>
            </w:r>
            <w:r w:rsidR="00A3147C">
              <w:rPr>
                <w:noProof/>
                <w:webHidden/>
              </w:rPr>
              <w:instrText xml:space="preserve"> PAGEREF _Toc439666234 \h </w:instrText>
            </w:r>
            <w:r w:rsidR="00A3147C">
              <w:rPr>
                <w:noProof/>
                <w:webHidden/>
              </w:rPr>
            </w:r>
            <w:r w:rsidR="00A3147C">
              <w:rPr>
                <w:noProof/>
                <w:webHidden/>
              </w:rPr>
              <w:fldChar w:fldCharType="separate"/>
            </w:r>
            <w:r w:rsidR="00A3147C">
              <w:rPr>
                <w:noProof/>
                <w:webHidden/>
              </w:rPr>
              <w:t>99</w:t>
            </w:r>
            <w:r w:rsidR="00A3147C">
              <w:rPr>
                <w:noProof/>
                <w:webHidden/>
              </w:rPr>
              <w:fldChar w:fldCharType="end"/>
            </w:r>
            <w:r>
              <w:rPr>
                <w:noProof/>
              </w:rPr>
              <w:fldChar w:fldCharType="end"/>
            </w:r>
          </w:ins>
        </w:p>
        <w:p w14:paraId="462E19AD" w14:textId="77777777" w:rsidR="00A3147C" w:rsidRDefault="008B0D2E">
          <w:pPr>
            <w:pStyle w:val="TOC2"/>
            <w:tabs>
              <w:tab w:val="left" w:pos="880"/>
              <w:tab w:val="right" w:leader="dot" w:pos="9350"/>
            </w:tabs>
            <w:rPr>
              <w:ins w:id="692" w:author="Anders Hejlsberg" w:date="2016-01-04T10:39:00Z"/>
              <w:rFonts w:eastAsiaTheme="minorEastAsia"/>
              <w:noProof/>
              <w:sz w:val="22"/>
            </w:rPr>
          </w:pPr>
          <w:ins w:id="693" w:author="Anders Hejlsberg" w:date="2016-01-04T10:39:00Z">
            <w:r>
              <w:fldChar w:fldCharType="begin"/>
            </w:r>
            <w:r>
              <w:instrText xml:space="preserve"> HYPERLINK \l "_Toc439666235" </w:instrText>
            </w:r>
            <w:r>
              <w:fldChar w:fldCharType="separate"/>
            </w:r>
            <w:r w:rsidR="00A3147C" w:rsidRPr="0066538F">
              <w:rPr>
                <w:rStyle w:val="Hyperlink"/>
                <w:noProof/>
              </w:rPr>
              <w:t>5.3</w:t>
            </w:r>
            <w:r w:rsidR="00A3147C">
              <w:rPr>
                <w:rFonts w:eastAsiaTheme="minorEastAsia"/>
                <w:noProof/>
                <w:sz w:val="22"/>
              </w:rPr>
              <w:tab/>
            </w:r>
            <w:r w:rsidR="00A3147C" w:rsidRPr="0066538F">
              <w:rPr>
                <w:rStyle w:val="Hyperlink"/>
                <w:noProof/>
              </w:rPr>
              <w:t>Let and Const Declarations</w:t>
            </w:r>
            <w:r w:rsidR="00A3147C">
              <w:rPr>
                <w:noProof/>
                <w:webHidden/>
              </w:rPr>
              <w:tab/>
            </w:r>
            <w:r w:rsidR="00A3147C">
              <w:rPr>
                <w:noProof/>
                <w:webHidden/>
              </w:rPr>
              <w:fldChar w:fldCharType="begin"/>
            </w:r>
            <w:r w:rsidR="00A3147C">
              <w:rPr>
                <w:noProof/>
                <w:webHidden/>
              </w:rPr>
              <w:instrText xml:space="preserve"> PAGEREF _Toc439666235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r>
              <w:rPr>
                <w:noProof/>
              </w:rPr>
              <w:fldChar w:fldCharType="end"/>
            </w:r>
          </w:ins>
        </w:p>
        <w:p w14:paraId="719BD23E" w14:textId="77777777" w:rsidR="00A3147C" w:rsidRDefault="008B0D2E">
          <w:pPr>
            <w:pStyle w:val="TOC2"/>
            <w:tabs>
              <w:tab w:val="left" w:pos="880"/>
              <w:tab w:val="right" w:leader="dot" w:pos="9350"/>
            </w:tabs>
            <w:rPr>
              <w:ins w:id="694" w:author="Anders Hejlsberg" w:date="2016-01-04T10:39:00Z"/>
              <w:rFonts w:eastAsiaTheme="minorEastAsia"/>
              <w:noProof/>
              <w:sz w:val="22"/>
            </w:rPr>
          </w:pPr>
          <w:ins w:id="695" w:author="Anders Hejlsberg" w:date="2016-01-04T10:39:00Z">
            <w:r>
              <w:fldChar w:fldCharType="begin"/>
            </w:r>
            <w:r>
              <w:instrText xml:space="preserve"> HYPERLINK \l "_Toc439666236" </w:instrText>
            </w:r>
            <w:r>
              <w:fldChar w:fldCharType="separate"/>
            </w:r>
            <w:r w:rsidR="00A3147C" w:rsidRPr="0066538F">
              <w:rPr>
                <w:rStyle w:val="Hyperlink"/>
                <w:noProof/>
              </w:rPr>
              <w:t>5.4</w:t>
            </w:r>
            <w:r w:rsidR="00A3147C">
              <w:rPr>
                <w:rFonts w:eastAsiaTheme="minorEastAsia"/>
                <w:noProof/>
                <w:sz w:val="22"/>
              </w:rPr>
              <w:tab/>
            </w:r>
            <w:r w:rsidR="00A3147C" w:rsidRPr="0066538F">
              <w:rPr>
                <w:rStyle w:val="Hyperlink"/>
                <w:noProof/>
              </w:rPr>
              <w:t>If, Do, and While Statements</w:t>
            </w:r>
            <w:r w:rsidR="00A3147C">
              <w:rPr>
                <w:noProof/>
                <w:webHidden/>
              </w:rPr>
              <w:tab/>
            </w:r>
            <w:r w:rsidR="00A3147C">
              <w:rPr>
                <w:noProof/>
                <w:webHidden/>
              </w:rPr>
              <w:fldChar w:fldCharType="begin"/>
            </w:r>
            <w:r w:rsidR="00A3147C">
              <w:rPr>
                <w:noProof/>
                <w:webHidden/>
              </w:rPr>
              <w:instrText xml:space="preserve"> PAGEREF _Toc439666236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r>
              <w:rPr>
                <w:noProof/>
              </w:rPr>
              <w:fldChar w:fldCharType="end"/>
            </w:r>
          </w:ins>
        </w:p>
        <w:p w14:paraId="01DD90E9" w14:textId="77777777" w:rsidR="00A3147C" w:rsidRDefault="008B0D2E">
          <w:pPr>
            <w:pStyle w:val="TOC2"/>
            <w:tabs>
              <w:tab w:val="left" w:pos="880"/>
              <w:tab w:val="right" w:leader="dot" w:pos="9350"/>
            </w:tabs>
            <w:rPr>
              <w:ins w:id="696" w:author="Anders Hejlsberg" w:date="2016-01-04T10:39:00Z"/>
              <w:rFonts w:eastAsiaTheme="minorEastAsia"/>
              <w:noProof/>
              <w:sz w:val="22"/>
            </w:rPr>
          </w:pPr>
          <w:ins w:id="697" w:author="Anders Hejlsberg" w:date="2016-01-04T10:39:00Z">
            <w:r>
              <w:fldChar w:fldCharType="begin"/>
            </w:r>
            <w:r>
              <w:instrText xml:space="preserve"> HYPERLINK \l "_Toc439666</w:instrText>
            </w:r>
            <w:r>
              <w:instrText xml:space="preserve">237" </w:instrText>
            </w:r>
            <w:r>
              <w:fldChar w:fldCharType="separate"/>
            </w:r>
            <w:r w:rsidR="00A3147C" w:rsidRPr="0066538F">
              <w:rPr>
                <w:rStyle w:val="Hyperlink"/>
                <w:noProof/>
              </w:rPr>
              <w:t>5.5</w:t>
            </w:r>
            <w:r w:rsidR="00A3147C">
              <w:rPr>
                <w:rFonts w:eastAsiaTheme="minorEastAsia"/>
                <w:noProof/>
                <w:sz w:val="22"/>
              </w:rPr>
              <w:tab/>
            </w:r>
            <w:r w:rsidR="00A3147C" w:rsidRPr="0066538F">
              <w:rPr>
                <w:rStyle w:val="Hyperlink"/>
                <w:noProof/>
              </w:rPr>
              <w:t>For Statements</w:t>
            </w:r>
            <w:r w:rsidR="00A3147C">
              <w:rPr>
                <w:noProof/>
                <w:webHidden/>
              </w:rPr>
              <w:tab/>
            </w:r>
            <w:r w:rsidR="00A3147C">
              <w:rPr>
                <w:noProof/>
                <w:webHidden/>
              </w:rPr>
              <w:fldChar w:fldCharType="begin"/>
            </w:r>
            <w:r w:rsidR="00A3147C">
              <w:rPr>
                <w:noProof/>
                <w:webHidden/>
              </w:rPr>
              <w:instrText xml:space="preserve"> PAGEREF _Toc439666237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r>
              <w:rPr>
                <w:noProof/>
              </w:rPr>
              <w:fldChar w:fldCharType="end"/>
            </w:r>
          </w:ins>
        </w:p>
        <w:p w14:paraId="2C0CDBD7" w14:textId="77777777" w:rsidR="00A3147C" w:rsidRDefault="008B0D2E">
          <w:pPr>
            <w:pStyle w:val="TOC2"/>
            <w:tabs>
              <w:tab w:val="left" w:pos="880"/>
              <w:tab w:val="right" w:leader="dot" w:pos="9350"/>
            </w:tabs>
            <w:rPr>
              <w:ins w:id="698" w:author="Anders Hejlsberg" w:date="2016-01-04T10:39:00Z"/>
              <w:rFonts w:eastAsiaTheme="minorEastAsia"/>
              <w:noProof/>
              <w:sz w:val="22"/>
            </w:rPr>
          </w:pPr>
          <w:ins w:id="699" w:author="Anders Hejlsberg" w:date="2016-01-04T10:39:00Z">
            <w:r>
              <w:fldChar w:fldCharType="begin"/>
            </w:r>
            <w:r>
              <w:instrText xml:space="preserve"> HYPERLINK \l "_Toc439666238" </w:instrText>
            </w:r>
            <w:r>
              <w:fldChar w:fldCharType="separate"/>
            </w:r>
            <w:r w:rsidR="00A3147C" w:rsidRPr="0066538F">
              <w:rPr>
                <w:rStyle w:val="Hyperlink"/>
                <w:noProof/>
              </w:rPr>
              <w:t>5.6</w:t>
            </w:r>
            <w:r w:rsidR="00A3147C">
              <w:rPr>
                <w:rFonts w:eastAsiaTheme="minorEastAsia"/>
                <w:noProof/>
                <w:sz w:val="22"/>
              </w:rPr>
              <w:tab/>
            </w:r>
            <w:r w:rsidR="00A3147C" w:rsidRPr="0066538F">
              <w:rPr>
                <w:rStyle w:val="Hyperlink"/>
                <w:noProof/>
              </w:rPr>
              <w:t>For-In Statements</w:t>
            </w:r>
            <w:r w:rsidR="00A3147C">
              <w:rPr>
                <w:noProof/>
                <w:webHidden/>
              </w:rPr>
              <w:tab/>
            </w:r>
            <w:r w:rsidR="00A3147C">
              <w:rPr>
                <w:noProof/>
                <w:webHidden/>
              </w:rPr>
              <w:fldChar w:fldCharType="begin"/>
            </w:r>
            <w:r w:rsidR="00A3147C">
              <w:rPr>
                <w:noProof/>
                <w:webHidden/>
              </w:rPr>
              <w:instrText xml:space="preserve"> PAGEREF _Toc439666238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r>
              <w:rPr>
                <w:noProof/>
              </w:rPr>
              <w:fldChar w:fldCharType="end"/>
            </w:r>
          </w:ins>
        </w:p>
        <w:p w14:paraId="045A8C7F" w14:textId="77777777" w:rsidR="00A3147C" w:rsidRDefault="008B0D2E">
          <w:pPr>
            <w:pStyle w:val="TOC2"/>
            <w:tabs>
              <w:tab w:val="left" w:pos="880"/>
              <w:tab w:val="right" w:leader="dot" w:pos="9350"/>
            </w:tabs>
            <w:rPr>
              <w:ins w:id="700" w:author="Anders Hejlsberg" w:date="2016-01-04T10:39:00Z"/>
              <w:rFonts w:eastAsiaTheme="minorEastAsia"/>
              <w:noProof/>
              <w:sz w:val="22"/>
            </w:rPr>
          </w:pPr>
          <w:ins w:id="701" w:author="Anders Hejlsberg" w:date="2016-01-04T10:39:00Z">
            <w:r>
              <w:fldChar w:fldCharType="begin"/>
            </w:r>
            <w:r>
              <w:instrText xml:space="preserve"> HYPERLINK \l "_Toc439666239" </w:instrText>
            </w:r>
            <w:r>
              <w:fldChar w:fldCharType="separate"/>
            </w:r>
            <w:r w:rsidR="00A3147C" w:rsidRPr="0066538F">
              <w:rPr>
                <w:rStyle w:val="Hyperlink"/>
                <w:noProof/>
              </w:rPr>
              <w:t>5.7</w:t>
            </w:r>
            <w:r w:rsidR="00A3147C">
              <w:rPr>
                <w:rFonts w:eastAsiaTheme="minorEastAsia"/>
                <w:noProof/>
                <w:sz w:val="22"/>
              </w:rPr>
              <w:tab/>
            </w:r>
            <w:r w:rsidR="00A3147C" w:rsidRPr="0066538F">
              <w:rPr>
                <w:rStyle w:val="Hyperlink"/>
                <w:noProof/>
              </w:rPr>
              <w:t>For-Of Statements</w:t>
            </w:r>
            <w:r w:rsidR="00A3147C">
              <w:rPr>
                <w:noProof/>
                <w:webHidden/>
              </w:rPr>
              <w:tab/>
            </w:r>
            <w:r w:rsidR="00A3147C">
              <w:rPr>
                <w:noProof/>
                <w:webHidden/>
              </w:rPr>
              <w:fldChar w:fldCharType="begin"/>
            </w:r>
            <w:r w:rsidR="00A3147C">
              <w:rPr>
                <w:noProof/>
                <w:webHidden/>
              </w:rPr>
              <w:instrText xml:space="preserve"> PAGEREF _Toc439666239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r>
              <w:rPr>
                <w:noProof/>
              </w:rPr>
              <w:fldChar w:fldCharType="end"/>
            </w:r>
          </w:ins>
        </w:p>
        <w:p w14:paraId="20CC8FE6" w14:textId="77777777" w:rsidR="00A3147C" w:rsidRDefault="008B0D2E">
          <w:pPr>
            <w:pStyle w:val="TOC2"/>
            <w:tabs>
              <w:tab w:val="left" w:pos="880"/>
              <w:tab w:val="right" w:leader="dot" w:pos="9350"/>
            </w:tabs>
            <w:rPr>
              <w:ins w:id="702" w:author="Anders Hejlsberg" w:date="2016-01-04T10:39:00Z"/>
              <w:rFonts w:eastAsiaTheme="minorEastAsia"/>
              <w:noProof/>
              <w:sz w:val="22"/>
            </w:rPr>
          </w:pPr>
          <w:ins w:id="703" w:author="Anders Hejlsberg" w:date="2016-01-04T10:39:00Z">
            <w:r>
              <w:fldChar w:fldCharType="begin"/>
            </w:r>
            <w:r>
              <w:instrText xml:space="preserve"> HYPERLINK \l "_Toc439666240" </w:instrText>
            </w:r>
            <w:r>
              <w:fldChar w:fldCharType="separate"/>
            </w:r>
            <w:r w:rsidR="00A3147C" w:rsidRPr="0066538F">
              <w:rPr>
                <w:rStyle w:val="Hyperlink"/>
                <w:noProof/>
              </w:rPr>
              <w:t>5.8</w:t>
            </w:r>
            <w:r w:rsidR="00A3147C">
              <w:rPr>
                <w:rFonts w:eastAsiaTheme="minorEastAsia"/>
                <w:noProof/>
                <w:sz w:val="22"/>
              </w:rPr>
              <w:tab/>
            </w:r>
            <w:r w:rsidR="00A3147C" w:rsidRPr="0066538F">
              <w:rPr>
                <w:rStyle w:val="Hyperlink"/>
                <w:noProof/>
              </w:rPr>
              <w:t>Continue Statements</w:t>
            </w:r>
            <w:r w:rsidR="00A3147C">
              <w:rPr>
                <w:noProof/>
                <w:webHidden/>
              </w:rPr>
              <w:tab/>
            </w:r>
            <w:r w:rsidR="00A3147C">
              <w:rPr>
                <w:noProof/>
                <w:webHidden/>
              </w:rPr>
              <w:fldChar w:fldCharType="begin"/>
            </w:r>
            <w:r w:rsidR="00A3147C">
              <w:rPr>
                <w:noProof/>
                <w:webHidden/>
              </w:rPr>
              <w:instrText xml:space="preserve"> PAGEREF _Toc439666240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r>
              <w:rPr>
                <w:noProof/>
              </w:rPr>
              <w:fldChar w:fldCharType="end"/>
            </w:r>
          </w:ins>
        </w:p>
        <w:p w14:paraId="62B92107" w14:textId="77777777" w:rsidR="00A3147C" w:rsidRDefault="008B0D2E">
          <w:pPr>
            <w:pStyle w:val="TOC2"/>
            <w:tabs>
              <w:tab w:val="left" w:pos="880"/>
              <w:tab w:val="right" w:leader="dot" w:pos="9350"/>
            </w:tabs>
            <w:rPr>
              <w:ins w:id="704" w:author="Anders Hejlsberg" w:date="2016-01-04T10:39:00Z"/>
              <w:rFonts w:eastAsiaTheme="minorEastAsia"/>
              <w:noProof/>
              <w:sz w:val="22"/>
            </w:rPr>
          </w:pPr>
          <w:ins w:id="705" w:author="Anders Hejlsberg" w:date="2016-01-04T10:39:00Z">
            <w:r>
              <w:fldChar w:fldCharType="begin"/>
            </w:r>
            <w:r>
              <w:instrText xml:space="preserve"> HYPERLINK \l "_Toc439666241" </w:instrText>
            </w:r>
            <w:r>
              <w:fldChar w:fldCharType="separate"/>
            </w:r>
            <w:r w:rsidR="00A3147C" w:rsidRPr="0066538F">
              <w:rPr>
                <w:rStyle w:val="Hyperlink"/>
                <w:noProof/>
              </w:rPr>
              <w:t>5.9</w:t>
            </w:r>
            <w:r w:rsidR="00A3147C">
              <w:rPr>
                <w:rFonts w:eastAsiaTheme="minorEastAsia"/>
                <w:noProof/>
                <w:sz w:val="22"/>
              </w:rPr>
              <w:tab/>
            </w:r>
            <w:r w:rsidR="00A3147C" w:rsidRPr="0066538F">
              <w:rPr>
                <w:rStyle w:val="Hyperlink"/>
                <w:noProof/>
              </w:rPr>
              <w:t>Break Statements</w:t>
            </w:r>
            <w:r w:rsidR="00A3147C">
              <w:rPr>
                <w:noProof/>
                <w:webHidden/>
              </w:rPr>
              <w:tab/>
            </w:r>
            <w:r w:rsidR="00A3147C">
              <w:rPr>
                <w:noProof/>
                <w:webHidden/>
              </w:rPr>
              <w:fldChar w:fldCharType="begin"/>
            </w:r>
            <w:r w:rsidR="00A3147C">
              <w:rPr>
                <w:noProof/>
                <w:webHidden/>
              </w:rPr>
              <w:instrText xml:space="preserve"> PAGEREF _Toc439666241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r>
              <w:rPr>
                <w:noProof/>
              </w:rPr>
              <w:fldChar w:fldCharType="end"/>
            </w:r>
          </w:ins>
        </w:p>
        <w:p w14:paraId="7334E567" w14:textId="77777777" w:rsidR="00A3147C" w:rsidRDefault="008B0D2E">
          <w:pPr>
            <w:pStyle w:val="TOC2"/>
            <w:tabs>
              <w:tab w:val="left" w:pos="880"/>
              <w:tab w:val="right" w:leader="dot" w:pos="9350"/>
            </w:tabs>
            <w:rPr>
              <w:ins w:id="706" w:author="Anders Hejlsberg" w:date="2016-01-04T10:39:00Z"/>
              <w:rFonts w:eastAsiaTheme="minorEastAsia"/>
              <w:noProof/>
              <w:sz w:val="22"/>
            </w:rPr>
          </w:pPr>
          <w:ins w:id="707" w:author="Anders Hejlsberg" w:date="2016-01-04T10:39:00Z">
            <w:r>
              <w:fldChar w:fldCharType="begin"/>
            </w:r>
            <w:r>
              <w:instrText xml:space="preserve"> HYPERLINK \l "_Toc439666242" </w:instrText>
            </w:r>
            <w:r>
              <w:fldChar w:fldCharType="separate"/>
            </w:r>
            <w:r w:rsidR="00A3147C" w:rsidRPr="0066538F">
              <w:rPr>
                <w:rStyle w:val="Hyperlink"/>
                <w:noProof/>
              </w:rPr>
              <w:t>5.10</w:t>
            </w:r>
            <w:r w:rsidR="00A3147C">
              <w:rPr>
                <w:rFonts w:eastAsiaTheme="minorEastAsia"/>
                <w:noProof/>
                <w:sz w:val="22"/>
              </w:rPr>
              <w:tab/>
            </w:r>
            <w:r w:rsidR="00A3147C" w:rsidRPr="0066538F">
              <w:rPr>
                <w:rStyle w:val="Hyperlink"/>
                <w:noProof/>
              </w:rPr>
              <w:t>Return Statements</w:t>
            </w:r>
            <w:r w:rsidR="00A3147C">
              <w:rPr>
                <w:noProof/>
                <w:webHidden/>
              </w:rPr>
              <w:tab/>
            </w:r>
            <w:r w:rsidR="00A3147C">
              <w:rPr>
                <w:noProof/>
                <w:webHidden/>
              </w:rPr>
              <w:fldChar w:fldCharType="begin"/>
            </w:r>
            <w:r w:rsidR="00A3147C">
              <w:rPr>
                <w:noProof/>
                <w:webHidden/>
              </w:rPr>
              <w:instrText xml:space="preserve"> PAGEREF _Toc439666242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r>
              <w:rPr>
                <w:noProof/>
              </w:rPr>
              <w:fldChar w:fldCharType="end"/>
            </w:r>
          </w:ins>
        </w:p>
        <w:p w14:paraId="4F5194C8" w14:textId="77777777" w:rsidR="00A3147C" w:rsidRDefault="008B0D2E">
          <w:pPr>
            <w:pStyle w:val="TOC2"/>
            <w:tabs>
              <w:tab w:val="left" w:pos="880"/>
              <w:tab w:val="right" w:leader="dot" w:pos="9350"/>
            </w:tabs>
            <w:rPr>
              <w:ins w:id="708" w:author="Anders Hejlsberg" w:date="2016-01-04T10:39:00Z"/>
              <w:rFonts w:eastAsiaTheme="minorEastAsia"/>
              <w:noProof/>
              <w:sz w:val="22"/>
            </w:rPr>
          </w:pPr>
          <w:ins w:id="709" w:author="Anders Hejlsberg" w:date="2016-01-04T10:39:00Z">
            <w:r>
              <w:fldChar w:fldCharType="begin"/>
            </w:r>
            <w:r>
              <w:instrText xml:space="preserve"> HYPERLINK \l "_Toc439666243" </w:instrText>
            </w:r>
            <w:r>
              <w:fldChar w:fldCharType="separate"/>
            </w:r>
            <w:r w:rsidR="00A3147C" w:rsidRPr="0066538F">
              <w:rPr>
                <w:rStyle w:val="Hyperlink"/>
                <w:noProof/>
              </w:rPr>
              <w:t>5.11</w:t>
            </w:r>
            <w:r w:rsidR="00A3147C">
              <w:rPr>
                <w:rFonts w:eastAsiaTheme="minorEastAsia"/>
                <w:noProof/>
                <w:sz w:val="22"/>
              </w:rPr>
              <w:tab/>
            </w:r>
            <w:r w:rsidR="00A3147C" w:rsidRPr="0066538F">
              <w:rPr>
                <w:rStyle w:val="Hyperlink"/>
                <w:noProof/>
              </w:rPr>
              <w:t>With Statements</w:t>
            </w:r>
            <w:r w:rsidR="00A3147C">
              <w:rPr>
                <w:noProof/>
                <w:webHidden/>
              </w:rPr>
              <w:tab/>
            </w:r>
            <w:r w:rsidR="00A3147C">
              <w:rPr>
                <w:noProof/>
                <w:webHidden/>
              </w:rPr>
              <w:fldChar w:fldCharType="begin"/>
            </w:r>
            <w:r w:rsidR="00A3147C">
              <w:rPr>
                <w:noProof/>
                <w:webHidden/>
              </w:rPr>
              <w:instrText xml:space="preserve"> PAGEREF _Toc439666243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r>
              <w:rPr>
                <w:noProof/>
              </w:rPr>
              <w:fldChar w:fldCharType="end"/>
            </w:r>
          </w:ins>
        </w:p>
        <w:p w14:paraId="07C599F2" w14:textId="77777777" w:rsidR="00A3147C" w:rsidRDefault="008B0D2E">
          <w:pPr>
            <w:pStyle w:val="TOC2"/>
            <w:tabs>
              <w:tab w:val="left" w:pos="880"/>
              <w:tab w:val="right" w:leader="dot" w:pos="9350"/>
            </w:tabs>
            <w:rPr>
              <w:ins w:id="710" w:author="Anders Hejlsberg" w:date="2016-01-04T10:39:00Z"/>
              <w:rFonts w:eastAsiaTheme="minorEastAsia"/>
              <w:noProof/>
              <w:sz w:val="22"/>
            </w:rPr>
          </w:pPr>
          <w:ins w:id="711" w:author="Anders Hejlsberg" w:date="2016-01-04T10:39:00Z">
            <w:r>
              <w:fldChar w:fldCharType="begin"/>
            </w:r>
            <w:r>
              <w:instrText xml:space="preserve"> HYPERLINK \l "_Toc439666244" </w:instrText>
            </w:r>
            <w:r>
              <w:fldChar w:fldCharType="separate"/>
            </w:r>
            <w:r w:rsidR="00A3147C" w:rsidRPr="0066538F">
              <w:rPr>
                <w:rStyle w:val="Hyperlink"/>
                <w:noProof/>
              </w:rPr>
              <w:t>5.12</w:t>
            </w:r>
            <w:r w:rsidR="00A3147C">
              <w:rPr>
                <w:rFonts w:eastAsiaTheme="minorEastAsia"/>
                <w:noProof/>
                <w:sz w:val="22"/>
              </w:rPr>
              <w:tab/>
            </w:r>
            <w:r w:rsidR="00A3147C" w:rsidRPr="0066538F">
              <w:rPr>
                <w:rStyle w:val="Hyperlink"/>
                <w:noProof/>
              </w:rPr>
              <w:t>Switch Statements</w:t>
            </w:r>
            <w:r w:rsidR="00A3147C">
              <w:rPr>
                <w:noProof/>
                <w:webHidden/>
              </w:rPr>
              <w:tab/>
            </w:r>
            <w:r w:rsidR="00A3147C">
              <w:rPr>
                <w:noProof/>
                <w:webHidden/>
              </w:rPr>
              <w:fldChar w:fldCharType="begin"/>
            </w:r>
            <w:r w:rsidR="00A3147C">
              <w:rPr>
                <w:noProof/>
                <w:webHidden/>
              </w:rPr>
              <w:instrText xml:space="preserve"> PAGEREF _Toc439666244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r>
              <w:rPr>
                <w:noProof/>
              </w:rPr>
              <w:fldChar w:fldCharType="end"/>
            </w:r>
          </w:ins>
        </w:p>
        <w:p w14:paraId="42AF91DC" w14:textId="77777777" w:rsidR="00A3147C" w:rsidRDefault="008B0D2E">
          <w:pPr>
            <w:pStyle w:val="TOC2"/>
            <w:tabs>
              <w:tab w:val="left" w:pos="880"/>
              <w:tab w:val="right" w:leader="dot" w:pos="9350"/>
            </w:tabs>
            <w:rPr>
              <w:ins w:id="712" w:author="Anders Hejlsberg" w:date="2016-01-04T10:39:00Z"/>
              <w:rFonts w:eastAsiaTheme="minorEastAsia"/>
              <w:noProof/>
              <w:sz w:val="22"/>
            </w:rPr>
          </w:pPr>
          <w:ins w:id="713" w:author="Anders Hejlsberg" w:date="2016-01-04T10:39:00Z">
            <w:r>
              <w:fldChar w:fldCharType="begin"/>
            </w:r>
            <w:r>
              <w:instrText xml:space="preserve"> HYPERLINK \l "_Toc439666245" </w:instrText>
            </w:r>
            <w:r>
              <w:fldChar w:fldCharType="separate"/>
            </w:r>
            <w:r w:rsidR="00A3147C" w:rsidRPr="0066538F">
              <w:rPr>
                <w:rStyle w:val="Hyperlink"/>
                <w:noProof/>
              </w:rPr>
              <w:t>5.13</w:t>
            </w:r>
            <w:r w:rsidR="00A3147C">
              <w:rPr>
                <w:rFonts w:eastAsiaTheme="minorEastAsia"/>
                <w:noProof/>
                <w:sz w:val="22"/>
              </w:rPr>
              <w:tab/>
            </w:r>
            <w:r w:rsidR="00A3147C" w:rsidRPr="0066538F">
              <w:rPr>
                <w:rStyle w:val="Hyperlink"/>
                <w:noProof/>
              </w:rPr>
              <w:t>Throw Statements</w:t>
            </w:r>
            <w:r w:rsidR="00A3147C">
              <w:rPr>
                <w:noProof/>
                <w:webHidden/>
              </w:rPr>
              <w:tab/>
            </w:r>
            <w:r w:rsidR="00A3147C">
              <w:rPr>
                <w:noProof/>
                <w:webHidden/>
              </w:rPr>
              <w:fldChar w:fldCharType="begin"/>
            </w:r>
            <w:r w:rsidR="00A3147C">
              <w:rPr>
                <w:noProof/>
                <w:webHidden/>
              </w:rPr>
              <w:instrText xml:space="preserve"> PAGEREF _Toc439666245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r>
              <w:rPr>
                <w:noProof/>
              </w:rPr>
              <w:fldChar w:fldCharType="end"/>
            </w:r>
          </w:ins>
        </w:p>
        <w:p w14:paraId="647B808F" w14:textId="77777777" w:rsidR="00A3147C" w:rsidRDefault="008B0D2E">
          <w:pPr>
            <w:pStyle w:val="TOC2"/>
            <w:tabs>
              <w:tab w:val="left" w:pos="880"/>
              <w:tab w:val="right" w:leader="dot" w:pos="9350"/>
            </w:tabs>
            <w:rPr>
              <w:ins w:id="714" w:author="Anders Hejlsberg" w:date="2016-01-04T10:39:00Z"/>
              <w:rFonts w:eastAsiaTheme="minorEastAsia"/>
              <w:noProof/>
              <w:sz w:val="22"/>
            </w:rPr>
          </w:pPr>
          <w:ins w:id="715" w:author="Anders Hejlsberg" w:date="2016-01-04T10:39:00Z">
            <w:r>
              <w:fldChar w:fldCharType="begin"/>
            </w:r>
            <w:r>
              <w:instrText xml:space="preserve"> HYPERLINK \l "_Toc439666246" </w:instrText>
            </w:r>
            <w:r>
              <w:fldChar w:fldCharType="separate"/>
            </w:r>
            <w:r w:rsidR="00A3147C" w:rsidRPr="0066538F">
              <w:rPr>
                <w:rStyle w:val="Hyperlink"/>
                <w:noProof/>
              </w:rPr>
              <w:t>5.14</w:t>
            </w:r>
            <w:r w:rsidR="00A3147C">
              <w:rPr>
                <w:rFonts w:eastAsiaTheme="minorEastAsia"/>
                <w:noProof/>
                <w:sz w:val="22"/>
              </w:rPr>
              <w:tab/>
            </w:r>
            <w:r w:rsidR="00A3147C" w:rsidRPr="0066538F">
              <w:rPr>
                <w:rStyle w:val="Hyperlink"/>
                <w:noProof/>
              </w:rPr>
              <w:t>Try Statements</w:t>
            </w:r>
            <w:r w:rsidR="00A3147C">
              <w:rPr>
                <w:noProof/>
                <w:webHidden/>
              </w:rPr>
              <w:tab/>
            </w:r>
            <w:r w:rsidR="00A3147C">
              <w:rPr>
                <w:noProof/>
                <w:webHidden/>
              </w:rPr>
              <w:fldChar w:fldCharType="begin"/>
            </w:r>
            <w:r w:rsidR="00A3147C">
              <w:rPr>
                <w:noProof/>
                <w:webHidden/>
              </w:rPr>
              <w:instrText xml:space="preserve"> PAGEREF _Toc439666246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r>
              <w:rPr>
                <w:noProof/>
              </w:rPr>
              <w:fldChar w:fldCharType="end"/>
            </w:r>
          </w:ins>
        </w:p>
        <w:p w14:paraId="70FFCD68" w14:textId="77777777" w:rsidR="00A3147C" w:rsidRDefault="008B0D2E">
          <w:pPr>
            <w:pStyle w:val="TOC1"/>
            <w:rPr>
              <w:ins w:id="716" w:author="Anders Hejlsberg" w:date="2016-01-04T10:39:00Z"/>
              <w:rFonts w:eastAsiaTheme="minorEastAsia"/>
              <w:noProof/>
              <w:sz w:val="22"/>
            </w:rPr>
          </w:pPr>
          <w:ins w:id="717" w:author="Anders Hejlsberg" w:date="2016-01-04T10:39:00Z">
            <w:r>
              <w:fldChar w:fldCharType="begin"/>
            </w:r>
            <w:r>
              <w:instrText xml:space="preserve"> HYPERLINK \l "_Toc439666247" </w:instrText>
            </w:r>
            <w:r>
              <w:fldChar w:fldCharType="separate"/>
            </w:r>
            <w:r w:rsidR="00A3147C" w:rsidRPr="0066538F">
              <w:rPr>
                <w:rStyle w:val="Hyperlink"/>
                <w:noProof/>
              </w:rPr>
              <w:t>6</w:t>
            </w:r>
            <w:r w:rsidR="00A3147C">
              <w:rPr>
                <w:rFonts w:eastAsiaTheme="minorEastAsia"/>
                <w:noProof/>
                <w:sz w:val="22"/>
              </w:rPr>
              <w:tab/>
            </w:r>
            <w:r w:rsidR="00A3147C" w:rsidRPr="0066538F">
              <w:rPr>
                <w:rStyle w:val="Hyperlink"/>
                <w:noProof/>
              </w:rPr>
              <w:t>Functions</w:t>
            </w:r>
            <w:r w:rsidR="00A3147C">
              <w:rPr>
                <w:noProof/>
                <w:webHidden/>
              </w:rPr>
              <w:tab/>
            </w:r>
            <w:r w:rsidR="00A3147C">
              <w:rPr>
                <w:noProof/>
                <w:webHidden/>
              </w:rPr>
              <w:fldChar w:fldCharType="begin"/>
            </w:r>
            <w:r w:rsidR="00A3147C">
              <w:rPr>
                <w:noProof/>
                <w:webHidden/>
              </w:rPr>
              <w:instrText xml:space="preserve"> PAGEREF _Toc439666247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r>
              <w:rPr>
                <w:noProof/>
              </w:rPr>
              <w:fldChar w:fldCharType="end"/>
            </w:r>
          </w:ins>
        </w:p>
        <w:p w14:paraId="2077F85C" w14:textId="77777777" w:rsidR="00A3147C" w:rsidRDefault="008B0D2E">
          <w:pPr>
            <w:pStyle w:val="TOC2"/>
            <w:tabs>
              <w:tab w:val="left" w:pos="880"/>
              <w:tab w:val="right" w:leader="dot" w:pos="9350"/>
            </w:tabs>
            <w:rPr>
              <w:ins w:id="718" w:author="Anders Hejlsberg" w:date="2016-01-04T10:39:00Z"/>
              <w:rFonts w:eastAsiaTheme="minorEastAsia"/>
              <w:noProof/>
              <w:sz w:val="22"/>
            </w:rPr>
          </w:pPr>
          <w:ins w:id="719" w:author="Anders Hejlsberg" w:date="2016-01-04T10:39:00Z">
            <w:r>
              <w:fldChar w:fldCharType="begin"/>
            </w:r>
            <w:r>
              <w:instrText xml:space="preserve"> HYPERLINK \l "_Toc439666248" </w:instrText>
            </w:r>
            <w:r>
              <w:fldChar w:fldCharType="separate"/>
            </w:r>
            <w:r w:rsidR="00A3147C" w:rsidRPr="0066538F">
              <w:rPr>
                <w:rStyle w:val="Hyperlink"/>
                <w:noProof/>
              </w:rPr>
              <w:t>6.1</w:t>
            </w:r>
            <w:r w:rsidR="00A3147C">
              <w:rPr>
                <w:rFonts w:eastAsiaTheme="minorEastAsia"/>
                <w:noProof/>
                <w:sz w:val="22"/>
              </w:rPr>
              <w:tab/>
            </w:r>
            <w:r w:rsidR="00A3147C" w:rsidRPr="0066538F">
              <w:rPr>
                <w:rStyle w:val="Hyperlink"/>
                <w:noProof/>
              </w:rPr>
              <w:t>Function Declarations</w:t>
            </w:r>
            <w:r w:rsidR="00A3147C">
              <w:rPr>
                <w:noProof/>
                <w:webHidden/>
              </w:rPr>
              <w:tab/>
            </w:r>
            <w:r w:rsidR="00A3147C">
              <w:rPr>
                <w:noProof/>
                <w:webHidden/>
              </w:rPr>
              <w:fldChar w:fldCharType="begin"/>
            </w:r>
            <w:r w:rsidR="00A3147C">
              <w:rPr>
                <w:noProof/>
                <w:webHidden/>
              </w:rPr>
              <w:instrText xml:space="preserve"> PAGEREF _Toc439666248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r>
              <w:rPr>
                <w:noProof/>
              </w:rPr>
              <w:fldChar w:fldCharType="end"/>
            </w:r>
          </w:ins>
        </w:p>
        <w:p w14:paraId="357F925A" w14:textId="77777777" w:rsidR="00A3147C" w:rsidRDefault="008B0D2E">
          <w:pPr>
            <w:pStyle w:val="TOC2"/>
            <w:tabs>
              <w:tab w:val="left" w:pos="880"/>
              <w:tab w:val="right" w:leader="dot" w:pos="9350"/>
            </w:tabs>
            <w:rPr>
              <w:ins w:id="720" w:author="Anders Hejlsberg" w:date="2016-01-04T10:39:00Z"/>
              <w:rFonts w:eastAsiaTheme="minorEastAsia"/>
              <w:noProof/>
              <w:sz w:val="22"/>
            </w:rPr>
          </w:pPr>
          <w:ins w:id="721" w:author="Anders Hejlsberg" w:date="2016-01-04T10:39:00Z">
            <w:r>
              <w:fldChar w:fldCharType="begin"/>
            </w:r>
            <w:r>
              <w:instrText xml:space="preserve"> HYPERLINK \l "_Toc439666249" </w:instrText>
            </w:r>
            <w:r>
              <w:fldChar w:fldCharType="separate"/>
            </w:r>
            <w:r w:rsidR="00A3147C" w:rsidRPr="0066538F">
              <w:rPr>
                <w:rStyle w:val="Hyperlink"/>
                <w:noProof/>
              </w:rPr>
              <w:t>6.2</w:t>
            </w:r>
            <w:r w:rsidR="00A3147C">
              <w:rPr>
                <w:rFonts w:eastAsiaTheme="minorEastAsia"/>
                <w:noProof/>
                <w:sz w:val="22"/>
              </w:rPr>
              <w:tab/>
            </w:r>
            <w:r w:rsidR="00A3147C" w:rsidRPr="0066538F">
              <w:rPr>
                <w:rStyle w:val="Hyperlink"/>
                <w:noProof/>
              </w:rPr>
              <w:t>Function Overloads</w:t>
            </w:r>
            <w:r w:rsidR="00A3147C">
              <w:rPr>
                <w:noProof/>
                <w:webHidden/>
              </w:rPr>
              <w:tab/>
            </w:r>
            <w:r w:rsidR="00A3147C">
              <w:rPr>
                <w:noProof/>
                <w:webHidden/>
              </w:rPr>
              <w:fldChar w:fldCharType="begin"/>
            </w:r>
            <w:r w:rsidR="00A3147C">
              <w:rPr>
                <w:noProof/>
                <w:webHidden/>
              </w:rPr>
              <w:instrText xml:space="preserve"> PAGEREF _Toc439666249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r>
              <w:rPr>
                <w:noProof/>
              </w:rPr>
              <w:fldChar w:fldCharType="end"/>
            </w:r>
          </w:ins>
        </w:p>
        <w:p w14:paraId="7A1E519F" w14:textId="77777777" w:rsidR="00A3147C" w:rsidRDefault="008B0D2E">
          <w:pPr>
            <w:pStyle w:val="TOC2"/>
            <w:tabs>
              <w:tab w:val="left" w:pos="880"/>
              <w:tab w:val="right" w:leader="dot" w:pos="9350"/>
            </w:tabs>
            <w:rPr>
              <w:ins w:id="722" w:author="Anders Hejlsberg" w:date="2016-01-04T10:39:00Z"/>
              <w:rFonts w:eastAsiaTheme="minorEastAsia"/>
              <w:noProof/>
              <w:sz w:val="22"/>
            </w:rPr>
          </w:pPr>
          <w:ins w:id="723" w:author="Anders Hejlsberg" w:date="2016-01-04T10:39:00Z">
            <w:r>
              <w:fldChar w:fldCharType="begin"/>
            </w:r>
            <w:r>
              <w:instrText xml:space="preserve"> HYPERLINK \l "_Toc439666250" </w:instrText>
            </w:r>
            <w:r>
              <w:fldChar w:fldCharType="separate"/>
            </w:r>
            <w:r w:rsidR="00A3147C" w:rsidRPr="0066538F">
              <w:rPr>
                <w:rStyle w:val="Hyperlink"/>
                <w:noProof/>
              </w:rPr>
              <w:t>6.3</w:t>
            </w:r>
            <w:r w:rsidR="00A3147C">
              <w:rPr>
                <w:rFonts w:eastAsiaTheme="minorEastAsia"/>
                <w:noProof/>
                <w:sz w:val="22"/>
              </w:rPr>
              <w:tab/>
            </w:r>
            <w:r w:rsidR="00A3147C" w:rsidRPr="0066538F">
              <w:rPr>
                <w:rStyle w:val="Hyperlink"/>
                <w:noProof/>
              </w:rPr>
              <w:t>Function Implementations</w:t>
            </w:r>
            <w:r w:rsidR="00A3147C">
              <w:rPr>
                <w:noProof/>
                <w:webHidden/>
              </w:rPr>
              <w:tab/>
            </w:r>
            <w:r w:rsidR="00A3147C">
              <w:rPr>
                <w:noProof/>
                <w:webHidden/>
              </w:rPr>
              <w:fldChar w:fldCharType="begin"/>
            </w:r>
            <w:r w:rsidR="00A3147C">
              <w:rPr>
                <w:noProof/>
                <w:webHidden/>
              </w:rPr>
              <w:instrText xml:space="preserve"> PAGEREF _Toc439666250 \h </w:instrText>
            </w:r>
            <w:r w:rsidR="00A3147C">
              <w:rPr>
                <w:noProof/>
                <w:webHidden/>
              </w:rPr>
            </w:r>
            <w:r w:rsidR="00A3147C">
              <w:rPr>
                <w:noProof/>
                <w:webHidden/>
              </w:rPr>
              <w:fldChar w:fldCharType="separate"/>
            </w:r>
            <w:r w:rsidR="00A3147C">
              <w:rPr>
                <w:noProof/>
                <w:webHidden/>
              </w:rPr>
              <w:t>104</w:t>
            </w:r>
            <w:r w:rsidR="00A3147C">
              <w:rPr>
                <w:noProof/>
                <w:webHidden/>
              </w:rPr>
              <w:fldChar w:fldCharType="end"/>
            </w:r>
            <w:r>
              <w:rPr>
                <w:noProof/>
              </w:rPr>
              <w:fldChar w:fldCharType="end"/>
            </w:r>
          </w:ins>
        </w:p>
        <w:p w14:paraId="782E332D" w14:textId="77777777" w:rsidR="00A3147C" w:rsidRDefault="008B0D2E">
          <w:pPr>
            <w:pStyle w:val="TOC2"/>
            <w:tabs>
              <w:tab w:val="left" w:pos="880"/>
              <w:tab w:val="right" w:leader="dot" w:pos="9350"/>
            </w:tabs>
            <w:rPr>
              <w:ins w:id="724" w:author="Anders Hejlsberg" w:date="2016-01-04T10:39:00Z"/>
              <w:rFonts w:eastAsiaTheme="minorEastAsia"/>
              <w:noProof/>
              <w:sz w:val="22"/>
            </w:rPr>
          </w:pPr>
          <w:ins w:id="725" w:author="Anders Hejlsberg" w:date="2016-01-04T10:39:00Z">
            <w:r>
              <w:fldChar w:fldCharType="begin"/>
            </w:r>
            <w:r>
              <w:instrText xml:space="preserve"> HYPERLINK \l "_Toc439666251" </w:instrText>
            </w:r>
            <w:r>
              <w:fldChar w:fldCharType="separate"/>
            </w:r>
            <w:r w:rsidR="00A3147C" w:rsidRPr="0066538F">
              <w:rPr>
                <w:rStyle w:val="Hyperlink"/>
                <w:noProof/>
              </w:rPr>
              <w:t>6.4</w:t>
            </w:r>
            <w:r w:rsidR="00A3147C">
              <w:rPr>
                <w:rFonts w:eastAsiaTheme="minorEastAsia"/>
                <w:noProof/>
                <w:sz w:val="22"/>
              </w:rPr>
              <w:tab/>
            </w:r>
            <w:r w:rsidR="00A3147C" w:rsidRPr="0066538F">
              <w:rPr>
                <w:rStyle w:val="Hyperlink"/>
                <w:noProof/>
              </w:rPr>
              <w:t>Destructuring Parameter Declarations</w:t>
            </w:r>
            <w:r w:rsidR="00A3147C">
              <w:rPr>
                <w:noProof/>
                <w:webHidden/>
              </w:rPr>
              <w:tab/>
            </w:r>
            <w:r w:rsidR="00A3147C">
              <w:rPr>
                <w:noProof/>
                <w:webHidden/>
              </w:rPr>
              <w:fldChar w:fldCharType="begin"/>
            </w:r>
            <w:r w:rsidR="00A3147C">
              <w:rPr>
                <w:noProof/>
                <w:webHidden/>
              </w:rPr>
              <w:instrText xml:space="preserve"> PAGEREF _Toc439666251 \h </w:instrText>
            </w:r>
            <w:r w:rsidR="00A3147C">
              <w:rPr>
                <w:noProof/>
                <w:webHidden/>
              </w:rPr>
            </w:r>
            <w:r w:rsidR="00A3147C">
              <w:rPr>
                <w:noProof/>
                <w:webHidden/>
              </w:rPr>
              <w:fldChar w:fldCharType="separate"/>
            </w:r>
            <w:r w:rsidR="00A3147C">
              <w:rPr>
                <w:noProof/>
                <w:webHidden/>
              </w:rPr>
              <w:t>106</w:t>
            </w:r>
            <w:r w:rsidR="00A3147C">
              <w:rPr>
                <w:noProof/>
                <w:webHidden/>
              </w:rPr>
              <w:fldChar w:fldCharType="end"/>
            </w:r>
            <w:r>
              <w:rPr>
                <w:noProof/>
              </w:rPr>
              <w:fldChar w:fldCharType="end"/>
            </w:r>
          </w:ins>
        </w:p>
        <w:p w14:paraId="1F6E2D47" w14:textId="77777777" w:rsidR="00A3147C" w:rsidRDefault="008B0D2E">
          <w:pPr>
            <w:pStyle w:val="TOC2"/>
            <w:tabs>
              <w:tab w:val="left" w:pos="880"/>
              <w:tab w:val="right" w:leader="dot" w:pos="9350"/>
            </w:tabs>
            <w:rPr>
              <w:ins w:id="726" w:author="Anders Hejlsberg" w:date="2016-01-04T10:39:00Z"/>
              <w:rFonts w:eastAsiaTheme="minorEastAsia"/>
              <w:noProof/>
              <w:sz w:val="22"/>
            </w:rPr>
          </w:pPr>
          <w:ins w:id="727" w:author="Anders Hejlsberg" w:date="2016-01-04T10:39:00Z">
            <w:r>
              <w:fldChar w:fldCharType="begin"/>
            </w:r>
            <w:r>
              <w:instrText xml:space="preserve"> HYPERLINK \l "_Toc439666252" </w:instrText>
            </w:r>
            <w:r>
              <w:fldChar w:fldCharType="separate"/>
            </w:r>
            <w:r w:rsidR="00A3147C" w:rsidRPr="0066538F">
              <w:rPr>
                <w:rStyle w:val="Hyperlink"/>
                <w:noProof/>
              </w:rPr>
              <w:t>6.5</w:t>
            </w:r>
            <w:r w:rsidR="00A3147C">
              <w:rPr>
                <w:rFonts w:eastAsiaTheme="minorEastAsia"/>
                <w:noProof/>
                <w:sz w:val="22"/>
              </w:rPr>
              <w:tab/>
            </w:r>
            <w:r w:rsidR="00A3147C" w:rsidRPr="0066538F">
              <w:rPr>
                <w:rStyle w:val="Hyperlink"/>
                <w:noProof/>
              </w:rPr>
              <w:t>Generic Functions</w:t>
            </w:r>
            <w:r w:rsidR="00A3147C">
              <w:rPr>
                <w:noProof/>
                <w:webHidden/>
              </w:rPr>
              <w:tab/>
            </w:r>
            <w:r w:rsidR="00A3147C">
              <w:rPr>
                <w:noProof/>
                <w:webHidden/>
              </w:rPr>
              <w:fldChar w:fldCharType="begin"/>
            </w:r>
            <w:r w:rsidR="00A3147C">
              <w:rPr>
                <w:noProof/>
                <w:webHidden/>
              </w:rPr>
              <w:instrText xml:space="preserve"> PAGEREF _Toc439666252 \h </w:instrText>
            </w:r>
            <w:r w:rsidR="00A3147C">
              <w:rPr>
                <w:noProof/>
                <w:webHidden/>
              </w:rPr>
            </w:r>
            <w:r w:rsidR="00A3147C">
              <w:rPr>
                <w:noProof/>
                <w:webHidden/>
              </w:rPr>
              <w:fldChar w:fldCharType="separate"/>
            </w:r>
            <w:r w:rsidR="00A3147C">
              <w:rPr>
                <w:noProof/>
                <w:webHidden/>
              </w:rPr>
              <w:t>107</w:t>
            </w:r>
            <w:r w:rsidR="00A3147C">
              <w:rPr>
                <w:noProof/>
                <w:webHidden/>
              </w:rPr>
              <w:fldChar w:fldCharType="end"/>
            </w:r>
            <w:r>
              <w:rPr>
                <w:noProof/>
              </w:rPr>
              <w:fldChar w:fldCharType="end"/>
            </w:r>
          </w:ins>
        </w:p>
        <w:p w14:paraId="60CBADDF" w14:textId="77777777" w:rsidR="00A3147C" w:rsidRDefault="008B0D2E">
          <w:pPr>
            <w:pStyle w:val="TOC2"/>
            <w:tabs>
              <w:tab w:val="left" w:pos="880"/>
              <w:tab w:val="right" w:leader="dot" w:pos="9350"/>
            </w:tabs>
            <w:rPr>
              <w:ins w:id="728" w:author="Anders Hejlsberg" w:date="2016-01-04T10:39:00Z"/>
              <w:rFonts w:eastAsiaTheme="minorEastAsia"/>
              <w:noProof/>
              <w:sz w:val="22"/>
            </w:rPr>
          </w:pPr>
          <w:ins w:id="729" w:author="Anders Hejlsberg" w:date="2016-01-04T10:39:00Z">
            <w:r>
              <w:fldChar w:fldCharType="begin"/>
            </w:r>
            <w:r>
              <w:instrText xml:space="preserve"> HYPERLINK \l "_Toc439666253" </w:instrText>
            </w:r>
            <w:r>
              <w:fldChar w:fldCharType="separate"/>
            </w:r>
            <w:r w:rsidR="00A3147C" w:rsidRPr="0066538F">
              <w:rPr>
                <w:rStyle w:val="Hyperlink"/>
                <w:noProof/>
              </w:rPr>
              <w:t>6.6</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_Toc439666253 \h </w:instrText>
            </w:r>
            <w:r w:rsidR="00A3147C">
              <w:rPr>
                <w:noProof/>
                <w:webHidden/>
              </w:rPr>
            </w:r>
            <w:r w:rsidR="00A3147C">
              <w:rPr>
                <w:noProof/>
                <w:webHidden/>
              </w:rPr>
              <w:fldChar w:fldCharType="separate"/>
            </w:r>
            <w:r w:rsidR="00A3147C">
              <w:rPr>
                <w:noProof/>
                <w:webHidden/>
              </w:rPr>
              <w:t>108</w:t>
            </w:r>
            <w:r w:rsidR="00A3147C">
              <w:rPr>
                <w:noProof/>
                <w:webHidden/>
              </w:rPr>
              <w:fldChar w:fldCharType="end"/>
            </w:r>
            <w:r>
              <w:rPr>
                <w:noProof/>
              </w:rPr>
              <w:fldChar w:fldCharType="end"/>
            </w:r>
          </w:ins>
        </w:p>
        <w:p w14:paraId="00DA1CE1" w14:textId="77777777" w:rsidR="00A3147C" w:rsidRDefault="008B0D2E">
          <w:pPr>
            <w:pStyle w:val="TOC2"/>
            <w:tabs>
              <w:tab w:val="left" w:pos="880"/>
              <w:tab w:val="right" w:leader="dot" w:pos="9350"/>
            </w:tabs>
            <w:rPr>
              <w:ins w:id="730" w:author="Anders Hejlsberg" w:date="2016-01-04T10:39:00Z"/>
              <w:rFonts w:eastAsiaTheme="minorEastAsia"/>
              <w:noProof/>
              <w:sz w:val="22"/>
            </w:rPr>
          </w:pPr>
          <w:ins w:id="731" w:author="Anders Hejlsberg" w:date="2016-01-04T10:39:00Z">
            <w:r>
              <w:fldChar w:fldCharType="begin"/>
            </w:r>
            <w:r>
              <w:instrText xml:space="preserve"> HYPERLINK \l "_Toc439666254" </w:instrText>
            </w:r>
            <w:r>
              <w:fldChar w:fldCharType="separate"/>
            </w:r>
            <w:r w:rsidR="00A3147C" w:rsidRPr="0066538F">
              <w:rPr>
                <w:rStyle w:val="Hyperlink"/>
                <w:noProof/>
              </w:rPr>
              <w:t>6.7</w:t>
            </w:r>
            <w:r w:rsidR="00A3147C">
              <w:rPr>
                <w:rFonts w:eastAsiaTheme="minorEastAsia"/>
                <w:noProof/>
                <w:sz w:val="22"/>
              </w:rPr>
              <w:tab/>
            </w:r>
            <w:r w:rsidR="00A3147C" w:rsidRPr="0066538F">
              <w:rPr>
                <w:rStyle w:val="Hyperlink"/>
                <w:noProof/>
              </w:rPr>
              <w:t>Generator Functions</w:t>
            </w:r>
            <w:r w:rsidR="00A3147C">
              <w:rPr>
                <w:noProof/>
                <w:webHidden/>
              </w:rPr>
              <w:tab/>
            </w:r>
            <w:r w:rsidR="00A3147C">
              <w:rPr>
                <w:noProof/>
                <w:webHidden/>
              </w:rPr>
              <w:fldChar w:fldCharType="begin"/>
            </w:r>
            <w:r w:rsidR="00A3147C">
              <w:rPr>
                <w:noProof/>
                <w:webHidden/>
              </w:rPr>
              <w:instrText xml:space="preserve"> PAGEREF _Toc439666254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r>
              <w:rPr>
                <w:noProof/>
              </w:rPr>
              <w:fldChar w:fldCharType="end"/>
            </w:r>
          </w:ins>
        </w:p>
        <w:p w14:paraId="4A92A78C" w14:textId="77777777" w:rsidR="00A3147C" w:rsidRDefault="008B0D2E">
          <w:pPr>
            <w:pStyle w:val="TOC2"/>
            <w:tabs>
              <w:tab w:val="left" w:pos="880"/>
              <w:tab w:val="right" w:leader="dot" w:pos="9350"/>
            </w:tabs>
            <w:rPr>
              <w:ins w:id="732" w:author="Anders Hejlsberg" w:date="2016-01-04T10:39:00Z"/>
              <w:rFonts w:eastAsiaTheme="minorEastAsia"/>
              <w:noProof/>
              <w:sz w:val="22"/>
            </w:rPr>
          </w:pPr>
          <w:ins w:id="733" w:author="Anders Hejlsberg" w:date="2016-01-04T10:39:00Z">
            <w:r>
              <w:fldChar w:fldCharType="begin"/>
            </w:r>
            <w:r>
              <w:instrText xml:space="preserve"> HYPERLINK \l "_Toc439666255" </w:instrText>
            </w:r>
            <w:r>
              <w:fldChar w:fldCharType="separate"/>
            </w:r>
            <w:r w:rsidR="00A3147C" w:rsidRPr="0066538F">
              <w:rPr>
                <w:rStyle w:val="Hyperlink"/>
                <w:noProof/>
              </w:rPr>
              <w:t>6.8</w:t>
            </w:r>
            <w:r w:rsidR="00A3147C">
              <w:rPr>
                <w:rFonts w:eastAsiaTheme="minorEastAsia"/>
                <w:noProof/>
                <w:sz w:val="22"/>
              </w:rPr>
              <w:tab/>
            </w:r>
            <w:r w:rsidR="00A3147C" w:rsidRPr="0066538F">
              <w:rPr>
                <w:rStyle w:val="Hyperlink"/>
                <w:noProof/>
              </w:rPr>
              <w:t>Asynchronous Functions</w:t>
            </w:r>
            <w:r w:rsidR="00A3147C">
              <w:rPr>
                <w:noProof/>
                <w:webHidden/>
              </w:rPr>
              <w:tab/>
            </w:r>
            <w:r w:rsidR="00A3147C">
              <w:rPr>
                <w:noProof/>
                <w:webHidden/>
              </w:rPr>
              <w:fldChar w:fldCharType="begin"/>
            </w:r>
            <w:r w:rsidR="00A3147C">
              <w:rPr>
                <w:noProof/>
                <w:webHidden/>
              </w:rPr>
              <w:instrText xml:space="preserve"> PAGEREF _Toc439666255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r>
              <w:rPr>
                <w:noProof/>
              </w:rPr>
              <w:fldChar w:fldCharType="end"/>
            </w:r>
          </w:ins>
        </w:p>
        <w:p w14:paraId="77328E75" w14:textId="77777777" w:rsidR="00A3147C" w:rsidRDefault="008B0D2E">
          <w:pPr>
            <w:pStyle w:val="TOC2"/>
            <w:tabs>
              <w:tab w:val="left" w:pos="880"/>
              <w:tab w:val="right" w:leader="dot" w:pos="9350"/>
            </w:tabs>
            <w:rPr>
              <w:ins w:id="734" w:author="Anders Hejlsberg" w:date="2016-01-04T10:39:00Z"/>
              <w:rFonts w:eastAsiaTheme="minorEastAsia"/>
              <w:noProof/>
              <w:sz w:val="22"/>
            </w:rPr>
          </w:pPr>
          <w:ins w:id="735" w:author="Anders Hejlsberg" w:date="2016-01-04T10:39:00Z">
            <w:r>
              <w:fldChar w:fldCharType="begin"/>
            </w:r>
            <w:r>
              <w:instrText xml:space="preserve"> HYPERLINK \l "_Toc439666256" </w:instrText>
            </w:r>
            <w:r>
              <w:fldChar w:fldCharType="separate"/>
            </w:r>
            <w:r w:rsidR="00A3147C" w:rsidRPr="0066538F">
              <w:rPr>
                <w:rStyle w:val="Hyperlink"/>
                <w:noProof/>
              </w:rPr>
              <w:t>6.9</w:t>
            </w:r>
            <w:r w:rsidR="00A3147C">
              <w:rPr>
                <w:rFonts w:eastAsiaTheme="minorEastAsia"/>
                <w:noProof/>
                <w:sz w:val="22"/>
              </w:rPr>
              <w:tab/>
            </w:r>
            <w:r w:rsidR="00A3147C" w:rsidRPr="0066538F">
              <w:rPr>
                <w:rStyle w:val="Hyperlink"/>
                <w:noProof/>
              </w:rPr>
              <w:t>Type Guard Functions</w:t>
            </w:r>
            <w:r w:rsidR="00A3147C">
              <w:rPr>
                <w:noProof/>
                <w:webHidden/>
              </w:rPr>
              <w:tab/>
            </w:r>
            <w:r w:rsidR="00A3147C">
              <w:rPr>
                <w:noProof/>
                <w:webHidden/>
              </w:rPr>
              <w:fldChar w:fldCharType="begin"/>
            </w:r>
            <w:r w:rsidR="00A3147C">
              <w:rPr>
                <w:noProof/>
                <w:webHidden/>
              </w:rPr>
              <w:instrText xml:space="preserve"> PAGEREF _Toc439666256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r>
              <w:rPr>
                <w:noProof/>
              </w:rPr>
              <w:fldChar w:fldCharType="end"/>
            </w:r>
          </w:ins>
        </w:p>
        <w:p w14:paraId="699019AF" w14:textId="77777777" w:rsidR="00A3147C" w:rsidRDefault="008B0D2E">
          <w:pPr>
            <w:pStyle w:val="TOC1"/>
            <w:rPr>
              <w:ins w:id="736" w:author="Anders Hejlsberg" w:date="2016-01-04T10:39:00Z"/>
              <w:rFonts w:eastAsiaTheme="minorEastAsia"/>
              <w:noProof/>
              <w:sz w:val="22"/>
            </w:rPr>
          </w:pPr>
          <w:ins w:id="737" w:author="Anders Hejlsberg" w:date="2016-01-04T10:39:00Z">
            <w:r>
              <w:fldChar w:fldCharType="begin"/>
            </w:r>
            <w:r>
              <w:instrText xml:space="preserve"> HYPERLINK \l "_Toc439666257" </w:instrText>
            </w:r>
            <w:r>
              <w:fldChar w:fldCharType="separate"/>
            </w:r>
            <w:r w:rsidR="00A3147C" w:rsidRPr="0066538F">
              <w:rPr>
                <w:rStyle w:val="Hyperlink"/>
                <w:noProof/>
              </w:rPr>
              <w:t>7</w:t>
            </w:r>
            <w:r w:rsidR="00A3147C">
              <w:rPr>
                <w:rFonts w:eastAsiaTheme="minorEastAsia"/>
                <w:noProof/>
                <w:sz w:val="22"/>
              </w:rPr>
              <w:tab/>
            </w:r>
            <w:r w:rsidR="00A3147C" w:rsidRPr="0066538F">
              <w:rPr>
                <w:rStyle w:val="Hyperlink"/>
                <w:noProof/>
              </w:rPr>
              <w:t>Interfaces</w:t>
            </w:r>
            <w:r w:rsidR="00A3147C">
              <w:rPr>
                <w:noProof/>
                <w:webHidden/>
              </w:rPr>
              <w:tab/>
            </w:r>
            <w:r w:rsidR="00A3147C">
              <w:rPr>
                <w:noProof/>
                <w:webHidden/>
              </w:rPr>
              <w:fldChar w:fldCharType="begin"/>
            </w:r>
            <w:r w:rsidR="00A3147C">
              <w:rPr>
                <w:noProof/>
                <w:webHidden/>
              </w:rPr>
              <w:instrText xml:space="preserve"> PAGEREF _Toc439666257 \h </w:instrText>
            </w:r>
            <w:r w:rsidR="00A3147C">
              <w:rPr>
                <w:noProof/>
                <w:webHidden/>
              </w:rPr>
            </w:r>
            <w:r w:rsidR="00A3147C">
              <w:rPr>
                <w:noProof/>
                <w:webHidden/>
              </w:rPr>
              <w:fldChar w:fldCharType="separate"/>
            </w:r>
            <w:r w:rsidR="00A3147C">
              <w:rPr>
                <w:noProof/>
                <w:webHidden/>
              </w:rPr>
              <w:t>111</w:t>
            </w:r>
            <w:r w:rsidR="00A3147C">
              <w:rPr>
                <w:noProof/>
                <w:webHidden/>
              </w:rPr>
              <w:fldChar w:fldCharType="end"/>
            </w:r>
            <w:r>
              <w:rPr>
                <w:noProof/>
              </w:rPr>
              <w:fldChar w:fldCharType="end"/>
            </w:r>
          </w:ins>
        </w:p>
        <w:p w14:paraId="58364017" w14:textId="77777777" w:rsidR="00A3147C" w:rsidRDefault="008B0D2E">
          <w:pPr>
            <w:pStyle w:val="TOC2"/>
            <w:tabs>
              <w:tab w:val="left" w:pos="880"/>
              <w:tab w:val="right" w:leader="dot" w:pos="9350"/>
            </w:tabs>
            <w:rPr>
              <w:ins w:id="738" w:author="Anders Hejlsberg" w:date="2016-01-04T10:39:00Z"/>
              <w:rFonts w:eastAsiaTheme="minorEastAsia"/>
              <w:noProof/>
              <w:sz w:val="22"/>
            </w:rPr>
          </w:pPr>
          <w:ins w:id="739" w:author="Anders Hejlsberg" w:date="2016-01-04T10:39:00Z">
            <w:r>
              <w:lastRenderedPageBreak/>
              <w:fldChar w:fldCharType="begin"/>
            </w:r>
            <w:r>
              <w:instrText xml:space="preserve"> HYPERLINK \l "_Toc439666258" </w:instrText>
            </w:r>
            <w:r>
              <w:fldChar w:fldCharType="separate"/>
            </w:r>
            <w:r w:rsidR="00A3147C" w:rsidRPr="0066538F">
              <w:rPr>
                <w:rStyle w:val="Hyperlink"/>
                <w:noProof/>
              </w:rPr>
              <w:t>7.1</w:t>
            </w:r>
            <w:r w:rsidR="00A3147C">
              <w:rPr>
                <w:rFonts w:eastAsiaTheme="minorEastAsia"/>
                <w:noProof/>
                <w:sz w:val="22"/>
              </w:rPr>
              <w:tab/>
            </w:r>
            <w:r w:rsidR="00A3147C" w:rsidRPr="0066538F">
              <w:rPr>
                <w:rStyle w:val="Hyperlink"/>
                <w:noProof/>
              </w:rPr>
              <w:t>Interface Declarations</w:t>
            </w:r>
            <w:r w:rsidR="00A3147C">
              <w:rPr>
                <w:noProof/>
                <w:webHidden/>
              </w:rPr>
              <w:tab/>
            </w:r>
            <w:r w:rsidR="00A3147C">
              <w:rPr>
                <w:noProof/>
                <w:webHidden/>
              </w:rPr>
              <w:fldChar w:fldCharType="begin"/>
            </w:r>
            <w:r w:rsidR="00A3147C">
              <w:rPr>
                <w:noProof/>
                <w:webHidden/>
              </w:rPr>
              <w:instrText xml:space="preserve"> PAGEREF _Toc439666258 \h </w:instrText>
            </w:r>
            <w:r w:rsidR="00A3147C">
              <w:rPr>
                <w:noProof/>
                <w:webHidden/>
              </w:rPr>
            </w:r>
            <w:r w:rsidR="00A3147C">
              <w:rPr>
                <w:noProof/>
                <w:webHidden/>
              </w:rPr>
              <w:fldChar w:fldCharType="separate"/>
            </w:r>
            <w:r w:rsidR="00A3147C">
              <w:rPr>
                <w:noProof/>
                <w:webHidden/>
              </w:rPr>
              <w:t>111</w:t>
            </w:r>
            <w:r w:rsidR="00A3147C">
              <w:rPr>
                <w:noProof/>
                <w:webHidden/>
              </w:rPr>
              <w:fldChar w:fldCharType="end"/>
            </w:r>
            <w:r>
              <w:rPr>
                <w:noProof/>
              </w:rPr>
              <w:fldChar w:fldCharType="end"/>
            </w:r>
          </w:ins>
        </w:p>
        <w:p w14:paraId="34459350" w14:textId="77777777" w:rsidR="00A3147C" w:rsidRDefault="008B0D2E">
          <w:pPr>
            <w:pStyle w:val="TOC2"/>
            <w:tabs>
              <w:tab w:val="left" w:pos="880"/>
              <w:tab w:val="right" w:leader="dot" w:pos="9350"/>
            </w:tabs>
            <w:rPr>
              <w:ins w:id="740" w:author="Anders Hejlsberg" w:date="2016-01-04T10:39:00Z"/>
              <w:rFonts w:eastAsiaTheme="minorEastAsia"/>
              <w:noProof/>
              <w:sz w:val="22"/>
            </w:rPr>
          </w:pPr>
          <w:ins w:id="741" w:author="Anders Hejlsberg" w:date="2016-01-04T10:39:00Z">
            <w:r>
              <w:fldChar w:fldCharType="begin"/>
            </w:r>
            <w:r>
              <w:instrText xml:space="preserve"> HYPERLINK \l "_Toc439666259" </w:instrText>
            </w:r>
            <w:r>
              <w:fldChar w:fldCharType="separate"/>
            </w:r>
            <w:r w:rsidR="00A3147C" w:rsidRPr="0066538F">
              <w:rPr>
                <w:rStyle w:val="Hyperlink"/>
                <w:noProof/>
                <w:highlight w:val="white"/>
              </w:rPr>
              <w:t>7.2</w:t>
            </w:r>
            <w:r w:rsidR="00A3147C">
              <w:rPr>
                <w:rFonts w:eastAsiaTheme="minorEastAsia"/>
                <w:noProof/>
                <w:sz w:val="22"/>
              </w:rPr>
              <w:tab/>
            </w:r>
            <w:r w:rsidR="00A3147C" w:rsidRPr="0066538F">
              <w:rPr>
                <w:rStyle w:val="Hyperlink"/>
                <w:noProof/>
                <w:highlight w:val="white"/>
              </w:rPr>
              <w:t>Declaration Merging</w:t>
            </w:r>
            <w:r w:rsidR="00A3147C">
              <w:rPr>
                <w:noProof/>
                <w:webHidden/>
              </w:rPr>
              <w:tab/>
            </w:r>
            <w:r w:rsidR="00A3147C">
              <w:rPr>
                <w:noProof/>
                <w:webHidden/>
              </w:rPr>
              <w:fldChar w:fldCharType="begin"/>
            </w:r>
            <w:r w:rsidR="00A3147C">
              <w:rPr>
                <w:noProof/>
                <w:webHidden/>
              </w:rPr>
              <w:instrText xml:space="preserve"> PAGEREF _Toc439666259 \h </w:instrText>
            </w:r>
            <w:r w:rsidR="00A3147C">
              <w:rPr>
                <w:noProof/>
                <w:webHidden/>
              </w:rPr>
            </w:r>
            <w:r w:rsidR="00A3147C">
              <w:rPr>
                <w:noProof/>
                <w:webHidden/>
              </w:rPr>
              <w:fldChar w:fldCharType="separate"/>
            </w:r>
            <w:r w:rsidR="00A3147C">
              <w:rPr>
                <w:noProof/>
                <w:webHidden/>
              </w:rPr>
              <w:t>113</w:t>
            </w:r>
            <w:r w:rsidR="00A3147C">
              <w:rPr>
                <w:noProof/>
                <w:webHidden/>
              </w:rPr>
              <w:fldChar w:fldCharType="end"/>
            </w:r>
            <w:r>
              <w:rPr>
                <w:noProof/>
              </w:rPr>
              <w:fldChar w:fldCharType="end"/>
            </w:r>
          </w:ins>
        </w:p>
        <w:p w14:paraId="6C313F8C" w14:textId="77777777" w:rsidR="00A3147C" w:rsidRDefault="008B0D2E">
          <w:pPr>
            <w:pStyle w:val="TOC2"/>
            <w:tabs>
              <w:tab w:val="left" w:pos="880"/>
              <w:tab w:val="right" w:leader="dot" w:pos="9350"/>
            </w:tabs>
            <w:rPr>
              <w:ins w:id="742" w:author="Anders Hejlsberg" w:date="2016-01-04T10:39:00Z"/>
              <w:rFonts w:eastAsiaTheme="minorEastAsia"/>
              <w:noProof/>
              <w:sz w:val="22"/>
            </w:rPr>
          </w:pPr>
          <w:ins w:id="743" w:author="Anders Hejlsberg" w:date="2016-01-04T10:39:00Z">
            <w:r>
              <w:fldChar w:fldCharType="begin"/>
            </w:r>
            <w:r>
              <w:instrText xml:space="preserve"> HYPERLINK \l "_Toc439666260" </w:instrText>
            </w:r>
            <w:r>
              <w:fldChar w:fldCharType="separate"/>
            </w:r>
            <w:r w:rsidR="00A3147C" w:rsidRPr="0066538F">
              <w:rPr>
                <w:rStyle w:val="Hyperlink"/>
                <w:noProof/>
                <w:highlight w:val="white"/>
              </w:rPr>
              <w:t>7.3</w:t>
            </w:r>
            <w:r w:rsidR="00A3147C">
              <w:rPr>
                <w:rFonts w:eastAsiaTheme="minorEastAsia"/>
                <w:noProof/>
                <w:sz w:val="22"/>
              </w:rPr>
              <w:tab/>
            </w:r>
            <w:r w:rsidR="00A3147C" w:rsidRPr="0066538F">
              <w:rPr>
                <w:rStyle w:val="Hyperlink"/>
                <w:noProof/>
                <w:highlight w:val="white"/>
              </w:rPr>
              <w:t>Interfaces Extending Classes</w:t>
            </w:r>
            <w:r w:rsidR="00A3147C">
              <w:rPr>
                <w:noProof/>
                <w:webHidden/>
              </w:rPr>
              <w:tab/>
            </w:r>
            <w:r w:rsidR="00A3147C">
              <w:rPr>
                <w:noProof/>
                <w:webHidden/>
              </w:rPr>
              <w:fldChar w:fldCharType="begin"/>
            </w:r>
            <w:r w:rsidR="00A3147C">
              <w:rPr>
                <w:noProof/>
                <w:webHidden/>
              </w:rPr>
              <w:instrText xml:space="preserve"> PAGEREF _Toc439666260 \h </w:instrText>
            </w:r>
            <w:r w:rsidR="00A3147C">
              <w:rPr>
                <w:noProof/>
                <w:webHidden/>
              </w:rPr>
            </w:r>
            <w:r w:rsidR="00A3147C">
              <w:rPr>
                <w:noProof/>
                <w:webHidden/>
              </w:rPr>
              <w:fldChar w:fldCharType="separate"/>
            </w:r>
            <w:r w:rsidR="00A3147C">
              <w:rPr>
                <w:noProof/>
                <w:webHidden/>
              </w:rPr>
              <w:t>114</w:t>
            </w:r>
            <w:r w:rsidR="00A3147C">
              <w:rPr>
                <w:noProof/>
                <w:webHidden/>
              </w:rPr>
              <w:fldChar w:fldCharType="end"/>
            </w:r>
            <w:r>
              <w:rPr>
                <w:noProof/>
              </w:rPr>
              <w:fldChar w:fldCharType="end"/>
            </w:r>
          </w:ins>
        </w:p>
        <w:p w14:paraId="385FD5BF" w14:textId="77777777" w:rsidR="00A3147C" w:rsidRDefault="008B0D2E">
          <w:pPr>
            <w:pStyle w:val="TOC2"/>
            <w:tabs>
              <w:tab w:val="left" w:pos="880"/>
              <w:tab w:val="right" w:leader="dot" w:pos="9350"/>
            </w:tabs>
            <w:rPr>
              <w:ins w:id="744" w:author="Anders Hejlsberg" w:date="2016-01-04T10:39:00Z"/>
              <w:rFonts w:eastAsiaTheme="minorEastAsia"/>
              <w:noProof/>
              <w:sz w:val="22"/>
            </w:rPr>
          </w:pPr>
          <w:ins w:id="745" w:author="Anders Hejlsberg" w:date="2016-01-04T10:39:00Z">
            <w:r>
              <w:fldChar w:fldCharType="begin"/>
            </w:r>
            <w:r>
              <w:instrText xml:space="preserve"> HYPERLINK \l "_Toc439666261" </w:instrText>
            </w:r>
            <w:r>
              <w:fldChar w:fldCharType="separate"/>
            </w:r>
            <w:r w:rsidR="00A3147C" w:rsidRPr="0066538F">
              <w:rPr>
                <w:rStyle w:val="Hyperlink"/>
                <w:noProof/>
              </w:rPr>
              <w:t>7.4</w:t>
            </w:r>
            <w:r w:rsidR="00A3147C">
              <w:rPr>
                <w:rFonts w:eastAsiaTheme="minorEastAsia"/>
                <w:noProof/>
                <w:sz w:val="22"/>
              </w:rPr>
              <w:tab/>
            </w:r>
            <w:r w:rsidR="00A3147C" w:rsidRPr="0066538F">
              <w:rPr>
                <w:rStyle w:val="Hyperlink"/>
                <w:noProof/>
              </w:rPr>
              <w:t>Dynamic Type Checks</w:t>
            </w:r>
            <w:r w:rsidR="00A3147C">
              <w:rPr>
                <w:noProof/>
                <w:webHidden/>
              </w:rPr>
              <w:tab/>
            </w:r>
            <w:r w:rsidR="00A3147C">
              <w:rPr>
                <w:noProof/>
                <w:webHidden/>
              </w:rPr>
              <w:fldChar w:fldCharType="begin"/>
            </w:r>
            <w:r w:rsidR="00A3147C">
              <w:rPr>
                <w:noProof/>
                <w:webHidden/>
              </w:rPr>
              <w:instrText xml:space="preserve"> PAGEREF _Toc439666261 \h </w:instrText>
            </w:r>
            <w:r w:rsidR="00A3147C">
              <w:rPr>
                <w:noProof/>
                <w:webHidden/>
              </w:rPr>
            </w:r>
            <w:r w:rsidR="00A3147C">
              <w:rPr>
                <w:noProof/>
                <w:webHidden/>
              </w:rPr>
              <w:fldChar w:fldCharType="separate"/>
            </w:r>
            <w:r w:rsidR="00A3147C">
              <w:rPr>
                <w:noProof/>
                <w:webHidden/>
              </w:rPr>
              <w:t>115</w:t>
            </w:r>
            <w:r w:rsidR="00A3147C">
              <w:rPr>
                <w:noProof/>
                <w:webHidden/>
              </w:rPr>
              <w:fldChar w:fldCharType="end"/>
            </w:r>
            <w:r>
              <w:rPr>
                <w:noProof/>
              </w:rPr>
              <w:fldChar w:fldCharType="end"/>
            </w:r>
          </w:ins>
        </w:p>
        <w:p w14:paraId="4F97CBD7" w14:textId="77777777" w:rsidR="00A3147C" w:rsidRDefault="008B0D2E">
          <w:pPr>
            <w:pStyle w:val="TOC1"/>
            <w:rPr>
              <w:ins w:id="746" w:author="Anders Hejlsberg" w:date="2016-01-04T10:39:00Z"/>
              <w:rFonts w:eastAsiaTheme="minorEastAsia"/>
              <w:noProof/>
              <w:sz w:val="22"/>
            </w:rPr>
          </w:pPr>
          <w:ins w:id="747" w:author="Anders Hejlsberg" w:date="2016-01-04T10:39:00Z">
            <w:r>
              <w:fldChar w:fldCharType="begin"/>
            </w:r>
            <w:r>
              <w:instrText xml:space="preserve"> HYPERLINK \l "_Toc439666262" </w:instrText>
            </w:r>
            <w:r>
              <w:fldChar w:fldCharType="separate"/>
            </w:r>
            <w:r w:rsidR="00A3147C" w:rsidRPr="0066538F">
              <w:rPr>
                <w:rStyle w:val="Hyperlink"/>
                <w:noProof/>
              </w:rPr>
              <w:t>8</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_Toc439666262 \h </w:instrText>
            </w:r>
            <w:r w:rsidR="00A3147C">
              <w:rPr>
                <w:noProof/>
                <w:webHidden/>
              </w:rPr>
            </w:r>
            <w:r w:rsidR="00A3147C">
              <w:rPr>
                <w:noProof/>
                <w:webHidden/>
              </w:rPr>
              <w:fldChar w:fldCharType="separate"/>
            </w:r>
            <w:r w:rsidR="00A3147C">
              <w:rPr>
                <w:noProof/>
                <w:webHidden/>
              </w:rPr>
              <w:t>117</w:t>
            </w:r>
            <w:r w:rsidR="00A3147C">
              <w:rPr>
                <w:noProof/>
                <w:webHidden/>
              </w:rPr>
              <w:fldChar w:fldCharType="end"/>
            </w:r>
            <w:r>
              <w:rPr>
                <w:noProof/>
              </w:rPr>
              <w:fldChar w:fldCharType="end"/>
            </w:r>
          </w:ins>
        </w:p>
        <w:p w14:paraId="0D73CD93" w14:textId="77777777" w:rsidR="00A3147C" w:rsidRDefault="008B0D2E">
          <w:pPr>
            <w:pStyle w:val="TOC2"/>
            <w:tabs>
              <w:tab w:val="left" w:pos="880"/>
              <w:tab w:val="right" w:leader="dot" w:pos="9350"/>
            </w:tabs>
            <w:rPr>
              <w:ins w:id="748" w:author="Anders Hejlsberg" w:date="2016-01-04T10:39:00Z"/>
              <w:rFonts w:eastAsiaTheme="minorEastAsia"/>
              <w:noProof/>
              <w:sz w:val="22"/>
            </w:rPr>
          </w:pPr>
          <w:ins w:id="749" w:author="Anders Hejlsberg" w:date="2016-01-04T10:39:00Z">
            <w:r>
              <w:fldChar w:fldCharType="begin"/>
            </w:r>
            <w:r>
              <w:instrText xml:space="preserve"> HYPERLINK \l "_Toc439666263" </w:instrText>
            </w:r>
            <w:r>
              <w:fldChar w:fldCharType="separate"/>
            </w:r>
            <w:r w:rsidR="00A3147C" w:rsidRPr="0066538F">
              <w:rPr>
                <w:rStyle w:val="Hyperlink"/>
                <w:noProof/>
              </w:rPr>
              <w:t>8.1</w:t>
            </w:r>
            <w:r w:rsidR="00A3147C">
              <w:rPr>
                <w:rFonts w:eastAsiaTheme="minorEastAsia"/>
                <w:noProof/>
                <w:sz w:val="22"/>
              </w:rPr>
              <w:tab/>
            </w:r>
            <w:r w:rsidR="00A3147C" w:rsidRPr="0066538F">
              <w:rPr>
                <w:rStyle w:val="Hyperlink"/>
                <w:noProof/>
              </w:rPr>
              <w:t>Class Declarations</w:t>
            </w:r>
            <w:r w:rsidR="00A3147C">
              <w:rPr>
                <w:noProof/>
                <w:webHidden/>
              </w:rPr>
              <w:tab/>
            </w:r>
            <w:r w:rsidR="00A3147C">
              <w:rPr>
                <w:noProof/>
                <w:webHidden/>
              </w:rPr>
              <w:fldChar w:fldCharType="begin"/>
            </w:r>
            <w:r w:rsidR="00A3147C">
              <w:rPr>
                <w:noProof/>
                <w:webHidden/>
              </w:rPr>
              <w:instrText xml:space="preserve"> PAGEREF _Toc439666263 \h </w:instrText>
            </w:r>
            <w:r w:rsidR="00A3147C">
              <w:rPr>
                <w:noProof/>
                <w:webHidden/>
              </w:rPr>
            </w:r>
            <w:r w:rsidR="00A3147C">
              <w:rPr>
                <w:noProof/>
                <w:webHidden/>
              </w:rPr>
              <w:fldChar w:fldCharType="separate"/>
            </w:r>
            <w:r w:rsidR="00A3147C">
              <w:rPr>
                <w:noProof/>
                <w:webHidden/>
              </w:rPr>
              <w:t>117</w:t>
            </w:r>
            <w:r w:rsidR="00A3147C">
              <w:rPr>
                <w:noProof/>
                <w:webHidden/>
              </w:rPr>
              <w:fldChar w:fldCharType="end"/>
            </w:r>
            <w:r>
              <w:rPr>
                <w:noProof/>
              </w:rPr>
              <w:fldChar w:fldCharType="end"/>
            </w:r>
          </w:ins>
        </w:p>
        <w:p w14:paraId="2EA24B68" w14:textId="77777777" w:rsidR="00A3147C" w:rsidRDefault="008B0D2E">
          <w:pPr>
            <w:pStyle w:val="TOC3"/>
            <w:rPr>
              <w:ins w:id="750" w:author="Anders Hejlsberg" w:date="2016-01-04T10:39:00Z"/>
              <w:rFonts w:eastAsiaTheme="minorEastAsia"/>
              <w:noProof/>
              <w:sz w:val="22"/>
            </w:rPr>
          </w:pPr>
          <w:ins w:id="751" w:author="Anders Hejlsberg" w:date="2016-01-04T10:39:00Z">
            <w:r>
              <w:fldChar w:fldCharType="begin"/>
            </w:r>
            <w:r>
              <w:instrText xml:space="preserve"> HYPERLINK \l "_Toc439666264" </w:instrText>
            </w:r>
            <w:r>
              <w:fldChar w:fldCharType="separate"/>
            </w:r>
            <w:r w:rsidR="00A3147C" w:rsidRPr="0066538F">
              <w:rPr>
                <w:rStyle w:val="Hyperlink"/>
                <w:noProof/>
              </w:rPr>
              <w:t>8.1.1</w:t>
            </w:r>
            <w:r w:rsidR="00A3147C">
              <w:rPr>
                <w:rFonts w:eastAsiaTheme="minorEastAsia"/>
                <w:noProof/>
                <w:sz w:val="22"/>
              </w:rPr>
              <w:tab/>
            </w:r>
            <w:r w:rsidR="00A3147C" w:rsidRPr="0066538F">
              <w:rPr>
                <w:rStyle w:val="Hyperlink"/>
                <w:noProof/>
              </w:rPr>
              <w:t>Class Heritage Specification</w:t>
            </w:r>
            <w:r w:rsidR="00A3147C">
              <w:rPr>
                <w:noProof/>
                <w:webHidden/>
              </w:rPr>
              <w:tab/>
            </w:r>
            <w:r w:rsidR="00A3147C">
              <w:rPr>
                <w:noProof/>
                <w:webHidden/>
              </w:rPr>
              <w:fldChar w:fldCharType="begin"/>
            </w:r>
            <w:r w:rsidR="00A3147C">
              <w:rPr>
                <w:noProof/>
                <w:webHidden/>
              </w:rPr>
              <w:instrText xml:space="preserve"> PAGEREF _Toc439666264 \h </w:instrText>
            </w:r>
            <w:r w:rsidR="00A3147C">
              <w:rPr>
                <w:noProof/>
                <w:webHidden/>
              </w:rPr>
            </w:r>
            <w:r w:rsidR="00A3147C">
              <w:rPr>
                <w:noProof/>
                <w:webHidden/>
              </w:rPr>
              <w:fldChar w:fldCharType="separate"/>
            </w:r>
            <w:r w:rsidR="00A3147C">
              <w:rPr>
                <w:noProof/>
                <w:webHidden/>
              </w:rPr>
              <w:t>118</w:t>
            </w:r>
            <w:r w:rsidR="00A3147C">
              <w:rPr>
                <w:noProof/>
                <w:webHidden/>
              </w:rPr>
              <w:fldChar w:fldCharType="end"/>
            </w:r>
            <w:r>
              <w:rPr>
                <w:noProof/>
              </w:rPr>
              <w:fldChar w:fldCharType="end"/>
            </w:r>
          </w:ins>
        </w:p>
        <w:p w14:paraId="2333A7CE" w14:textId="77777777" w:rsidR="00A3147C" w:rsidRDefault="008B0D2E">
          <w:pPr>
            <w:pStyle w:val="TOC3"/>
            <w:rPr>
              <w:ins w:id="752" w:author="Anders Hejlsberg" w:date="2016-01-04T10:39:00Z"/>
              <w:rFonts w:eastAsiaTheme="minorEastAsia"/>
              <w:noProof/>
              <w:sz w:val="22"/>
            </w:rPr>
          </w:pPr>
          <w:ins w:id="753" w:author="Anders Hejlsberg" w:date="2016-01-04T10:39:00Z">
            <w:r>
              <w:fldChar w:fldCharType="begin"/>
            </w:r>
            <w:r>
              <w:instrText xml:space="preserve"> HYPERLINK \l "_Toc439666265" </w:instrText>
            </w:r>
            <w:r>
              <w:fldChar w:fldCharType="separate"/>
            </w:r>
            <w:r w:rsidR="00A3147C" w:rsidRPr="0066538F">
              <w:rPr>
                <w:rStyle w:val="Hyperlink"/>
                <w:noProof/>
              </w:rPr>
              <w:t>8.1.2</w:t>
            </w:r>
            <w:r w:rsidR="00A3147C">
              <w:rPr>
                <w:rFonts w:eastAsiaTheme="minorEastAsia"/>
                <w:noProof/>
                <w:sz w:val="22"/>
              </w:rPr>
              <w:tab/>
            </w:r>
            <w:r w:rsidR="00A3147C" w:rsidRPr="0066538F">
              <w:rPr>
                <w:rStyle w:val="Hyperlink"/>
                <w:noProof/>
              </w:rPr>
              <w:t>Class Body</w:t>
            </w:r>
            <w:r w:rsidR="00A3147C">
              <w:rPr>
                <w:noProof/>
                <w:webHidden/>
              </w:rPr>
              <w:tab/>
            </w:r>
            <w:r w:rsidR="00A3147C">
              <w:rPr>
                <w:noProof/>
                <w:webHidden/>
              </w:rPr>
              <w:fldChar w:fldCharType="begin"/>
            </w:r>
            <w:r w:rsidR="00A3147C">
              <w:rPr>
                <w:noProof/>
                <w:webHidden/>
              </w:rPr>
              <w:instrText xml:space="preserve"> PAGEREF _Toc439666265 \h </w:instrText>
            </w:r>
            <w:r w:rsidR="00A3147C">
              <w:rPr>
                <w:noProof/>
                <w:webHidden/>
              </w:rPr>
            </w:r>
            <w:r w:rsidR="00A3147C">
              <w:rPr>
                <w:noProof/>
                <w:webHidden/>
              </w:rPr>
              <w:fldChar w:fldCharType="separate"/>
            </w:r>
            <w:r w:rsidR="00A3147C">
              <w:rPr>
                <w:noProof/>
                <w:webHidden/>
              </w:rPr>
              <w:t>119</w:t>
            </w:r>
            <w:r w:rsidR="00A3147C">
              <w:rPr>
                <w:noProof/>
                <w:webHidden/>
              </w:rPr>
              <w:fldChar w:fldCharType="end"/>
            </w:r>
            <w:r>
              <w:rPr>
                <w:noProof/>
              </w:rPr>
              <w:fldChar w:fldCharType="end"/>
            </w:r>
          </w:ins>
        </w:p>
        <w:p w14:paraId="0FB94735" w14:textId="77777777" w:rsidR="00A3147C" w:rsidRDefault="008B0D2E">
          <w:pPr>
            <w:pStyle w:val="TOC2"/>
            <w:tabs>
              <w:tab w:val="left" w:pos="880"/>
              <w:tab w:val="right" w:leader="dot" w:pos="9350"/>
            </w:tabs>
            <w:rPr>
              <w:ins w:id="754" w:author="Anders Hejlsberg" w:date="2016-01-04T10:39:00Z"/>
              <w:rFonts w:eastAsiaTheme="minorEastAsia"/>
              <w:noProof/>
              <w:sz w:val="22"/>
            </w:rPr>
          </w:pPr>
          <w:ins w:id="755" w:author="Anders Hejlsberg" w:date="2016-01-04T10:39:00Z">
            <w:r>
              <w:fldChar w:fldCharType="begin"/>
            </w:r>
            <w:r>
              <w:instrText xml:space="preserve"> HYPERLINK \l "_Toc439666266" </w:instrText>
            </w:r>
            <w:r>
              <w:fldChar w:fldCharType="separate"/>
            </w:r>
            <w:r w:rsidR="00A3147C" w:rsidRPr="0066538F">
              <w:rPr>
                <w:rStyle w:val="Hyperlink"/>
                <w:noProof/>
              </w:rPr>
              <w:t>8.2</w:t>
            </w:r>
            <w:r w:rsidR="00A3147C">
              <w:rPr>
                <w:rFonts w:eastAsiaTheme="minorEastAsia"/>
                <w:noProof/>
                <w:sz w:val="22"/>
              </w:rPr>
              <w:tab/>
            </w:r>
            <w:r w:rsidR="00A3147C" w:rsidRPr="0066538F">
              <w:rPr>
                <w:rStyle w:val="Hyperlink"/>
                <w:noProof/>
              </w:rPr>
              <w:t>Members</w:t>
            </w:r>
            <w:r w:rsidR="00A3147C">
              <w:rPr>
                <w:noProof/>
                <w:webHidden/>
              </w:rPr>
              <w:tab/>
            </w:r>
            <w:r w:rsidR="00A3147C">
              <w:rPr>
                <w:noProof/>
                <w:webHidden/>
              </w:rPr>
              <w:fldChar w:fldCharType="begin"/>
            </w:r>
            <w:r w:rsidR="00A3147C">
              <w:rPr>
                <w:noProof/>
                <w:webHidden/>
              </w:rPr>
              <w:instrText xml:space="preserve"> PAGEREF _Toc439666266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r>
              <w:rPr>
                <w:noProof/>
              </w:rPr>
              <w:fldChar w:fldCharType="end"/>
            </w:r>
          </w:ins>
        </w:p>
        <w:p w14:paraId="51ED66AA" w14:textId="77777777" w:rsidR="00A3147C" w:rsidRDefault="008B0D2E">
          <w:pPr>
            <w:pStyle w:val="TOC3"/>
            <w:rPr>
              <w:ins w:id="756" w:author="Anders Hejlsberg" w:date="2016-01-04T10:39:00Z"/>
              <w:rFonts w:eastAsiaTheme="minorEastAsia"/>
              <w:noProof/>
              <w:sz w:val="22"/>
            </w:rPr>
          </w:pPr>
          <w:ins w:id="757" w:author="Anders Hejlsberg" w:date="2016-01-04T10:39:00Z">
            <w:r>
              <w:fldChar w:fldCharType="begin"/>
            </w:r>
            <w:r>
              <w:instrText xml:space="preserve"> HYPERLINK \l "_Toc439666267" </w:instrText>
            </w:r>
            <w:r>
              <w:fldChar w:fldCharType="separate"/>
            </w:r>
            <w:r w:rsidR="00A3147C" w:rsidRPr="0066538F">
              <w:rPr>
                <w:rStyle w:val="Hyperlink"/>
                <w:noProof/>
              </w:rPr>
              <w:t>8.2.1</w:t>
            </w:r>
            <w:r w:rsidR="00A3147C">
              <w:rPr>
                <w:rFonts w:eastAsiaTheme="minorEastAsia"/>
                <w:noProof/>
                <w:sz w:val="22"/>
              </w:rPr>
              <w:tab/>
            </w:r>
            <w:r w:rsidR="00A3147C" w:rsidRPr="0066538F">
              <w:rPr>
                <w:rStyle w:val="Hyperlink"/>
                <w:noProof/>
              </w:rPr>
              <w:t>Instance and Static Members</w:t>
            </w:r>
            <w:r w:rsidR="00A3147C">
              <w:rPr>
                <w:noProof/>
                <w:webHidden/>
              </w:rPr>
              <w:tab/>
            </w:r>
            <w:r w:rsidR="00A3147C">
              <w:rPr>
                <w:noProof/>
                <w:webHidden/>
              </w:rPr>
              <w:fldChar w:fldCharType="begin"/>
            </w:r>
            <w:r w:rsidR="00A3147C">
              <w:rPr>
                <w:noProof/>
                <w:webHidden/>
              </w:rPr>
              <w:instrText xml:space="preserve"> PAGEREF _Toc439666267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r>
              <w:rPr>
                <w:noProof/>
              </w:rPr>
              <w:fldChar w:fldCharType="end"/>
            </w:r>
          </w:ins>
        </w:p>
        <w:p w14:paraId="1B885A42" w14:textId="77777777" w:rsidR="00A3147C" w:rsidRDefault="008B0D2E">
          <w:pPr>
            <w:pStyle w:val="TOC3"/>
            <w:rPr>
              <w:ins w:id="758" w:author="Anders Hejlsberg" w:date="2016-01-04T10:39:00Z"/>
              <w:rFonts w:eastAsiaTheme="minorEastAsia"/>
              <w:noProof/>
              <w:sz w:val="22"/>
            </w:rPr>
          </w:pPr>
          <w:ins w:id="759" w:author="Anders Hejlsberg" w:date="2016-01-04T10:39:00Z">
            <w:r>
              <w:fldChar w:fldCharType="begin"/>
            </w:r>
            <w:r>
              <w:instrText xml:space="preserve"> HYPERLINK \l "_Toc439666268" </w:instrText>
            </w:r>
            <w:r>
              <w:fldChar w:fldCharType="separate"/>
            </w:r>
            <w:r w:rsidR="00A3147C" w:rsidRPr="0066538F">
              <w:rPr>
                <w:rStyle w:val="Hyperlink"/>
                <w:noProof/>
              </w:rPr>
              <w:t>8.2.2</w:t>
            </w:r>
            <w:r w:rsidR="00A3147C">
              <w:rPr>
                <w:rFonts w:eastAsiaTheme="minorEastAsia"/>
                <w:noProof/>
                <w:sz w:val="22"/>
              </w:rPr>
              <w:tab/>
            </w:r>
            <w:r w:rsidR="00A3147C" w:rsidRPr="0066538F">
              <w:rPr>
                <w:rStyle w:val="Hyperlink"/>
                <w:noProof/>
              </w:rPr>
              <w:t>Accessibility</w:t>
            </w:r>
            <w:r w:rsidR="00A3147C">
              <w:rPr>
                <w:noProof/>
                <w:webHidden/>
              </w:rPr>
              <w:tab/>
            </w:r>
            <w:r w:rsidR="00A3147C">
              <w:rPr>
                <w:noProof/>
                <w:webHidden/>
              </w:rPr>
              <w:fldChar w:fldCharType="begin"/>
            </w:r>
            <w:r w:rsidR="00A3147C">
              <w:rPr>
                <w:noProof/>
                <w:webHidden/>
              </w:rPr>
              <w:instrText xml:space="preserve"> PAGEREF _Toc439666268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r>
              <w:rPr>
                <w:noProof/>
              </w:rPr>
              <w:fldChar w:fldCharType="end"/>
            </w:r>
          </w:ins>
        </w:p>
        <w:p w14:paraId="58FB48ED" w14:textId="77777777" w:rsidR="00A3147C" w:rsidRDefault="008B0D2E">
          <w:pPr>
            <w:pStyle w:val="TOC3"/>
            <w:rPr>
              <w:ins w:id="760" w:author="Anders Hejlsberg" w:date="2016-01-04T10:39:00Z"/>
              <w:rFonts w:eastAsiaTheme="minorEastAsia"/>
              <w:noProof/>
              <w:sz w:val="22"/>
            </w:rPr>
          </w:pPr>
          <w:ins w:id="761" w:author="Anders Hejlsberg" w:date="2016-01-04T10:39:00Z">
            <w:r>
              <w:fldChar w:fldCharType="begin"/>
            </w:r>
            <w:r>
              <w:instrText xml:space="preserve"> HYPERLINK \l "_Toc439666269" </w:instrText>
            </w:r>
            <w:r>
              <w:fldChar w:fldCharType="separate"/>
            </w:r>
            <w:r w:rsidR="00A3147C" w:rsidRPr="0066538F">
              <w:rPr>
                <w:rStyle w:val="Hyperlink"/>
                <w:noProof/>
              </w:rPr>
              <w:t>8.2.3</w:t>
            </w:r>
            <w:r w:rsidR="00A3147C">
              <w:rPr>
                <w:rFonts w:eastAsiaTheme="minorEastAsia"/>
                <w:noProof/>
                <w:sz w:val="22"/>
              </w:rPr>
              <w:tab/>
            </w:r>
            <w:r w:rsidR="00A3147C" w:rsidRPr="0066538F">
              <w:rPr>
                <w:rStyle w:val="Hyperlink"/>
                <w:noProof/>
              </w:rPr>
              <w:t>Inheritance and Overriding</w:t>
            </w:r>
            <w:r w:rsidR="00A3147C">
              <w:rPr>
                <w:noProof/>
                <w:webHidden/>
              </w:rPr>
              <w:tab/>
            </w:r>
            <w:r w:rsidR="00A3147C">
              <w:rPr>
                <w:noProof/>
                <w:webHidden/>
              </w:rPr>
              <w:fldChar w:fldCharType="begin"/>
            </w:r>
            <w:r w:rsidR="00A3147C">
              <w:rPr>
                <w:noProof/>
                <w:webHidden/>
              </w:rPr>
              <w:instrText xml:space="preserve"> PAGEREF _Toc439666269 \h </w:instrText>
            </w:r>
            <w:r w:rsidR="00A3147C">
              <w:rPr>
                <w:noProof/>
                <w:webHidden/>
              </w:rPr>
            </w:r>
            <w:r w:rsidR="00A3147C">
              <w:rPr>
                <w:noProof/>
                <w:webHidden/>
              </w:rPr>
              <w:fldChar w:fldCharType="separate"/>
            </w:r>
            <w:r w:rsidR="00A3147C">
              <w:rPr>
                <w:noProof/>
                <w:webHidden/>
              </w:rPr>
              <w:t>121</w:t>
            </w:r>
            <w:r w:rsidR="00A3147C">
              <w:rPr>
                <w:noProof/>
                <w:webHidden/>
              </w:rPr>
              <w:fldChar w:fldCharType="end"/>
            </w:r>
            <w:r>
              <w:rPr>
                <w:noProof/>
              </w:rPr>
              <w:fldChar w:fldCharType="end"/>
            </w:r>
          </w:ins>
        </w:p>
        <w:p w14:paraId="3B2999B8" w14:textId="77777777" w:rsidR="00A3147C" w:rsidRDefault="008B0D2E">
          <w:pPr>
            <w:pStyle w:val="TOC3"/>
            <w:rPr>
              <w:ins w:id="762" w:author="Anders Hejlsberg" w:date="2016-01-04T10:39:00Z"/>
              <w:rFonts w:eastAsiaTheme="minorEastAsia"/>
              <w:noProof/>
              <w:sz w:val="22"/>
            </w:rPr>
          </w:pPr>
          <w:ins w:id="763" w:author="Anders Hejlsberg" w:date="2016-01-04T10:39:00Z">
            <w:r>
              <w:fldChar w:fldCharType="begin"/>
            </w:r>
            <w:r>
              <w:instrText xml:space="preserve"> HYPERLINK \l "_Toc439666270" </w:instrText>
            </w:r>
            <w:r>
              <w:fldChar w:fldCharType="separate"/>
            </w:r>
            <w:r w:rsidR="00A3147C" w:rsidRPr="0066538F">
              <w:rPr>
                <w:rStyle w:val="Hyperlink"/>
                <w:noProof/>
              </w:rPr>
              <w:t>8.2.4</w:t>
            </w:r>
            <w:r w:rsidR="00A3147C">
              <w:rPr>
                <w:rFonts w:eastAsiaTheme="minorEastAsia"/>
                <w:noProof/>
                <w:sz w:val="22"/>
              </w:rPr>
              <w:tab/>
            </w:r>
            <w:r w:rsidR="00A3147C" w:rsidRPr="0066538F">
              <w:rPr>
                <w:rStyle w:val="Hyperlink"/>
                <w:noProof/>
              </w:rPr>
              <w:t>Class Types</w:t>
            </w:r>
            <w:r w:rsidR="00A3147C">
              <w:rPr>
                <w:noProof/>
                <w:webHidden/>
              </w:rPr>
              <w:tab/>
            </w:r>
            <w:r w:rsidR="00A3147C">
              <w:rPr>
                <w:noProof/>
                <w:webHidden/>
              </w:rPr>
              <w:fldChar w:fldCharType="begin"/>
            </w:r>
            <w:r w:rsidR="00A3147C">
              <w:rPr>
                <w:noProof/>
                <w:webHidden/>
              </w:rPr>
              <w:instrText xml:space="preserve"> PAGEREF _Toc439666270 \h </w:instrText>
            </w:r>
            <w:r w:rsidR="00A3147C">
              <w:rPr>
                <w:noProof/>
                <w:webHidden/>
              </w:rPr>
            </w:r>
            <w:r w:rsidR="00A3147C">
              <w:rPr>
                <w:noProof/>
                <w:webHidden/>
              </w:rPr>
              <w:fldChar w:fldCharType="separate"/>
            </w:r>
            <w:r w:rsidR="00A3147C">
              <w:rPr>
                <w:noProof/>
                <w:webHidden/>
              </w:rPr>
              <w:t>122</w:t>
            </w:r>
            <w:r w:rsidR="00A3147C">
              <w:rPr>
                <w:noProof/>
                <w:webHidden/>
              </w:rPr>
              <w:fldChar w:fldCharType="end"/>
            </w:r>
            <w:r>
              <w:rPr>
                <w:noProof/>
              </w:rPr>
              <w:fldChar w:fldCharType="end"/>
            </w:r>
          </w:ins>
        </w:p>
        <w:p w14:paraId="45FAF7B8" w14:textId="77777777" w:rsidR="00A3147C" w:rsidRDefault="008B0D2E">
          <w:pPr>
            <w:pStyle w:val="TOC3"/>
            <w:rPr>
              <w:ins w:id="764" w:author="Anders Hejlsberg" w:date="2016-01-04T10:39:00Z"/>
              <w:rFonts w:eastAsiaTheme="minorEastAsia"/>
              <w:noProof/>
              <w:sz w:val="22"/>
            </w:rPr>
          </w:pPr>
          <w:ins w:id="765" w:author="Anders Hejlsberg" w:date="2016-01-04T10:39:00Z">
            <w:r>
              <w:fldChar w:fldCharType="begin"/>
            </w:r>
            <w:r>
              <w:instrText xml:space="preserve"> HYPERLINK \l "_Toc439666271" </w:instrText>
            </w:r>
            <w:r>
              <w:fldChar w:fldCharType="separate"/>
            </w:r>
            <w:r w:rsidR="00A3147C" w:rsidRPr="0066538F">
              <w:rPr>
                <w:rStyle w:val="Hyperlink"/>
                <w:noProof/>
              </w:rPr>
              <w:t>8.2.5</w:t>
            </w:r>
            <w:r w:rsidR="00A3147C">
              <w:rPr>
                <w:rFonts w:eastAsiaTheme="minorEastAsia"/>
                <w:noProof/>
                <w:sz w:val="22"/>
              </w:rPr>
              <w:tab/>
            </w:r>
            <w:r w:rsidR="00A3147C" w:rsidRPr="0066538F">
              <w:rPr>
                <w:rStyle w:val="Hyperlink"/>
                <w:noProof/>
              </w:rPr>
              <w:t>Constructor Function Types</w:t>
            </w:r>
            <w:r w:rsidR="00A3147C">
              <w:rPr>
                <w:noProof/>
                <w:webHidden/>
              </w:rPr>
              <w:tab/>
            </w:r>
            <w:r w:rsidR="00A3147C">
              <w:rPr>
                <w:noProof/>
                <w:webHidden/>
              </w:rPr>
              <w:fldChar w:fldCharType="begin"/>
            </w:r>
            <w:r w:rsidR="00A3147C">
              <w:rPr>
                <w:noProof/>
                <w:webHidden/>
              </w:rPr>
              <w:instrText xml:space="preserve"> PAGEREF _Toc439666271 \h </w:instrText>
            </w:r>
            <w:r w:rsidR="00A3147C">
              <w:rPr>
                <w:noProof/>
                <w:webHidden/>
              </w:rPr>
            </w:r>
            <w:r w:rsidR="00A3147C">
              <w:rPr>
                <w:noProof/>
                <w:webHidden/>
              </w:rPr>
              <w:fldChar w:fldCharType="separate"/>
            </w:r>
            <w:r w:rsidR="00A3147C">
              <w:rPr>
                <w:noProof/>
                <w:webHidden/>
              </w:rPr>
              <w:t>123</w:t>
            </w:r>
            <w:r w:rsidR="00A3147C">
              <w:rPr>
                <w:noProof/>
                <w:webHidden/>
              </w:rPr>
              <w:fldChar w:fldCharType="end"/>
            </w:r>
            <w:r>
              <w:rPr>
                <w:noProof/>
              </w:rPr>
              <w:fldChar w:fldCharType="end"/>
            </w:r>
          </w:ins>
        </w:p>
        <w:p w14:paraId="47FE1972" w14:textId="77777777" w:rsidR="00A3147C" w:rsidRDefault="008B0D2E">
          <w:pPr>
            <w:pStyle w:val="TOC2"/>
            <w:tabs>
              <w:tab w:val="left" w:pos="880"/>
              <w:tab w:val="right" w:leader="dot" w:pos="9350"/>
            </w:tabs>
            <w:rPr>
              <w:ins w:id="766" w:author="Anders Hejlsberg" w:date="2016-01-04T10:39:00Z"/>
              <w:rFonts w:eastAsiaTheme="minorEastAsia"/>
              <w:noProof/>
              <w:sz w:val="22"/>
            </w:rPr>
          </w:pPr>
          <w:ins w:id="767" w:author="Anders Hejlsberg" w:date="2016-01-04T10:39:00Z">
            <w:r>
              <w:fldChar w:fldCharType="begin"/>
            </w:r>
            <w:r>
              <w:instrText xml:space="preserve"> HYPERLINK \l "_Toc439666</w:instrText>
            </w:r>
            <w:r>
              <w:instrText xml:space="preserve">272" </w:instrText>
            </w:r>
            <w:r>
              <w:fldChar w:fldCharType="separate"/>
            </w:r>
            <w:r w:rsidR="00A3147C" w:rsidRPr="0066538F">
              <w:rPr>
                <w:rStyle w:val="Hyperlink"/>
                <w:noProof/>
              </w:rPr>
              <w:t>8.3</w:t>
            </w:r>
            <w:r w:rsidR="00A3147C">
              <w:rPr>
                <w:rFonts w:eastAsiaTheme="minorEastAsia"/>
                <w:noProof/>
                <w:sz w:val="22"/>
              </w:rPr>
              <w:tab/>
            </w:r>
            <w:r w:rsidR="00A3147C" w:rsidRPr="0066538F">
              <w:rPr>
                <w:rStyle w:val="Hyperlink"/>
                <w:noProof/>
              </w:rPr>
              <w:t>Constructor Declarations</w:t>
            </w:r>
            <w:r w:rsidR="00A3147C">
              <w:rPr>
                <w:noProof/>
                <w:webHidden/>
              </w:rPr>
              <w:tab/>
            </w:r>
            <w:r w:rsidR="00A3147C">
              <w:rPr>
                <w:noProof/>
                <w:webHidden/>
              </w:rPr>
              <w:fldChar w:fldCharType="begin"/>
            </w:r>
            <w:r w:rsidR="00A3147C">
              <w:rPr>
                <w:noProof/>
                <w:webHidden/>
              </w:rPr>
              <w:instrText xml:space="preserve"> PAGEREF _Toc439666272 \h </w:instrText>
            </w:r>
            <w:r w:rsidR="00A3147C">
              <w:rPr>
                <w:noProof/>
                <w:webHidden/>
              </w:rPr>
            </w:r>
            <w:r w:rsidR="00A3147C">
              <w:rPr>
                <w:noProof/>
                <w:webHidden/>
              </w:rPr>
              <w:fldChar w:fldCharType="separate"/>
            </w:r>
            <w:r w:rsidR="00A3147C">
              <w:rPr>
                <w:noProof/>
                <w:webHidden/>
              </w:rPr>
              <w:t>124</w:t>
            </w:r>
            <w:r w:rsidR="00A3147C">
              <w:rPr>
                <w:noProof/>
                <w:webHidden/>
              </w:rPr>
              <w:fldChar w:fldCharType="end"/>
            </w:r>
            <w:r>
              <w:rPr>
                <w:noProof/>
              </w:rPr>
              <w:fldChar w:fldCharType="end"/>
            </w:r>
          </w:ins>
        </w:p>
        <w:p w14:paraId="7A230ED1" w14:textId="77777777" w:rsidR="00A3147C" w:rsidRDefault="008B0D2E">
          <w:pPr>
            <w:pStyle w:val="TOC3"/>
            <w:rPr>
              <w:ins w:id="768" w:author="Anders Hejlsberg" w:date="2016-01-04T10:39:00Z"/>
              <w:rFonts w:eastAsiaTheme="minorEastAsia"/>
              <w:noProof/>
              <w:sz w:val="22"/>
            </w:rPr>
          </w:pPr>
          <w:ins w:id="769" w:author="Anders Hejlsberg" w:date="2016-01-04T10:39:00Z">
            <w:r>
              <w:fldChar w:fldCharType="begin"/>
            </w:r>
            <w:r>
              <w:instrText xml:space="preserve"> HYPERLINK \l "_Toc439666273" </w:instrText>
            </w:r>
            <w:r>
              <w:fldChar w:fldCharType="separate"/>
            </w:r>
            <w:r w:rsidR="00A3147C" w:rsidRPr="0066538F">
              <w:rPr>
                <w:rStyle w:val="Hyperlink"/>
                <w:noProof/>
              </w:rPr>
              <w:t>8.3.1</w:t>
            </w:r>
            <w:r w:rsidR="00A3147C">
              <w:rPr>
                <w:rFonts w:eastAsiaTheme="minorEastAsia"/>
                <w:noProof/>
                <w:sz w:val="22"/>
              </w:rPr>
              <w:tab/>
            </w:r>
            <w:r w:rsidR="00A3147C" w:rsidRPr="0066538F">
              <w:rPr>
                <w:rStyle w:val="Hyperlink"/>
                <w:noProof/>
              </w:rPr>
              <w:t>Constructor Parameters</w:t>
            </w:r>
            <w:r w:rsidR="00A3147C">
              <w:rPr>
                <w:noProof/>
                <w:webHidden/>
              </w:rPr>
              <w:tab/>
            </w:r>
            <w:r w:rsidR="00A3147C">
              <w:rPr>
                <w:noProof/>
                <w:webHidden/>
              </w:rPr>
              <w:fldChar w:fldCharType="begin"/>
            </w:r>
            <w:r w:rsidR="00A3147C">
              <w:rPr>
                <w:noProof/>
                <w:webHidden/>
              </w:rPr>
              <w:instrText xml:space="preserve"> PAGEREF _Toc439666273 \h </w:instrText>
            </w:r>
            <w:r w:rsidR="00A3147C">
              <w:rPr>
                <w:noProof/>
                <w:webHidden/>
              </w:rPr>
            </w:r>
            <w:r w:rsidR="00A3147C">
              <w:rPr>
                <w:noProof/>
                <w:webHidden/>
              </w:rPr>
              <w:fldChar w:fldCharType="separate"/>
            </w:r>
            <w:r w:rsidR="00A3147C">
              <w:rPr>
                <w:noProof/>
                <w:webHidden/>
              </w:rPr>
              <w:t>125</w:t>
            </w:r>
            <w:r w:rsidR="00A3147C">
              <w:rPr>
                <w:noProof/>
                <w:webHidden/>
              </w:rPr>
              <w:fldChar w:fldCharType="end"/>
            </w:r>
            <w:r>
              <w:rPr>
                <w:noProof/>
              </w:rPr>
              <w:fldChar w:fldCharType="end"/>
            </w:r>
          </w:ins>
        </w:p>
        <w:p w14:paraId="2DFC510D" w14:textId="77777777" w:rsidR="00A3147C" w:rsidRDefault="008B0D2E">
          <w:pPr>
            <w:pStyle w:val="TOC3"/>
            <w:rPr>
              <w:ins w:id="770" w:author="Anders Hejlsberg" w:date="2016-01-04T10:39:00Z"/>
              <w:rFonts w:eastAsiaTheme="minorEastAsia"/>
              <w:noProof/>
              <w:sz w:val="22"/>
            </w:rPr>
          </w:pPr>
          <w:ins w:id="771" w:author="Anders Hejlsberg" w:date="2016-01-04T10:39:00Z">
            <w:r>
              <w:fldChar w:fldCharType="begin"/>
            </w:r>
            <w:r>
              <w:instrText xml:space="preserve"> HYPERLINK \l "_Toc439666274" </w:instrText>
            </w:r>
            <w:r>
              <w:fldChar w:fldCharType="separate"/>
            </w:r>
            <w:r w:rsidR="00A3147C" w:rsidRPr="0066538F">
              <w:rPr>
                <w:rStyle w:val="Hyperlink"/>
                <w:noProof/>
                <w:highlight w:val="white"/>
              </w:rPr>
              <w:t>8.3.2</w:t>
            </w:r>
            <w:r w:rsidR="00A3147C">
              <w:rPr>
                <w:rFonts w:eastAsiaTheme="minorEastAsia"/>
                <w:noProof/>
                <w:sz w:val="22"/>
              </w:rPr>
              <w:tab/>
            </w:r>
            <w:r w:rsidR="00A3147C" w:rsidRPr="0066538F">
              <w:rPr>
                <w:rStyle w:val="Hyperlink"/>
                <w:noProof/>
                <w:highlight w:val="white"/>
              </w:rPr>
              <w:t>Super Calls</w:t>
            </w:r>
            <w:r w:rsidR="00A3147C">
              <w:rPr>
                <w:noProof/>
                <w:webHidden/>
              </w:rPr>
              <w:tab/>
            </w:r>
            <w:r w:rsidR="00A3147C">
              <w:rPr>
                <w:noProof/>
                <w:webHidden/>
              </w:rPr>
              <w:fldChar w:fldCharType="begin"/>
            </w:r>
            <w:r w:rsidR="00A3147C">
              <w:rPr>
                <w:noProof/>
                <w:webHidden/>
              </w:rPr>
              <w:instrText xml:space="preserve"> PAGEREF _Toc439666274 \h </w:instrText>
            </w:r>
            <w:r w:rsidR="00A3147C">
              <w:rPr>
                <w:noProof/>
                <w:webHidden/>
              </w:rPr>
            </w:r>
            <w:r w:rsidR="00A3147C">
              <w:rPr>
                <w:noProof/>
                <w:webHidden/>
              </w:rPr>
              <w:fldChar w:fldCharType="separate"/>
            </w:r>
            <w:r w:rsidR="00A3147C">
              <w:rPr>
                <w:noProof/>
                <w:webHidden/>
              </w:rPr>
              <w:t>126</w:t>
            </w:r>
            <w:r w:rsidR="00A3147C">
              <w:rPr>
                <w:noProof/>
                <w:webHidden/>
              </w:rPr>
              <w:fldChar w:fldCharType="end"/>
            </w:r>
            <w:r>
              <w:rPr>
                <w:noProof/>
              </w:rPr>
              <w:fldChar w:fldCharType="end"/>
            </w:r>
          </w:ins>
        </w:p>
        <w:p w14:paraId="43BE3391" w14:textId="77777777" w:rsidR="00A3147C" w:rsidRDefault="008B0D2E">
          <w:pPr>
            <w:pStyle w:val="TOC3"/>
            <w:rPr>
              <w:ins w:id="772" w:author="Anders Hejlsberg" w:date="2016-01-04T10:39:00Z"/>
              <w:rFonts w:eastAsiaTheme="minorEastAsia"/>
              <w:noProof/>
              <w:sz w:val="22"/>
            </w:rPr>
          </w:pPr>
          <w:ins w:id="773" w:author="Anders Hejlsberg" w:date="2016-01-04T10:39:00Z">
            <w:r>
              <w:fldChar w:fldCharType="begin"/>
            </w:r>
            <w:r>
              <w:instrText xml:space="preserve"> HYPERLINK \l "_Toc439666275" </w:instrText>
            </w:r>
            <w:r>
              <w:fldChar w:fldCharType="separate"/>
            </w:r>
            <w:r w:rsidR="00A3147C" w:rsidRPr="0066538F">
              <w:rPr>
                <w:rStyle w:val="Hyperlink"/>
                <w:noProof/>
              </w:rPr>
              <w:t>8.3.3</w:t>
            </w:r>
            <w:r w:rsidR="00A3147C">
              <w:rPr>
                <w:rFonts w:eastAsiaTheme="minorEastAsia"/>
                <w:noProof/>
                <w:sz w:val="22"/>
              </w:rPr>
              <w:tab/>
            </w:r>
            <w:r w:rsidR="00A3147C" w:rsidRPr="0066538F">
              <w:rPr>
                <w:rStyle w:val="Hyperlink"/>
                <w:noProof/>
              </w:rPr>
              <w:t>Automatic Constructors</w:t>
            </w:r>
            <w:r w:rsidR="00A3147C">
              <w:rPr>
                <w:noProof/>
                <w:webHidden/>
              </w:rPr>
              <w:tab/>
            </w:r>
            <w:r w:rsidR="00A3147C">
              <w:rPr>
                <w:noProof/>
                <w:webHidden/>
              </w:rPr>
              <w:fldChar w:fldCharType="begin"/>
            </w:r>
            <w:r w:rsidR="00A3147C">
              <w:rPr>
                <w:noProof/>
                <w:webHidden/>
              </w:rPr>
              <w:instrText xml:space="preserve"> PAGEREF _Toc439666275 \h </w:instrText>
            </w:r>
            <w:r w:rsidR="00A3147C">
              <w:rPr>
                <w:noProof/>
                <w:webHidden/>
              </w:rPr>
            </w:r>
            <w:r w:rsidR="00A3147C">
              <w:rPr>
                <w:noProof/>
                <w:webHidden/>
              </w:rPr>
              <w:fldChar w:fldCharType="separate"/>
            </w:r>
            <w:r w:rsidR="00A3147C">
              <w:rPr>
                <w:noProof/>
                <w:webHidden/>
              </w:rPr>
              <w:t>126</w:t>
            </w:r>
            <w:r w:rsidR="00A3147C">
              <w:rPr>
                <w:noProof/>
                <w:webHidden/>
              </w:rPr>
              <w:fldChar w:fldCharType="end"/>
            </w:r>
            <w:r>
              <w:rPr>
                <w:noProof/>
              </w:rPr>
              <w:fldChar w:fldCharType="end"/>
            </w:r>
          </w:ins>
        </w:p>
        <w:p w14:paraId="72CD2554" w14:textId="77777777" w:rsidR="00A3147C" w:rsidRDefault="008B0D2E">
          <w:pPr>
            <w:pStyle w:val="TOC2"/>
            <w:tabs>
              <w:tab w:val="left" w:pos="880"/>
              <w:tab w:val="right" w:leader="dot" w:pos="9350"/>
            </w:tabs>
            <w:rPr>
              <w:ins w:id="774" w:author="Anders Hejlsberg" w:date="2016-01-04T10:39:00Z"/>
              <w:rFonts w:eastAsiaTheme="minorEastAsia"/>
              <w:noProof/>
              <w:sz w:val="22"/>
            </w:rPr>
          </w:pPr>
          <w:ins w:id="775" w:author="Anders Hejlsberg" w:date="2016-01-04T10:39:00Z">
            <w:r>
              <w:fldChar w:fldCharType="begin"/>
            </w:r>
            <w:r>
              <w:instrText xml:space="preserve"> HYPERLINK \l "_Toc439666276"</w:instrText>
            </w:r>
            <w:r>
              <w:instrText xml:space="preserve"> </w:instrText>
            </w:r>
            <w:r>
              <w:fldChar w:fldCharType="separate"/>
            </w:r>
            <w:r w:rsidR="00A3147C" w:rsidRPr="0066538F">
              <w:rPr>
                <w:rStyle w:val="Hyperlink"/>
                <w:noProof/>
              </w:rPr>
              <w:t>8.4</w:t>
            </w:r>
            <w:r w:rsidR="00A3147C">
              <w:rPr>
                <w:rFonts w:eastAsiaTheme="minorEastAsia"/>
                <w:noProof/>
                <w:sz w:val="22"/>
              </w:rPr>
              <w:tab/>
            </w:r>
            <w:r w:rsidR="00A3147C" w:rsidRPr="0066538F">
              <w:rPr>
                <w:rStyle w:val="Hyperlink"/>
                <w:noProof/>
              </w:rPr>
              <w:t>Property Member Declarations</w:t>
            </w:r>
            <w:r w:rsidR="00A3147C">
              <w:rPr>
                <w:noProof/>
                <w:webHidden/>
              </w:rPr>
              <w:tab/>
            </w:r>
            <w:r w:rsidR="00A3147C">
              <w:rPr>
                <w:noProof/>
                <w:webHidden/>
              </w:rPr>
              <w:fldChar w:fldCharType="begin"/>
            </w:r>
            <w:r w:rsidR="00A3147C">
              <w:rPr>
                <w:noProof/>
                <w:webHidden/>
              </w:rPr>
              <w:instrText xml:space="preserve"> PAGEREF _Toc439666276 \h </w:instrText>
            </w:r>
            <w:r w:rsidR="00A3147C">
              <w:rPr>
                <w:noProof/>
                <w:webHidden/>
              </w:rPr>
            </w:r>
            <w:r w:rsidR="00A3147C">
              <w:rPr>
                <w:noProof/>
                <w:webHidden/>
              </w:rPr>
              <w:fldChar w:fldCharType="separate"/>
            </w:r>
            <w:r w:rsidR="00A3147C">
              <w:rPr>
                <w:noProof/>
                <w:webHidden/>
              </w:rPr>
              <w:t>127</w:t>
            </w:r>
            <w:r w:rsidR="00A3147C">
              <w:rPr>
                <w:noProof/>
                <w:webHidden/>
              </w:rPr>
              <w:fldChar w:fldCharType="end"/>
            </w:r>
            <w:r>
              <w:rPr>
                <w:noProof/>
              </w:rPr>
              <w:fldChar w:fldCharType="end"/>
            </w:r>
          </w:ins>
        </w:p>
        <w:p w14:paraId="431DF7AF" w14:textId="77777777" w:rsidR="00A3147C" w:rsidRDefault="008B0D2E">
          <w:pPr>
            <w:pStyle w:val="TOC3"/>
            <w:rPr>
              <w:ins w:id="776" w:author="Anders Hejlsberg" w:date="2016-01-04T10:39:00Z"/>
              <w:rFonts w:eastAsiaTheme="minorEastAsia"/>
              <w:noProof/>
              <w:sz w:val="22"/>
            </w:rPr>
          </w:pPr>
          <w:ins w:id="777" w:author="Anders Hejlsberg" w:date="2016-01-04T10:39:00Z">
            <w:r>
              <w:fldChar w:fldCharType="begin"/>
            </w:r>
            <w:r>
              <w:instrText xml:space="preserve"> HYPERLINK \l "_Toc439666277" </w:instrText>
            </w:r>
            <w:r>
              <w:fldChar w:fldCharType="separate"/>
            </w:r>
            <w:r w:rsidR="00A3147C" w:rsidRPr="0066538F">
              <w:rPr>
                <w:rStyle w:val="Hyperlink"/>
                <w:noProof/>
              </w:rPr>
              <w:t>8.4.1</w:t>
            </w:r>
            <w:r w:rsidR="00A3147C">
              <w:rPr>
                <w:rFonts w:eastAsiaTheme="minorEastAsia"/>
                <w:noProof/>
                <w:sz w:val="22"/>
              </w:rPr>
              <w:tab/>
            </w:r>
            <w:r w:rsidR="00A3147C" w:rsidRPr="0066538F">
              <w:rPr>
                <w:rStyle w:val="Hyperlink"/>
                <w:noProof/>
              </w:rPr>
              <w:t>Member Variable Declarations</w:t>
            </w:r>
            <w:r w:rsidR="00A3147C">
              <w:rPr>
                <w:noProof/>
                <w:webHidden/>
              </w:rPr>
              <w:tab/>
            </w:r>
            <w:r w:rsidR="00A3147C">
              <w:rPr>
                <w:noProof/>
                <w:webHidden/>
              </w:rPr>
              <w:fldChar w:fldCharType="begin"/>
            </w:r>
            <w:r w:rsidR="00A3147C">
              <w:rPr>
                <w:noProof/>
                <w:webHidden/>
              </w:rPr>
              <w:instrText xml:space="preserve"> PAGEREF _Toc439666277 \h </w:instrText>
            </w:r>
            <w:r w:rsidR="00A3147C">
              <w:rPr>
                <w:noProof/>
                <w:webHidden/>
              </w:rPr>
            </w:r>
            <w:r w:rsidR="00A3147C">
              <w:rPr>
                <w:noProof/>
                <w:webHidden/>
              </w:rPr>
              <w:fldChar w:fldCharType="separate"/>
            </w:r>
            <w:r w:rsidR="00A3147C">
              <w:rPr>
                <w:noProof/>
                <w:webHidden/>
              </w:rPr>
              <w:t>128</w:t>
            </w:r>
            <w:r w:rsidR="00A3147C">
              <w:rPr>
                <w:noProof/>
                <w:webHidden/>
              </w:rPr>
              <w:fldChar w:fldCharType="end"/>
            </w:r>
            <w:r>
              <w:rPr>
                <w:noProof/>
              </w:rPr>
              <w:fldChar w:fldCharType="end"/>
            </w:r>
          </w:ins>
        </w:p>
        <w:p w14:paraId="6FB3CB43" w14:textId="77777777" w:rsidR="00A3147C" w:rsidRDefault="008B0D2E">
          <w:pPr>
            <w:pStyle w:val="TOC3"/>
            <w:rPr>
              <w:ins w:id="778" w:author="Anders Hejlsberg" w:date="2016-01-04T10:39:00Z"/>
              <w:rFonts w:eastAsiaTheme="minorEastAsia"/>
              <w:noProof/>
              <w:sz w:val="22"/>
            </w:rPr>
          </w:pPr>
          <w:ins w:id="779" w:author="Anders Hejlsberg" w:date="2016-01-04T10:39:00Z">
            <w:r>
              <w:fldChar w:fldCharType="begin"/>
            </w:r>
            <w:r>
              <w:instrText xml:space="preserve"> HYPERLINK \l "_Toc439666278" </w:instrText>
            </w:r>
            <w:r>
              <w:fldChar w:fldCharType="separate"/>
            </w:r>
            <w:r w:rsidR="00A3147C" w:rsidRPr="0066538F">
              <w:rPr>
                <w:rStyle w:val="Hyperlink"/>
                <w:noProof/>
              </w:rPr>
              <w:t>8.4.2</w:t>
            </w:r>
            <w:r w:rsidR="00A3147C">
              <w:rPr>
                <w:rFonts w:eastAsiaTheme="minorEastAsia"/>
                <w:noProof/>
                <w:sz w:val="22"/>
              </w:rPr>
              <w:tab/>
            </w:r>
            <w:r w:rsidR="00A3147C" w:rsidRPr="0066538F">
              <w:rPr>
                <w:rStyle w:val="Hyperlink"/>
                <w:noProof/>
              </w:rPr>
              <w:t>Member Function Declarations</w:t>
            </w:r>
            <w:r w:rsidR="00A3147C">
              <w:rPr>
                <w:noProof/>
                <w:webHidden/>
              </w:rPr>
              <w:tab/>
            </w:r>
            <w:r w:rsidR="00A3147C">
              <w:rPr>
                <w:noProof/>
                <w:webHidden/>
              </w:rPr>
              <w:fldChar w:fldCharType="begin"/>
            </w:r>
            <w:r w:rsidR="00A3147C">
              <w:rPr>
                <w:noProof/>
                <w:webHidden/>
              </w:rPr>
              <w:instrText xml:space="preserve"> PAGEREF _Toc439666278 \h </w:instrText>
            </w:r>
            <w:r w:rsidR="00A3147C">
              <w:rPr>
                <w:noProof/>
                <w:webHidden/>
              </w:rPr>
            </w:r>
            <w:r w:rsidR="00A3147C">
              <w:rPr>
                <w:noProof/>
                <w:webHidden/>
              </w:rPr>
              <w:fldChar w:fldCharType="separate"/>
            </w:r>
            <w:r w:rsidR="00A3147C">
              <w:rPr>
                <w:noProof/>
                <w:webHidden/>
              </w:rPr>
              <w:t>129</w:t>
            </w:r>
            <w:r w:rsidR="00A3147C">
              <w:rPr>
                <w:noProof/>
                <w:webHidden/>
              </w:rPr>
              <w:fldChar w:fldCharType="end"/>
            </w:r>
            <w:r>
              <w:rPr>
                <w:noProof/>
              </w:rPr>
              <w:fldChar w:fldCharType="end"/>
            </w:r>
          </w:ins>
        </w:p>
        <w:p w14:paraId="5F89CF9C" w14:textId="77777777" w:rsidR="00A3147C" w:rsidRDefault="008B0D2E">
          <w:pPr>
            <w:pStyle w:val="TOC3"/>
            <w:rPr>
              <w:ins w:id="780" w:author="Anders Hejlsberg" w:date="2016-01-04T10:39:00Z"/>
              <w:rFonts w:eastAsiaTheme="minorEastAsia"/>
              <w:noProof/>
              <w:sz w:val="22"/>
            </w:rPr>
          </w:pPr>
          <w:ins w:id="781" w:author="Anders Hejlsberg" w:date="2016-01-04T10:39:00Z">
            <w:r>
              <w:fldChar w:fldCharType="begin"/>
            </w:r>
            <w:r>
              <w:instrText xml:space="preserve"> HYPERLINK \l "_Toc439666279" </w:instrText>
            </w:r>
            <w:r>
              <w:fldChar w:fldCharType="separate"/>
            </w:r>
            <w:r w:rsidR="00A3147C" w:rsidRPr="0066538F">
              <w:rPr>
                <w:rStyle w:val="Hyperlink"/>
                <w:noProof/>
              </w:rPr>
              <w:t>8.4.3</w:t>
            </w:r>
            <w:r w:rsidR="00A3147C">
              <w:rPr>
                <w:rFonts w:eastAsiaTheme="minorEastAsia"/>
                <w:noProof/>
                <w:sz w:val="22"/>
              </w:rPr>
              <w:tab/>
            </w:r>
            <w:r w:rsidR="00A3147C" w:rsidRPr="0066538F">
              <w:rPr>
                <w:rStyle w:val="Hyperlink"/>
                <w:noProof/>
              </w:rPr>
              <w:t>Member Accessor Declarations</w:t>
            </w:r>
            <w:r w:rsidR="00A3147C">
              <w:rPr>
                <w:noProof/>
                <w:webHidden/>
              </w:rPr>
              <w:tab/>
            </w:r>
            <w:r w:rsidR="00A3147C">
              <w:rPr>
                <w:noProof/>
                <w:webHidden/>
              </w:rPr>
              <w:fldChar w:fldCharType="begin"/>
            </w:r>
            <w:r w:rsidR="00A3147C">
              <w:rPr>
                <w:noProof/>
                <w:webHidden/>
              </w:rPr>
              <w:instrText xml:space="preserve"> PAGEREF _Toc439666279 \h </w:instrText>
            </w:r>
            <w:r w:rsidR="00A3147C">
              <w:rPr>
                <w:noProof/>
                <w:webHidden/>
              </w:rPr>
            </w:r>
            <w:r w:rsidR="00A3147C">
              <w:rPr>
                <w:noProof/>
                <w:webHidden/>
              </w:rPr>
              <w:fldChar w:fldCharType="separate"/>
            </w:r>
            <w:r w:rsidR="00A3147C">
              <w:rPr>
                <w:noProof/>
                <w:webHidden/>
              </w:rPr>
              <w:t>131</w:t>
            </w:r>
            <w:r w:rsidR="00A3147C">
              <w:rPr>
                <w:noProof/>
                <w:webHidden/>
              </w:rPr>
              <w:fldChar w:fldCharType="end"/>
            </w:r>
            <w:r>
              <w:rPr>
                <w:noProof/>
              </w:rPr>
              <w:fldChar w:fldCharType="end"/>
            </w:r>
          </w:ins>
        </w:p>
        <w:p w14:paraId="44EE80B1" w14:textId="77777777" w:rsidR="00A3147C" w:rsidRDefault="008B0D2E">
          <w:pPr>
            <w:pStyle w:val="TOC3"/>
            <w:rPr>
              <w:ins w:id="782" w:author="Anders Hejlsberg" w:date="2016-01-04T10:39:00Z"/>
              <w:rFonts w:eastAsiaTheme="minorEastAsia"/>
              <w:noProof/>
              <w:sz w:val="22"/>
            </w:rPr>
          </w:pPr>
          <w:ins w:id="783" w:author="Anders Hejlsberg" w:date="2016-01-04T10:39:00Z">
            <w:r>
              <w:fldChar w:fldCharType="begin"/>
            </w:r>
            <w:r>
              <w:instrText xml:space="preserve"> HYPERLINK \l "_Toc4396</w:instrText>
            </w:r>
            <w:r>
              <w:instrText xml:space="preserve">66280" </w:instrText>
            </w:r>
            <w:r>
              <w:fldChar w:fldCharType="separate"/>
            </w:r>
            <w:r w:rsidR="00A3147C" w:rsidRPr="0066538F">
              <w:rPr>
                <w:rStyle w:val="Hyperlink"/>
                <w:noProof/>
              </w:rPr>
              <w:t>8.4.4</w:t>
            </w:r>
            <w:r w:rsidR="00A3147C">
              <w:rPr>
                <w:rFonts w:eastAsiaTheme="minorEastAsia"/>
                <w:noProof/>
                <w:sz w:val="22"/>
              </w:rPr>
              <w:tab/>
            </w:r>
            <w:r w:rsidR="00A3147C" w:rsidRPr="0066538F">
              <w:rPr>
                <w:rStyle w:val="Hyperlink"/>
                <w:noProof/>
              </w:rPr>
              <w:t>Dynamic Property Declarations</w:t>
            </w:r>
            <w:r w:rsidR="00A3147C">
              <w:rPr>
                <w:noProof/>
                <w:webHidden/>
              </w:rPr>
              <w:tab/>
            </w:r>
            <w:r w:rsidR="00A3147C">
              <w:rPr>
                <w:noProof/>
                <w:webHidden/>
              </w:rPr>
              <w:fldChar w:fldCharType="begin"/>
            </w:r>
            <w:r w:rsidR="00A3147C">
              <w:rPr>
                <w:noProof/>
                <w:webHidden/>
              </w:rPr>
              <w:instrText xml:space="preserve"> PAGEREF _Toc439666280 \h </w:instrText>
            </w:r>
            <w:r w:rsidR="00A3147C">
              <w:rPr>
                <w:noProof/>
                <w:webHidden/>
              </w:rPr>
            </w:r>
            <w:r w:rsidR="00A3147C">
              <w:rPr>
                <w:noProof/>
                <w:webHidden/>
              </w:rPr>
              <w:fldChar w:fldCharType="separate"/>
            </w:r>
            <w:r w:rsidR="00A3147C">
              <w:rPr>
                <w:noProof/>
                <w:webHidden/>
              </w:rPr>
              <w:t>131</w:t>
            </w:r>
            <w:r w:rsidR="00A3147C">
              <w:rPr>
                <w:noProof/>
                <w:webHidden/>
              </w:rPr>
              <w:fldChar w:fldCharType="end"/>
            </w:r>
            <w:r>
              <w:rPr>
                <w:noProof/>
              </w:rPr>
              <w:fldChar w:fldCharType="end"/>
            </w:r>
          </w:ins>
        </w:p>
        <w:p w14:paraId="0CCBEB28" w14:textId="77777777" w:rsidR="00A3147C" w:rsidRDefault="008B0D2E">
          <w:pPr>
            <w:pStyle w:val="TOC2"/>
            <w:tabs>
              <w:tab w:val="left" w:pos="880"/>
              <w:tab w:val="right" w:leader="dot" w:pos="9350"/>
            </w:tabs>
            <w:rPr>
              <w:ins w:id="784" w:author="Anders Hejlsberg" w:date="2016-01-04T10:39:00Z"/>
              <w:rFonts w:eastAsiaTheme="minorEastAsia"/>
              <w:noProof/>
              <w:sz w:val="22"/>
            </w:rPr>
          </w:pPr>
          <w:ins w:id="785" w:author="Anders Hejlsberg" w:date="2016-01-04T10:39:00Z">
            <w:r>
              <w:fldChar w:fldCharType="begin"/>
            </w:r>
            <w:r>
              <w:instrText xml:space="preserve"> HYPERLINK \l "_Toc439666281" </w:instrText>
            </w:r>
            <w:r>
              <w:fldChar w:fldCharType="separate"/>
            </w:r>
            <w:r w:rsidR="00A3147C" w:rsidRPr="0066538F">
              <w:rPr>
                <w:rStyle w:val="Hyperlink"/>
                <w:noProof/>
              </w:rPr>
              <w:t>8.5</w:t>
            </w:r>
            <w:r w:rsidR="00A3147C">
              <w:rPr>
                <w:rFonts w:eastAsiaTheme="minorEastAsia"/>
                <w:noProof/>
                <w:sz w:val="22"/>
              </w:rPr>
              <w:tab/>
            </w:r>
            <w:r w:rsidR="00A3147C" w:rsidRPr="0066538F">
              <w:rPr>
                <w:rStyle w:val="Hyperlink"/>
                <w:noProof/>
              </w:rPr>
              <w:t>Index Member Declarations</w:t>
            </w:r>
            <w:r w:rsidR="00A3147C">
              <w:rPr>
                <w:noProof/>
                <w:webHidden/>
              </w:rPr>
              <w:tab/>
            </w:r>
            <w:r w:rsidR="00A3147C">
              <w:rPr>
                <w:noProof/>
                <w:webHidden/>
              </w:rPr>
              <w:fldChar w:fldCharType="begin"/>
            </w:r>
            <w:r w:rsidR="00A3147C">
              <w:rPr>
                <w:noProof/>
                <w:webHidden/>
              </w:rPr>
              <w:instrText xml:space="preserve"> PAGEREF _Toc439666281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r>
              <w:rPr>
                <w:noProof/>
              </w:rPr>
              <w:fldChar w:fldCharType="end"/>
            </w:r>
          </w:ins>
        </w:p>
        <w:p w14:paraId="060923BE" w14:textId="77777777" w:rsidR="00A3147C" w:rsidRDefault="008B0D2E">
          <w:pPr>
            <w:pStyle w:val="TOC2"/>
            <w:tabs>
              <w:tab w:val="left" w:pos="880"/>
              <w:tab w:val="right" w:leader="dot" w:pos="9350"/>
            </w:tabs>
            <w:rPr>
              <w:ins w:id="786" w:author="Anders Hejlsberg" w:date="2016-01-04T10:39:00Z"/>
              <w:rFonts w:eastAsiaTheme="minorEastAsia"/>
              <w:noProof/>
              <w:sz w:val="22"/>
            </w:rPr>
          </w:pPr>
          <w:ins w:id="787" w:author="Anders Hejlsberg" w:date="2016-01-04T10:39:00Z">
            <w:r>
              <w:fldChar w:fldCharType="begin"/>
            </w:r>
            <w:r>
              <w:instrText xml:space="preserve"> HYPERLINK \l "_Toc439666282" </w:instrText>
            </w:r>
            <w:r>
              <w:fldChar w:fldCharType="separate"/>
            </w:r>
            <w:r w:rsidR="00A3147C" w:rsidRPr="0066538F">
              <w:rPr>
                <w:rStyle w:val="Hyperlink"/>
                <w:noProof/>
              </w:rPr>
              <w:t>8.6</w:t>
            </w:r>
            <w:r w:rsidR="00A3147C">
              <w:rPr>
                <w:rFonts w:eastAsiaTheme="minorEastAsia"/>
                <w:noProof/>
                <w:sz w:val="22"/>
              </w:rPr>
              <w:tab/>
            </w:r>
            <w:r w:rsidR="00A3147C" w:rsidRPr="0066538F">
              <w:rPr>
                <w:rStyle w:val="Hyperlink"/>
                <w:noProof/>
              </w:rPr>
              <w:t>Decorators</w:t>
            </w:r>
            <w:r w:rsidR="00A3147C">
              <w:rPr>
                <w:noProof/>
                <w:webHidden/>
              </w:rPr>
              <w:tab/>
            </w:r>
            <w:r w:rsidR="00A3147C">
              <w:rPr>
                <w:noProof/>
                <w:webHidden/>
              </w:rPr>
              <w:fldChar w:fldCharType="begin"/>
            </w:r>
            <w:r w:rsidR="00A3147C">
              <w:rPr>
                <w:noProof/>
                <w:webHidden/>
              </w:rPr>
              <w:instrText xml:space="preserve"> PAGEREF _Toc439666282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r>
              <w:rPr>
                <w:noProof/>
              </w:rPr>
              <w:fldChar w:fldCharType="end"/>
            </w:r>
          </w:ins>
        </w:p>
        <w:p w14:paraId="27ACEB12" w14:textId="77777777" w:rsidR="00A3147C" w:rsidRDefault="008B0D2E">
          <w:pPr>
            <w:pStyle w:val="TOC2"/>
            <w:tabs>
              <w:tab w:val="left" w:pos="880"/>
              <w:tab w:val="right" w:leader="dot" w:pos="9350"/>
            </w:tabs>
            <w:rPr>
              <w:ins w:id="788" w:author="Anders Hejlsberg" w:date="2016-01-04T10:39:00Z"/>
              <w:rFonts w:eastAsiaTheme="minorEastAsia"/>
              <w:noProof/>
              <w:sz w:val="22"/>
            </w:rPr>
          </w:pPr>
          <w:ins w:id="789" w:author="Anders Hejlsberg" w:date="2016-01-04T10:39:00Z">
            <w:r>
              <w:fldChar w:fldCharType="begin"/>
            </w:r>
            <w:r>
              <w:instrText xml:space="preserve"> HYPERLINK \l "_Toc439666283" </w:instrText>
            </w:r>
            <w:r>
              <w:fldChar w:fldCharType="separate"/>
            </w:r>
            <w:r w:rsidR="00A3147C" w:rsidRPr="0066538F">
              <w:rPr>
                <w:rStyle w:val="Hyperlink"/>
                <w:noProof/>
              </w:rPr>
              <w:t>8.7</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_Toc439666283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r>
              <w:rPr>
                <w:noProof/>
              </w:rPr>
              <w:fldChar w:fldCharType="end"/>
            </w:r>
          </w:ins>
        </w:p>
        <w:p w14:paraId="2FC2CA1C" w14:textId="77777777" w:rsidR="00A3147C" w:rsidRDefault="008B0D2E">
          <w:pPr>
            <w:pStyle w:val="TOC3"/>
            <w:rPr>
              <w:ins w:id="790" w:author="Anders Hejlsberg" w:date="2016-01-04T10:39:00Z"/>
              <w:rFonts w:eastAsiaTheme="minorEastAsia"/>
              <w:noProof/>
              <w:sz w:val="22"/>
            </w:rPr>
          </w:pPr>
          <w:ins w:id="791" w:author="Anders Hejlsberg" w:date="2016-01-04T10:39:00Z">
            <w:r>
              <w:fldChar w:fldCharType="begin"/>
            </w:r>
            <w:r>
              <w:instrText xml:space="preserve"> HYPERLINK \l "_Toc439666284" </w:instrText>
            </w:r>
            <w:r>
              <w:fldChar w:fldCharType="separate"/>
            </w:r>
            <w:r w:rsidR="00A3147C" w:rsidRPr="0066538F">
              <w:rPr>
                <w:rStyle w:val="Hyperlink"/>
                <w:noProof/>
              </w:rPr>
              <w:t>8.7.1</w:t>
            </w:r>
            <w:r w:rsidR="00A3147C">
              <w:rPr>
                <w:rFonts w:eastAsiaTheme="minorEastAsia"/>
                <w:noProof/>
                <w:sz w:val="22"/>
              </w:rPr>
              <w:tab/>
            </w:r>
            <w:r w:rsidR="00A3147C" w:rsidRPr="0066538F">
              <w:rPr>
                <w:rStyle w:val="Hyperlink"/>
                <w:noProof/>
              </w:rPr>
              <w:t>Classes Without Extends Clauses</w:t>
            </w:r>
            <w:r w:rsidR="00A3147C">
              <w:rPr>
                <w:noProof/>
                <w:webHidden/>
              </w:rPr>
              <w:tab/>
            </w:r>
            <w:r w:rsidR="00A3147C">
              <w:rPr>
                <w:noProof/>
                <w:webHidden/>
              </w:rPr>
              <w:fldChar w:fldCharType="begin"/>
            </w:r>
            <w:r w:rsidR="00A3147C">
              <w:rPr>
                <w:noProof/>
                <w:webHidden/>
              </w:rPr>
              <w:instrText xml:space="preserve"> PAGEREF _Toc439666284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r>
              <w:rPr>
                <w:noProof/>
              </w:rPr>
              <w:fldChar w:fldCharType="end"/>
            </w:r>
          </w:ins>
        </w:p>
        <w:p w14:paraId="5ED07354" w14:textId="77777777" w:rsidR="00A3147C" w:rsidRDefault="008B0D2E">
          <w:pPr>
            <w:pStyle w:val="TOC3"/>
            <w:rPr>
              <w:ins w:id="792" w:author="Anders Hejlsberg" w:date="2016-01-04T10:39:00Z"/>
              <w:rFonts w:eastAsiaTheme="minorEastAsia"/>
              <w:noProof/>
              <w:sz w:val="22"/>
            </w:rPr>
          </w:pPr>
          <w:ins w:id="793" w:author="Anders Hejlsberg" w:date="2016-01-04T10:39:00Z">
            <w:r>
              <w:fldChar w:fldCharType="begin"/>
            </w:r>
            <w:r>
              <w:instrText xml:space="preserve"> HYPERLINK \l "_Toc439666285" </w:instrText>
            </w:r>
            <w:r>
              <w:fldChar w:fldCharType="separate"/>
            </w:r>
            <w:r w:rsidR="00A3147C" w:rsidRPr="0066538F">
              <w:rPr>
                <w:rStyle w:val="Hyperlink"/>
                <w:noProof/>
              </w:rPr>
              <w:t>8.7.2</w:t>
            </w:r>
            <w:r w:rsidR="00A3147C">
              <w:rPr>
                <w:rFonts w:eastAsiaTheme="minorEastAsia"/>
                <w:noProof/>
                <w:sz w:val="22"/>
              </w:rPr>
              <w:tab/>
            </w:r>
            <w:r w:rsidR="00A3147C" w:rsidRPr="0066538F">
              <w:rPr>
                <w:rStyle w:val="Hyperlink"/>
                <w:noProof/>
              </w:rPr>
              <w:t>Classes With Extends Clauses</w:t>
            </w:r>
            <w:r w:rsidR="00A3147C">
              <w:rPr>
                <w:noProof/>
                <w:webHidden/>
              </w:rPr>
              <w:tab/>
            </w:r>
            <w:r w:rsidR="00A3147C">
              <w:rPr>
                <w:noProof/>
                <w:webHidden/>
              </w:rPr>
              <w:fldChar w:fldCharType="begin"/>
            </w:r>
            <w:r w:rsidR="00A3147C">
              <w:rPr>
                <w:noProof/>
                <w:webHidden/>
              </w:rPr>
              <w:instrText xml:space="preserve"> PAGEREF _Toc439666285 \h </w:instrText>
            </w:r>
            <w:r w:rsidR="00A3147C">
              <w:rPr>
                <w:noProof/>
                <w:webHidden/>
              </w:rPr>
            </w:r>
            <w:r w:rsidR="00A3147C">
              <w:rPr>
                <w:noProof/>
                <w:webHidden/>
              </w:rPr>
              <w:fldChar w:fldCharType="separate"/>
            </w:r>
            <w:r w:rsidR="00A3147C">
              <w:rPr>
                <w:noProof/>
                <w:webHidden/>
              </w:rPr>
              <w:t>134</w:t>
            </w:r>
            <w:r w:rsidR="00A3147C">
              <w:rPr>
                <w:noProof/>
                <w:webHidden/>
              </w:rPr>
              <w:fldChar w:fldCharType="end"/>
            </w:r>
            <w:r>
              <w:rPr>
                <w:noProof/>
              </w:rPr>
              <w:fldChar w:fldCharType="end"/>
            </w:r>
          </w:ins>
        </w:p>
        <w:p w14:paraId="7DE55193" w14:textId="77777777" w:rsidR="00A3147C" w:rsidRDefault="008B0D2E">
          <w:pPr>
            <w:pStyle w:val="TOC1"/>
            <w:rPr>
              <w:ins w:id="794" w:author="Anders Hejlsberg" w:date="2016-01-04T10:39:00Z"/>
              <w:rFonts w:eastAsiaTheme="minorEastAsia"/>
              <w:noProof/>
              <w:sz w:val="22"/>
            </w:rPr>
          </w:pPr>
          <w:ins w:id="795" w:author="Anders Hejlsberg" w:date="2016-01-04T10:39:00Z">
            <w:r>
              <w:fldChar w:fldCharType="begin"/>
            </w:r>
            <w:r>
              <w:instrText xml:space="preserve"> HYPERLINK \l "_Toc439666286" </w:instrText>
            </w:r>
            <w:r>
              <w:fldChar w:fldCharType="separate"/>
            </w:r>
            <w:r w:rsidR="00A3147C" w:rsidRPr="0066538F">
              <w:rPr>
                <w:rStyle w:val="Hyperlink"/>
                <w:noProof/>
              </w:rPr>
              <w:t>9</w:t>
            </w:r>
            <w:r w:rsidR="00A3147C">
              <w:rPr>
                <w:rFonts w:eastAsiaTheme="minorEastAsia"/>
                <w:noProof/>
                <w:sz w:val="22"/>
              </w:rPr>
              <w:tab/>
            </w:r>
            <w:r w:rsidR="00A3147C" w:rsidRPr="0066538F">
              <w:rPr>
                <w:rStyle w:val="Hyperlink"/>
                <w:noProof/>
              </w:rPr>
              <w:t>Enums</w:t>
            </w:r>
            <w:r w:rsidR="00A3147C">
              <w:rPr>
                <w:noProof/>
                <w:webHidden/>
              </w:rPr>
              <w:tab/>
            </w:r>
            <w:r w:rsidR="00A3147C">
              <w:rPr>
                <w:noProof/>
                <w:webHidden/>
              </w:rPr>
              <w:fldChar w:fldCharType="begin"/>
            </w:r>
            <w:r w:rsidR="00A3147C">
              <w:rPr>
                <w:noProof/>
                <w:webHidden/>
              </w:rPr>
              <w:instrText xml:space="preserve"> PAGEREF _Toc439666286 \h </w:instrText>
            </w:r>
            <w:r w:rsidR="00A3147C">
              <w:rPr>
                <w:noProof/>
                <w:webHidden/>
              </w:rPr>
            </w:r>
            <w:r w:rsidR="00A3147C">
              <w:rPr>
                <w:noProof/>
                <w:webHidden/>
              </w:rPr>
              <w:fldChar w:fldCharType="separate"/>
            </w:r>
            <w:r w:rsidR="00A3147C">
              <w:rPr>
                <w:noProof/>
                <w:webHidden/>
              </w:rPr>
              <w:t>137</w:t>
            </w:r>
            <w:r w:rsidR="00A3147C">
              <w:rPr>
                <w:noProof/>
                <w:webHidden/>
              </w:rPr>
              <w:fldChar w:fldCharType="end"/>
            </w:r>
            <w:r>
              <w:rPr>
                <w:noProof/>
              </w:rPr>
              <w:fldChar w:fldCharType="end"/>
            </w:r>
          </w:ins>
        </w:p>
        <w:p w14:paraId="61778277" w14:textId="77777777" w:rsidR="00A3147C" w:rsidRDefault="008B0D2E">
          <w:pPr>
            <w:pStyle w:val="TOC2"/>
            <w:tabs>
              <w:tab w:val="left" w:pos="880"/>
              <w:tab w:val="right" w:leader="dot" w:pos="9350"/>
            </w:tabs>
            <w:rPr>
              <w:ins w:id="796" w:author="Anders Hejlsberg" w:date="2016-01-04T10:39:00Z"/>
              <w:rFonts w:eastAsiaTheme="minorEastAsia"/>
              <w:noProof/>
              <w:sz w:val="22"/>
            </w:rPr>
          </w:pPr>
          <w:ins w:id="797" w:author="Anders Hejlsberg" w:date="2016-01-04T10:39:00Z">
            <w:r>
              <w:fldChar w:fldCharType="begin"/>
            </w:r>
            <w:r>
              <w:instrText xml:space="preserve"> HYPERLINK \l "_Toc439666287" </w:instrText>
            </w:r>
            <w:r>
              <w:fldChar w:fldCharType="separate"/>
            </w:r>
            <w:r w:rsidR="00A3147C" w:rsidRPr="0066538F">
              <w:rPr>
                <w:rStyle w:val="Hyperlink"/>
                <w:noProof/>
              </w:rPr>
              <w:t>9.1</w:t>
            </w:r>
            <w:r w:rsidR="00A3147C">
              <w:rPr>
                <w:rFonts w:eastAsiaTheme="minorEastAsia"/>
                <w:noProof/>
                <w:sz w:val="22"/>
              </w:rPr>
              <w:tab/>
            </w:r>
            <w:r w:rsidR="00A3147C" w:rsidRPr="0066538F">
              <w:rPr>
                <w:rStyle w:val="Hyperlink"/>
                <w:noProof/>
              </w:rPr>
              <w:t>Enum Declarations</w:t>
            </w:r>
            <w:r w:rsidR="00A3147C">
              <w:rPr>
                <w:noProof/>
                <w:webHidden/>
              </w:rPr>
              <w:tab/>
            </w:r>
            <w:r w:rsidR="00A3147C">
              <w:rPr>
                <w:noProof/>
                <w:webHidden/>
              </w:rPr>
              <w:fldChar w:fldCharType="begin"/>
            </w:r>
            <w:r w:rsidR="00A3147C">
              <w:rPr>
                <w:noProof/>
                <w:webHidden/>
              </w:rPr>
              <w:instrText xml:space="preserve"> PAGEREF _Toc439666287 \h </w:instrText>
            </w:r>
            <w:r w:rsidR="00A3147C">
              <w:rPr>
                <w:noProof/>
                <w:webHidden/>
              </w:rPr>
            </w:r>
            <w:r w:rsidR="00A3147C">
              <w:rPr>
                <w:noProof/>
                <w:webHidden/>
              </w:rPr>
              <w:fldChar w:fldCharType="separate"/>
            </w:r>
            <w:r w:rsidR="00A3147C">
              <w:rPr>
                <w:noProof/>
                <w:webHidden/>
              </w:rPr>
              <w:t>137</w:t>
            </w:r>
            <w:r w:rsidR="00A3147C">
              <w:rPr>
                <w:noProof/>
                <w:webHidden/>
              </w:rPr>
              <w:fldChar w:fldCharType="end"/>
            </w:r>
            <w:r>
              <w:rPr>
                <w:noProof/>
              </w:rPr>
              <w:fldChar w:fldCharType="end"/>
            </w:r>
          </w:ins>
        </w:p>
        <w:p w14:paraId="40D4F80E" w14:textId="77777777" w:rsidR="00A3147C" w:rsidRDefault="008B0D2E">
          <w:pPr>
            <w:pStyle w:val="TOC2"/>
            <w:tabs>
              <w:tab w:val="left" w:pos="880"/>
              <w:tab w:val="right" w:leader="dot" w:pos="9350"/>
            </w:tabs>
            <w:rPr>
              <w:ins w:id="798" w:author="Anders Hejlsberg" w:date="2016-01-04T10:39:00Z"/>
              <w:rFonts w:eastAsiaTheme="minorEastAsia"/>
              <w:noProof/>
              <w:sz w:val="22"/>
            </w:rPr>
          </w:pPr>
          <w:ins w:id="799" w:author="Anders Hejlsberg" w:date="2016-01-04T10:39:00Z">
            <w:r>
              <w:fldChar w:fldCharType="begin"/>
            </w:r>
            <w:r>
              <w:instrText xml:space="preserve"> HYPERLINK \l "_Toc439666288" </w:instrText>
            </w:r>
            <w:r>
              <w:fldChar w:fldCharType="separate"/>
            </w:r>
            <w:r w:rsidR="00A3147C" w:rsidRPr="0066538F">
              <w:rPr>
                <w:rStyle w:val="Hyperlink"/>
                <w:noProof/>
              </w:rPr>
              <w:t>9.2</w:t>
            </w:r>
            <w:r w:rsidR="00A3147C">
              <w:rPr>
                <w:rFonts w:eastAsiaTheme="minorEastAsia"/>
                <w:noProof/>
                <w:sz w:val="22"/>
              </w:rPr>
              <w:tab/>
            </w:r>
            <w:r w:rsidR="00A3147C" w:rsidRPr="0066538F">
              <w:rPr>
                <w:rStyle w:val="Hyperlink"/>
                <w:noProof/>
              </w:rPr>
              <w:t>Enum Members</w:t>
            </w:r>
            <w:r w:rsidR="00A3147C">
              <w:rPr>
                <w:noProof/>
                <w:webHidden/>
              </w:rPr>
              <w:tab/>
            </w:r>
            <w:r w:rsidR="00A3147C">
              <w:rPr>
                <w:noProof/>
                <w:webHidden/>
              </w:rPr>
              <w:fldChar w:fldCharType="begin"/>
            </w:r>
            <w:r w:rsidR="00A3147C">
              <w:rPr>
                <w:noProof/>
                <w:webHidden/>
              </w:rPr>
              <w:instrText xml:space="preserve"> PAGEREF _Toc439666288 \h </w:instrText>
            </w:r>
            <w:r w:rsidR="00A3147C">
              <w:rPr>
                <w:noProof/>
                <w:webHidden/>
              </w:rPr>
            </w:r>
            <w:r w:rsidR="00A3147C">
              <w:rPr>
                <w:noProof/>
                <w:webHidden/>
              </w:rPr>
              <w:fldChar w:fldCharType="separate"/>
            </w:r>
            <w:r w:rsidR="00A3147C">
              <w:rPr>
                <w:noProof/>
                <w:webHidden/>
              </w:rPr>
              <w:t>138</w:t>
            </w:r>
            <w:r w:rsidR="00A3147C">
              <w:rPr>
                <w:noProof/>
                <w:webHidden/>
              </w:rPr>
              <w:fldChar w:fldCharType="end"/>
            </w:r>
            <w:r>
              <w:rPr>
                <w:noProof/>
              </w:rPr>
              <w:fldChar w:fldCharType="end"/>
            </w:r>
          </w:ins>
        </w:p>
        <w:p w14:paraId="453D0F59" w14:textId="77777777" w:rsidR="00A3147C" w:rsidRDefault="008B0D2E">
          <w:pPr>
            <w:pStyle w:val="TOC2"/>
            <w:tabs>
              <w:tab w:val="left" w:pos="880"/>
              <w:tab w:val="right" w:leader="dot" w:pos="9350"/>
            </w:tabs>
            <w:rPr>
              <w:ins w:id="800" w:author="Anders Hejlsberg" w:date="2016-01-04T10:39:00Z"/>
              <w:rFonts w:eastAsiaTheme="minorEastAsia"/>
              <w:noProof/>
              <w:sz w:val="22"/>
            </w:rPr>
          </w:pPr>
          <w:ins w:id="801" w:author="Anders Hejlsberg" w:date="2016-01-04T10:39:00Z">
            <w:r>
              <w:fldChar w:fldCharType="begin"/>
            </w:r>
            <w:r>
              <w:instrText xml:space="preserve"> HYPERLINK \l "_Toc439666289" </w:instrText>
            </w:r>
            <w:r>
              <w:fldChar w:fldCharType="separate"/>
            </w:r>
            <w:r w:rsidR="00A3147C" w:rsidRPr="0066538F">
              <w:rPr>
                <w:rStyle w:val="Hyperlink"/>
                <w:noProof/>
                <w:highlight w:val="white"/>
              </w:rPr>
              <w:t>9.3</w:t>
            </w:r>
            <w:r w:rsidR="00A3147C">
              <w:rPr>
                <w:rFonts w:eastAsiaTheme="minorEastAsia"/>
                <w:noProof/>
                <w:sz w:val="22"/>
              </w:rPr>
              <w:tab/>
            </w:r>
            <w:r w:rsidR="00A3147C" w:rsidRPr="0066538F">
              <w:rPr>
                <w:rStyle w:val="Hyperlink"/>
                <w:noProof/>
                <w:highlight w:val="white"/>
              </w:rPr>
              <w:t>Declaration Merging</w:t>
            </w:r>
            <w:r w:rsidR="00A3147C">
              <w:rPr>
                <w:noProof/>
                <w:webHidden/>
              </w:rPr>
              <w:tab/>
            </w:r>
            <w:r w:rsidR="00A3147C">
              <w:rPr>
                <w:noProof/>
                <w:webHidden/>
              </w:rPr>
              <w:fldChar w:fldCharType="begin"/>
            </w:r>
            <w:r w:rsidR="00A3147C">
              <w:rPr>
                <w:noProof/>
                <w:webHidden/>
              </w:rPr>
              <w:instrText xml:space="preserve"> PAGEREF _Toc439666289 \h </w:instrText>
            </w:r>
            <w:r w:rsidR="00A3147C">
              <w:rPr>
                <w:noProof/>
                <w:webHidden/>
              </w:rPr>
            </w:r>
            <w:r w:rsidR="00A3147C">
              <w:rPr>
                <w:noProof/>
                <w:webHidden/>
              </w:rPr>
              <w:fldChar w:fldCharType="separate"/>
            </w:r>
            <w:r w:rsidR="00A3147C">
              <w:rPr>
                <w:noProof/>
                <w:webHidden/>
              </w:rPr>
              <w:t>139</w:t>
            </w:r>
            <w:r w:rsidR="00A3147C">
              <w:rPr>
                <w:noProof/>
                <w:webHidden/>
              </w:rPr>
              <w:fldChar w:fldCharType="end"/>
            </w:r>
            <w:r>
              <w:rPr>
                <w:noProof/>
              </w:rPr>
              <w:fldChar w:fldCharType="end"/>
            </w:r>
          </w:ins>
        </w:p>
        <w:p w14:paraId="52829023" w14:textId="77777777" w:rsidR="00A3147C" w:rsidRDefault="008B0D2E">
          <w:pPr>
            <w:pStyle w:val="TOC2"/>
            <w:tabs>
              <w:tab w:val="left" w:pos="880"/>
              <w:tab w:val="right" w:leader="dot" w:pos="9350"/>
            </w:tabs>
            <w:rPr>
              <w:ins w:id="802" w:author="Anders Hejlsberg" w:date="2016-01-04T10:39:00Z"/>
              <w:rFonts w:eastAsiaTheme="minorEastAsia"/>
              <w:noProof/>
              <w:sz w:val="22"/>
            </w:rPr>
          </w:pPr>
          <w:ins w:id="803" w:author="Anders Hejlsberg" w:date="2016-01-04T10:39:00Z">
            <w:r>
              <w:fldChar w:fldCharType="begin"/>
            </w:r>
            <w:r>
              <w:instrText xml:space="preserve"> HYPERLINK \l "_Toc439666290" </w:instrText>
            </w:r>
            <w:r>
              <w:fldChar w:fldCharType="separate"/>
            </w:r>
            <w:r w:rsidR="00A3147C" w:rsidRPr="0066538F">
              <w:rPr>
                <w:rStyle w:val="Hyperlink"/>
                <w:noProof/>
              </w:rPr>
              <w:t>9.4</w:t>
            </w:r>
            <w:r w:rsidR="00A3147C">
              <w:rPr>
                <w:rFonts w:eastAsiaTheme="minorEastAsia"/>
                <w:noProof/>
                <w:sz w:val="22"/>
              </w:rPr>
              <w:tab/>
            </w:r>
            <w:r w:rsidR="00A3147C" w:rsidRPr="0066538F">
              <w:rPr>
                <w:rStyle w:val="Hyperlink"/>
                <w:noProof/>
              </w:rPr>
              <w:t>Constant Enum Declarations</w:t>
            </w:r>
            <w:r w:rsidR="00A3147C">
              <w:rPr>
                <w:noProof/>
                <w:webHidden/>
              </w:rPr>
              <w:tab/>
            </w:r>
            <w:r w:rsidR="00A3147C">
              <w:rPr>
                <w:noProof/>
                <w:webHidden/>
              </w:rPr>
              <w:fldChar w:fldCharType="begin"/>
            </w:r>
            <w:r w:rsidR="00A3147C">
              <w:rPr>
                <w:noProof/>
                <w:webHidden/>
              </w:rPr>
              <w:instrText xml:space="preserve"> PAGEREF _Toc439666290 \h </w:instrText>
            </w:r>
            <w:r w:rsidR="00A3147C">
              <w:rPr>
                <w:noProof/>
                <w:webHidden/>
              </w:rPr>
            </w:r>
            <w:r w:rsidR="00A3147C">
              <w:rPr>
                <w:noProof/>
                <w:webHidden/>
              </w:rPr>
              <w:fldChar w:fldCharType="separate"/>
            </w:r>
            <w:r w:rsidR="00A3147C">
              <w:rPr>
                <w:noProof/>
                <w:webHidden/>
              </w:rPr>
              <w:t>140</w:t>
            </w:r>
            <w:r w:rsidR="00A3147C">
              <w:rPr>
                <w:noProof/>
                <w:webHidden/>
              </w:rPr>
              <w:fldChar w:fldCharType="end"/>
            </w:r>
            <w:r>
              <w:rPr>
                <w:noProof/>
              </w:rPr>
              <w:fldChar w:fldCharType="end"/>
            </w:r>
          </w:ins>
        </w:p>
        <w:p w14:paraId="75E08181" w14:textId="77777777" w:rsidR="00A3147C" w:rsidRDefault="008B0D2E">
          <w:pPr>
            <w:pStyle w:val="TOC2"/>
            <w:tabs>
              <w:tab w:val="left" w:pos="880"/>
              <w:tab w:val="right" w:leader="dot" w:pos="9350"/>
            </w:tabs>
            <w:rPr>
              <w:ins w:id="804" w:author="Anders Hejlsberg" w:date="2016-01-04T10:39:00Z"/>
              <w:rFonts w:eastAsiaTheme="minorEastAsia"/>
              <w:noProof/>
              <w:sz w:val="22"/>
            </w:rPr>
          </w:pPr>
          <w:ins w:id="805" w:author="Anders Hejlsberg" w:date="2016-01-04T10:39:00Z">
            <w:r>
              <w:fldChar w:fldCharType="begin"/>
            </w:r>
            <w:r>
              <w:instrText xml:space="preserve"> HYPERLINK \l "_Toc439666291" </w:instrText>
            </w:r>
            <w:r>
              <w:fldChar w:fldCharType="separate"/>
            </w:r>
            <w:r w:rsidR="00A3147C" w:rsidRPr="0066538F">
              <w:rPr>
                <w:rStyle w:val="Hyperlink"/>
                <w:noProof/>
                <w:highlight w:val="white"/>
              </w:rPr>
              <w:t>9.5</w:t>
            </w:r>
            <w:r w:rsidR="00A3147C">
              <w:rPr>
                <w:rFonts w:eastAsiaTheme="minorEastAsia"/>
                <w:noProof/>
                <w:sz w:val="22"/>
              </w:rPr>
              <w:tab/>
            </w:r>
            <w:r w:rsidR="00A3147C" w:rsidRPr="0066538F">
              <w:rPr>
                <w:rStyle w:val="Hyperlink"/>
                <w:noProof/>
                <w:highlight w:val="white"/>
              </w:rPr>
              <w:t>Code Generation</w:t>
            </w:r>
            <w:r w:rsidR="00A3147C">
              <w:rPr>
                <w:noProof/>
                <w:webHidden/>
              </w:rPr>
              <w:tab/>
            </w:r>
            <w:r w:rsidR="00A3147C">
              <w:rPr>
                <w:noProof/>
                <w:webHidden/>
              </w:rPr>
              <w:fldChar w:fldCharType="begin"/>
            </w:r>
            <w:r w:rsidR="00A3147C">
              <w:rPr>
                <w:noProof/>
                <w:webHidden/>
              </w:rPr>
              <w:instrText xml:space="preserve"> PAGEREF _Toc439666291 \h </w:instrText>
            </w:r>
            <w:r w:rsidR="00A3147C">
              <w:rPr>
                <w:noProof/>
                <w:webHidden/>
              </w:rPr>
            </w:r>
            <w:r w:rsidR="00A3147C">
              <w:rPr>
                <w:noProof/>
                <w:webHidden/>
              </w:rPr>
              <w:fldChar w:fldCharType="separate"/>
            </w:r>
            <w:r w:rsidR="00A3147C">
              <w:rPr>
                <w:noProof/>
                <w:webHidden/>
              </w:rPr>
              <w:t>140</w:t>
            </w:r>
            <w:r w:rsidR="00A3147C">
              <w:rPr>
                <w:noProof/>
                <w:webHidden/>
              </w:rPr>
              <w:fldChar w:fldCharType="end"/>
            </w:r>
            <w:r>
              <w:rPr>
                <w:noProof/>
              </w:rPr>
              <w:fldChar w:fldCharType="end"/>
            </w:r>
          </w:ins>
        </w:p>
        <w:p w14:paraId="40D51631" w14:textId="77777777" w:rsidR="00A3147C" w:rsidRDefault="008B0D2E">
          <w:pPr>
            <w:pStyle w:val="TOC1"/>
            <w:rPr>
              <w:ins w:id="806" w:author="Anders Hejlsberg" w:date="2016-01-04T10:39:00Z"/>
              <w:rFonts w:eastAsiaTheme="minorEastAsia"/>
              <w:noProof/>
              <w:sz w:val="22"/>
            </w:rPr>
          </w:pPr>
          <w:ins w:id="807" w:author="Anders Hejlsberg" w:date="2016-01-04T10:39:00Z">
            <w:r>
              <w:fldChar w:fldCharType="begin"/>
            </w:r>
            <w:r>
              <w:instrText xml:space="preserve"> HYPERLINK \l "_Toc439666292" </w:instrText>
            </w:r>
            <w:r>
              <w:fldChar w:fldCharType="separate"/>
            </w:r>
            <w:r w:rsidR="00A3147C" w:rsidRPr="0066538F">
              <w:rPr>
                <w:rStyle w:val="Hyperlink"/>
                <w:noProof/>
              </w:rPr>
              <w:t>10</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_Toc439666292 \h </w:instrText>
            </w:r>
            <w:r w:rsidR="00A3147C">
              <w:rPr>
                <w:noProof/>
                <w:webHidden/>
              </w:rPr>
            </w:r>
            <w:r w:rsidR="00A3147C">
              <w:rPr>
                <w:noProof/>
                <w:webHidden/>
              </w:rPr>
              <w:fldChar w:fldCharType="separate"/>
            </w:r>
            <w:r w:rsidR="00A3147C">
              <w:rPr>
                <w:noProof/>
                <w:webHidden/>
              </w:rPr>
              <w:t>143</w:t>
            </w:r>
            <w:r w:rsidR="00A3147C">
              <w:rPr>
                <w:noProof/>
                <w:webHidden/>
              </w:rPr>
              <w:fldChar w:fldCharType="end"/>
            </w:r>
            <w:r>
              <w:rPr>
                <w:noProof/>
              </w:rPr>
              <w:fldChar w:fldCharType="end"/>
            </w:r>
          </w:ins>
        </w:p>
        <w:p w14:paraId="49C13808" w14:textId="77777777" w:rsidR="00A3147C" w:rsidRDefault="008B0D2E">
          <w:pPr>
            <w:pStyle w:val="TOC2"/>
            <w:tabs>
              <w:tab w:val="left" w:pos="880"/>
              <w:tab w:val="right" w:leader="dot" w:pos="9350"/>
            </w:tabs>
            <w:rPr>
              <w:ins w:id="808" w:author="Anders Hejlsberg" w:date="2016-01-04T10:39:00Z"/>
              <w:rFonts w:eastAsiaTheme="minorEastAsia"/>
              <w:noProof/>
              <w:sz w:val="22"/>
            </w:rPr>
          </w:pPr>
          <w:ins w:id="809" w:author="Anders Hejlsberg" w:date="2016-01-04T10:39:00Z">
            <w:r>
              <w:fldChar w:fldCharType="begin"/>
            </w:r>
            <w:r>
              <w:instrText xml:space="preserve"> HYPERLINK \l "_Toc439666293" </w:instrText>
            </w:r>
            <w:r>
              <w:fldChar w:fldCharType="separate"/>
            </w:r>
            <w:r w:rsidR="00A3147C" w:rsidRPr="0066538F">
              <w:rPr>
                <w:rStyle w:val="Hyperlink"/>
                <w:noProof/>
              </w:rPr>
              <w:t>10.1</w:t>
            </w:r>
            <w:r w:rsidR="00A3147C">
              <w:rPr>
                <w:rFonts w:eastAsiaTheme="minorEastAsia"/>
                <w:noProof/>
                <w:sz w:val="22"/>
              </w:rPr>
              <w:tab/>
            </w:r>
            <w:r w:rsidR="00A3147C" w:rsidRPr="0066538F">
              <w:rPr>
                <w:rStyle w:val="Hyperlink"/>
                <w:noProof/>
              </w:rPr>
              <w:t>Namespace Declarations</w:t>
            </w:r>
            <w:r w:rsidR="00A3147C">
              <w:rPr>
                <w:noProof/>
                <w:webHidden/>
              </w:rPr>
              <w:tab/>
            </w:r>
            <w:r w:rsidR="00A3147C">
              <w:rPr>
                <w:noProof/>
                <w:webHidden/>
              </w:rPr>
              <w:fldChar w:fldCharType="begin"/>
            </w:r>
            <w:r w:rsidR="00A3147C">
              <w:rPr>
                <w:noProof/>
                <w:webHidden/>
              </w:rPr>
              <w:instrText xml:space="preserve"> PAGEREF _Toc439666293 \h </w:instrText>
            </w:r>
            <w:r w:rsidR="00A3147C">
              <w:rPr>
                <w:noProof/>
                <w:webHidden/>
              </w:rPr>
            </w:r>
            <w:r w:rsidR="00A3147C">
              <w:rPr>
                <w:noProof/>
                <w:webHidden/>
              </w:rPr>
              <w:fldChar w:fldCharType="separate"/>
            </w:r>
            <w:r w:rsidR="00A3147C">
              <w:rPr>
                <w:noProof/>
                <w:webHidden/>
              </w:rPr>
              <w:t>143</w:t>
            </w:r>
            <w:r w:rsidR="00A3147C">
              <w:rPr>
                <w:noProof/>
                <w:webHidden/>
              </w:rPr>
              <w:fldChar w:fldCharType="end"/>
            </w:r>
            <w:r>
              <w:rPr>
                <w:noProof/>
              </w:rPr>
              <w:fldChar w:fldCharType="end"/>
            </w:r>
          </w:ins>
        </w:p>
        <w:p w14:paraId="148F69C5" w14:textId="77777777" w:rsidR="00A3147C" w:rsidRDefault="008B0D2E">
          <w:pPr>
            <w:pStyle w:val="TOC2"/>
            <w:tabs>
              <w:tab w:val="left" w:pos="880"/>
              <w:tab w:val="right" w:leader="dot" w:pos="9350"/>
            </w:tabs>
            <w:rPr>
              <w:ins w:id="810" w:author="Anders Hejlsberg" w:date="2016-01-04T10:39:00Z"/>
              <w:rFonts w:eastAsiaTheme="minorEastAsia"/>
              <w:noProof/>
              <w:sz w:val="22"/>
            </w:rPr>
          </w:pPr>
          <w:ins w:id="811" w:author="Anders Hejlsberg" w:date="2016-01-04T10:39:00Z">
            <w:r>
              <w:fldChar w:fldCharType="begin"/>
            </w:r>
            <w:r>
              <w:instrText xml:space="preserve"> HYPERLINK \l "_Toc439666294" </w:instrText>
            </w:r>
            <w:r>
              <w:fldChar w:fldCharType="separate"/>
            </w:r>
            <w:r w:rsidR="00A3147C" w:rsidRPr="0066538F">
              <w:rPr>
                <w:rStyle w:val="Hyperlink"/>
                <w:noProof/>
              </w:rPr>
              <w:t>10.2</w:t>
            </w:r>
            <w:r w:rsidR="00A3147C">
              <w:rPr>
                <w:rFonts w:eastAsiaTheme="minorEastAsia"/>
                <w:noProof/>
                <w:sz w:val="22"/>
              </w:rPr>
              <w:tab/>
            </w:r>
            <w:r w:rsidR="00A3147C" w:rsidRPr="0066538F">
              <w:rPr>
                <w:rStyle w:val="Hyperlink"/>
                <w:noProof/>
              </w:rPr>
              <w:t>Namespace Body</w:t>
            </w:r>
            <w:r w:rsidR="00A3147C">
              <w:rPr>
                <w:noProof/>
                <w:webHidden/>
              </w:rPr>
              <w:tab/>
            </w:r>
            <w:r w:rsidR="00A3147C">
              <w:rPr>
                <w:noProof/>
                <w:webHidden/>
              </w:rPr>
              <w:fldChar w:fldCharType="begin"/>
            </w:r>
            <w:r w:rsidR="00A3147C">
              <w:rPr>
                <w:noProof/>
                <w:webHidden/>
              </w:rPr>
              <w:instrText xml:space="preserve"> PAGEREF _Toc439666294 \h </w:instrText>
            </w:r>
            <w:r w:rsidR="00A3147C">
              <w:rPr>
                <w:noProof/>
                <w:webHidden/>
              </w:rPr>
            </w:r>
            <w:r w:rsidR="00A3147C">
              <w:rPr>
                <w:noProof/>
                <w:webHidden/>
              </w:rPr>
              <w:fldChar w:fldCharType="separate"/>
            </w:r>
            <w:r w:rsidR="00A3147C">
              <w:rPr>
                <w:noProof/>
                <w:webHidden/>
              </w:rPr>
              <w:t>145</w:t>
            </w:r>
            <w:r w:rsidR="00A3147C">
              <w:rPr>
                <w:noProof/>
                <w:webHidden/>
              </w:rPr>
              <w:fldChar w:fldCharType="end"/>
            </w:r>
            <w:r>
              <w:rPr>
                <w:noProof/>
              </w:rPr>
              <w:fldChar w:fldCharType="end"/>
            </w:r>
          </w:ins>
        </w:p>
        <w:p w14:paraId="5CD95C64" w14:textId="77777777" w:rsidR="00A3147C" w:rsidRDefault="008B0D2E">
          <w:pPr>
            <w:pStyle w:val="TOC2"/>
            <w:tabs>
              <w:tab w:val="left" w:pos="880"/>
              <w:tab w:val="right" w:leader="dot" w:pos="9350"/>
            </w:tabs>
            <w:rPr>
              <w:ins w:id="812" w:author="Anders Hejlsberg" w:date="2016-01-04T10:39:00Z"/>
              <w:rFonts w:eastAsiaTheme="minorEastAsia"/>
              <w:noProof/>
              <w:sz w:val="22"/>
            </w:rPr>
          </w:pPr>
          <w:ins w:id="813" w:author="Anders Hejlsberg" w:date="2016-01-04T10:39:00Z">
            <w:r>
              <w:fldChar w:fldCharType="begin"/>
            </w:r>
            <w:r>
              <w:instrText xml:space="preserve"> HYPERLINK \l "_Toc439666295" </w:instrText>
            </w:r>
            <w:r>
              <w:fldChar w:fldCharType="separate"/>
            </w:r>
            <w:r w:rsidR="00A3147C" w:rsidRPr="0066538F">
              <w:rPr>
                <w:rStyle w:val="Hyperlink"/>
                <w:noProof/>
              </w:rPr>
              <w:t>10.3</w:t>
            </w:r>
            <w:r w:rsidR="00A3147C">
              <w:rPr>
                <w:rFonts w:eastAsiaTheme="minorEastAsia"/>
                <w:noProof/>
                <w:sz w:val="22"/>
              </w:rPr>
              <w:tab/>
            </w:r>
            <w:r w:rsidR="00A3147C" w:rsidRPr="0066538F">
              <w:rPr>
                <w:rStyle w:val="Hyperlink"/>
                <w:noProof/>
              </w:rPr>
              <w:t>Import Alias Declarations</w:t>
            </w:r>
            <w:r w:rsidR="00A3147C">
              <w:rPr>
                <w:noProof/>
                <w:webHidden/>
              </w:rPr>
              <w:tab/>
            </w:r>
            <w:r w:rsidR="00A3147C">
              <w:rPr>
                <w:noProof/>
                <w:webHidden/>
              </w:rPr>
              <w:fldChar w:fldCharType="begin"/>
            </w:r>
            <w:r w:rsidR="00A3147C">
              <w:rPr>
                <w:noProof/>
                <w:webHidden/>
              </w:rPr>
              <w:instrText xml:space="preserve"> PAGEREF _Toc439666295 \h </w:instrText>
            </w:r>
            <w:r w:rsidR="00A3147C">
              <w:rPr>
                <w:noProof/>
                <w:webHidden/>
              </w:rPr>
            </w:r>
            <w:r w:rsidR="00A3147C">
              <w:rPr>
                <w:noProof/>
                <w:webHidden/>
              </w:rPr>
              <w:fldChar w:fldCharType="separate"/>
            </w:r>
            <w:r w:rsidR="00A3147C">
              <w:rPr>
                <w:noProof/>
                <w:webHidden/>
              </w:rPr>
              <w:t>145</w:t>
            </w:r>
            <w:r w:rsidR="00A3147C">
              <w:rPr>
                <w:noProof/>
                <w:webHidden/>
              </w:rPr>
              <w:fldChar w:fldCharType="end"/>
            </w:r>
            <w:r>
              <w:rPr>
                <w:noProof/>
              </w:rPr>
              <w:fldChar w:fldCharType="end"/>
            </w:r>
          </w:ins>
        </w:p>
        <w:p w14:paraId="19BA6084" w14:textId="77777777" w:rsidR="00A3147C" w:rsidRDefault="008B0D2E">
          <w:pPr>
            <w:pStyle w:val="TOC2"/>
            <w:tabs>
              <w:tab w:val="left" w:pos="880"/>
              <w:tab w:val="right" w:leader="dot" w:pos="9350"/>
            </w:tabs>
            <w:rPr>
              <w:ins w:id="814" w:author="Anders Hejlsberg" w:date="2016-01-04T10:39:00Z"/>
              <w:rFonts w:eastAsiaTheme="minorEastAsia"/>
              <w:noProof/>
              <w:sz w:val="22"/>
            </w:rPr>
          </w:pPr>
          <w:ins w:id="815" w:author="Anders Hejlsberg" w:date="2016-01-04T10:39:00Z">
            <w:r>
              <w:fldChar w:fldCharType="begin"/>
            </w:r>
            <w:r>
              <w:instrText xml:space="preserve"> HYPERLINK \l "_Toc439666296" </w:instrText>
            </w:r>
            <w:r>
              <w:fldChar w:fldCharType="separate"/>
            </w:r>
            <w:r w:rsidR="00A3147C" w:rsidRPr="0066538F">
              <w:rPr>
                <w:rStyle w:val="Hyperlink"/>
                <w:noProof/>
              </w:rPr>
              <w:t>10.4</w:t>
            </w:r>
            <w:r w:rsidR="00A3147C">
              <w:rPr>
                <w:rFonts w:eastAsiaTheme="minorEastAsia"/>
                <w:noProof/>
                <w:sz w:val="22"/>
              </w:rPr>
              <w:tab/>
            </w:r>
            <w:r w:rsidR="00A3147C" w:rsidRPr="0066538F">
              <w:rPr>
                <w:rStyle w:val="Hyperlink"/>
                <w:noProof/>
              </w:rPr>
              <w:t>Export Declarations</w:t>
            </w:r>
            <w:r w:rsidR="00A3147C">
              <w:rPr>
                <w:noProof/>
                <w:webHidden/>
              </w:rPr>
              <w:tab/>
            </w:r>
            <w:r w:rsidR="00A3147C">
              <w:rPr>
                <w:noProof/>
                <w:webHidden/>
              </w:rPr>
              <w:fldChar w:fldCharType="begin"/>
            </w:r>
            <w:r w:rsidR="00A3147C">
              <w:rPr>
                <w:noProof/>
                <w:webHidden/>
              </w:rPr>
              <w:instrText xml:space="preserve"> PAGEREF _Toc439666296 \h </w:instrText>
            </w:r>
            <w:r w:rsidR="00A3147C">
              <w:rPr>
                <w:noProof/>
                <w:webHidden/>
              </w:rPr>
            </w:r>
            <w:r w:rsidR="00A3147C">
              <w:rPr>
                <w:noProof/>
                <w:webHidden/>
              </w:rPr>
              <w:fldChar w:fldCharType="separate"/>
            </w:r>
            <w:r w:rsidR="00A3147C">
              <w:rPr>
                <w:noProof/>
                <w:webHidden/>
              </w:rPr>
              <w:t>147</w:t>
            </w:r>
            <w:r w:rsidR="00A3147C">
              <w:rPr>
                <w:noProof/>
                <w:webHidden/>
              </w:rPr>
              <w:fldChar w:fldCharType="end"/>
            </w:r>
            <w:r>
              <w:rPr>
                <w:noProof/>
              </w:rPr>
              <w:fldChar w:fldCharType="end"/>
            </w:r>
          </w:ins>
        </w:p>
        <w:p w14:paraId="1E1568EB" w14:textId="77777777" w:rsidR="00A3147C" w:rsidRDefault="008B0D2E">
          <w:pPr>
            <w:pStyle w:val="TOC2"/>
            <w:tabs>
              <w:tab w:val="left" w:pos="880"/>
              <w:tab w:val="right" w:leader="dot" w:pos="9350"/>
            </w:tabs>
            <w:rPr>
              <w:ins w:id="816" w:author="Anders Hejlsberg" w:date="2016-01-04T10:39:00Z"/>
              <w:rFonts w:eastAsiaTheme="minorEastAsia"/>
              <w:noProof/>
              <w:sz w:val="22"/>
            </w:rPr>
          </w:pPr>
          <w:ins w:id="817" w:author="Anders Hejlsberg" w:date="2016-01-04T10:39:00Z">
            <w:r>
              <w:fldChar w:fldCharType="begin"/>
            </w:r>
            <w:r>
              <w:instrText xml:space="preserve"> HYPERLINK \l "_Toc439666297" </w:instrText>
            </w:r>
            <w:r>
              <w:fldChar w:fldCharType="separate"/>
            </w:r>
            <w:r w:rsidR="00A3147C" w:rsidRPr="0066538F">
              <w:rPr>
                <w:rStyle w:val="Hyperlink"/>
                <w:noProof/>
              </w:rPr>
              <w:t>10.5</w:t>
            </w:r>
            <w:r w:rsidR="00A3147C">
              <w:rPr>
                <w:rFonts w:eastAsiaTheme="minorEastAsia"/>
                <w:noProof/>
                <w:sz w:val="22"/>
              </w:rPr>
              <w:tab/>
            </w:r>
            <w:r w:rsidR="00A3147C" w:rsidRPr="0066538F">
              <w:rPr>
                <w:rStyle w:val="Hyperlink"/>
                <w:noProof/>
              </w:rPr>
              <w:t>Declaration Merging</w:t>
            </w:r>
            <w:r w:rsidR="00A3147C">
              <w:rPr>
                <w:noProof/>
                <w:webHidden/>
              </w:rPr>
              <w:tab/>
            </w:r>
            <w:r w:rsidR="00A3147C">
              <w:rPr>
                <w:noProof/>
                <w:webHidden/>
              </w:rPr>
              <w:fldChar w:fldCharType="begin"/>
            </w:r>
            <w:r w:rsidR="00A3147C">
              <w:rPr>
                <w:noProof/>
                <w:webHidden/>
              </w:rPr>
              <w:instrText xml:space="preserve"> PAGEREF _Toc439666297 \h </w:instrText>
            </w:r>
            <w:r w:rsidR="00A3147C">
              <w:rPr>
                <w:noProof/>
                <w:webHidden/>
              </w:rPr>
            </w:r>
            <w:r w:rsidR="00A3147C">
              <w:rPr>
                <w:noProof/>
                <w:webHidden/>
              </w:rPr>
              <w:fldChar w:fldCharType="separate"/>
            </w:r>
            <w:r w:rsidR="00A3147C">
              <w:rPr>
                <w:noProof/>
                <w:webHidden/>
              </w:rPr>
              <w:t>148</w:t>
            </w:r>
            <w:r w:rsidR="00A3147C">
              <w:rPr>
                <w:noProof/>
                <w:webHidden/>
              </w:rPr>
              <w:fldChar w:fldCharType="end"/>
            </w:r>
            <w:r>
              <w:rPr>
                <w:noProof/>
              </w:rPr>
              <w:fldChar w:fldCharType="end"/>
            </w:r>
          </w:ins>
        </w:p>
        <w:p w14:paraId="3666C55B" w14:textId="77777777" w:rsidR="00A3147C" w:rsidRDefault="008B0D2E">
          <w:pPr>
            <w:pStyle w:val="TOC2"/>
            <w:tabs>
              <w:tab w:val="left" w:pos="880"/>
              <w:tab w:val="right" w:leader="dot" w:pos="9350"/>
            </w:tabs>
            <w:rPr>
              <w:ins w:id="818" w:author="Anders Hejlsberg" w:date="2016-01-04T10:39:00Z"/>
              <w:rFonts w:eastAsiaTheme="minorEastAsia"/>
              <w:noProof/>
              <w:sz w:val="22"/>
            </w:rPr>
          </w:pPr>
          <w:ins w:id="819" w:author="Anders Hejlsberg" w:date="2016-01-04T10:39:00Z">
            <w:r>
              <w:fldChar w:fldCharType="begin"/>
            </w:r>
            <w:r>
              <w:instrText xml:space="preserve"> HYPERLINK \l "_Toc439666298" </w:instrText>
            </w:r>
            <w:r>
              <w:fldChar w:fldCharType="separate"/>
            </w:r>
            <w:r w:rsidR="00A3147C" w:rsidRPr="0066538F">
              <w:rPr>
                <w:rStyle w:val="Hyperlink"/>
                <w:noProof/>
              </w:rPr>
              <w:t>10.6</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_Toc439666298 \h </w:instrText>
            </w:r>
            <w:r w:rsidR="00A3147C">
              <w:rPr>
                <w:noProof/>
                <w:webHidden/>
              </w:rPr>
            </w:r>
            <w:r w:rsidR="00A3147C">
              <w:rPr>
                <w:noProof/>
                <w:webHidden/>
              </w:rPr>
              <w:fldChar w:fldCharType="separate"/>
            </w:r>
            <w:r w:rsidR="00A3147C">
              <w:rPr>
                <w:noProof/>
                <w:webHidden/>
              </w:rPr>
              <w:t>150</w:t>
            </w:r>
            <w:r w:rsidR="00A3147C">
              <w:rPr>
                <w:noProof/>
                <w:webHidden/>
              </w:rPr>
              <w:fldChar w:fldCharType="end"/>
            </w:r>
            <w:r>
              <w:rPr>
                <w:noProof/>
              </w:rPr>
              <w:fldChar w:fldCharType="end"/>
            </w:r>
          </w:ins>
        </w:p>
        <w:p w14:paraId="1FAE0090" w14:textId="77777777" w:rsidR="00A3147C" w:rsidRDefault="008B0D2E">
          <w:pPr>
            <w:pStyle w:val="TOC1"/>
            <w:rPr>
              <w:ins w:id="820" w:author="Anders Hejlsberg" w:date="2016-01-04T10:39:00Z"/>
              <w:rFonts w:eastAsiaTheme="minorEastAsia"/>
              <w:noProof/>
              <w:sz w:val="22"/>
            </w:rPr>
          </w:pPr>
          <w:ins w:id="821" w:author="Anders Hejlsberg" w:date="2016-01-04T10:39:00Z">
            <w:r>
              <w:lastRenderedPageBreak/>
              <w:fldChar w:fldCharType="begin"/>
            </w:r>
            <w:r>
              <w:instrText xml:space="preserve"> HYPERLINK \l "_Toc439666299" </w:instrText>
            </w:r>
            <w:r>
              <w:fldChar w:fldCharType="separate"/>
            </w:r>
            <w:r w:rsidR="00A3147C" w:rsidRPr="0066538F">
              <w:rPr>
                <w:rStyle w:val="Hyperlink"/>
                <w:noProof/>
              </w:rPr>
              <w:t>11</w:t>
            </w:r>
            <w:r w:rsidR="00A3147C">
              <w:rPr>
                <w:rFonts w:eastAsiaTheme="minorEastAsia"/>
                <w:noProof/>
                <w:sz w:val="22"/>
              </w:rPr>
              <w:tab/>
            </w:r>
            <w:r w:rsidR="00A3147C" w:rsidRPr="0066538F">
              <w:rPr>
                <w:rStyle w:val="Hyperlink"/>
                <w:noProof/>
              </w:rPr>
              <w:t>Scripts and Modules</w:t>
            </w:r>
            <w:r w:rsidR="00A3147C">
              <w:rPr>
                <w:noProof/>
                <w:webHidden/>
              </w:rPr>
              <w:tab/>
            </w:r>
            <w:r w:rsidR="00A3147C">
              <w:rPr>
                <w:noProof/>
                <w:webHidden/>
              </w:rPr>
              <w:fldChar w:fldCharType="begin"/>
            </w:r>
            <w:r w:rsidR="00A3147C">
              <w:rPr>
                <w:noProof/>
                <w:webHidden/>
              </w:rPr>
              <w:instrText xml:space="preserve"> PAGEREF _Toc439666299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r>
              <w:rPr>
                <w:noProof/>
              </w:rPr>
              <w:fldChar w:fldCharType="end"/>
            </w:r>
          </w:ins>
        </w:p>
        <w:p w14:paraId="7158593E" w14:textId="77777777" w:rsidR="00A3147C" w:rsidRDefault="008B0D2E">
          <w:pPr>
            <w:pStyle w:val="TOC2"/>
            <w:tabs>
              <w:tab w:val="left" w:pos="880"/>
              <w:tab w:val="right" w:leader="dot" w:pos="9350"/>
            </w:tabs>
            <w:rPr>
              <w:ins w:id="822" w:author="Anders Hejlsberg" w:date="2016-01-04T10:39:00Z"/>
              <w:rFonts w:eastAsiaTheme="minorEastAsia"/>
              <w:noProof/>
              <w:sz w:val="22"/>
            </w:rPr>
          </w:pPr>
          <w:ins w:id="823" w:author="Anders Hejlsberg" w:date="2016-01-04T10:39:00Z">
            <w:r>
              <w:fldChar w:fldCharType="begin"/>
            </w:r>
            <w:r>
              <w:instrText xml:space="preserve"> HYPERLINK \l "_Toc439666300" </w:instrText>
            </w:r>
            <w:r>
              <w:fldChar w:fldCharType="separate"/>
            </w:r>
            <w:r w:rsidR="00A3147C" w:rsidRPr="0066538F">
              <w:rPr>
                <w:rStyle w:val="Hyperlink"/>
                <w:noProof/>
              </w:rPr>
              <w:t>11.1</w:t>
            </w:r>
            <w:r w:rsidR="00A3147C">
              <w:rPr>
                <w:rFonts w:eastAsiaTheme="minorEastAsia"/>
                <w:noProof/>
                <w:sz w:val="22"/>
              </w:rPr>
              <w:tab/>
            </w:r>
            <w:r w:rsidR="00A3147C" w:rsidRPr="0066538F">
              <w:rPr>
                <w:rStyle w:val="Hyperlink"/>
                <w:noProof/>
              </w:rPr>
              <w:t>Programs and Source Files</w:t>
            </w:r>
            <w:r w:rsidR="00A3147C">
              <w:rPr>
                <w:noProof/>
                <w:webHidden/>
              </w:rPr>
              <w:tab/>
            </w:r>
            <w:r w:rsidR="00A3147C">
              <w:rPr>
                <w:noProof/>
                <w:webHidden/>
              </w:rPr>
              <w:fldChar w:fldCharType="begin"/>
            </w:r>
            <w:r w:rsidR="00A3147C">
              <w:rPr>
                <w:noProof/>
                <w:webHidden/>
              </w:rPr>
              <w:instrText xml:space="preserve"> PAGEREF _Toc439666300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r>
              <w:rPr>
                <w:noProof/>
              </w:rPr>
              <w:fldChar w:fldCharType="end"/>
            </w:r>
          </w:ins>
        </w:p>
        <w:p w14:paraId="6564A3EB" w14:textId="77777777" w:rsidR="00A3147C" w:rsidRDefault="008B0D2E">
          <w:pPr>
            <w:pStyle w:val="TOC3"/>
            <w:rPr>
              <w:ins w:id="824" w:author="Anders Hejlsberg" w:date="2016-01-04T10:39:00Z"/>
              <w:rFonts w:eastAsiaTheme="minorEastAsia"/>
              <w:noProof/>
              <w:sz w:val="22"/>
            </w:rPr>
          </w:pPr>
          <w:ins w:id="825" w:author="Anders Hejlsberg" w:date="2016-01-04T10:39:00Z">
            <w:r>
              <w:fldChar w:fldCharType="begin"/>
            </w:r>
            <w:r>
              <w:instrText xml:space="preserve"> HYPERLINK \l "_Toc43966630</w:instrText>
            </w:r>
            <w:r>
              <w:instrText xml:space="preserve">1" </w:instrText>
            </w:r>
            <w:r>
              <w:fldChar w:fldCharType="separate"/>
            </w:r>
            <w:r w:rsidR="00A3147C" w:rsidRPr="0066538F">
              <w:rPr>
                <w:rStyle w:val="Hyperlink"/>
                <w:noProof/>
              </w:rPr>
              <w:t>11.1.1</w:t>
            </w:r>
            <w:r w:rsidR="00A3147C">
              <w:rPr>
                <w:rFonts w:eastAsiaTheme="minorEastAsia"/>
                <w:noProof/>
                <w:sz w:val="22"/>
              </w:rPr>
              <w:tab/>
            </w:r>
            <w:r w:rsidR="00A3147C" w:rsidRPr="0066538F">
              <w:rPr>
                <w:rStyle w:val="Hyperlink"/>
                <w:noProof/>
              </w:rPr>
              <w:t>Source Files Dependencies</w:t>
            </w:r>
            <w:r w:rsidR="00A3147C">
              <w:rPr>
                <w:noProof/>
                <w:webHidden/>
              </w:rPr>
              <w:tab/>
            </w:r>
            <w:r w:rsidR="00A3147C">
              <w:rPr>
                <w:noProof/>
                <w:webHidden/>
              </w:rPr>
              <w:fldChar w:fldCharType="begin"/>
            </w:r>
            <w:r w:rsidR="00A3147C">
              <w:rPr>
                <w:noProof/>
                <w:webHidden/>
              </w:rPr>
              <w:instrText xml:space="preserve"> PAGEREF _Toc439666301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r>
              <w:rPr>
                <w:noProof/>
              </w:rPr>
              <w:fldChar w:fldCharType="end"/>
            </w:r>
          </w:ins>
        </w:p>
        <w:p w14:paraId="60F16D13" w14:textId="77777777" w:rsidR="00A3147C" w:rsidRDefault="008B0D2E">
          <w:pPr>
            <w:pStyle w:val="TOC2"/>
            <w:tabs>
              <w:tab w:val="left" w:pos="880"/>
              <w:tab w:val="right" w:leader="dot" w:pos="9350"/>
            </w:tabs>
            <w:rPr>
              <w:ins w:id="826" w:author="Anders Hejlsberg" w:date="2016-01-04T10:39:00Z"/>
              <w:rFonts w:eastAsiaTheme="minorEastAsia"/>
              <w:noProof/>
              <w:sz w:val="22"/>
            </w:rPr>
          </w:pPr>
          <w:ins w:id="827" w:author="Anders Hejlsberg" w:date="2016-01-04T10:39:00Z">
            <w:r>
              <w:fldChar w:fldCharType="begin"/>
            </w:r>
            <w:r>
              <w:instrText xml:space="preserve"> HYPERLINK \l "_Toc439666302" </w:instrText>
            </w:r>
            <w:r>
              <w:fldChar w:fldCharType="separate"/>
            </w:r>
            <w:r w:rsidR="00A3147C" w:rsidRPr="0066538F">
              <w:rPr>
                <w:rStyle w:val="Hyperlink"/>
                <w:noProof/>
              </w:rPr>
              <w:t>11.2</w:t>
            </w:r>
            <w:r w:rsidR="00A3147C">
              <w:rPr>
                <w:rFonts w:eastAsiaTheme="minorEastAsia"/>
                <w:noProof/>
                <w:sz w:val="22"/>
              </w:rPr>
              <w:tab/>
            </w:r>
            <w:r w:rsidR="00A3147C" w:rsidRPr="0066538F">
              <w:rPr>
                <w:rStyle w:val="Hyperlink"/>
                <w:noProof/>
              </w:rPr>
              <w:t>Scripts</w:t>
            </w:r>
            <w:r w:rsidR="00A3147C">
              <w:rPr>
                <w:noProof/>
                <w:webHidden/>
              </w:rPr>
              <w:tab/>
            </w:r>
            <w:r w:rsidR="00A3147C">
              <w:rPr>
                <w:noProof/>
                <w:webHidden/>
              </w:rPr>
              <w:fldChar w:fldCharType="begin"/>
            </w:r>
            <w:r w:rsidR="00A3147C">
              <w:rPr>
                <w:noProof/>
                <w:webHidden/>
              </w:rPr>
              <w:instrText xml:space="preserve"> PAGEREF _Toc439666302 \h </w:instrText>
            </w:r>
            <w:r w:rsidR="00A3147C">
              <w:rPr>
                <w:noProof/>
                <w:webHidden/>
              </w:rPr>
            </w:r>
            <w:r w:rsidR="00A3147C">
              <w:rPr>
                <w:noProof/>
                <w:webHidden/>
              </w:rPr>
              <w:fldChar w:fldCharType="separate"/>
            </w:r>
            <w:r w:rsidR="00A3147C">
              <w:rPr>
                <w:noProof/>
                <w:webHidden/>
              </w:rPr>
              <w:t>154</w:t>
            </w:r>
            <w:r w:rsidR="00A3147C">
              <w:rPr>
                <w:noProof/>
                <w:webHidden/>
              </w:rPr>
              <w:fldChar w:fldCharType="end"/>
            </w:r>
            <w:r>
              <w:rPr>
                <w:noProof/>
              </w:rPr>
              <w:fldChar w:fldCharType="end"/>
            </w:r>
          </w:ins>
        </w:p>
        <w:p w14:paraId="28F251AA" w14:textId="77777777" w:rsidR="00A3147C" w:rsidRDefault="008B0D2E">
          <w:pPr>
            <w:pStyle w:val="TOC2"/>
            <w:tabs>
              <w:tab w:val="left" w:pos="880"/>
              <w:tab w:val="right" w:leader="dot" w:pos="9350"/>
            </w:tabs>
            <w:rPr>
              <w:ins w:id="828" w:author="Anders Hejlsberg" w:date="2016-01-04T10:39:00Z"/>
              <w:rFonts w:eastAsiaTheme="minorEastAsia"/>
              <w:noProof/>
              <w:sz w:val="22"/>
            </w:rPr>
          </w:pPr>
          <w:ins w:id="829" w:author="Anders Hejlsberg" w:date="2016-01-04T10:39:00Z">
            <w:r>
              <w:fldChar w:fldCharType="begin"/>
            </w:r>
            <w:r>
              <w:instrText xml:space="preserve"> HYPERLINK \l "_Toc439666303" </w:instrText>
            </w:r>
            <w:r>
              <w:fldChar w:fldCharType="separate"/>
            </w:r>
            <w:r w:rsidR="00A3147C" w:rsidRPr="0066538F">
              <w:rPr>
                <w:rStyle w:val="Hyperlink"/>
                <w:noProof/>
              </w:rPr>
              <w:t>11.3</w:t>
            </w:r>
            <w:r w:rsidR="00A3147C">
              <w:rPr>
                <w:rFonts w:eastAsiaTheme="minorEastAsia"/>
                <w:noProof/>
                <w:sz w:val="22"/>
              </w:rPr>
              <w:tab/>
            </w:r>
            <w:r w:rsidR="00A3147C" w:rsidRPr="0066538F">
              <w:rPr>
                <w:rStyle w:val="Hyperlink"/>
                <w:noProof/>
              </w:rPr>
              <w:t>Modules</w:t>
            </w:r>
            <w:r w:rsidR="00A3147C">
              <w:rPr>
                <w:noProof/>
                <w:webHidden/>
              </w:rPr>
              <w:tab/>
            </w:r>
            <w:r w:rsidR="00A3147C">
              <w:rPr>
                <w:noProof/>
                <w:webHidden/>
              </w:rPr>
              <w:fldChar w:fldCharType="begin"/>
            </w:r>
            <w:r w:rsidR="00A3147C">
              <w:rPr>
                <w:noProof/>
                <w:webHidden/>
              </w:rPr>
              <w:instrText xml:space="preserve"> PAGEREF _Toc439666303 \h </w:instrText>
            </w:r>
            <w:r w:rsidR="00A3147C">
              <w:rPr>
                <w:noProof/>
                <w:webHidden/>
              </w:rPr>
            </w:r>
            <w:r w:rsidR="00A3147C">
              <w:rPr>
                <w:noProof/>
                <w:webHidden/>
              </w:rPr>
              <w:fldChar w:fldCharType="separate"/>
            </w:r>
            <w:r w:rsidR="00A3147C">
              <w:rPr>
                <w:noProof/>
                <w:webHidden/>
              </w:rPr>
              <w:t>155</w:t>
            </w:r>
            <w:r w:rsidR="00A3147C">
              <w:rPr>
                <w:noProof/>
                <w:webHidden/>
              </w:rPr>
              <w:fldChar w:fldCharType="end"/>
            </w:r>
            <w:r>
              <w:rPr>
                <w:noProof/>
              </w:rPr>
              <w:fldChar w:fldCharType="end"/>
            </w:r>
          </w:ins>
        </w:p>
        <w:p w14:paraId="73339F7A" w14:textId="77777777" w:rsidR="00A3147C" w:rsidRDefault="008B0D2E">
          <w:pPr>
            <w:pStyle w:val="TOC3"/>
            <w:rPr>
              <w:ins w:id="830" w:author="Anders Hejlsberg" w:date="2016-01-04T10:39:00Z"/>
              <w:rFonts w:eastAsiaTheme="minorEastAsia"/>
              <w:noProof/>
              <w:sz w:val="22"/>
            </w:rPr>
          </w:pPr>
          <w:ins w:id="831" w:author="Anders Hejlsberg" w:date="2016-01-04T10:39:00Z">
            <w:r>
              <w:fldChar w:fldCharType="begin"/>
            </w:r>
            <w:r>
              <w:instrText xml:space="preserve"> HYPERLINK \l "_Toc439666304" </w:instrText>
            </w:r>
            <w:r>
              <w:fldChar w:fldCharType="separate"/>
            </w:r>
            <w:r w:rsidR="00A3147C" w:rsidRPr="0066538F">
              <w:rPr>
                <w:rStyle w:val="Hyperlink"/>
                <w:noProof/>
              </w:rPr>
              <w:t>11.3.1</w:t>
            </w:r>
            <w:r w:rsidR="00A3147C">
              <w:rPr>
                <w:rFonts w:eastAsiaTheme="minorEastAsia"/>
                <w:noProof/>
                <w:sz w:val="22"/>
              </w:rPr>
              <w:tab/>
            </w:r>
            <w:r w:rsidR="00A3147C" w:rsidRPr="0066538F">
              <w:rPr>
                <w:rStyle w:val="Hyperlink"/>
                <w:noProof/>
              </w:rPr>
              <w:t>Module Names</w:t>
            </w:r>
            <w:r w:rsidR="00A3147C">
              <w:rPr>
                <w:noProof/>
                <w:webHidden/>
              </w:rPr>
              <w:tab/>
            </w:r>
            <w:r w:rsidR="00A3147C">
              <w:rPr>
                <w:noProof/>
                <w:webHidden/>
              </w:rPr>
              <w:fldChar w:fldCharType="begin"/>
            </w:r>
            <w:r w:rsidR="00A3147C">
              <w:rPr>
                <w:noProof/>
                <w:webHidden/>
              </w:rPr>
              <w:instrText xml:space="preserve"> PAGEREF _Toc439666304 \h </w:instrText>
            </w:r>
            <w:r w:rsidR="00A3147C">
              <w:rPr>
                <w:noProof/>
                <w:webHidden/>
              </w:rPr>
            </w:r>
            <w:r w:rsidR="00A3147C">
              <w:rPr>
                <w:noProof/>
                <w:webHidden/>
              </w:rPr>
              <w:fldChar w:fldCharType="separate"/>
            </w:r>
            <w:r w:rsidR="00A3147C">
              <w:rPr>
                <w:noProof/>
                <w:webHidden/>
              </w:rPr>
              <w:t>157</w:t>
            </w:r>
            <w:r w:rsidR="00A3147C">
              <w:rPr>
                <w:noProof/>
                <w:webHidden/>
              </w:rPr>
              <w:fldChar w:fldCharType="end"/>
            </w:r>
            <w:r>
              <w:rPr>
                <w:noProof/>
              </w:rPr>
              <w:fldChar w:fldCharType="end"/>
            </w:r>
          </w:ins>
        </w:p>
        <w:p w14:paraId="1E79F86B" w14:textId="77777777" w:rsidR="00A3147C" w:rsidRDefault="008B0D2E">
          <w:pPr>
            <w:pStyle w:val="TOC3"/>
            <w:rPr>
              <w:ins w:id="832" w:author="Anders Hejlsberg" w:date="2016-01-04T10:39:00Z"/>
              <w:rFonts w:eastAsiaTheme="minorEastAsia"/>
              <w:noProof/>
              <w:sz w:val="22"/>
            </w:rPr>
          </w:pPr>
          <w:ins w:id="833" w:author="Anders Hejlsberg" w:date="2016-01-04T10:39:00Z">
            <w:r>
              <w:fldChar w:fldCharType="begin"/>
            </w:r>
            <w:r>
              <w:instrText xml:space="preserve"> HYPERLINK \l "_Toc439666305" </w:instrText>
            </w:r>
            <w:r>
              <w:fldChar w:fldCharType="separate"/>
            </w:r>
            <w:r w:rsidR="00A3147C" w:rsidRPr="0066538F">
              <w:rPr>
                <w:rStyle w:val="Hyperlink"/>
                <w:noProof/>
              </w:rPr>
              <w:t>11.3.2</w:t>
            </w:r>
            <w:r w:rsidR="00A3147C">
              <w:rPr>
                <w:rFonts w:eastAsiaTheme="minorEastAsia"/>
                <w:noProof/>
                <w:sz w:val="22"/>
              </w:rPr>
              <w:tab/>
            </w:r>
            <w:r w:rsidR="00A3147C" w:rsidRPr="0066538F">
              <w:rPr>
                <w:rStyle w:val="Hyperlink"/>
                <w:noProof/>
              </w:rPr>
              <w:t>Import Declarations</w:t>
            </w:r>
            <w:r w:rsidR="00A3147C">
              <w:rPr>
                <w:noProof/>
                <w:webHidden/>
              </w:rPr>
              <w:tab/>
            </w:r>
            <w:r w:rsidR="00A3147C">
              <w:rPr>
                <w:noProof/>
                <w:webHidden/>
              </w:rPr>
              <w:fldChar w:fldCharType="begin"/>
            </w:r>
            <w:r w:rsidR="00A3147C">
              <w:rPr>
                <w:noProof/>
                <w:webHidden/>
              </w:rPr>
              <w:instrText xml:space="preserve"> PAGEREF _Toc439666305 \h </w:instrText>
            </w:r>
            <w:r w:rsidR="00A3147C">
              <w:rPr>
                <w:noProof/>
                <w:webHidden/>
              </w:rPr>
            </w:r>
            <w:r w:rsidR="00A3147C">
              <w:rPr>
                <w:noProof/>
                <w:webHidden/>
              </w:rPr>
              <w:fldChar w:fldCharType="separate"/>
            </w:r>
            <w:r w:rsidR="00A3147C">
              <w:rPr>
                <w:noProof/>
                <w:webHidden/>
              </w:rPr>
              <w:t>157</w:t>
            </w:r>
            <w:r w:rsidR="00A3147C">
              <w:rPr>
                <w:noProof/>
                <w:webHidden/>
              </w:rPr>
              <w:fldChar w:fldCharType="end"/>
            </w:r>
            <w:r>
              <w:rPr>
                <w:noProof/>
              </w:rPr>
              <w:fldChar w:fldCharType="end"/>
            </w:r>
          </w:ins>
        </w:p>
        <w:p w14:paraId="483BE654" w14:textId="77777777" w:rsidR="00A3147C" w:rsidRDefault="008B0D2E">
          <w:pPr>
            <w:pStyle w:val="TOC3"/>
            <w:rPr>
              <w:ins w:id="834" w:author="Anders Hejlsberg" w:date="2016-01-04T10:39:00Z"/>
              <w:rFonts w:eastAsiaTheme="minorEastAsia"/>
              <w:noProof/>
              <w:sz w:val="22"/>
            </w:rPr>
          </w:pPr>
          <w:ins w:id="835" w:author="Anders Hejlsberg" w:date="2016-01-04T10:39:00Z">
            <w:r>
              <w:fldChar w:fldCharType="begin"/>
            </w:r>
            <w:r>
              <w:instrText xml:space="preserve"> HYPERLINK \l "_Toc439666306" </w:instrText>
            </w:r>
            <w:r>
              <w:fldChar w:fldCharType="separate"/>
            </w:r>
            <w:r w:rsidR="00A3147C" w:rsidRPr="0066538F">
              <w:rPr>
                <w:rStyle w:val="Hyperlink"/>
                <w:noProof/>
              </w:rPr>
              <w:t>11.3.3</w:t>
            </w:r>
            <w:r w:rsidR="00A3147C">
              <w:rPr>
                <w:rFonts w:eastAsiaTheme="minorEastAsia"/>
                <w:noProof/>
                <w:sz w:val="22"/>
              </w:rPr>
              <w:tab/>
            </w:r>
            <w:r w:rsidR="00A3147C" w:rsidRPr="0066538F">
              <w:rPr>
                <w:rStyle w:val="Hyperlink"/>
                <w:noProof/>
              </w:rPr>
              <w:t>Import Require Declarations</w:t>
            </w:r>
            <w:r w:rsidR="00A3147C">
              <w:rPr>
                <w:noProof/>
                <w:webHidden/>
              </w:rPr>
              <w:tab/>
            </w:r>
            <w:r w:rsidR="00A3147C">
              <w:rPr>
                <w:noProof/>
                <w:webHidden/>
              </w:rPr>
              <w:fldChar w:fldCharType="begin"/>
            </w:r>
            <w:r w:rsidR="00A3147C">
              <w:rPr>
                <w:noProof/>
                <w:webHidden/>
              </w:rPr>
              <w:instrText xml:space="preserve"> PAGEREF _Toc439666306 \h </w:instrText>
            </w:r>
            <w:r w:rsidR="00A3147C">
              <w:rPr>
                <w:noProof/>
                <w:webHidden/>
              </w:rPr>
            </w:r>
            <w:r w:rsidR="00A3147C">
              <w:rPr>
                <w:noProof/>
                <w:webHidden/>
              </w:rPr>
              <w:fldChar w:fldCharType="separate"/>
            </w:r>
            <w:r w:rsidR="00A3147C">
              <w:rPr>
                <w:noProof/>
                <w:webHidden/>
              </w:rPr>
              <w:t>158</w:t>
            </w:r>
            <w:r w:rsidR="00A3147C">
              <w:rPr>
                <w:noProof/>
                <w:webHidden/>
              </w:rPr>
              <w:fldChar w:fldCharType="end"/>
            </w:r>
            <w:r>
              <w:rPr>
                <w:noProof/>
              </w:rPr>
              <w:fldChar w:fldCharType="end"/>
            </w:r>
          </w:ins>
        </w:p>
        <w:p w14:paraId="3D000CF7" w14:textId="77777777" w:rsidR="00A3147C" w:rsidRDefault="008B0D2E">
          <w:pPr>
            <w:pStyle w:val="TOC3"/>
            <w:rPr>
              <w:ins w:id="836" w:author="Anders Hejlsberg" w:date="2016-01-04T10:39:00Z"/>
              <w:rFonts w:eastAsiaTheme="minorEastAsia"/>
              <w:noProof/>
              <w:sz w:val="22"/>
            </w:rPr>
          </w:pPr>
          <w:ins w:id="837" w:author="Anders Hejlsberg" w:date="2016-01-04T10:39:00Z">
            <w:r>
              <w:fldChar w:fldCharType="begin"/>
            </w:r>
            <w:r>
              <w:instrText xml:space="preserve"> HYPERLINK \l "_Toc439666307" </w:instrText>
            </w:r>
            <w:r>
              <w:fldChar w:fldCharType="separate"/>
            </w:r>
            <w:r w:rsidR="00A3147C" w:rsidRPr="0066538F">
              <w:rPr>
                <w:rStyle w:val="Hyperlink"/>
                <w:noProof/>
              </w:rPr>
              <w:t>11.3.4</w:t>
            </w:r>
            <w:r w:rsidR="00A3147C">
              <w:rPr>
                <w:rFonts w:eastAsiaTheme="minorEastAsia"/>
                <w:noProof/>
                <w:sz w:val="22"/>
              </w:rPr>
              <w:tab/>
            </w:r>
            <w:r w:rsidR="00A3147C" w:rsidRPr="0066538F">
              <w:rPr>
                <w:rStyle w:val="Hyperlink"/>
                <w:noProof/>
              </w:rPr>
              <w:t>Export Declarations</w:t>
            </w:r>
            <w:r w:rsidR="00A3147C">
              <w:rPr>
                <w:noProof/>
                <w:webHidden/>
              </w:rPr>
              <w:tab/>
            </w:r>
            <w:r w:rsidR="00A3147C">
              <w:rPr>
                <w:noProof/>
                <w:webHidden/>
              </w:rPr>
              <w:fldChar w:fldCharType="begin"/>
            </w:r>
            <w:r w:rsidR="00A3147C">
              <w:rPr>
                <w:noProof/>
                <w:webHidden/>
              </w:rPr>
              <w:instrText xml:space="preserve"> PAGEREF _Toc439666307 \h </w:instrText>
            </w:r>
            <w:r w:rsidR="00A3147C">
              <w:rPr>
                <w:noProof/>
                <w:webHidden/>
              </w:rPr>
            </w:r>
            <w:r w:rsidR="00A3147C">
              <w:rPr>
                <w:noProof/>
                <w:webHidden/>
              </w:rPr>
              <w:fldChar w:fldCharType="separate"/>
            </w:r>
            <w:r w:rsidR="00A3147C">
              <w:rPr>
                <w:noProof/>
                <w:webHidden/>
              </w:rPr>
              <w:t>159</w:t>
            </w:r>
            <w:r w:rsidR="00A3147C">
              <w:rPr>
                <w:noProof/>
                <w:webHidden/>
              </w:rPr>
              <w:fldChar w:fldCharType="end"/>
            </w:r>
            <w:r>
              <w:rPr>
                <w:noProof/>
              </w:rPr>
              <w:fldChar w:fldCharType="end"/>
            </w:r>
          </w:ins>
        </w:p>
        <w:p w14:paraId="45FE4183" w14:textId="77777777" w:rsidR="00A3147C" w:rsidRDefault="008B0D2E">
          <w:pPr>
            <w:pStyle w:val="TOC3"/>
            <w:rPr>
              <w:ins w:id="838" w:author="Anders Hejlsberg" w:date="2016-01-04T10:39:00Z"/>
              <w:rFonts w:eastAsiaTheme="minorEastAsia"/>
              <w:noProof/>
              <w:sz w:val="22"/>
            </w:rPr>
          </w:pPr>
          <w:ins w:id="839" w:author="Anders Hejlsberg" w:date="2016-01-04T10:39:00Z">
            <w:r>
              <w:fldChar w:fldCharType="begin"/>
            </w:r>
            <w:r>
              <w:instrText xml:space="preserve"> HYPERLINK \l "_Toc439666308" </w:instrText>
            </w:r>
            <w:r>
              <w:fldChar w:fldCharType="separate"/>
            </w:r>
            <w:r w:rsidR="00A3147C" w:rsidRPr="0066538F">
              <w:rPr>
                <w:rStyle w:val="Hyperlink"/>
                <w:noProof/>
              </w:rPr>
              <w:t>11.3.5</w:t>
            </w:r>
            <w:r w:rsidR="00A3147C">
              <w:rPr>
                <w:rFonts w:eastAsiaTheme="minorEastAsia"/>
                <w:noProof/>
                <w:sz w:val="22"/>
              </w:rPr>
              <w:tab/>
            </w:r>
            <w:r w:rsidR="00A3147C" w:rsidRPr="0066538F">
              <w:rPr>
                <w:rStyle w:val="Hyperlink"/>
                <w:noProof/>
              </w:rPr>
              <w:t>Export Assignments</w:t>
            </w:r>
            <w:r w:rsidR="00A3147C">
              <w:rPr>
                <w:noProof/>
                <w:webHidden/>
              </w:rPr>
              <w:tab/>
            </w:r>
            <w:r w:rsidR="00A3147C">
              <w:rPr>
                <w:noProof/>
                <w:webHidden/>
              </w:rPr>
              <w:fldChar w:fldCharType="begin"/>
            </w:r>
            <w:r w:rsidR="00A3147C">
              <w:rPr>
                <w:noProof/>
                <w:webHidden/>
              </w:rPr>
              <w:instrText xml:space="preserve"> PAGEREF _Toc439666308 \h </w:instrText>
            </w:r>
            <w:r w:rsidR="00A3147C">
              <w:rPr>
                <w:noProof/>
                <w:webHidden/>
              </w:rPr>
            </w:r>
            <w:r w:rsidR="00A3147C">
              <w:rPr>
                <w:noProof/>
                <w:webHidden/>
              </w:rPr>
              <w:fldChar w:fldCharType="separate"/>
            </w:r>
            <w:r w:rsidR="00A3147C">
              <w:rPr>
                <w:noProof/>
                <w:webHidden/>
              </w:rPr>
              <w:t>162</w:t>
            </w:r>
            <w:r w:rsidR="00A3147C">
              <w:rPr>
                <w:noProof/>
                <w:webHidden/>
              </w:rPr>
              <w:fldChar w:fldCharType="end"/>
            </w:r>
            <w:r>
              <w:rPr>
                <w:noProof/>
              </w:rPr>
              <w:fldChar w:fldCharType="end"/>
            </w:r>
          </w:ins>
        </w:p>
        <w:p w14:paraId="46241A01" w14:textId="77777777" w:rsidR="00A3147C" w:rsidRDefault="008B0D2E">
          <w:pPr>
            <w:pStyle w:val="TOC3"/>
            <w:rPr>
              <w:ins w:id="840" w:author="Anders Hejlsberg" w:date="2016-01-04T10:39:00Z"/>
              <w:rFonts w:eastAsiaTheme="minorEastAsia"/>
              <w:noProof/>
              <w:sz w:val="22"/>
            </w:rPr>
          </w:pPr>
          <w:ins w:id="841" w:author="Anders Hejlsberg" w:date="2016-01-04T10:39:00Z">
            <w:r>
              <w:fldChar w:fldCharType="begin"/>
            </w:r>
            <w:r>
              <w:instrText xml:space="preserve"> HYPERLINK \l "_Toc439666309" </w:instrText>
            </w:r>
            <w:r>
              <w:fldChar w:fldCharType="separate"/>
            </w:r>
            <w:r w:rsidR="00A3147C" w:rsidRPr="0066538F">
              <w:rPr>
                <w:rStyle w:val="Hyperlink"/>
                <w:noProof/>
              </w:rPr>
              <w:t>11.3.6</w:t>
            </w:r>
            <w:r w:rsidR="00A3147C">
              <w:rPr>
                <w:rFonts w:eastAsiaTheme="minorEastAsia"/>
                <w:noProof/>
                <w:sz w:val="22"/>
              </w:rPr>
              <w:tab/>
            </w:r>
            <w:r w:rsidR="00A3147C" w:rsidRPr="0066538F">
              <w:rPr>
                <w:rStyle w:val="Hyperlink"/>
                <w:noProof/>
              </w:rPr>
              <w:t>CommonJS Modules</w:t>
            </w:r>
            <w:r w:rsidR="00A3147C">
              <w:rPr>
                <w:noProof/>
                <w:webHidden/>
              </w:rPr>
              <w:tab/>
            </w:r>
            <w:r w:rsidR="00A3147C">
              <w:rPr>
                <w:noProof/>
                <w:webHidden/>
              </w:rPr>
              <w:fldChar w:fldCharType="begin"/>
            </w:r>
            <w:r w:rsidR="00A3147C">
              <w:rPr>
                <w:noProof/>
                <w:webHidden/>
              </w:rPr>
              <w:instrText xml:space="preserve"> PAGEREF _Toc439666309 \h </w:instrText>
            </w:r>
            <w:r w:rsidR="00A3147C">
              <w:rPr>
                <w:noProof/>
                <w:webHidden/>
              </w:rPr>
            </w:r>
            <w:r w:rsidR="00A3147C">
              <w:rPr>
                <w:noProof/>
                <w:webHidden/>
              </w:rPr>
              <w:fldChar w:fldCharType="separate"/>
            </w:r>
            <w:r w:rsidR="00A3147C">
              <w:rPr>
                <w:noProof/>
                <w:webHidden/>
              </w:rPr>
              <w:t>163</w:t>
            </w:r>
            <w:r w:rsidR="00A3147C">
              <w:rPr>
                <w:noProof/>
                <w:webHidden/>
              </w:rPr>
              <w:fldChar w:fldCharType="end"/>
            </w:r>
            <w:r>
              <w:rPr>
                <w:noProof/>
              </w:rPr>
              <w:fldChar w:fldCharType="end"/>
            </w:r>
          </w:ins>
        </w:p>
        <w:p w14:paraId="720662EA" w14:textId="77777777" w:rsidR="00A3147C" w:rsidRDefault="008B0D2E">
          <w:pPr>
            <w:pStyle w:val="TOC3"/>
            <w:rPr>
              <w:ins w:id="842" w:author="Anders Hejlsberg" w:date="2016-01-04T10:39:00Z"/>
              <w:rFonts w:eastAsiaTheme="minorEastAsia"/>
              <w:noProof/>
              <w:sz w:val="22"/>
            </w:rPr>
          </w:pPr>
          <w:ins w:id="843" w:author="Anders Hejlsberg" w:date="2016-01-04T10:39:00Z">
            <w:r>
              <w:fldChar w:fldCharType="begin"/>
            </w:r>
            <w:r>
              <w:instrText xml:space="preserve"> HYPERLINK \l "_Toc439666310" </w:instrText>
            </w:r>
            <w:r>
              <w:fldChar w:fldCharType="separate"/>
            </w:r>
            <w:r w:rsidR="00A3147C" w:rsidRPr="0066538F">
              <w:rPr>
                <w:rStyle w:val="Hyperlink"/>
                <w:noProof/>
              </w:rPr>
              <w:t>11.3.7</w:t>
            </w:r>
            <w:r w:rsidR="00A3147C">
              <w:rPr>
                <w:rFonts w:eastAsiaTheme="minorEastAsia"/>
                <w:noProof/>
                <w:sz w:val="22"/>
              </w:rPr>
              <w:tab/>
            </w:r>
            <w:r w:rsidR="00A3147C" w:rsidRPr="0066538F">
              <w:rPr>
                <w:rStyle w:val="Hyperlink"/>
                <w:noProof/>
              </w:rPr>
              <w:t>AMD Modules</w:t>
            </w:r>
            <w:r w:rsidR="00A3147C">
              <w:rPr>
                <w:noProof/>
                <w:webHidden/>
              </w:rPr>
              <w:tab/>
            </w:r>
            <w:r w:rsidR="00A3147C">
              <w:rPr>
                <w:noProof/>
                <w:webHidden/>
              </w:rPr>
              <w:fldChar w:fldCharType="begin"/>
            </w:r>
            <w:r w:rsidR="00A3147C">
              <w:rPr>
                <w:noProof/>
                <w:webHidden/>
              </w:rPr>
              <w:instrText xml:space="preserve"> PAGEREF _Toc439666310 \h </w:instrText>
            </w:r>
            <w:r w:rsidR="00A3147C">
              <w:rPr>
                <w:noProof/>
                <w:webHidden/>
              </w:rPr>
            </w:r>
            <w:r w:rsidR="00A3147C">
              <w:rPr>
                <w:noProof/>
                <w:webHidden/>
              </w:rPr>
              <w:fldChar w:fldCharType="separate"/>
            </w:r>
            <w:r w:rsidR="00A3147C">
              <w:rPr>
                <w:noProof/>
                <w:webHidden/>
              </w:rPr>
              <w:t>165</w:t>
            </w:r>
            <w:r w:rsidR="00A3147C">
              <w:rPr>
                <w:noProof/>
                <w:webHidden/>
              </w:rPr>
              <w:fldChar w:fldCharType="end"/>
            </w:r>
            <w:r>
              <w:rPr>
                <w:noProof/>
              </w:rPr>
              <w:fldChar w:fldCharType="end"/>
            </w:r>
          </w:ins>
        </w:p>
        <w:p w14:paraId="7A0DA0F1" w14:textId="77777777" w:rsidR="00A3147C" w:rsidRDefault="008B0D2E">
          <w:pPr>
            <w:pStyle w:val="TOC1"/>
            <w:rPr>
              <w:ins w:id="844" w:author="Anders Hejlsberg" w:date="2016-01-04T10:39:00Z"/>
              <w:rFonts w:eastAsiaTheme="minorEastAsia"/>
              <w:noProof/>
              <w:sz w:val="22"/>
            </w:rPr>
          </w:pPr>
          <w:ins w:id="845" w:author="Anders Hejlsberg" w:date="2016-01-04T10:39:00Z">
            <w:r>
              <w:fldChar w:fldCharType="begin"/>
            </w:r>
            <w:r>
              <w:instrText xml:space="preserve"> HYPERLINK \l "_Toc439666311" </w:instrText>
            </w:r>
            <w:r>
              <w:fldChar w:fldCharType="separate"/>
            </w:r>
            <w:r w:rsidR="00A3147C" w:rsidRPr="0066538F">
              <w:rPr>
                <w:rStyle w:val="Hyperlink"/>
                <w:noProof/>
              </w:rPr>
              <w:t>12</w:t>
            </w:r>
            <w:r w:rsidR="00A3147C">
              <w:rPr>
                <w:rFonts w:eastAsiaTheme="minorEastAsia"/>
                <w:noProof/>
                <w:sz w:val="22"/>
              </w:rPr>
              <w:tab/>
            </w:r>
            <w:r w:rsidR="00A3147C" w:rsidRPr="0066538F">
              <w:rPr>
                <w:rStyle w:val="Hyperlink"/>
                <w:noProof/>
              </w:rPr>
              <w:t>Ambients</w:t>
            </w:r>
            <w:r w:rsidR="00A3147C">
              <w:rPr>
                <w:noProof/>
                <w:webHidden/>
              </w:rPr>
              <w:tab/>
            </w:r>
            <w:r w:rsidR="00A3147C">
              <w:rPr>
                <w:noProof/>
                <w:webHidden/>
              </w:rPr>
              <w:fldChar w:fldCharType="begin"/>
            </w:r>
            <w:r w:rsidR="00A3147C">
              <w:rPr>
                <w:noProof/>
                <w:webHidden/>
              </w:rPr>
              <w:instrText xml:space="preserve"> PAGEREF _Toc439666311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r>
              <w:rPr>
                <w:noProof/>
              </w:rPr>
              <w:fldChar w:fldCharType="end"/>
            </w:r>
          </w:ins>
        </w:p>
        <w:p w14:paraId="77E43A27" w14:textId="77777777" w:rsidR="00A3147C" w:rsidRDefault="008B0D2E">
          <w:pPr>
            <w:pStyle w:val="TOC2"/>
            <w:tabs>
              <w:tab w:val="left" w:pos="880"/>
              <w:tab w:val="right" w:leader="dot" w:pos="9350"/>
            </w:tabs>
            <w:rPr>
              <w:ins w:id="846" w:author="Anders Hejlsberg" w:date="2016-01-04T10:39:00Z"/>
              <w:rFonts w:eastAsiaTheme="minorEastAsia"/>
              <w:noProof/>
              <w:sz w:val="22"/>
            </w:rPr>
          </w:pPr>
          <w:ins w:id="847" w:author="Anders Hejlsberg" w:date="2016-01-04T10:39:00Z">
            <w:r>
              <w:fldChar w:fldCharType="begin"/>
            </w:r>
            <w:r>
              <w:instrText xml:space="preserve"> HYPERLINK \l "_Toc439666312" </w:instrText>
            </w:r>
            <w:r>
              <w:fldChar w:fldCharType="separate"/>
            </w:r>
            <w:r w:rsidR="00A3147C" w:rsidRPr="0066538F">
              <w:rPr>
                <w:rStyle w:val="Hyperlink"/>
                <w:noProof/>
              </w:rPr>
              <w:t>12.1</w:t>
            </w:r>
            <w:r w:rsidR="00A3147C">
              <w:rPr>
                <w:rFonts w:eastAsiaTheme="minorEastAsia"/>
                <w:noProof/>
                <w:sz w:val="22"/>
              </w:rPr>
              <w:tab/>
            </w:r>
            <w:r w:rsidR="00A3147C" w:rsidRPr="0066538F">
              <w:rPr>
                <w:rStyle w:val="Hyperlink"/>
                <w:noProof/>
              </w:rPr>
              <w:t>Ambient Declarations</w:t>
            </w:r>
            <w:r w:rsidR="00A3147C">
              <w:rPr>
                <w:noProof/>
                <w:webHidden/>
              </w:rPr>
              <w:tab/>
            </w:r>
            <w:r w:rsidR="00A3147C">
              <w:rPr>
                <w:noProof/>
                <w:webHidden/>
              </w:rPr>
              <w:fldChar w:fldCharType="begin"/>
            </w:r>
            <w:r w:rsidR="00A3147C">
              <w:rPr>
                <w:noProof/>
                <w:webHidden/>
              </w:rPr>
              <w:instrText xml:space="preserve"> PAGEREF _Toc439666312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r>
              <w:rPr>
                <w:noProof/>
              </w:rPr>
              <w:fldChar w:fldCharType="end"/>
            </w:r>
          </w:ins>
        </w:p>
        <w:p w14:paraId="0997ED12" w14:textId="77777777" w:rsidR="00A3147C" w:rsidRDefault="008B0D2E">
          <w:pPr>
            <w:pStyle w:val="TOC3"/>
            <w:rPr>
              <w:ins w:id="848" w:author="Anders Hejlsberg" w:date="2016-01-04T10:39:00Z"/>
              <w:rFonts w:eastAsiaTheme="minorEastAsia"/>
              <w:noProof/>
              <w:sz w:val="22"/>
            </w:rPr>
          </w:pPr>
          <w:ins w:id="849" w:author="Anders Hejlsberg" w:date="2016-01-04T10:39:00Z">
            <w:r>
              <w:fldChar w:fldCharType="begin"/>
            </w:r>
            <w:r>
              <w:instrText xml:space="preserve"> HYPERLINK \l "_Toc439666313" </w:instrText>
            </w:r>
            <w:r>
              <w:fldChar w:fldCharType="separate"/>
            </w:r>
            <w:r w:rsidR="00A3147C" w:rsidRPr="0066538F">
              <w:rPr>
                <w:rStyle w:val="Hyperlink"/>
                <w:noProof/>
              </w:rPr>
              <w:t>12.1.1</w:t>
            </w:r>
            <w:r w:rsidR="00A3147C">
              <w:rPr>
                <w:rFonts w:eastAsiaTheme="minorEastAsia"/>
                <w:noProof/>
                <w:sz w:val="22"/>
              </w:rPr>
              <w:tab/>
            </w:r>
            <w:r w:rsidR="00A3147C" w:rsidRPr="0066538F">
              <w:rPr>
                <w:rStyle w:val="Hyperlink"/>
                <w:noProof/>
              </w:rPr>
              <w:t>Ambient Variable Declarations</w:t>
            </w:r>
            <w:r w:rsidR="00A3147C">
              <w:rPr>
                <w:noProof/>
                <w:webHidden/>
              </w:rPr>
              <w:tab/>
            </w:r>
            <w:r w:rsidR="00A3147C">
              <w:rPr>
                <w:noProof/>
                <w:webHidden/>
              </w:rPr>
              <w:fldChar w:fldCharType="begin"/>
            </w:r>
            <w:r w:rsidR="00A3147C">
              <w:rPr>
                <w:noProof/>
                <w:webHidden/>
              </w:rPr>
              <w:instrText xml:space="preserve"> PAGEREF _Toc439666313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r>
              <w:rPr>
                <w:noProof/>
              </w:rPr>
              <w:fldChar w:fldCharType="end"/>
            </w:r>
          </w:ins>
        </w:p>
        <w:p w14:paraId="246E8B9B" w14:textId="77777777" w:rsidR="00A3147C" w:rsidRDefault="008B0D2E">
          <w:pPr>
            <w:pStyle w:val="TOC3"/>
            <w:rPr>
              <w:ins w:id="850" w:author="Anders Hejlsberg" w:date="2016-01-04T10:39:00Z"/>
              <w:rFonts w:eastAsiaTheme="minorEastAsia"/>
              <w:noProof/>
              <w:sz w:val="22"/>
            </w:rPr>
          </w:pPr>
          <w:ins w:id="851" w:author="Anders Hejlsberg" w:date="2016-01-04T10:39:00Z">
            <w:r>
              <w:fldChar w:fldCharType="begin"/>
            </w:r>
            <w:r>
              <w:instrText xml:space="preserve"> HYPERLINK \l "_Toc439666314" </w:instrText>
            </w:r>
            <w:r>
              <w:fldChar w:fldCharType="separate"/>
            </w:r>
            <w:r w:rsidR="00A3147C" w:rsidRPr="0066538F">
              <w:rPr>
                <w:rStyle w:val="Hyperlink"/>
                <w:noProof/>
              </w:rPr>
              <w:t>12.1.2</w:t>
            </w:r>
            <w:r w:rsidR="00A3147C">
              <w:rPr>
                <w:rFonts w:eastAsiaTheme="minorEastAsia"/>
                <w:noProof/>
                <w:sz w:val="22"/>
              </w:rPr>
              <w:tab/>
            </w:r>
            <w:r w:rsidR="00A3147C" w:rsidRPr="0066538F">
              <w:rPr>
                <w:rStyle w:val="Hyperlink"/>
                <w:noProof/>
              </w:rPr>
              <w:t>Ambient Function Declarations</w:t>
            </w:r>
            <w:r w:rsidR="00A3147C">
              <w:rPr>
                <w:noProof/>
                <w:webHidden/>
              </w:rPr>
              <w:tab/>
            </w:r>
            <w:r w:rsidR="00A3147C">
              <w:rPr>
                <w:noProof/>
                <w:webHidden/>
              </w:rPr>
              <w:fldChar w:fldCharType="begin"/>
            </w:r>
            <w:r w:rsidR="00A3147C">
              <w:rPr>
                <w:noProof/>
                <w:webHidden/>
              </w:rPr>
              <w:instrText xml:space="preserve"> PAGEREF _Toc439666314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r>
              <w:rPr>
                <w:noProof/>
              </w:rPr>
              <w:fldChar w:fldCharType="end"/>
            </w:r>
          </w:ins>
        </w:p>
        <w:p w14:paraId="3FEE7866" w14:textId="77777777" w:rsidR="00A3147C" w:rsidRDefault="008B0D2E">
          <w:pPr>
            <w:pStyle w:val="TOC3"/>
            <w:rPr>
              <w:ins w:id="852" w:author="Anders Hejlsberg" w:date="2016-01-04T10:39:00Z"/>
              <w:rFonts w:eastAsiaTheme="minorEastAsia"/>
              <w:noProof/>
              <w:sz w:val="22"/>
            </w:rPr>
          </w:pPr>
          <w:ins w:id="853" w:author="Anders Hejlsberg" w:date="2016-01-04T10:39:00Z">
            <w:r>
              <w:fldChar w:fldCharType="begin"/>
            </w:r>
            <w:r>
              <w:instrText xml:space="preserve"> HYPERLINK \l "_Toc</w:instrText>
            </w:r>
            <w:r>
              <w:instrText xml:space="preserve">439666315" </w:instrText>
            </w:r>
            <w:r>
              <w:fldChar w:fldCharType="separate"/>
            </w:r>
            <w:r w:rsidR="00A3147C" w:rsidRPr="0066538F">
              <w:rPr>
                <w:rStyle w:val="Hyperlink"/>
                <w:noProof/>
              </w:rPr>
              <w:t>12.1.3</w:t>
            </w:r>
            <w:r w:rsidR="00A3147C">
              <w:rPr>
                <w:rFonts w:eastAsiaTheme="minorEastAsia"/>
                <w:noProof/>
                <w:sz w:val="22"/>
              </w:rPr>
              <w:tab/>
            </w:r>
            <w:r w:rsidR="00A3147C" w:rsidRPr="0066538F">
              <w:rPr>
                <w:rStyle w:val="Hyperlink"/>
                <w:noProof/>
              </w:rPr>
              <w:t>Ambient Class Declarations</w:t>
            </w:r>
            <w:r w:rsidR="00A3147C">
              <w:rPr>
                <w:noProof/>
                <w:webHidden/>
              </w:rPr>
              <w:tab/>
            </w:r>
            <w:r w:rsidR="00A3147C">
              <w:rPr>
                <w:noProof/>
                <w:webHidden/>
              </w:rPr>
              <w:fldChar w:fldCharType="begin"/>
            </w:r>
            <w:r w:rsidR="00A3147C">
              <w:rPr>
                <w:noProof/>
                <w:webHidden/>
              </w:rPr>
              <w:instrText xml:space="preserve"> PAGEREF _Toc439666315 \h </w:instrText>
            </w:r>
            <w:r w:rsidR="00A3147C">
              <w:rPr>
                <w:noProof/>
                <w:webHidden/>
              </w:rPr>
            </w:r>
            <w:r w:rsidR="00A3147C">
              <w:rPr>
                <w:noProof/>
                <w:webHidden/>
              </w:rPr>
              <w:fldChar w:fldCharType="separate"/>
            </w:r>
            <w:r w:rsidR="00A3147C">
              <w:rPr>
                <w:noProof/>
                <w:webHidden/>
              </w:rPr>
              <w:t>168</w:t>
            </w:r>
            <w:r w:rsidR="00A3147C">
              <w:rPr>
                <w:noProof/>
                <w:webHidden/>
              </w:rPr>
              <w:fldChar w:fldCharType="end"/>
            </w:r>
            <w:r>
              <w:rPr>
                <w:noProof/>
              </w:rPr>
              <w:fldChar w:fldCharType="end"/>
            </w:r>
          </w:ins>
        </w:p>
        <w:p w14:paraId="3A8DB8A6" w14:textId="77777777" w:rsidR="00A3147C" w:rsidRDefault="008B0D2E">
          <w:pPr>
            <w:pStyle w:val="TOC3"/>
            <w:rPr>
              <w:ins w:id="854" w:author="Anders Hejlsberg" w:date="2016-01-04T10:39:00Z"/>
              <w:rFonts w:eastAsiaTheme="minorEastAsia"/>
              <w:noProof/>
              <w:sz w:val="22"/>
            </w:rPr>
          </w:pPr>
          <w:ins w:id="855" w:author="Anders Hejlsberg" w:date="2016-01-04T10:39:00Z">
            <w:r>
              <w:fldChar w:fldCharType="begin"/>
            </w:r>
            <w:r>
              <w:instrText xml:space="preserve"> HYPERLINK \l "_Toc439666316" </w:instrText>
            </w:r>
            <w:r>
              <w:fldChar w:fldCharType="separate"/>
            </w:r>
            <w:r w:rsidR="00A3147C" w:rsidRPr="0066538F">
              <w:rPr>
                <w:rStyle w:val="Hyperlink"/>
                <w:noProof/>
              </w:rPr>
              <w:t>12.1.4</w:t>
            </w:r>
            <w:r w:rsidR="00A3147C">
              <w:rPr>
                <w:rFonts w:eastAsiaTheme="minorEastAsia"/>
                <w:noProof/>
                <w:sz w:val="22"/>
              </w:rPr>
              <w:tab/>
            </w:r>
            <w:r w:rsidR="00A3147C" w:rsidRPr="0066538F">
              <w:rPr>
                <w:rStyle w:val="Hyperlink"/>
                <w:noProof/>
              </w:rPr>
              <w:t>Ambient Enum Declarations</w:t>
            </w:r>
            <w:r w:rsidR="00A3147C">
              <w:rPr>
                <w:noProof/>
                <w:webHidden/>
              </w:rPr>
              <w:tab/>
            </w:r>
            <w:r w:rsidR="00A3147C">
              <w:rPr>
                <w:noProof/>
                <w:webHidden/>
              </w:rPr>
              <w:fldChar w:fldCharType="begin"/>
            </w:r>
            <w:r w:rsidR="00A3147C">
              <w:rPr>
                <w:noProof/>
                <w:webHidden/>
              </w:rPr>
              <w:instrText xml:space="preserve"> PAGEREF _Toc439666316 \h </w:instrText>
            </w:r>
            <w:r w:rsidR="00A3147C">
              <w:rPr>
                <w:noProof/>
                <w:webHidden/>
              </w:rPr>
            </w:r>
            <w:r w:rsidR="00A3147C">
              <w:rPr>
                <w:noProof/>
                <w:webHidden/>
              </w:rPr>
              <w:fldChar w:fldCharType="separate"/>
            </w:r>
            <w:r w:rsidR="00A3147C">
              <w:rPr>
                <w:noProof/>
                <w:webHidden/>
              </w:rPr>
              <w:t>168</w:t>
            </w:r>
            <w:r w:rsidR="00A3147C">
              <w:rPr>
                <w:noProof/>
                <w:webHidden/>
              </w:rPr>
              <w:fldChar w:fldCharType="end"/>
            </w:r>
            <w:r>
              <w:rPr>
                <w:noProof/>
              </w:rPr>
              <w:fldChar w:fldCharType="end"/>
            </w:r>
          </w:ins>
        </w:p>
        <w:p w14:paraId="69F178BE" w14:textId="77777777" w:rsidR="00A3147C" w:rsidRDefault="008B0D2E">
          <w:pPr>
            <w:pStyle w:val="TOC3"/>
            <w:rPr>
              <w:ins w:id="856" w:author="Anders Hejlsberg" w:date="2016-01-04T10:39:00Z"/>
              <w:rFonts w:eastAsiaTheme="minorEastAsia"/>
              <w:noProof/>
              <w:sz w:val="22"/>
            </w:rPr>
          </w:pPr>
          <w:ins w:id="857" w:author="Anders Hejlsberg" w:date="2016-01-04T10:39:00Z">
            <w:r>
              <w:fldChar w:fldCharType="begin"/>
            </w:r>
            <w:r>
              <w:instrText xml:space="preserve"> HYPERLINK \l "_Toc439666317" </w:instrText>
            </w:r>
            <w:r>
              <w:fldChar w:fldCharType="separate"/>
            </w:r>
            <w:r w:rsidR="00A3147C" w:rsidRPr="0066538F">
              <w:rPr>
                <w:rStyle w:val="Hyperlink"/>
                <w:noProof/>
              </w:rPr>
              <w:t>12.1.5</w:t>
            </w:r>
            <w:r w:rsidR="00A3147C">
              <w:rPr>
                <w:rFonts w:eastAsiaTheme="minorEastAsia"/>
                <w:noProof/>
                <w:sz w:val="22"/>
              </w:rPr>
              <w:tab/>
            </w:r>
            <w:r w:rsidR="00A3147C" w:rsidRPr="0066538F">
              <w:rPr>
                <w:rStyle w:val="Hyperlink"/>
                <w:noProof/>
              </w:rPr>
              <w:t>Ambient Namespace Declarations</w:t>
            </w:r>
            <w:r w:rsidR="00A3147C">
              <w:rPr>
                <w:noProof/>
                <w:webHidden/>
              </w:rPr>
              <w:tab/>
            </w:r>
            <w:r w:rsidR="00A3147C">
              <w:rPr>
                <w:noProof/>
                <w:webHidden/>
              </w:rPr>
              <w:fldChar w:fldCharType="begin"/>
            </w:r>
            <w:r w:rsidR="00A3147C">
              <w:rPr>
                <w:noProof/>
                <w:webHidden/>
              </w:rPr>
              <w:instrText xml:space="preserve"> PAGEREF _Toc439666317 \h </w:instrText>
            </w:r>
            <w:r w:rsidR="00A3147C">
              <w:rPr>
                <w:noProof/>
                <w:webHidden/>
              </w:rPr>
            </w:r>
            <w:r w:rsidR="00A3147C">
              <w:rPr>
                <w:noProof/>
                <w:webHidden/>
              </w:rPr>
              <w:fldChar w:fldCharType="separate"/>
            </w:r>
            <w:r w:rsidR="00A3147C">
              <w:rPr>
                <w:noProof/>
                <w:webHidden/>
              </w:rPr>
              <w:t>169</w:t>
            </w:r>
            <w:r w:rsidR="00A3147C">
              <w:rPr>
                <w:noProof/>
                <w:webHidden/>
              </w:rPr>
              <w:fldChar w:fldCharType="end"/>
            </w:r>
            <w:r>
              <w:rPr>
                <w:noProof/>
              </w:rPr>
              <w:fldChar w:fldCharType="end"/>
            </w:r>
          </w:ins>
        </w:p>
        <w:p w14:paraId="6FB1F2F4" w14:textId="77777777" w:rsidR="00A3147C" w:rsidRDefault="008B0D2E">
          <w:pPr>
            <w:pStyle w:val="TOC2"/>
            <w:tabs>
              <w:tab w:val="left" w:pos="880"/>
              <w:tab w:val="right" w:leader="dot" w:pos="9350"/>
            </w:tabs>
            <w:rPr>
              <w:ins w:id="858" w:author="Anders Hejlsberg" w:date="2016-01-04T10:39:00Z"/>
              <w:rFonts w:eastAsiaTheme="minorEastAsia"/>
              <w:noProof/>
              <w:sz w:val="22"/>
            </w:rPr>
          </w:pPr>
          <w:ins w:id="859" w:author="Anders Hejlsberg" w:date="2016-01-04T10:39:00Z">
            <w:r>
              <w:fldChar w:fldCharType="begin"/>
            </w:r>
            <w:r>
              <w:instrText xml:space="preserve"> HYPERLINK \l "_Toc439666318" </w:instrText>
            </w:r>
            <w:r>
              <w:fldChar w:fldCharType="separate"/>
            </w:r>
            <w:r w:rsidR="00A3147C" w:rsidRPr="0066538F">
              <w:rPr>
                <w:rStyle w:val="Hyperlink"/>
                <w:noProof/>
              </w:rPr>
              <w:t>12.2</w:t>
            </w:r>
            <w:r w:rsidR="00A3147C">
              <w:rPr>
                <w:rFonts w:eastAsiaTheme="minorEastAsia"/>
                <w:noProof/>
                <w:sz w:val="22"/>
              </w:rPr>
              <w:tab/>
            </w:r>
            <w:r w:rsidR="00A3147C" w:rsidRPr="0066538F">
              <w:rPr>
                <w:rStyle w:val="Hyperlink"/>
                <w:noProof/>
              </w:rPr>
              <w:t>Ambient Module Declarations</w:t>
            </w:r>
            <w:r w:rsidR="00A3147C">
              <w:rPr>
                <w:noProof/>
                <w:webHidden/>
              </w:rPr>
              <w:tab/>
            </w:r>
            <w:r w:rsidR="00A3147C">
              <w:rPr>
                <w:noProof/>
                <w:webHidden/>
              </w:rPr>
              <w:fldChar w:fldCharType="begin"/>
            </w:r>
            <w:r w:rsidR="00A3147C">
              <w:rPr>
                <w:noProof/>
                <w:webHidden/>
              </w:rPr>
              <w:instrText xml:space="preserve"> PAGEREF _Toc439666318 \h </w:instrText>
            </w:r>
            <w:r w:rsidR="00A3147C">
              <w:rPr>
                <w:noProof/>
                <w:webHidden/>
              </w:rPr>
            </w:r>
            <w:r w:rsidR="00A3147C">
              <w:rPr>
                <w:noProof/>
                <w:webHidden/>
              </w:rPr>
              <w:fldChar w:fldCharType="separate"/>
            </w:r>
            <w:r w:rsidR="00A3147C">
              <w:rPr>
                <w:noProof/>
                <w:webHidden/>
              </w:rPr>
              <w:t>169</w:t>
            </w:r>
            <w:r w:rsidR="00A3147C">
              <w:rPr>
                <w:noProof/>
                <w:webHidden/>
              </w:rPr>
              <w:fldChar w:fldCharType="end"/>
            </w:r>
            <w:r>
              <w:rPr>
                <w:noProof/>
              </w:rPr>
              <w:fldChar w:fldCharType="end"/>
            </w:r>
          </w:ins>
        </w:p>
        <w:p w14:paraId="18C263FE" w14:textId="77777777" w:rsidR="00A3147C" w:rsidRDefault="008B0D2E">
          <w:pPr>
            <w:pStyle w:val="TOC1"/>
            <w:rPr>
              <w:ins w:id="860" w:author="Anders Hejlsberg" w:date="2016-01-04T10:39:00Z"/>
              <w:rFonts w:eastAsiaTheme="minorEastAsia"/>
              <w:noProof/>
              <w:sz w:val="22"/>
            </w:rPr>
          </w:pPr>
          <w:ins w:id="861" w:author="Anders Hejlsberg" w:date="2016-01-04T10:39:00Z">
            <w:r>
              <w:fldChar w:fldCharType="begin"/>
            </w:r>
            <w:r>
              <w:instrText xml:space="preserve"> HYPERLINK \l "_Toc439666</w:instrText>
            </w:r>
            <w:r>
              <w:instrText xml:space="preserve">319" </w:instrText>
            </w:r>
            <w:r>
              <w:fldChar w:fldCharType="separate"/>
            </w:r>
            <w:r w:rsidR="00A3147C" w:rsidRPr="0066538F">
              <w:rPr>
                <w:rStyle w:val="Hyperlink"/>
                <w:noProof/>
              </w:rPr>
              <w:t>A</w:t>
            </w:r>
            <w:r w:rsidR="00A3147C">
              <w:rPr>
                <w:rFonts w:eastAsiaTheme="minorEastAsia"/>
                <w:noProof/>
                <w:sz w:val="22"/>
              </w:rPr>
              <w:tab/>
            </w:r>
            <w:r w:rsidR="00A3147C" w:rsidRPr="0066538F">
              <w:rPr>
                <w:rStyle w:val="Hyperlink"/>
                <w:noProof/>
              </w:rPr>
              <w:t>Grammar</w:t>
            </w:r>
            <w:r w:rsidR="00A3147C">
              <w:rPr>
                <w:noProof/>
                <w:webHidden/>
              </w:rPr>
              <w:tab/>
            </w:r>
            <w:r w:rsidR="00A3147C">
              <w:rPr>
                <w:noProof/>
                <w:webHidden/>
              </w:rPr>
              <w:fldChar w:fldCharType="begin"/>
            </w:r>
            <w:r w:rsidR="00A3147C">
              <w:rPr>
                <w:noProof/>
                <w:webHidden/>
              </w:rPr>
              <w:instrText xml:space="preserve"> PAGEREF _Toc439666319 \h </w:instrText>
            </w:r>
            <w:r w:rsidR="00A3147C">
              <w:rPr>
                <w:noProof/>
                <w:webHidden/>
              </w:rPr>
            </w:r>
            <w:r w:rsidR="00A3147C">
              <w:rPr>
                <w:noProof/>
                <w:webHidden/>
              </w:rPr>
              <w:fldChar w:fldCharType="separate"/>
            </w:r>
            <w:r w:rsidR="00A3147C">
              <w:rPr>
                <w:noProof/>
                <w:webHidden/>
              </w:rPr>
              <w:t>171</w:t>
            </w:r>
            <w:r w:rsidR="00A3147C">
              <w:rPr>
                <w:noProof/>
                <w:webHidden/>
              </w:rPr>
              <w:fldChar w:fldCharType="end"/>
            </w:r>
            <w:r>
              <w:rPr>
                <w:noProof/>
              </w:rPr>
              <w:fldChar w:fldCharType="end"/>
            </w:r>
          </w:ins>
        </w:p>
        <w:p w14:paraId="7482C9BB" w14:textId="77777777" w:rsidR="00A3147C" w:rsidRDefault="008B0D2E">
          <w:pPr>
            <w:pStyle w:val="TOC2"/>
            <w:tabs>
              <w:tab w:val="left" w:pos="880"/>
              <w:tab w:val="right" w:leader="dot" w:pos="9350"/>
            </w:tabs>
            <w:rPr>
              <w:ins w:id="862" w:author="Anders Hejlsberg" w:date="2016-01-04T10:39:00Z"/>
              <w:rFonts w:eastAsiaTheme="minorEastAsia"/>
              <w:noProof/>
              <w:sz w:val="22"/>
            </w:rPr>
          </w:pPr>
          <w:ins w:id="863" w:author="Anders Hejlsberg" w:date="2016-01-04T10:39:00Z">
            <w:r>
              <w:fldChar w:fldCharType="begin"/>
            </w:r>
            <w:r>
              <w:instrText xml:space="preserve"> HYPERLINK \l "_Toc439666320" </w:instrText>
            </w:r>
            <w:r>
              <w:fldChar w:fldCharType="separate"/>
            </w:r>
            <w:r w:rsidR="00A3147C" w:rsidRPr="0066538F">
              <w:rPr>
                <w:rStyle w:val="Hyperlink"/>
                <w:noProof/>
              </w:rPr>
              <w:t>A.1</w:t>
            </w:r>
            <w:r w:rsidR="00A3147C">
              <w:rPr>
                <w:rFonts w:eastAsiaTheme="minorEastAsia"/>
                <w:noProof/>
                <w:sz w:val="22"/>
              </w:rPr>
              <w:tab/>
            </w:r>
            <w:r w:rsidR="00A3147C" w:rsidRPr="0066538F">
              <w:rPr>
                <w:rStyle w:val="Hyperlink"/>
                <w:noProof/>
              </w:rPr>
              <w:t>Types</w:t>
            </w:r>
            <w:r w:rsidR="00A3147C">
              <w:rPr>
                <w:noProof/>
                <w:webHidden/>
              </w:rPr>
              <w:tab/>
            </w:r>
            <w:r w:rsidR="00A3147C">
              <w:rPr>
                <w:noProof/>
                <w:webHidden/>
              </w:rPr>
              <w:fldChar w:fldCharType="begin"/>
            </w:r>
            <w:r w:rsidR="00A3147C">
              <w:rPr>
                <w:noProof/>
                <w:webHidden/>
              </w:rPr>
              <w:instrText xml:space="preserve"> PAGEREF _Toc439666320 \h </w:instrText>
            </w:r>
            <w:r w:rsidR="00A3147C">
              <w:rPr>
                <w:noProof/>
                <w:webHidden/>
              </w:rPr>
            </w:r>
            <w:r w:rsidR="00A3147C">
              <w:rPr>
                <w:noProof/>
                <w:webHidden/>
              </w:rPr>
              <w:fldChar w:fldCharType="separate"/>
            </w:r>
            <w:r w:rsidR="00A3147C">
              <w:rPr>
                <w:noProof/>
                <w:webHidden/>
              </w:rPr>
              <w:t>171</w:t>
            </w:r>
            <w:r w:rsidR="00A3147C">
              <w:rPr>
                <w:noProof/>
                <w:webHidden/>
              </w:rPr>
              <w:fldChar w:fldCharType="end"/>
            </w:r>
            <w:r>
              <w:rPr>
                <w:noProof/>
              </w:rPr>
              <w:fldChar w:fldCharType="end"/>
            </w:r>
          </w:ins>
        </w:p>
        <w:p w14:paraId="58820F8E" w14:textId="77777777" w:rsidR="00A3147C" w:rsidRDefault="008B0D2E">
          <w:pPr>
            <w:pStyle w:val="TOC2"/>
            <w:tabs>
              <w:tab w:val="left" w:pos="880"/>
              <w:tab w:val="right" w:leader="dot" w:pos="9350"/>
            </w:tabs>
            <w:rPr>
              <w:ins w:id="864" w:author="Anders Hejlsberg" w:date="2016-01-04T10:39:00Z"/>
              <w:rFonts w:eastAsiaTheme="minorEastAsia"/>
              <w:noProof/>
              <w:sz w:val="22"/>
            </w:rPr>
          </w:pPr>
          <w:ins w:id="865" w:author="Anders Hejlsberg" w:date="2016-01-04T10:39:00Z">
            <w:r>
              <w:fldChar w:fldCharType="begin"/>
            </w:r>
            <w:r>
              <w:instrText xml:space="preserve"> HYPERLINK \l "_Toc439666321" </w:instrText>
            </w:r>
            <w:r>
              <w:fldChar w:fldCharType="separate"/>
            </w:r>
            <w:r w:rsidR="00A3147C" w:rsidRPr="0066538F">
              <w:rPr>
                <w:rStyle w:val="Hyperlink"/>
                <w:noProof/>
              </w:rPr>
              <w:t>A.2</w:t>
            </w:r>
            <w:r w:rsidR="00A3147C">
              <w:rPr>
                <w:rFonts w:eastAsiaTheme="minorEastAsia"/>
                <w:noProof/>
                <w:sz w:val="22"/>
              </w:rPr>
              <w:tab/>
            </w:r>
            <w:r w:rsidR="00A3147C" w:rsidRPr="0066538F">
              <w:rPr>
                <w:rStyle w:val="Hyperlink"/>
                <w:noProof/>
              </w:rPr>
              <w:t>Expressions</w:t>
            </w:r>
            <w:r w:rsidR="00A3147C">
              <w:rPr>
                <w:noProof/>
                <w:webHidden/>
              </w:rPr>
              <w:tab/>
            </w:r>
            <w:r w:rsidR="00A3147C">
              <w:rPr>
                <w:noProof/>
                <w:webHidden/>
              </w:rPr>
              <w:fldChar w:fldCharType="begin"/>
            </w:r>
            <w:r w:rsidR="00A3147C">
              <w:rPr>
                <w:noProof/>
                <w:webHidden/>
              </w:rPr>
              <w:instrText xml:space="preserve"> PAGEREF _Toc439666321 \h </w:instrText>
            </w:r>
            <w:r w:rsidR="00A3147C">
              <w:rPr>
                <w:noProof/>
                <w:webHidden/>
              </w:rPr>
            </w:r>
            <w:r w:rsidR="00A3147C">
              <w:rPr>
                <w:noProof/>
                <w:webHidden/>
              </w:rPr>
              <w:fldChar w:fldCharType="separate"/>
            </w:r>
            <w:r w:rsidR="00A3147C">
              <w:rPr>
                <w:noProof/>
                <w:webHidden/>
              </w:rPr>
              <w:t>175</w:t>
            </w:r>
            <w:r w:rsidR="00A3147C">
              <w:rPr>
                <w:noProof/>
                <w:webHidden/>
              </w:rPr>
              <w:fldChar w:fldCharType="end"/>
            </w:r>
            <w:r>
              <w:rPr>
                <w:noProof/>
              </w:rPr>
              <w:fldChar w:fldCharType="end"/>
            </w:r>
          </w:ins>
        </w:p>
        <w:p w14:paraId="109BA7E9" w14:textId="77777777" w:rsidR="00A3147C" w:rsidRDefault="008B0D2E">
          <w:pPr>
            <w:pStyle w:val="TOC2"/>
            <w:tabs>
              <w:tab w:val="left" w:pos="880"/>
              <w:tab w:val="right" w:leader="dot" w:pos="9350"/>
            </w:tabs>
            <w:rPr>
              <w:ins w:id="866" w:author="Anders Hejlsberg" w:date="2016-01-04T10:39:00Z"/>
              <w:rFonts w:eastAsiaTheme="minorEastAsia"/>
              <w:noProof/>
              <w:sz w:val="22"/>
            </w:rPr>
          </w:pPr>
          <w:ins w:id="867" w:author="Anders Hejlsberg" w:date="2016-01-04T10:39:00Z">
            <w:r>
              <w:fldChar w:fldCharType="begin"/>
            </w:r>
            <w:r>
              <w:instrText xml:space="preserve"> HYPERLINK \l "_Toc439666322" </w:instrText>
            </w:r>
            <w:r>
              <w:fldChar w:fldCharType="separate"/>
            </w:r>
            <w:r w:rsidR="00A3147C" w:rsidRPr="0066538F">
              <w:rPr>
                <w:rStyle w:val="Hyperlink"/>
                <w:noProof/>
              </w:rPr>
              <w:t>A.3</w:t>
            </w:r>
            <w:r w:rsidR="00A3147C">
              <w:rPr>
                <w:rFonts w:eastAsiaTheme="minorEastAsia"/>
                <w:noProof/>
                <w:sz w:val="22"/>
              </w:rPr>
              <w:tab/>
            </w:r>
            <w:r w:rsidR="00A3147C" w:rsidRPr="0066538F">
              <w:rPr>
                <w:rStyle w:val="Hyperlink"/>
                <w:noProof/>
              </w:rPr>
              <w:t>Statements</w:t>
            </w:r>
            <w:r w:rsidR="00A3147C">
              <w:rPr>
                <w:noProof/>
                <w:webHidden/>
              </w:rPr>
              <w:tab/>
            </w:r>
            <w:r w:rsidR="00A3147C">
              <w:rPr>
                <w:noProof/>
                <w:webHidden/>
              </w:rPr>
              <w:fldChar w:fldCharType="begin"/>
            </w:r>
            <w:r w:rsidR="00A3147C">
              <w:rPr>
                <w:noProof/>
                <w:webHidden/>
              </w:rPr>
              <w:instrText xml:space="preserve"> PAGEREF _Toc439666322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r>
              <w:rPr>
                <w:noProof/>
              </w:rPr>
              <w:fldChar w:fldCharType="end"/>
            </w:r>
          </w:ins>
        </w:p>
        <w:p w14:paraId="3E8549A5" w14:textId="77777777" w:rsidR="00A3147C" w:rsidRDefault="008B0D2E">
          <w:pPr>
            <w:pStyle w:val="TOC2"/>
            <w:tabs>
              <w:tab w:val="left" w:pos="880"/>
              <w:tab w:val="right" w:leader="dot" w:pos="9350"/>
            </w:tabs>
            <w:rPr>
              <w:ins w:id="868" w:author="Anders Hejlsberg" w:date="2016-01-04T10:39:00Z"/>
              <w:rFonts w:eastAsiaTheme="minorEastAsia"/>
              <w:noProof/>
              <w:sz w:val="22"/>
            </w:rPr>
          </w:pPr>
          <w:ins w:id="869" w:author="Anders Hejlsberg" w:date="2016-01-04T10:39:00Z">
            <w:r>
              <w:fldChar w:fldCharType="begin"/>
            </w:r>
            <w:r>
              <w:instrText xml:space="preserve"> HYPERLINK \l "_Toc439666323" </w:instrText>
            </w:r>
            <w:r>
              <w:fldChar w:fldCharType="separate"/>
            </w:r>
            <w:r w:rsidR="00A3147C" w:rsidRPr="0066538F">
              <w:rPr>
                <w:rStyle w:val="Hyperlink"/>
                <w:noProof/>
              </w:rPr>
              <w:t>A.4</w:t>
            </w:r>
            <w:r w:rsidR="00A3147C">
              <w:rPr>
                <w:rFonts w:eastAsiaTheme="minorEastAsia"/>
                <w:noProof/>
                <w:sz w:val="22"/>
              </w:rPr>
              <w:tab/>
            </w:r>
            <w:r w:rsidR="00A3147C" w:rsidRPr="0066538F">
              <w:rPr>
                <w:rStyle w:val="Hyperlink"/>
                <w:noProof/>
              </w:rPr>
              <w:t>Functions</w:t>
            </w:r>
            <w:r w:rsidR="00A3147C">
              <w:rPr>
                <w:noProof/>
                <w:webHidden/>
              </w:rPr>
              <w:tab/>
            </w:r>
            <w:r w:rsidR="00A3147C">
              <w:rPr>
                <w:noProof/>
                <w:webHidden/>
              </w:rPr>
              <w:fldChar w:fldCharType="begin"/>
            </w:r>
            <w:r w:rsidR="00A3147C">
              <w:rPr>
                <w:noProof/>
                <w:webHidden/>
              </w:rPr>
              <w:instrText xml:space="preserve"> PAGEREF _Toc439666323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r>
              <w:rPr>
                <w:noProof/>
              </w:rPr>
              <w:fldChar w:fldCharType="end"/>
            </w:r>
          </w:ins>
        </w:p>
        <w:p w14:paraId="1A671B08" w14:textId="77777777" w:rsidR="00A3147C" w:rsidRDefault="008B0D2E">
          <w:pPr>
            <w:pStyle w:val="TOC2"/>
            <w:tabs>
              <w:tab w:val="left" w:pos="880"/>
              <w:tab w:val="right" w:leader="dot" w:pos="9350"/>
            </w:tabs>
            <w:rPr>
              <w:ins w:id="870" w:author="Anders Hejlsberg" w:date="2016-01-04T10:39:00Z"/>
              <w:rFonts w:eastAsiaTheme="minorEastAsia"/>
              <w:noProof/>
              <w:sz w:val="22"/>
            </w:rPr>
          </w:pPr>
          <w:ins w:id="871" w:author="Anders Hejlsberg" w:date="2016-01-04T10:39:00Z">
            <w:r>
              <w:fldChar w:fldCharType="begin"/>
            </w:r>
            <w:r>
              <w:instrText xml:space="preserve"> HYPERLINK \l "_Toc439666324" </w:instrText>
            </w:r>
            <w:r>
              <w:fldChar w:fldCharType="separate"/>
            </w:r>
            <w:r w:rsidR="00A3147C" w:rsidRPr="0066538F">
              <w:rPr>
                <w:rStyle w:val="Hyperlink"/>
                <w:noProof/>
              </w:rPr>
              <w:t>A.5</w:t>
            </w:r>
            <w:r w:rsidR="00A3147C">
              <w:rPr>
                <w:rFonts w:eastAsiaTheme="minorEastAsia"/>
                <w:noProof/>
                <w:sz w:val="22"/>
              </w:rPr>
              <w:tab/>
            </w:r>
            <w:r w:rsidR="00A3147C" w:rsidRPr="0066538F">
              <w:rPr>
                <w:rStyle w:val="Hyperlink"/>
                <w:noProof/>
              </w:rPr>
              <w:t>Interfaces</w:t>
            </w:r>
            <w:r w:rsidR="00A3147C">
              <w:rPr>
                <w:noProof/>
                <w:webHidden/>
              </w:rPr>
              <w:tab/>
            </w:r>
            <w:r w:rsidR="00A3147C">
              <w:rPr>
                <w:noProof/>
                <w:webHidden/>
              </w:rPr>
              <w:fldChar w:fldCharType="begin"/>
            </w:r>
            <w:r w:rsidR="00A3147C">
              <w:rPr>
                <w:noProof/>
                <w:webHidden/>
              </w:rPr>
              <w:instrText xml:space="preserve"> PAGEREF _Toc439666324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r>
              <w:rPr>
                <w:noProof/>
              </w:rPr>
              <w:fldChar w:fldCharType="end"/>
            </w:r>
          </w:ins>
        </w:p>
        <w:p w14:paraId="0084BE74" w14:textId="77777777" w:rsidR="00A3147C" w:rsidRDefault="008B0D2E">
          <w:pPr>
            <w:pStyle w:val="TOC2"/>
            <w:tabs>
              <w:tab w:val="left" w:pos="880"/>
              <w:tab w:val="right" w:leader="dot" w:pos="9350"/>
            </w:tabs>
            <w:rPr>
              <w:ins w:id="872" w:author="Anders Hejlsberg" w:date="2016-01-04T10:39:00Z"/>
              <w:rFonts w:eastAsiaTheme="minorEastAsia"/>
              <w:noProof/>
              <w:sz w:val="22"/>
            </w:rPr>
          </w:pPr>
          <w:ins w:id="873" w:author="Anders Hejlsberg" w:date="2016-01-04T10:39:00Z">
            <w:r>
              <w:fldChar w:fldCharType="begin"/>
            </w:r>
            <w:r>
              <w:instrText xml:space="preserve"> HYPERLINK \l "_Toc439666325" </w:instrText>
            </w:r>
            <w:r>
              <w:fldChar w:fldCharType="separate"/>
            </w:r>
            <w:r w:rsidR="00A3147C" w:rsidRPr="0066538F">
              <w:rPr>
                <w:rStyle w:val="Hyperlink"/>
                <w:noProof/>
              </w:rPr>
              <w:t>A.6</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_Toc439666325 \h </w:instrText>
            </w:r>
            <w:r w:rsidR="00A3147C">
              <w:rPr>
                <w:noProof/>
                <w:webHidden/>
              </w:rPr>
            </w:r>
            <w:r w:rsidR="00A3147C">
              <w:rPr>
                <w:noProof/>
                <w:webHidden/>
              </w:rPr>
              <w:fldChar w:fldCharType="separate"/>
            </w:r>
            <w:r w:rsidR="00A3147C">
              <w:rPr>
                <w:noProof/>
                <w:webHidden/>
              </w:rPr>
              <w:t>177</w:t>
            </w:r>
            <w:r w:rsidR="00A3147C">
              <w:rPr>
                <w:noProof/>
                <w:webHidden/>
              </w:rPr>
              <w:fldChar w:fldCharType="end"/>
            </w:r>
            <w:r>
              <w:rPr>
                <w:noProof/>
              </w:rPr>
              <w:fldChar w:fldCharType="end"/>
            </w:r>
          </w:ins>
        </w:p>
        <w:p w14:paraId="7F8B129F" w14:textId="77777777" w:rsidR="00A3147C" w:rsidRDefault="008B0D2E">
          <w:pPr>
            <w:pStyle w:val="TOC2"/>
            <w:tabs>
              <w:tab w:val="left" w:pos="880"/>
              <w:tab w:val="right" w:leader="dot" w:pos="9350"/>
            </w:tabs>
            <w:rPr>
              <w:ins w:id="874" w:author="Anders Hejlsberg" w:date="2016-01-04T10:39:00Z"/>
              <w:rFonts w:eastAsiaTheme="minorEastAsia"/>
              <w:noProof/>
              <w:sz w:val="22"/>
            </w:rPr>
          </w:pPr>
          <w:ins w:id="875" w:author="Anders Hejlsberg" w:date="2016-01-04T10:39:00Z">
            <w:r>
              <w:fldChar w:fldCharType="begin"/>
            </w:r>
            <w:r>
              <w:instrText xml:space="preserve"> HYPERLINK \l "_Toc439666326" </w:instrText>
            </w:r>
            <w:r>
              <w:fldChar w:fldCharType="separate"/>
            </w:r>
            <w:r w:rsidR="00A3147C" w:rsidRPr="0066538F">
              <w:rPr>
                <w:rStyle w:val="Hyperlink"/>
                <w:noProof/>
              </w:rPr>
              <w:t>A.7</w:t>
            </w:r>
            <w:r w:rsidR="00A3147C">
              <w:rPr>
                <w:rFonts w:eastAsiaTheme="minorEastAsia"/>
                <w:noProof/>
                <w:sz w:val="22"/>
              </w:rPr>
              <w:tab/>
            </w:r>
            <w:r w:rsidR="00A3147C" w:rsidRPr="0066538F">
              <w:rPr>
                <w:rStyle w:val="Hyperlink"/>
                <w:noProof/>
              </w:rPr>
              <w:t>Enums</w:t>
            </w:r>
            <w:r w:rsidR="00A3147C">
              <w:rPr>
                <w:noProof/>
                <w:webHidden/>
              </w:rPr>
              <w:tab/>
            </w:r>
            <w:r w:rsidR="00A3147C">
              <w:rPr>
                <w:noProof/>
                <w:webHidden/>
              </w:rPr>
              <w:fldChar w:fldCharType="begin"/>
            </w:r>
            <w:r w:rsidR="00A3147C">
              <w:rPr>
                <w:noProof/>
                <w:webHidden/>
              </w:rPr>
              <w:instrText xml:space="preserve"> PAGEREF _Toc439666326 \h </w:instrText>
            </w:r>
            <w:r w:rsidR="00A3147C">
              <w:rPr>
                <w:noProof/>
                <w:webHidden/>
              </w:rPr>
            </w:r>
            <w:r w:rsidR="00A3147C">
              <w:rPr>
                <w:noProof/>
                <w:webHidden/>
              </w:rPr>
              <w:fldChar w:fldCharType="separate"/>
            </w:r>
            <w:r w:rsidR="00A3147C">
              <w:rPr>
                <w:noProof/>
                <w:webHidden/>
              </w:rPr>
              <w:t>178</w:t>
            </w:r>
            <w:r w:rsidR="00A3147C">
              <w:rPr>
                <w:noProof/>
                <w:webHidden/>
              </w:rPr>
              <w:fldChar w:fldCharType="end"/>
            </w:r>
            <w:r>
              <w:rPr>
                <w:noProof/>
              </w:rPr>
              <w:fldChar w:fldCharType="end"/>
            </w:r>
          </w:ins>
        </w:p>
        <w:p w14:paraId="15565D98" w14:textId="77777777" w:rsidR="00A3147C" w:rsidRDefault="008B0D2E">
          <w:pPr>
            <w:pStyle w:val="TOC2"/>
            <w:tabs>
              <w:tab w:val="left" w:pos="880"/>
              <w:tab w:val="right" w:leader="dot" w:pos="9350"/>
            </w:tabs>
            <w:rPr>
              <w:ins w:id="876" w:author="Anders Hejlsberg" w:date="2016-01-04T10:39:00Z"/>
              <w:rFonts w:eastAsiaTheme="minorEastAsia"/>
              <w:noProof/>
              <w:sz w:val="22"/>
            </w:rPr>
          </w:pPr>
          <w:ins w:id="877" w:author="Anders Hejlsberg" w:date="2016-01-04T10:39:00Z">
            <w:r>
              <w:fldChar w:fldCharType="begin"/>
            </w:r>
            <w:r>
              <w:instrText xml:space="preserve"> HYPERLINK \l "_Toc439666327" </w:instrText>
            </w:r>
            <w:r>
              <w:fldChar w:fldCharType="separate"/>
            </w:r>
            <w:r w:rsidR="00A3147C" w:rsidRPr="0066538F">
              <w:rPr>
                <w:rStyle w:val="Hyperlink"/>
                <w:noProof/>
              </w:rPr>
              <w:t>A.8</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_Toc439666327 \h </w:instrText>
            </w:r>
            <w:r w:rsidR="00A3147C">
              <w:rPr>
                <w:noProof/>
                <w:webHidden/>
              </w:rPr>
            </w:r>
            <w:r w:rsidR="00A3147C">
              <w:rPr>
                <w:noProof/>
                <w:webHidden/>
              </w:rPr>
              <w:fldChar w:fldCharType="separate"/>
            </w:r>
            <w:r w:rsidR="00A3147C">
              <w:rPr>
                <w:noProof/>
                <w:webHidden/>
              </w:rPr>
              <w:t>178</w:t>
            </w:r>
            <w:r w:rsidR="00A3147C">
              <w:rPr>
                <w:noProof/>
                <w:webHidden/>
              </w:rPr>
              <w:fldChar w:fldCharType="end"/>
            </w:r>
            <w:r>
              <w:rPr>
                <w:noProof/>
              </w:rPr>
              <w:fldChar w:fldCharType="end"/>
            </w:r>
          </w:ins>
        </w:p>
        <w:p w14:paraId="2D514A97" w14:textId="77777777" w:rsidR="00A3147C" w:rsidRDefault="008B0D2E">
          <w:pPr>
            <w:pStyle w:val="TOC2"/>
            <w:tabs>
              <w:tab w:val="left" w:pos="880"/>
              <w:tab w:val="right" w:leader="dot" w:pos="9350"/>
            </w:tabs>
            <w:rPr>
              <w:ins w:id="878" w:author="Anders Hejlsberg" w:date="2016-01-04T10:39:00Z"/>
              <w:rFonts w:eastAsiaTheme="minorEastAsia"/>
              <w:noProof/>
              <w:sz w:val="22"/>
            </w:rPr>
          </w:pPr>
          <w:ins w:id="879" w:author="Anders Hejlsberg" w:date="2016-01-04T10:39:00Z">
            <w:r>
              <w:fldChar w:fldCharType="begin"/>
            </w:r>
            <w:r>
              <w:instrText xml:space="preserve"> HYPERLINK \l "_Toc439666328" </w:instrText>
            </w:r>
            <w:r>
              <w:fldChar w:fldCharType="separate"/>
            </w:r>
            <w:r w:rsidR="00A3147C" w:rsidRPr="0066538F">
              <w:rPr>
                <w:rStyle w:val="Hyperlink"/>
                <w:noProof/>
              </w:rPr>
              <w:t>A.9</w:t>
            </w:r>
            <w:r w:rsidR="00A3147C">
              <w:rPr>
                <w:rFonts w:eastAsiaTheme="minorEastAsia"/>
                <w:noProof/>
                <w:sz w:val="22"/>
              </w:rPr>
              <w:tab/>
            </w:r>
            <w:r w:rsidR="00A3147C" w:rsidRPr="0066538F">
              <w:rPr>
                <w:rStyle w:val="Hyperlink"/>
                <w:noProof/>
              </w:rPr>
              <w:t>Scripts and Modules</w:t>
            </w:r>
            <w:r w:rsidR="00A3147C">
              <w:rPr>
                <w:noProof/>
                <w:webHidden/>
              </w:rPr>
              <w:tab/>
            </w:r>
            <w:r w:rsidR="00A3147C">
              <w:rPr>
                <w:noProof/>
                <w:webHidden/>
              </w:rPr>
              <w:fldChar w:fldCharType="begin"/>
            </w:r>
            <w:r w:rsidR="00A3147C">
              <w:rPr>
                <w:noProof/>
                <w:webHidden/>
              </w:rPr>
              <w:instrText xml:space="preserve"> PAGEREF _Toc439666328 \h </w:instrText>
            </w:r>
            <w:r w:rsidR="00A3147C">
              <w:rPr>
                <w:noProof/>
                <w:webHidden/>
              </w:rPr>
            </w:r>
            <w:r w:rsidR="00A3147C">
              <w:rPr>
                <w:noProof/>
                <w:webHidden/>
              </w:rPr>
              <w:fldChar w:fldCharType="separate"/>
            </w:r>
            <w:r w:rsidR="00A3147C">
              <w:rPr>
                <w:noProof/>
                <w:webHidden/>
              </w:rPr>
              <w:t>179</w:t>
            </w:r>
            <w:r w:rsidR="00A3147C">
              <w:rPr>
                <w:noProof/>
                <w:webHidden/>
              </w:rPr>
              <w:fldChar w:fldCharType="end"/>
            </w:r>
            <w:r>
              <w:rPr>
                <w:noProof/>
              </w:rPr>
              <w:fldChar w:fldCharType="end"/>
            </w:r>
          </w:ins>
        </w:p>
        <w:p w14:paraId="22A74971" w14:textId="77777777" w:rsidR="00A3147C" w:rsidRDefault="008B0D2E">
          <w:pPr>
            <w:pStyle w:val="TOC2"/>
            <w:tabs>
              <w:tab w:val="left" w:pos="880"/>
              <w:tab w:val="right" w:leader="dot" w:pos="9350"/>
            </w:tabs>
            <w:rPr>
              <w:ins w:id="880" w:author="Anders Hejlsberg" w:date="2016-01-04T10:39:00Z"/>
              <w:rFonts w:eastAsiaTheme="minorEastAsia"/>
              <w:noProof/>
              <w:sz w:val="22"/>
            </w:rPr>
          </w:pPr>
          <w:ins w:id="881" w:author="Anders Hejlsberg" w:date="2016-01-04T10:39:00Z">
            <w:r>
              <w:fldChar w:fldCharType="begin"/>
            </w:r>
            <w:r>
              <w:instrText xml:space="preserve"> HYPE</w:instrText>
            </w:r>
            <w:r>
              <w:instrText xml:space="preserve">RLINK \l "_Toc439666329" </w:instrText>
            </w:r>
            <w:r>
              <w:fldChar w:fldCharType="separate"/>
            </w:r>
            <w:r w:rsidR="00A3147C" w:rsidRPr="0066538F">
              <w:rPr>
                <w:rStyle w:val="Hyperlink"/>
                <w:noProof/>
              </w:rPr>
              <w:t>A.10</w:t>
            </w:r>
            <w:r w:rsidR="00A3147C">
              <w:rPr>
                <w:rFonts w:eastAsiaTheme="minorEastAsia"/>
                <w:noProof/>
                <w:sz w:val="22"/>
              </w:rPr>
              <w:tab/>
            </w:r>
            <w:r w:rsidR="00A3147C" w:rsidRPr="0066538F">
              <w:rPr>
                <w:rStyle w:val="Hyperlink"/>
                <w:noProof/>
              </w:rPr>
              <w:t>Ambients</w:t>
            </w:r>
            <w:r w:rsidR="00A3147C">
              <w:rPr>
                <w:noProof/>
                <w:webHidden/>
              </w:rPr>
              <w:tab/>
            </w:r>
            <w:r w:rsidR="00A3147C">
              <w:rPr>
                <w:noProof/>
                <w:webHidden/>
              </w:rPr>
              <w:fldChar w:fldCharType="begin"/>
            </w:r>
            <w:r w:rsidR="00A3147C">
              <w:rPr>
                <w:noProof/>
                <w:webHidden/>
              </w:rPr>
              <w:instrText xml:space="preserve"> PAGEREF _Toc439666329 \h </w:instrText>
            </w:r>
            <w:r w:rsidR="00A3147C">
              <w:rPr>
                <w:noProof/>
                <w:webHidden/>
              </w:rPr>
            </w:r>
            <w:r w:rsidR="00A3147C">
              <w:rPr>
                <w:noProof/>
                <w:webHidden/>
              </w:rPr>
              <w:fldChar w:fldCharType="separate"/>
            </w:r>
            <w:r w:rsidR="00A3147C">
              <w:rPr>
                <w:noProof/>
                <w:webHidden/>
              </w:rPr>
              <w:t>183</w:t>
            </w:r>
            <w:r w:rsidR="00A3147C">
              <w:rPr>
                <w:noProof/>
                <w:webHidden/>
              </w:rPr>
              <w:fldChar w:fldCharType="end"/>
            </w:r>
            <w:r>
              <w:rPr>
                <w:noProof/>
              </w:rPr>
              <w:fldChar w:fldCharType="end"/>
            </w:r>
          </w:ins>
        </w:p>
        <w:p w14:paraId="06B92B94" w14:textId="77777777" w:rsidR="0044410D" w:rsidRPr="0044410D" w:rsidRDefault="00DE357C">
          <w:r>
            <w:rPr>
              <w:b/>
              <w:bCs/>
              <w:noProof/>
            </w:rPr>
            <w:fldChar w:fldCharType="end"/>
          </w:r>
        </w:p>
      </w:sdtContent>
    </w:sdt>
    <w:p w14:paraId="08C970BC" w14:textId="77777777" w:rsidR="0044410D" w:rsidRPr="0044410D" w:rsidRDefault="0044410D" w:rsidP="00DE357C"/>
    <w:p w14:paraId="32F696F8" w14:textId="77777777" w:rsidR="00DE357C" w:rsidRPr="00DE357C" w:rsidRDefault="00DE357C" w:rsidP="00DE357C">
      <w:pPr>
        <w:sectPr w:rsidR="00DE357C" w:rsidRPr="00DE357C" w:rsidSect="00821B01">
          <w:footerReference w:type="default" r:id="rId11"/>
          <w:type w:val="oddPage"/>
          <w:pgSz w:w="12240" w:h="15840"/>
          <w:pgMar w:top="1440" w:right="1440" w:bottom="1440" w:left="1440" w:header="720" w:footer="720" w:gutter="0"/>
          <w:pgNumType w:fmt="lowerRoman" w:start="1"/>
          <w:cols w:space="720"/>
          <w:docGrid w:linePitch="360"/>
        </w:sectPr>
      </w:pPr>
    </w:p>
    <w:p w14:paraId="390A6430" w14:textId="77777777" w:rsidR="0044410D" w:rsidRPr="0044410D" w:rsidRDefault="00BD4B50" w:rsidP="00C63C76">
      <w:pPr>
        <w:pStyle w:val="Heading1"/>
      </w:pPr>
      <w:bookmarkStart w:id="882" w:name="_Toc439666110"/>
      <w:bookmarkStart w:id="883" w:name="_Toc426538800"/>
      <w:r>
        <w:lastRenderedPageBreak/>
        <w:t>Introduction</w:t>
      </w:r>
      <w:bookmarkEnd w:id="882"/>
      <w:bookmarkEnd w:id="883"/>
    </w:p>
    <w:p w14:paraId="5EB252D6" w14:textId="77777777"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proofErr w:type="spellStart"/>
      <w:r w:rsidR="003C5236">
        <w:t>TypeScript</w:t>
      </w:r>
      <w:r w:rsidR="008F4735">
        <w:t>'</w:t>
      </w:r>
      <w:r w:rsidR="00BD4B50">
        <w:t>s</w:t>
      </w:r>
      <w:proofErr w:type="spellEnd"/>
      <w:r w:rsidR="00BD4B50">
        <w:t xml:space="preserve"> optional type system enables JavaScript programmers to use highly-productive development tools and practices: static checking, symbol-based navigation, statement completion, and code re-factoring.</w:t>
      </w:r>
    </w:p>
    <w:p w14:paraId="7A20CDEE" w14:textId="4179DEE6" w:rsidR="0044410D" w:rsidRPr="0044410D" w:rsidRDefault="003C5236" w:rsidP="00BD4B50">
      <w:r>
        <w:t>TypeScript</w:t>
      </w:r>
      <w:r w:rsidR="00BD4B50">
        <w:t xml:space="preserve"> is a syntactic sugar for JavaScript. </w:t>
      </w:r>
      <w:r>
        <w:t>TypeScript</w:t>
      </w:r>
      <w:r w:rsidR="00BD4B50">
        <w:t xml:space="preserve"> syntax is a superset of </w:t>
      </w:r>
      <w:r w:rsidR="00D80640">
        <w:t xml:space="preserve">ECMAScript </w:t>
      </w:r>
      <w:del w:id="884" w:author="Anders Hejlsberg" w:date="2016-01-04T10:39:00Z">
        <w:r w:rsidR="0015060B">
          <w:delText>6 (ES6</w:delText>
        </w:r>
      </w:del>
      <w:ins w:id="885" w:author="Anders Hejlsberg" w:date="2016-01-04T10:39:00Z">
        <w:r w:rsidR="00D80640">
          <w:t>2015 (ES2015</w:t>
        </w:r>
      </w:ins>
      <w:r w:rsidR="00BD4B50">
        <w:t xml:space="preserve">)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14:paraId="57891CC5" w14:textId="7B68FE22" w:rsidR="00914437" w:rsidRDefault="003C5236" w:rsidP="00BD4B50">
      <w:r>
        <w:t>TypeScript</w:t>
      </w:r>
      <w:r w:rsidR="00BD4B50">
        <w:t xml:space="preserve"> syntax includes </w:t>
      </w:r>
      <w:r w:rsidR="0015060B">
        <w:t>all features of</w:t>
      </w:r>
      <w:r w:rsidR="007F1D45">
        <w:t xml:space="preserve"> </w:t>
      </w:r>
      <w:r w:rsidR="0015060B">
        <w:t>ECMAScript</w:t>
      </w:r>
      <w:r w:rsidR="00D80640">
        <w:t xml:space="preserve"> </w:t>
      </w:r>
      <w:del w:id="886" w:author="Anders Hejlsberg" w:date="2016-01-04T10:39:00Z">
        <w:r w:rsidR="007F1D45">
          <w:delText>6 (ES6),</w:delText>
        </w:r>
      </w:del>
      <w:ins w:id="887" w:author="Anders Hejlsberg" w:date="2016-01-04T10:39:00Z">
        <w:r w:rsidR="00D80640">
          <w:t>2015</w:t>
        </w:r>
        <w:r w:rsidR="007F1D45">
          <w:t>,</w:t>
        </w:r>
      </w:ins>
      <w:r w:rsidR="007F1D45">
        <w:t xml:space="preserve"> including</w:t>
      </w:r>
      <w:r w:rsidR="00BD4B50">
        <w:t xml:space="preserve"> classes and modules</w:t>
      </w:r>
      <w:r w:rsidR="00914437">
        <w:t>, and provides the ability to translate these features into ECMAScript 3 or 5 compliant code.</w:t>
      </w:r>
    </w:p>
    <w:p w14:paraId="42218E67" w14:textId="77777777" w:rsidR="0044410D" w:rsidRPr="0044410D" w:rsidRDefault="00BD4B50" w:rsidP="00BD4B50">
      <w:r>
        <w:t xml:space="preserve">Classes enable programmers to express common object-oriented patterns in a standard way, making features like inheritance more readable and interoperable. Modules enable programmers to organize their code into components while avoiding naming conflicts. The </w:t>
      </w:r>
      <w:r w:rsidR="003C5236">
        <w:t>TypeScript</w:t>
      </w:r>
      <w:r>
        <w:t xml:space="preserve"> compiler provides module code generation options that support either static or dynamic loading of module contents.</w:t>
      </w:r>
    </w:p>
    <w:p w14:paraId="1C60E148" w14:textId="77777777" w:rsidR="0044410D" w:rsidRPr="0044410D" w:rsidRDefault="003C5236" w:rsidP="00BD4B50">
      <w:r>
        <w:t>TypeScript</w:t>
      </w:r>
      <w:r w:rsidR="00BD4B50">
        <w:t xml:space="preserve"> also provides to JavaScript programmers a system of optional type annotations. These type annotations are like the </w:t>
      </w:r>
      <w:proofErr w:type="spellStart"/>
      <w:r w:rsidR="00BD4B50">
        <w:t>JSDoc</w:t>
      </w:r>
      <w:proofErr w:type="spellEnd"/>
      <w:r w:rsidR="00BD4B50">
        <w:t xml:space="preserve">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4BAF5528" w14:textId="77777777"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proofErr w:type="spellStart"/>
      <w:r>
        <w:t>i</w:t>
      </w:r>
      <w:proofErr w:type="spellEnd"/>
      <w:r w:rsidR="008F4735">
        <w:t>'</w:t>
      </w:r>
      <w:r>
        <w:t xml:space="preserve"> has the type number.</w:t>
      </w:r>
    </w:p>
    <w:p w14:paraId="2062BCBF" w14:textId="77777777" w:rsidR="0044410D" w:rsidRPr="0044410D" w:rsidRDefault="00BD4B50" w:rsidP="00BD4B50">
      <w:pPr>
        <w:pStyle w:val="Code"/>
      </w:pPr>
      <w:r w:rsidRPr="00893883">
        <w:rPr>
          <w:color w:val="0000FF"/>
        </w:rPr>
        <w:t>var</w:t>
      </w:r>
      <w:r w:rsidRPr="00893883">
        <w:t xml:space="preserve"> i = 0;</w:t>
      </w:r>
    </w:p>
    <w:p w14:paraId="06EF9D5E" w14:textId="77777777" w:rsidR="0044410D" w:rsidRPr="0044410D" w:rsidRDefault="003C5236" w:rsidP="00BD4B50">
      <w:r>
        <w:t>TypeScript</w:t>
      </w:r>
      <w:r w:rsidR="00BD4B50">
        <w:t xml:space="preserve"> will infer from the following function definition that the function f has return type string.</w:t>
      </w:r>
    </w:p>
    <w:p w14:paraId="3174D88B" w14:textId="77777777" w:rsidR="0044410D" w:rsidRPr="0044410D" w:rsidRDefault="00BD4B50" w:rsidP="00BD4B50">
      <w:pPr>
        <w:pStyle w:val="Code"/>
      </w:pPr>
      <w:r w:rsidRPr="00893883">
        <w:rPr>
          <w:color w:val="0000FF"/>
        </w:rPr>
        <w:lastRenderedPageBreak/>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14:paraId="6AA42B94" w14:textId="77777777" w:rsidR="0044410D" w:rsidRPr="0044410D" w:rsidRDefault="00BD4B50" w:rsidP="00BD4B50">
      <w:r>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3728B9DD" w14:textId="77777777" w:rsidR="0044410D" w:rsidRPr="0044410D" w:rsidRDefault="002D3181" w:rsidP="00BD4B50">
      <w:pPr>
        <w:ind w:left="720"/>
      </w:pPr>
      <w:r>
        <w:rPr>
          <w:noProof/>
        </w:rPr>
        <w:drawing>
          <wp:inline distT="0" distB="0" distL="0" distR="0" wp14:anchorId="02D244F9" wp14:editId="57ACAB92">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r w:rsidR="00267EE6" w:rsidRPr="006E110C">
        <w:rPr>
          <w:vanish/>
        </w:rPr>
        <w:t>![](images/image1.png)</w:t>
      </w:r>
    </w:p>
    <w:p w14:paraId="306F18BF" w14:textId="77777777"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3115197A" w14:textId="77777777"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14:paraId="117F18BE" w14:textId="77777777"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14:paraId="53E4E612" w14:textId="77777777"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w:t>
      </w:r>
      <w:proofErr w:type="gramStart"/>
      <w:r w:rsidR="00723DB3">
        <w:t xml:space="preserve">assume </w:t>
      </w:r>
      <w:r w:rsidR="008F4735">
        <w:t>'</w:t>
      </w:r>
      <w:r w:rsidR="00723DB3">
        <w:t>s</w:t>
      </w:r>
      <w:r w:rsidR="008F4735">
        <w:t>'</w:t>
      </w:r>
      <w:proofErr w:type="gramEnd"/>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14:paraId="0F5B3176" w14:textId="77777777" w:rsidR="0044410D" w:rsidRPr="0044410D" w:rsidRDefault="004561E7" w:rsidP="004561E7">
      <w:pPr>
        <w:pStyle w:val="Code"/>
      </w:pPr>
      <w:r w:rsidRPr="00893883">
        <w:rPr>
          <w:color w:val="0000FF"/>
        </w:rPr>
        <w:lastRenderedPageBreak/>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14:paraId="38852514" w14:textId="77777777" w:rsidR="0044410D" w:rsidRPr="0044410D" w:rsidRDefault="004561E7" w:rsidP="004561E7">
      <w:r>
        <w:t>In the JavaScript output, all type</w:t>
      </w:r>
      <w:r w:rsidR="00DC1E7F">
        <w:t xml:space="preserve"> annotations have been erased. </w:t>
      </w:r>
      <w:r>
        <w:t xml:space="preserve">In general, TypeScript erases all type information before </w:t>
      </w:r>
      <w:proofErr w:type="spellStart"/>
      <w:r>
        <w:t>emiting</w:t>
      </w:r>
      <w:proofErr w:type="spellEnd"/>
      <w:r>
        <w:t xml:space="preserve"> JavaScript.</w:t>
      </w:r>
    </w:p>
    <w:p w14:paraId="66EC465B" w14:textId="77777777" w:rsidR="0044410D" w:rsidRPr="0044410D" w:rsidRDefault="00BD4B50" w:rsidP="00AA00BA">
      <w:pPr>
        <w:pStyle w:val="Heading2"/>
      </w:pPr>
      <w:bookmarkStart w:id="888" w:name="_Toc439666111"/>
      <w:bookmarkStart w:id="889" w:name="_Toc426538801"/>
      <w:r>
        <w:t>Ambient Declarations</w:t>
      </w:r>
      <w:bookmarkEnd w:id="888"/>
      <w:bookmarkEnd w:id="889"/>
    </w:p>
    <w:p w14:paraId="115405F3" w14:textId="77777777"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14:paraId="5F74FC8A"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14:paraId="26091BFE" w14:textId="77777777"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proofErr w:type="spellStart"/>
      <w:r w:rsidR="00BA6AB7">
        <w:t>lib.d.ts</w:t>
      </w:r>
      <w:proofErr w:type="spellEnd"/>
      <w:r w:rsidR="008F4735">
        <w:t>'</w:t>
      </w:r>
      <w:r>
        <w:t xml:space="preserve"> that provides interface declarations for the built-in JavaScript library as well as the Document Object Model.</w:t>
      </w:r>
    </w:p>
    <w:p w14:paraId="46839B4A" w14:textId="77777777" w:rsidR="0044410D" w:rsidRPr="0044410D" w:rsidRDefault="00847958" w:rsidP="00F56FBC">
      <w:r>
        <w:t>The TypeScript compiler does not include by default an interface for jQuery, so to use jQuery, a programmer could supply a declaration such as:</w:t>
      </w:r>
    </w:p>
    <w:p w14:paraId="41E952AE" w14:textId="77777777"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14:paraId="2F15AD29" w14:textId="77777777" w:rsidR="0044410D" w:rsidRPr="0044410D" w:rsidRDefault="00204D8F" w:rsidP="00204D8F">
      <w:r>
        <w:t xml:space="preserve">Section </w:t>
      </w:r>
      <w:r>
        <w:fldChar w:fldCharType="begin"/>
      </w:r>
      <w:r>
        <w:instrText xml:space="preserve"> REF _Ref336337724 \r \h </w:instrText>
      </w:r>
      <w:r>
        <w:fldChar w:fldCharType="separate"/>
      </w:r>
      <w:r w:rsidR="00A3147C">
        <w:t>1.3</w:t>
      </w:r>
      <w:r>
        <w:fldChar w:fldCharType="end"/>
      </w:r>
      <w:r>
        <w:t xml:space="preserve"> provide</w:t>
      </w:r>
      <w:r w:rsidR="00BA6AB7">
        <w:t>s</w:t>
      </w:r>
      <w:r>
        <w:t xml:space="preserve"> a more extensive example of how a programmer can add type information f</w:t>
      </w:r>
      <w:r w:rsidR="00BA6AB7">
        <w:t>or jQuery and other libraries.</w:t>
      </w:r>
    </w:p>
    <w:p w14:paraId="6DA0D077" w14:textId="77777777" w:rsidR="0044410D" w:rsidRPr="0044410D" w:rsidRDefault="00BD4B50" w:rsidP="00AA00BA">
      <w:pPr>
        <w:pStyle w:val="Heading2"/>
      </w:pPr>
      <w:bookmarkStart w:id="890" w:name="_Toc439666112"/>
      <w:bookmarkStart w:id="891" w:name="_Toc426538802"/>
      <w:r>
        <w:t>Function Types</w:t>
      </w:r>
      <w:bookmarkEnd w:id="890"/>
      <w:bookmarkEnd w:id="891"/>
    </w:p>
    <w:p w14:paraId="4D6A4583" w14:textId="77777777"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00F99C2B" w14:textId="77777777" w:rsidR="0044410D" w:rsidRPr="0044410D" w:rsidRDefault="003C5236" w:rsidP="00BD4B50">
      <w:r>
        <w:lastRenderedPageBreak/>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14:paraId="02E8CE7A" w14:textId="77777777"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14:paraId="3845E248" w14:textId="77777777"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14:paraId="6C06BFD4" w14:textId="77777777" w:rsidR="0044410D" w:rsidRPr="0044410D" w:rsidRDefault="00BD4B50" w:rsidP="00BD4B50">
      <w:r>
        <w:t xml:space="preserve">In this example, the second parameter to </w:t>
      </w:r>
      <w:r w:rsidR="008F4735">
        <w:t>'</w:t>
      </w:r>
      <w:r>
        <w:t>vote</w:t>
      </w:r>
      <w:r w:rsidR="008F4735">
        <w:t>'</w:t>
      </w:r>
      <w:r>
        <w:t xml:space="preserve"> has the function type</w:t>
      </w:r>
    </w:p>
    <w:p w14:paraId="59FA072C" w14:textId="77777777"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14:paraId="67F21732" w14:textId="77777777" w:rsidR="0044410D" w:rsidRPr="0044410D" w:rsidRDefault="00BD4B50" w:rsidP="00BD4B50">
      <w:proofErr w:type="gramStart"/>
      <w:r>
        <w:t>which</w:t>
      </w:r>
      <w:proofErr w:type="gramEnd"/>
      <w:r>
        <w:t xml:space="preserve">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14:paraId="4D70CECD" w14:textId="77777777"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A3147C">
        <w:t>3.9.2</w:t>
      </w:r>
      <w:r w:rsidR="00194D4F">
        <w:fldChar w:fldCharType="end"/>
      </w:r>
      <w:r w:rsidR="00194D4F">
        <w:t xml:space="preserve"> </w:t>
      </w:r>
      <w:r>
        <w:t xml:space="preserve">provides </w:t>
      </w:r>
      <w:r w:rsidR="00EF789E">
        <w:t>additional</w:t>
      </w:r>
      <w:r>
        <w:t xml:space="preserve"> information about function types.</w:t>
      </w:r>
    </w:p>
    <w:p w14:paraId="7BBA6F0D" w14:textId="77777777" w:rsidR="0044410D" w:rsidRPr="0044410D" w:rsidRDefault="00BD4B50" w:rsidP="00AA00BA">
      <w:pPr>
        <w:pStyle w:val="Heading2"/>
      </w:pPr>
      <w:bookmarkStart w:id="892" w:name="_Ref336337724"/>
      <w:bookmarkStart w:id="893" w:name="_Toc439666113"/>
      <w:bookmarkStart w:id="894" w:name="_Toc426538803"/>
      <w:r>
        <w:t>Object Types</w:t>
      </w:r>
      <w:bookmarkEnd w:id="892"/>
      <w:bookmarkEnd w:id="893"/>
      <w:bookmarkEnd w:id="894"/>
    </w:p>
    <w:p w14:paraId="3A434B18" w14:textId="77777777"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proofErr w:type="spellStart"/>
      <w:r w:rsidR="00BD4B50">
        <w:t>MakePoint</w:t>
      </w:r>
      <w:proofErr w:type="spellEnd"/>
      <w:r w:rsidR="008F4735">
        <w:t>'</w:t>
      </w:r>
      <w:r w:rsidR="00BD4B50">
        <w:t xml:space="preserve"> function.</w:t>
      </w:r>
    </w:p>
    <w:p w14:paraId="42A4BDD9" w14:textId="77777777"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14:paraId="4513F769" w14:textId="77777777"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w:t>
      </w:r>
      <w:proofErr w:type="spellStart"/>
      <w:r>
        <w:t>favoriteColor</w:t>
      </w:r>
      <w:proofErr w:type="spellEnd"/>
      <w:r>
        <w:t>).</w:t>
      </w:r>
    </w:p>
    <w:p w14:paraId="2A075F39" w14:textId="77777777"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14:paraId="77DCCCA5" w14:textId="77777777"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14:paraId="6CA3C5F5" w14:textId="77777777" w:rsidR="0044410D" w:rsidRPr="0044410D" w:rsidRDefault="00BD4B50" w:rsidP="00BD4B50">
      <w:pPr>
        <w:pStyle w:val="Code"/>
      </w:pPr>
      <w:r w:rsidRPr="00D54DB2">
        <w:lastRenderedPageBreak/>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14:paraId="61EE371F" w14:textId="77777777"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14:paraId="0AC5887E" w14:textId="77777777" w:rsidR="0044410D" w:rsidRPr="0044410D" w:rsidRDefault="00BD4B50" w:rsidP="00BD4B50">
      <w:r>
        <w:t>The following code fragment captures a small subset of jQuery behavior, just enough to use jQuery in a simple way.</w:t>
      </w:r>
    </w:p>
    <w:p w14:paraId="5711F049" w14:textId="77777777"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14:paraId="663C084B"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14:paraId="2817150A" w14:textId="77777777"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14:paraId="188EFAC6" w14:textId="77777777" w:rsidR="0044410D" w:rsidRPr="0044410D" w:rsidRDefault="00BA6AB7" w:rsidP="00BD4B50">
      <w:r>
        <w:t xml:space="preserve">The </w:t>
      </w:r>
      <w:r w:rsidR="008F4735">
        <w:t>'</w:t>
      </w:r>
      <w:proofErr w:type="spellStart"/>
      <w:r>
        <w:t>J</w:t>
      </w:r>
      <w:r w:rsidR="00BD4B50">
        <w:t>Query</w:t>
      </w:r>
      <w:r w:rsidR="00DA5248">
        <w:t>Static</w:t>
      </w:r>
      <w:proofErr w:type="spellEnd"/>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proofErr w:type="spellStart"/>
      <w:r>
        <w:t>J</w:t>
      </w:r>
      <w:r w:rsidR="00BD4B50">
        <w:t>Query</w:t>
      </w:r>
      <w:r w:rsidR="003C5D03">
        <w:t>Static</w:t>
      </w:r>
      <w:proofErr w:type="spellEnd"/>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14:paraId="4037451D" w14:textId="77777777" w:rsidR="0044410D" w:rsidRPr="0044410D" w:rsidRDefault="00BA6AB7" w:rsidP="00BD4B50">
      <w:r>
        <w:t xml:space="preserve">Finally, the </w:t>
      </w:r>
      <w:r w:rsidR="008F4735">
        <w:t>'</w:t>
      </w:r>
      <w:proofErr w:type="spellStart"/>
      <w:r>
        <w:t>J</w:t>
      </w:r>
      <w:r w:rsidR="00BD4B50">
        <w:t>Query</w:t>
      </w:r>
      <w:r w:rsidR="003C5D03">
        <w:t>Static</w:t>
      </w:r>
      <w:proofErr w:type="spellEnd"/>
      <w:r w:rsidR="008F4735">
        <w:t>'</w:t>
      </w:r>
      <w:r w:rsidR="00BD4B50">
        <w:t xml:space="preserve"> interface contains a bare function signature </w:t>
      </w:r>
    </w:p>
    <w:p w14:paraId="23633271" w14:textId="77777777"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14:paraId="2F92E8C7" w14:textId="77777777"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31F8D7F6" w14:textId="77777777" w:rsidR="0044410D" w:rsidRPr="0044410D" w:rsidRDefault="00BD4B50" w:rsidP="00BD4B50">
      <w:pPr>
        <w:pStyle w:val="Code"/>
      </w:pPr>
      <w:r w:rsidRPr="00D54DB2">
        <w:rPr>
          <w:color w:val="0000FF"/>
        </w:rPr>
        <w:lastRenderedPageBreak/>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14:paraId="3281BEA7" w14:textId="77777777"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proofErr w:type="spellStart"/>
      <w:r w:rsidR="00BA6AB7">
        <w:t>J</w:t>
      </w:r>
      <w:r>
        <w:t>Query</w:t>
      </w:r>
      <w:r w:rsidR="00B17181">
        <w:t>Static</w:t>
      </w:r>
      <w:proofErr w:type="spellEnd"/>
      <w:r w:rsidR="008F4735">
        <w:t>'</w:t>
      </w:r>
      <w:r>
        <w:t xml:space="preserve"> interface.</w:t>
      </w:r>
    </w:p>
    <w:p w14:paraId="367BCEAE" w14:textId="77777777"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14:paraId="46B4C406" w14:textId="77777777"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1FD0F9B7" w14:textId="77777777"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2F08ABA9" w14:textId="77777777" w:rsidR="0044410D" w:rsidRPr="0044410D" w:rsidRDefault="002D3181" w:rsidP="00BD4B50">
      <w:pPr>
        <w:ind w:left="720"/>
      </w:pPr>
      <w:r>
        <w:rPr>
          <w:noProof/>
        </w:rPr>
        <w:drawing>
          <wp:inline distT="0" distB="0" distL="0" distR="0" wp14:anchorId="163ED2D7" wp14:editId="032B4193">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r w:rsidR="00267EE6" w:rsidRPr="006E110C">
        <w:rPr>
          <w:vanish/>
        </w:rPr>
        <w:t>![](images/im</w:t>
      </w:r>
      <w:r w:rsidR="00267EE6">
        <w:rPr>
          <w:vanish/>
        </w:rPr>
        <w:t>age2</w:t>
      </w:r>
      <w:r w:rsidR="00267EE6" w:rsidRPr="006E110C">
        <w:rPr>
          <w:vanish/>
        </w:rPr>
        <w:t>.png)</w:t>
      </w:r>
    </w:p>
    <w:p w14:paraId="7AAE457D" w14:textId="77777777" w:rsidR="0044410D" w:rsidRPr="0044410D" w:rsidRDefault="00D939C9" w:rsidP="00D939C9">
      <w:r>
        <w:t xml:space="preserve">Section </w:t>
      </w:r>
      <w:r>
        <w:fldChar w:fldCharType="begin"/>
      </w:r>
      <w:r>
        <w:instrText xml:space="preserve"> REF _Ref325637319 \r \h </w:instrText>
      </w:r>
      <w:r>
        <w:fldChar w:fldCharType="separate"/>
      </w:r>
      <w:r w:rsidR="00A3147C">
        <w:t>3.3</w:t>
      </w:r>
      <w:r>
        <w:fldChar w:fldCharType="end"/>
      </w:r>
      <w:r>
        <w:t xml:space="preserve"> provides </w:t>
      </w:r>
      <w:r w:rsidR="00681BD5">
        <w:t>additional</w:t>
      </w:r>
      <w:r>
        <w:t xml:space="preserve"> information about object types.</w:t>
      </w:r>
    </w:p>
    <w:p w14:paraId="0AACB71D" w14:textId="77777777" w:rsidR="0044410D" w:rsidRPr="0044410D" w:rsidRDefault="001E56D2" w:rsidP="001E56D2">
      <w:pPr>
        <w:pStyle w:val="Heading2"/>
      </w:pPr>
      <w:bookmarkStart w:id="895" w:name="_Toc439666114"/>
      <w:bookmarkStart w:id="896" w:name="_Toc426538804"/>
      <w:r>
        <w:t>Structural Subtyping</w:t>
      </w:r>
      <w:bookmarkEnd w:id="895"/>
      <w:bookmarkEnd w:id="896"/>
    </w:p>
    <w:p w14:paraId="1EF979D3" w14:textId="77777777"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proofErr w:type="spellStart"/>
      <w:r w:rsidR="00EE0D8B">
        <w:t>CPoint</w:t>
      </w:r>
      <w:proofErr w:type="spellEnd"/>
      <w:r w:rsidR="008F4735">
        <w:t>'</w:t>
      </w:r>
      <w:r w:rsidR="00EE0D8B">
        <w:t xml:space="preserve"> matches interface </w:t>
      </w:r>
      <w:r w:rsidR="008F4735">
        <w:t>'</w:t>
      </w:r>
      <w:r w:rsidR="00920440">
        <w:t>Point</w:t>
      </w:r>
      <w:r w:rsidR="008F4735">
        <w:t>'</w:t>
      </w:r>
      <w:r w:rsidR="00920440">
        <w:t xml:space="preserve"> because </w:t>
      </w:r>
      <w:r w:rsidR="008F4735">
        <w:t>'</w:t>
      </w:r>
      <w:proofErr w:type="spellStart"/>
      <w:r w:rsidR="00EE0D8B">
        <w:t>C</w:t>
      </w:r>
      <w:r w:rsidR="00920440">
        <w:t>Point</w:t>
      </w:r>
      <w:proofErr w:type="spellEnd"/>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63C36685" w14:textId="77777777"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14:paraId="5A40F879" w14:textId="77777777"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14:paraId="098912FA" w14:textId="77777777"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14:paraId="6AA9AC34" w14:textId="77777777"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14:paraId="0A402741" w14:textId="77777777"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14:paraId="5A2E8C5A" w14:textId="77777777"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14:paraId="46CB4B30" w14:textId="77777777"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A3147C">
        <w:t>3.11</w:t>
      </w:r>
      <w:r w:rsidR="00E52EA3">
        <w:fldChar w:fldCharType="end"/>
      </w:r>
      <w:r w:rsidR="00490CA0">
        <w:t xml:space="preserve"> for more information about type comparisons.</w:t>
      </w:r>
    </w:p>
    <w:p w14:paraId="001038E6" w14:textId="77777777" w:rsidR="0044410D" w:rsidRPr="0044410D" w:rsidRDefault="00BD4B50" w:rsidP="00AA00BA">
      <w:pPr>
        <w:pStyle w:val="Heading2"/>
      </w:pPr>
      <w:bookmarkStart w:id="897" w:name="_Toc439666115"/>
      <w:bookmarkStart w:id="898" w:name="_Toc426538805"/>
      <w:r>
        <w:t>Contextual Typing</w:t>
      </w:r>
      <w:bookmarkEnd w:id="897"/>
      <w:bookmarkEnd w:id="898"/>
    </w:p>
    <w:p w14:paraId="09637579" w14:textId="77777777"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proofErr w:type="spellStart"/>
      <w:r>
        <w:t>mul</w:t>
      </w:r>
      <w:proofErr w:type="spellEnd"/>
      <w:r w:rsidR="008F4735">
        <w:t>'</w:t>
      </w:r>
      <w:r>
        <w:t xml:space="preserve"> by flowing type information bottom up in the return expression.</w:t>
      </w:r>
    </w:p>
    <w:p w14:paraId="479E52FD" w14:textId="77777777"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14:paraId="1FE2859A" w14:textId="77777777"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14:paraId="502C3677" w14:textId="77777777"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14:paraId="4B32650C" w14:textId="77777777"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14:paraId="675B53D3" w14:textId="77777777"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14:paraId="35ABB705" w14:textId="77777777" w:rsidR="0044410D" w:rsidRPr="0044410D" w:rsidRDefault="00EA30F8" w:rsidP="001E56D2">
      <w:r>
        <w:t xml:space="preserve">Section </w:t>
      </w:r>
      <w:r>
        <w:fldChar w:fldCharType="begin"/>
      </w:r>
      <w:r>
        <w:instrText xml:space="preserve"> REF _Ref314665618 \r \h </w:instrText>
      </w:r>
      <w:r>
        <w:fldChar w:fldCharType="separate"/>
      </w:r>
      <w:r w:rsidR="00A3147C">
        <w:t>4.23</w:t>
      </w:r>
      <w:r>
        <w:fldChar w:fldCharType="end"/>
      </w:r>
      <w:r>
        <w:t xml:space="preserve"> provides additional information about contextually typed expressions.</w:t>
      </w:r>
    </w:p>
    <w:p w14:paraId="17990DD7" w14:textId="77777777" w:rsidR="0044410D" w:rsidRPr="0044410D" w:rsidRDefault="00BD4B50" w:rsidP="00AA00BA">
      <w:pPr>
        <w:pStyle w:val="Heading2"/>
      </w:pPr>
      <w:bookmarkStart w:id="899" w:name="_Toc439666116"/>
      <w:bookmarkStart w:id="900" w:name="_Toc426538806"/>
      <w:r>
        <w:t>Classes</w:t>
      </w:r>
      <w:bookmarkEnd w:id="899"/>
      <w:bookmarkEnd w:id="900"/>
    </w:p>
    <w:p w14:paraId="65B4AE78" w14:textId="05EA63BA" w:rsidR="0044410D" w:rsidRPr="0044410D" w:rsidRDefault="005A6AC8" w:rsidP="00BD4B50">
      <w:r>
        <w:t xml:space="preserve">JavaScript practice has </w:t>
      </w:r>
      <w:r w:rsidR="00BD4B50">
        <w:t xml:space="preserve">two </w:t>
      </w:r>
      <w:r>
        <w:t xml:space="preserve">very </w:t>
      </w:r>
      <w:r w:rsidR="00BD4B50">
        <w:t xml:space="preserve">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rsidR="00BD4B50">
        <w:t>prototype.js</w:t>
      </w:r>
      <w:r w:rsidR="008F4735">
        <w:t>'</w:t>
      </w:r>
      <w:r w:rsidR="00BD4B50">
        <w:t xml:space="preserve"> are typical of this </w:t>
      </w:r>
      <w:r w:rsidR="00A02815">
        <w:t>practice</w:t>
      </w:r>
      <w:r w:rsidR="00BD4B50">
        <w:t>.</w:t>
      </w:r>
      <w:r w:rsidR="00B33E73">
        <w:t xml:space="preserve"> </w:t>
      </w:r>
      <w:proofErr w:type="spellStart"/>
      <w:r w:rsidR="00B33E73">
        <w:t>TypeScript's</w:t>
      </w:r>
      <w:proofErr w:type="spellEnd"/>
      <w:r w:rsidR="00B33E73">
        <w:t xml:space="preserve"> namespaces are a formalization of the module pattern. </w:t>
      </w:r>
      <w:r>
        <w:t>(The term "module pattern" is somewhat u</w:t>
      </w:r>
      <w:r w:rsidR="00D80640">
        <w:t xml:space="preserve">nfortunate now that ECMAScript </w:t>
      </w:r>
      <w:del w:id="901" w:author="Anders Hejlsberg" w:date="2016-01-04T10:39:00Z">
        <w:r>
          <w:delText>6</w:delText>
        </w:r>
      </w:del>
      <w:ins w:id="902" w:author="Anders Hejlsberg" w:date="2016-01-04T10:39:00Z">
        <w:r w:rsidR="00D80640">
          <w:t>2015</w:t>
        </w:r>
      </w:ins>
      <w:r>
        <w:t xml:space="preserve"> formally supports modules in a manner different from what the module pattern prescribes. For this reason, TypeScript uses the term "namespace" for its formalization of the module pattern.)</w:t>
      </w:r>
    </w:p>
    <w:p w14:paraId="5F9628BA" w14:textId="77777777" w:rsidR="0044410D" w:rsidRPr="0044410D" w:rsidRDefault="00BD4B50" w:rsidP="00BD4B50">
      <w:r>
        <w:t xml:space="preserve">This section and the </w:t>
      </w:r>
      <w:r w:rsidR="00CD0FDA">
        <w:t>namespace</w:t>
      </w:r>
      <w:r>
        <w:t xml:space="preserve"> section below will show how </w:t>
      </w:r>
      <w:r w:rsidR="003C5236">
        <w:t>TypeScript</w:t>
      </w:r>
      <w:r>
        <w:t xml:space="preserve"> emits consistent, idiomatic JavaScript </w:t>
      </w:r>
      <w:r w:rsidR="00914437">
        <w:t>when emitting ECMAScript 3 or 5 compliant code for</w:t>
      </w:r>
      <w:r>
        <w:t xml:space="preserve"> classes and </w:t>
      </w:r>
      <w:r w:rsidR="00CD0FDA">
        <w:t>namespace</w:t>
      </w:r>
      <w:r>
        <w:t xml:space="preserve">s. The goal of </w:t>
      </w:r>
      <w:proofErr w:type="spellStart"/>
      <w:r w:rsidR="003C5236">
        <w:t>TypeScript</w:t>
      </w:r>
      <w:r w:rsidR="008F4735">
        <w:t>'</w:t>
      </w:r>
      <w:r>
        <w:t>s</w:t>
      </w:r>
      <w:proofErr w:type="spellEnd"/>
      <w:r>
        <w:t xml:space="preserve"> translation is to emit exactly what a programmer would type when implementing a class or </w:t>
      </w:r>
      <w:r w:rsidR="005A6AC8">
        <w:t>namespace</w:t>
      </w:r>
      <w:r>
        <w:t xml:space="preserve"> unaided by a tool. This section will also describe how </w:t>
      </w:r>
      <w:r w:rsidR="003C5236">
        <w:t>TypeScript</w:t>
      </w:r>
      <w:r w:rsidR="008500B7">
        <w:t xml:space="preserve"> infers a type for each c</w:t>
      </w:r>
      <w:r>
        <w:t>lass declaration. We</w:t>
      </w:r>
      <w:r w:rsidR="008F4735">
        <w:t>'</w:t>
      </w:r>
      <w:r>
        <w:t xml:space="preserve">ll start with a simple </w:t>
      </w:r>
      <w:proofErr w:type="spellStart"/>
      <w:r>
        <w:t>BankAccount</w:t>
      </w:r>
      <w:proofErr w:type="spellEnd"/>
      <w:r>
        <w:t xml:space="preserve"> class.</w:t>
      </w:r>
    </w:p>
    <w:p w14:paraId="1EA5606F" w14:textId="77777777"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14:paraId="49713546" w14:textId="77777777" w:rsidR="0044410D" w:rsidRPr="0044410D" w:rsidRDefault="00BD4B50" w:rsidP="00BD4B50">
      <w:r>
        <w:t>This class generates the following JavaScript code.</w:t>
      </w:r>
    </w:p>
    <w:p w14:paraId="1715AC0D" w14:textId="77777777"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14:paraId="35763E99" w14:textId="77777777" w:rsidR="0044410D" w:rsidRPr="0044410D" w:rsidRDefault="00BD4B50" w:rsidP="00BD4B50">
      <w:r>
        <w:t xml:space="preserve">This </w:t>
      </w:r>
      <w:r w:rsidR="003C5236">
        <w:t>TypeScript</w:t>
      </w:r>
      <w:r>
        <w:t xml:space="preserve"> class declaration creates a variable named </w:t>
      </w:r>
      <w:r w:rsidR="008F4735">
        <w:t>'</w:t>
      </w:r>
      <w:proofErr w:type="spellStart"/>
      <w:r>
        <w:t>BankAccount</w:t>
      </w:r>
      <w:proofErr w:type="spellEnd"/>
      <w:r w:rsidR="008F4735">
        <w:t>'</w:t>
      </w:r>
      <w:r>
        <w:t xml:space="preserve"> whose value is the constructor function for </w:t>
      </w:r>
      <w:r w:rsidR="008F4735">
        <w:t>'</w:t>
      </w:r>
      <w:proofErr w:type="spellStart"/>
      <w:r>
        <w:t>BankAccount</w:t>
      </w:r>
      <w:proofErr w:type="spellEnd"/>
      <w:r w:rsidR="008F4735">
        <w:t>'</w:t>
      </w:r>
      <w:r>
        <w:t xml:space="preserve"> instances. This declaration also creates an i</w:t>
      </w:r>
      <w:r w:rsidR="00DC1E7F">
        <w:t xml:space="preserve">nstance type of the same name. </w:t>
      </w:r>
      <w:r>
        <w:t>If we were to write this type as an interface it would look like the following.</w:t>
      </w:r>
    </w:p>
    <w:p w14:paraId="144C3F30" w14:textId="77777777"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14:paraId="4C20D27A" w14:textId="77777777" w:rsidR="0044410D" w:rsidRPr="0044410D" w:rsidRDefault="00BD4B50" w:rsidP="00BD4B50">
      <w:r>
        <w:t xml:space="preserve">If we were to write out the function type declaration for the </w:t>
      </w:r>
      <w:r w:rsidR="008F4735">
        <w:t>'</w:t>
      </w:r>
      <w:proofErr w:type="spellStart"/>
      <w:r>
        <w:t>BankAccount</w:t>
      </w:r>
      <w:proofErr w:type="spellEnd"/>
      <w:r w:rsidR="008F4735">
        <w:t>'</w:t>
      </w:r>
      <w:r>
        <w:t xml:space="preserve"> constructor variable, it would have the following form.</w:t>
      </w:r>
    </w:p>
    <w:p w14:paraId="22377B72" w14:textId="77777777"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14:paraId="4587982F" w14:textId="77777777"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proofErr w:type="spellStart"/>
      <w:r>
        <w:t>BankAccount</w:t>
      </w:r>
      <w:proofErr w:type="spellEnd"/>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14:paraId="7DE61FC2" w14:textId="77777777" w:rsidR="0044410D" w:rsidRPr="0044410D" w:rsidRDefault="00BD4B50" w:rsidP="00BD4B50">
      <w:r>
        <w:t xml:space="preserve">If we want to start our bank account with an initial </w:t>
      </w:r>
      <w:r w:rsidR="00293F13">
        <w:t>balance</w:t>
      </w:r>
      <w:r>
        <w:t xml:space="preserve">, we can add to the </w:t>
      </w:r>
      <w:r w:rsidR="008F4735">
        <w:t>'</w:t>
      </w:r>
      <w:proofErr w:type="spellStart"/>
      <w:r>
        <w:t>BankAccount</w:t>
      </w:r>
      <w:proofErr w:type="spellEnd"/>
      <w:r w:rsidR="008F4735">
        <w:t>'</w:t>
      </w:r>
      <w:r>
        <w:t xml:space="preserve"> class a constructor declaration.</w:t>
      </w:r>
    </w:p>
    <w:p w14:paraId="005D49C5" w14:textId="77777777"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14:paraId="15E3BA73" w14:textId="77777777" w:rsidR="0044410D" w:rsidRPr="0044410D" w:rsidRDefault="00BD4B50" w:rsidP="00BD4B50">
      <w:r>
        <w:t xml:space="preserve">This version of the </w:t>
      </w:r>
      <w:r w:rsidR="008F4735">
        <w:t>'</w:t>
      </w:r>
      <w:proofErr w:type="spellStart"/>
      <w:r>
        <w:t>BankAccount</w:t>
      </w:r>
      <w:proofErr w:type="spellEnd"/>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14:paraId="5C7483E0" w14:textId="77777777"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14:paraId="7CF4161F" w14:textId="77777777"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3B01AF4E" w14:textId="77777777" w:rsidR="0044410D" w:rsidRPr="0044410D" w:rsidRDefault="003C5236" w:rsidP="00BD4B50">
      <w:r>
        <w:t>TypeScript</w:t>
      </w:r>
      <w:r w:rsidR="00BD4B50">
        <w:t xml:space="preserve"> classes also support inheritance, as in the following example.</w:t>
      </w:r>
      <w:r w:rsidR="00BD4B50">
        <w:rPr>
          <w:i/>
        </w:rPr>
        <w:t xml:space="preserve"> </w:t>
      </w:r>
    </w:p>
    <w:p w14:paraId="4AAF098B" w14:textId="77777777"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14:paraId="380DFAE7" w14:textId="77777777" w:rsidR="0044410D" w:rsidRPr="0044410D" w:rsidRDefault="00BD4B50" w:rsidP="00BD4B50">
      <w:r>
        <w:t xml:space="preserve">In this example, the class </w:t>
      </w:r>
      <w:r w:rsidR="008F4735">
        <w:t>'</w:t>
      </w:r>
      <w:proofErr w:type="spellStart"/>
      <w:r>
        <w:t>CheckingAccount</w:t>
      </w:r>
      <w:proofErr w:type="spellEnd"/>
      <w:r w:rsidR="008F4735">
        <w:t>'</w:t>
      </w:r>
      <w:r>
        <w:t xml:space="preserve"> </w:t>
      </w:r>
      <w:r w:rsidRPr="00E11563">
        <w:rPr>
          <w:i/>
        </w:rPr>
        <w:t>derives</w:t>
      </w:r>
      <w:r w:rsidR="00DC1E7F">
        <w:t xml:space="preserve"> from class </w:t>
      </w:r>
      <w:r w:rsidR="008F4735">
        <w:t>'</w:t>
      </w:r>
      <w:proofErr w:type="spellStart"/>
      <w:r w:rsidR="00DC1E7F">
        <w:t>BankAccount</w:t>
      </w:r>
      <w:proofErr w:type="spellEnd"/>
      <w:r w:rsidR="008F4735">
        <w:t>'</w:t>
      </w:r>
      <w:r w:rsidR="00DC1E7F">
        <w:t xml:space="preserve">. </w:t>
      </w:r>
      <w:r>
        <w:t xml:space="preserve">The constructor for </w:t>
      </w:r>
      <w:r w:rsidR="008F4735">
        <w:t>'</w:t>
      </w:r>
      <w:proofErr w:type="spellStart"/>
      <w:r>
        <w:t>CheckingAccount</w:t>
      </w:r>
      <w:proofErr w:type="spellEnd"/>
      <w:r w:rsidR="008F4735">
        <w:t>'</w:t>
      </w:r>
      <w:r>
        <w:t xml:space="preserve"> calls the constructor for class </w:t>
      </w:r>
      <w:r w:rsidR="008F4735">
        <w:t>'</w:t>
      </w:r>
      <w:proofErr w:type="spellStart"/>
      <w:r>
        <w:t>BankAccount</w:t>
      </w:r>
      <w:proofErr w:type="spellEnd"/>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proofErr w:type="spellStart"/>
      <w:r>
        <w:t>CheckingAccount</w:t>
      </w:r>
      <w:proofErr w:type="spellEnd"/>
      <w:r w:rsidR="008F4735">
        <w:t>'</w:t>
      </w:r>
      <w:r>
        <w:t xml:space="preserve"> will chain to the prototype of </w:t>
      </w:r>
      <w:r w:rsidR="008F4735">
        <w:t>'</w:t>
      </w:r>
      <w:proofErr w:type="spellStart"/>
      <w:r w:rsidR="007B6EFC">
        <w:t>Bank</w:t>
      </w:r>
      <w:r>
        <w:t>Account</w:t>
      </w:r>
      <w:proofErr w:type="spellEnd"/>
      <w:r w:rsidR="008F4735">
        <w:t>'</w:t>
      </w:r>
      <w:r>
        <w:t xml:space="preserve">. </w:t>
      </w:r>
    </w:p>
    <w:p w14:paraId="0B5F4EDB" w14:textId="77777777"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14:paraId="6260E05A" w14:textId="77777777" w:rsidR="0044410D" w:rsidRPr="0044410D" w:rsidRDefault="00636A03" w:rsidP="00BD4B50">
      <w:r>
        <w:t xml:space="preserve">Section </w:t>
      </w:r>
      <w:r>
        <w:fldChar w:fldCharType="begin"/>
      </w:r>
      <w:r>
        <w:instrText xml:space="preserve"> REF _Ref333577525 \r \h </w:instrText>
      </w:r>
      <w:r>
        <w:fldChar w:fldCharType="separate"/>
      </w:r>
      <w:r w:rsidR="00A3147C">
        <w:t>8</w:t>
      </w:r>
      <w:r>
        <w:fldChar w:fldCharType="end"/>
      </w:r>
      <w:r>
        <w:t xml:space="preserve"> provides additional information about classes.</w:t>
      </w:r>
    </w:p>
    <w:p w14:paraId="398BD0C3" w14:textId="77777777" w:rsidR="0044410D" w:rsidRPr="0044410D" w:rsidRDefault="00C659AB" w:rsidP="00C659AB">
      <w:pPr>
        <w:pStyle w:val="Heading2"/>
      </w:pPr>
      <w:bookmarkStart w:id="903" w:name="_Toc439666117"/>
      <w:bookmarkStart w:id="904" w:name="_Toc426538807"/>
      <w:proofErr w:type="spellStart"/>
      <w:r>
        <w:t>Enum</w:t>
      </w:r>
      <w:proofErr w:type="spellEnd"/>
      <w:r>
        <w:t xml:space="preserve"> Types</w:t>
      </w:r>
      <w:bookmarkEnd w:id="903"/>
      <w:bookmarkEnd w:id="904"/>
    </w:p>
    <w:p w14:paraId="43D48A2D" w14:textId="77777777" w:rsidR="0044410D" w:rsidRPr="0044410D" w:rsidRDefault="00C659AB" w:rsidP="00C659AB">
      <w:r>
        <w:t xml:space="preserve">TypeScript enables programmers to summarize a set of numeric constants as an </w:t>
      </w:r>
      <w:proofErr w:type="spellStart"/>
      <w:r>
        <w:rPr>
          <w:i/>
        </w:rPr>
        <w:t>enum</w:t>
      </w:r>
      <w:proofErr w:type="spellEnd"/>
      <w:r>
        <w:rPr>
          <w:i/>
        </w:rPr>
        <w:t xml:space="preserve"> type</w:t>
      </w:r>
      <w:r>
        <w:t xml:space="preserve">. The example below creates an </w:t>
      </w:r>
      <w:proofErr w:type="spellStart"/>
      <w:r>
        <w:t>enum</w:t>
      </w:r>
      <w:proofErr w:type="spellEnd"/>
      <w:r>
        <w:t xml:space="preserve"> type to represent operators in a calculator application.</w:t>
      </w:r>
    </w:p>
    <w:p w14:paraId="4BC5C92C" w14:textId="77777777" w:rsidR="0044410D" w:rsidRPr="00D54DB2" w:rsidRDefault="00914437" w:rsidP="00C659AB">
      <w:pPr>
        <w:pStyle w:val="Code"/>
      </w:pPr>
      <w:r>
        <w:rPr>
          <w:color w:val="0000FF"/>
        </w:rPr>
        <w:t>const</w:t>
      </w:r>
      <w:r w:rsidRPr="00914437">
        <w:t xml:space="preserve"> </w:t>
      </w:r>
      <w:r w:rsidR="00C659AB" w:rsidRPr="00D54DB2">
        <w:rPr>
          <w:color w:val="0000FF"/>
        </w:rPr>
        <w:t>enum</w:t>
      </w:r>
      <w:r w:rsidR="00C659AB" w:rsidRPr="00D54DB2">
        <w:t xml:space="preserve"> Operator {</w:t>
      </w:r>
      <w:r w:rsidR="0048218E" w:rsidRPr="00D54DB2">
        <w:br/>
      </w:r>
      <w:r w:rsidR="00C659AB" w:rsidRPr="00D54DB2">
        <w:t xml:space="preserve">    ADD,</w:t>
      </w:r>
      <w:r w:rsidR="0048218E" w:rsidRPr="00D54DB2">
        <w:br/>
      </w:r>
      <w:r w:rsidR="00C659AB" w:rsidRPr="00D54DB2">
        <w:t xml:space="preserve">    DIV,</w:t>
      </w:r>
      <w:r w:rsidR="0048218E" w:rsidRPr="00D54DB2">
        <w:br/>
      </w:r>
      <w:r w:rsidR="00C659AB" w:rsidRPr="00D54DB2">
        <w:t xml:space="preserve">    MUL,</w:t>
      </w:r>
      <w:r w:rsidR="0048218E" w:rsidRPr="00D54DB2">
        <w:br/>
      </w:r>
      <w:r w:rsidR="00C659AB" w:rsidRPr="00D54DB2">
        <w:t xml:space="preserve">    SUB</w:t>
      </w:r>
      <w:r w:rsidR="0048218E" w:rsidRPr="00D54DB2">
        <w:br/>
      </w:r>
      <w:r w:rsidR="00C659AB" w:rsidRPr="00D54DB2">
        <w:t>}</w:t>
      </w:r>
    </w:p>
    <w:p w14:paraId="7DC37B3E" w14:textId="77777777"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14:paraId="4F5BE6B1" w14:textId="77777777"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w:t>
      </w:r>
      <w:proofErr w:type="spellStart"/>
      <w:r>
        <w:rPr>
          <w:highlight w:val="white"/>
        </w:rPr>
        <w:t>enum</w:t>
      </w:r>
      <w:proofErr w:type="spellEnd"/>
      <w:r>
        <w:rPr>
          <w:highlight w:val="white"/>
        </w:rPr>
        <w:t xml:space="preserve"> types: reverse mapping from the </w:t>
      </w:r>
      <w:proofErr w:type="spellStart"/>
      <w:r>
        <w:rPr>
          <w:highlight w:val="white"/>
        </w:rPr>
        <w:t>enum</w:t>
      </w:r>
      <w:proofErr w:type="spellEnd"/>
      <w:r>
        <w:rPr>
          <w:highlight w:val="white"/>
        </w:rPr>
        <w:t xml:space="preserve">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w:t>
      </w:r>
      <w:proofErr w:type="spellStart"/>
      <w:r>
        <w:rPr>
          <w:highlight w:val="white"/>
        </w:rPr>
        <w:t>enum</w:t>
      </w:r>
      <w:proofErr w:type="spellEnd"/>
      <w:r>
        <w:rPr>
          <w:highlight w:val="white"/>
        </w:rPr>
        <w:t xml:space="preserve">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A3147C">
        <w:rPr>
          <w:highlight w:val="white"/>
        </w:rPr>
        <w:t>9</w:t>
      </w:r>
      <w:r w:rsidR="00E021C1">
        <w:rPr>
          <w:highlight w:val="white"/>
        </w:rPr>
        <w:fldChar w:fldCharType="end"/>
      </w:r>
      <w:r w:rsidR="00E021C1">
        <w:rPr>
          <w:highlight w:val="white"/>
        </w:rPr>
        <w:t xml:space="preserve"> </w:t>
      </w:r>
      <w:r>
        <w:rPr>
          <w:highlight w:val="white"/>
        </w:rPr>
        <w:t xml:space="preserve">describes how programmers can also explicitly assign integers to </w:t>
      </w:r>
      <w:proofErr w:type="spellStart"/>
      <w:r>
        <w:rPr>
          <w:highlight w:val="white"/>
        </w:rPr>
        <w:t>enum</w:t>
      </w:r>
      <w:proofErr w:type="spellEnd"/>
      <w:r>
        <w:rPr>
          <w:highlight w:val="white"/>
        </w:rPr>
        <w:t xml:space="preserve"> members, and can use any string to name an </w:t>
      </w:r>
      <w:proofErr w:type="spellStart"/>
      <w:r>
        <w:rPr>
          <w:highlight w:val="white"/>
        </w:rPr>
        <w:t>enum</w:t>
      </w:r>
      <w:proofErr w:type="spellEnd"/>
      <w:r>
        <w:rPr>
          <w:highlight w:val="white"/>
        </w:rPr>
        <w:t xml:space="preserve"> member.</w:t>
      </w:r>
    </w:p>
    <w:p w14:paraId="13AE072B" w14:textId="77777777" w:rsidR="0044410D" w:rsidRPr="0044410D" w:rsidRDefault="00914437" w:rsidP="00C659AB">
      <w:pPr>
        <w:rPr>
          <w:highlight w:val="white"/>
        </w:rPr>
      </w:pPr>
      <w:r>
        <w:rPr>
          <w:highlight w:val="white"/>
        </w:rPr>
        <w:t xml:space="preserve">When </w:t>
      </w:r>
      <w:proofErr w:type="spellStart"/>
      <w:r>
        <w:rPr>
          <w:highlight w:val="white"/>
        </w:rPr>
        <w:t>enums</w:t>
      </w:r>
      <w:proofErr w:type="spellEnd"/>
      <w:r>
        <w:rPr>
          <w:highlight w:val="white"/>
        </w:rPr>
        <w:t xml:space="preserve"> are declared with the </w:t>
      </w:r>
      <w:proofErr w:type="spellStart"/>
      <w:r w:rsidRPr="00914437">
        <w:rPr>
          <w:rStyle w:val="CodeFragment"/>
          <w:highlight w:val="white"/>
        </w:rPr>
        <w:t>const</w:t>
      </w:r>
      <w:proofErr w:type="spellEnd"/>
      <w:r>
        <w:rPr>
          <w:highlight w:val="white"/>
        </w:rPr>
        <w:t xml:space="preserve"> modifier</w:t>
      </w:r>
      <w:r w:rsidR="00C659AB">
        <w:rPr>
          <w:highlight w:val="white"/>
        </w:rPr>
        <w:t xml:space="preserve">, the TypeScript compiler will emit for an </w:t>
      </w:r>
      <w:proofErr w:type="spellStart"/>
      <w:r w:rsidR="00C659AB">
        <w:rPr>
          <w:highlight w:val="white"/>
        </w:rPr>
        <w:t>enum</w:t>
      </w:r>
      <w:proofErr w:type="spellEnd"/>
      <w:r w:rsidR="00C659AB">
        <w:rPr>
          <w:highlight w:val="white"/>
        </w:rPr>
        <w:t xml:space="preserve"> member a JavaScript constant corresponding to that member</w:t>
      </w:r>
      <w:r w:rsidR="008F4735">
        <w:rPr>
          <w:highlight w:val="white"/>
        </w:rPr>
        <w:t>'</w:t>
      </w:r>
      <w:r w:rsidR="00C659AB">
        <w:rPr>
          <w:highlight w:val="white"/>
        </w:rPr>
        <w:t>s assigned value (annotated with a comment). This improves performance on many JavaScript engines.</w:t>
      </w:r>
    </w:p>
    <w:p w14:paraId="1655C18F" w14:textId="77777777"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14:paraId="72EF429E"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5FDBA607" w14:textId="77777777" w:rsidR="0044410D" w:rsidRPr="0044410D" w:rsidRDefault="00C659AB" w:rsidP="00C659AB">
      <w:pPr>
        <w:rPr>
          <w:highlight w:val="white"/>
        </w:rPr>
      </w:pPr>
      <w:r>
        <w:rPr>
          <w:highlight w:val="white"/>
        </w:rPr>
        <w:t>For this switch statement, the compiler will generate the following code.</w:t>
      </w:r>
    </w:p>
    <w:p w14:paraId="087D337D"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462CE6D3" w14:textId="77777777"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43A01122" w14:textId="77777777" w:rsidR="0044410D" w:rsidRPr="0044410D" w:rsidRDefault="00C659AB" w:rsidP="00C659AB">
      <w:pPr>
        <w:pStyle w:val="Heading2"/>
        <w:rPr>
          <w:highlight w:val="white"/>
        </w:rPr>
      </w:pPr>
      <w:bookmarkStart w:id="905" w:name="_Toc439666118"/>
      <w:bookmarkStart w:id="906" w:name="_Toc426538808"/>
      <w:r>
        <w:rPr>
          <w:highlight w:val="white"/>
        </w:rPr>
        <w:lastRenderedPageBreak/>
        <w:t>Overloading on String Parameters</w:t>
      </w:r>
      <w:bookmarkEnd w:id="905"/>
      <w:bookmarkEnd w:id="906"/>
    </w:p>
    <w:p w14:paraId="6EBE0F14" w14:textId="77777777"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0C556848" w14:textId="77777777"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proofErr w:type="spellStart"/>
      <w:r>
        <w:rPr>
          <w:highlight w:val="white"/>
        </w:rPr>
        <w:t>createElement</w:t>
      </w:r>
      <w:proofErr w:type="spellEnd"/>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14:paraId="438E48EE" w14:textId="77777777" w:rsidR="0044410D" w:rsidRPr="0044410D" w:rsidRDefault="00C659AB" w:rsidP="001E14DD">
      <w:pPr>
        <w:ind w:left="720"/>
        <w:rPr>
          <w:highlight w:val="white"/>
        </w:rPr>
      </w:pPr>
      <w:r>
        <w:rPr>
          <w:noProof/>
          <w:highlight w:val="white"/>
        </w:rPr>
        <w:drawing>
          <wp:inline distT="0" distB="0" distL="0" distR="0" wp14:anchorId="2D7F521C" wp14:editId="087DCE60">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r w:rsidR="00267EE6" w:rsidRPr="006E110C">
        <w:rPr>
          <w:vanish/>
        </w:rPr>
        <w:t>![](images/im</w:t>
      </w:r>
      <w:r w:rsidR="00267EE6">
        <w:rPr>
          <w:vanish/>
        </w:rPr>
        <w:t>age3</w:t>
      </w:r>
      <w:r w:rsidR="00267EE6" w:rsidRPr="006E110C">
        <w:rPr>
          <w:vanish/>
        </w:rPr>
        <w:t>.png)</w:t>
      </w:r>
    </w:p>
    <w:p w14:paraId="4490A3D5" w14:textId="77777777"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proofErr w:type="spellStart"/>
      <w:r>
        <w:rPr>
          <w:highlight w:val="white"/>
        </w:rPr>
        <w:t>HTMLSpanElement</w:t>
      </w:r>
      <w:proofErr w:type="spellEnd"/>
      <w:r w:rsidR="008F4735">
        <w:rPr>
          <w:highlight w:val="white"/>
        </w:rPr>
        <w:t>'</w:t>
      </w:r>
      <w:r>
        <w:rPr>
          <w:highlight w:val="white"/>
        </w:rPr>
        <w:t xml:space="preserve">, the code can reference without static error the </w:t>
      </w:r>
      <w:r w:rsidR="008F4735">
        <w:rPr>
          <w:highlight w:val="white"/>
        </w:rPr>
        <w:t>'</w:t>
      </w:r>
      <w:proofErr w:type="spellStart"/>
      <w:r>
        <w:rPr>
          <w:highlight w:val="white"/>
        </w:rPr>
        <w:t>isMultiline</w:t>
      </w:r>
      <w:proofErr w:type="spellEnd"/>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14:paraId="7BEA0641" w14:textId="77777777"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14:paraId="5BFEF0AF" w14:textId="77777777"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proofErr w:type="spellStart"/>
      <w:r>
        <w:rPr>
          <w:highlight w:val="white"/>
        </w:rPr>
        <w:t>MouseEvent</w:t>
      </w:r>
      <w:proofErr w:type="spellEnd"/>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proofErr w:type="spellStart"/>
      <w:r>
        <w:rPr>
          <w:highlight w:val="white"/>
        </w:rPr>
        <w:t>clientX</w:t>
      </w:r>
      <w:proofErr w:type="spellEnd"/>
      <w:r w:rsidR="008F4735">
        <w:rPr>
          <w:highlight w:val="white"/>
        </w:rPr>
        <w:t>'</w:t>
      </w:r>
      <w:r>
        <w:rPr>
          <w:highlight w:val="white"/>
        </w:rPr>
        <w:t xml:space="preserve"> property.</w:t>
      </w:r>
    </w:p>
    <w:p w14:paraId="5E645A31" w14:textId="77777777" w:rsidR="0044410D" w:rsidRPr="0044410D" w:rsidRDefault="00C659AB" w:rsidP="001E14DD">
      <w:pPr>
        <w:ind w:left="720"/>
        <w:rPr>
          <w:highlight w:val="white"/>
        </w:rPr>
      </w:pPr>
      <w:r>
        <w:rPr>
          <w:noProof/>
          <w:highlight w:val="white"/>
        </w:rPr>
        <w:drawing>
          <wp:inline distT="0" distB="0" distL="0" distR="0" wp14:anchorId="5D62E6F4" wp14:editId="364313A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r w:rsidR="00267EE6" w:rsidRPr="006E110C">
        <w:rPr>
          <w:vanish/>
        </w:rPr>
        <w:t>![](images/im</w:t>
      </w:r>
      <w:r w:rsidR="00267EE6">
        <w:rPr>
          <w:vanish/>
        </w:rPr>
        <w:t>age4</w:t>
      </w:r>
      <w:r w:rsidR="00267EE6" w:rsidRPr="006E110C">
        <w:rPr>
          <w:vanish/>
        </w:rPr>
        <w:t>.png)</w:t>
      </w:r>
    </w:p>
    <w:p w14:paraId="4AE4E3DD"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A3147C">
        <w:rPr>
          <w:highlight w:val="white"/>
        </w:rPr>
        <w:t>3.9.2.4</w:t>
      </w:r>
      <w:r>
        <w:rPr>
          <w:highlight w:val="white"/>
        </w:rPr>
        <w:fldChar w:fldCharType="end"/>
      </w:r>
      <w:r>
        <w:rPr>
          <w:highlight w:val="white"/>
        </w:rPr>
        <w:t xml:space="preserve"> provides details on how to use string literals in function signatures.</w:t>
      </w:r>
    </w:p>
    <w:p w14:paraId="4A067BDD" w14:textId="77777777" w:rsidR="0044410D" w:rsidRPr="0044410D" w:rsidRDefault="00C659AB" w:rsidP="00C659AB">
      <w:pPr>
        <w:pStyle w:val="Heading2"/>
        <w:rPr>
          <w:highlight w:val="white"/>
        </w:rPr>
      </w:pPr>
      <w:bookmarkStart w:id="907" w:name="_Toc439666119"/>
      <w:bookmarkStart w:id="908" w:name="_Toc426538809"/>
      <w:r>
        <w:rPr>
          <w:highlight w:val="white"/>
        </w:rPr>
        <w:t>Generic Types and Functions</w:t>
      </w:r>
      <w:bookmarkEnd w:id="907"/>
      <w:bookmarkEnd w:id="908"/>
    </w:p>
    <w:p w14:paraId="75CA9A4F" w14:textId="77777777"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14:paraId="788EBE69" w14:textId="77777777"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proofErr w:type="spellStart"/>
      <w:r>
        <w:rPr>
          <w:highlight w:val="white"/>
        </w:rPr>
        <w:t>lib.d.ts</w:t>
      </w:r>
      <w:proofErr w:type="spellEnd"/>
      <w:r w:rsidR="008F4735">
        <w:rPr>
          <w:highlight w:val="white"/>
        </w:rPr>
        <w:t>'</w:t>
      </w:r>
      <w:r>
        <w:rPr>
          <w:highlight w:val="white"/>
        </w:rPr>
        <w:t xml:space="preserve"> file that accompanies a TypeScript distribution.</w:t>
      </w:r>
    </w:p>
    <w:p w14:paraId="172BA9C6" w14:textId="77777777"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14:paraId="011CCC80" w14:textId="77777777"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proofErr w:type="gramStart"/>
      <w:r w:rsidR="008F4735">
        <w:rPr>
          <w:highlight w:val="white"/>
        </w:rPr>
        <w:t>'</w:t>
      </w:r>
      <w:r>
        <w:rPr>
          <w:highlight w:val="white"/>
        </w:rPr>
        <w:t>T</w:t>
      </w:r>
      <w:r w:rsidR="008F4735">
        <w:rPr>
          <w:highlight w:val="white"/>
        </w:rPr>
        <w:t>'</w:t>
      </w:r>
      <w:r>
        <w:rPr>
          <w:highlight w:val="white"/>
        </w:rPr>
        <w:t>, that</w:t>
      </w:r>
      <w:proofErr w:type="gramEnd"/>
      <w:r>
        <w:rPr>
          <w:highlight w:val="white"/>
        </w:rPr>
        <w:t xml:space="preserve">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proofErr w:type="spellStart"/>
      <w:r>
        <w:rPr>
          <w:highlight w:val="white"/>
        </w:rPr>
        <w:t>compareFn</w:t>
      </w:r>
      <w:proofErr w:type="spellEnd"/>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14:paraId="48DE0D7C" w14:textId="77777777"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14:paraId="09B836BA" w14:textId="77777777"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14:paraId="7B1832FE" w14:textId="77777777"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proofErr w:type="spellStart"/>
      <w:r>
        <w:rPr>
          <w:highlight w:val="white"/>
        </w:rPr>
        <w:t>func</w:t>
      </w:r>
      <w:proofErr w:type="spellEnd"/>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14:paraId="6A6927AB" w14:textId="77777777"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14:paraId="5F23AC74" w14:textId="77777777" w:rsidR="0044410D" w:rsidRPr="0044410D" w:rsidRDefault="0044410D" w:rsidP="00C659AB">
      <w:pPr>
        <w:autoSpaceDE w:val="0"/>
        <w:autoSpaceDN w:val="0"/>
        <w:adjustRightInd w:val="0"/>
        <w:spacing w:after="0" w:line="240" w:lineRule="auto"/>
        <w:rPr>
          <w:highlight w:val="white"/>
        </w:rPr>
      </w:pPr>
    </w:p>
    <w:p w14:paraId="769BB61A" w14:textId="77777777"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14:paraId="4EA60D17" w14:textId="77777777" w:rsidR="0044410D" w:rsidRPr="0044410D" w:rsidRDefault="00C659AB" w:rsidP="00C659AB">
      <w:pPr>
        <w:rPr>
          <w:highlight w:val="white"/>
        </w:rPr>
      </w:pPr>
      <w:r>
        <w:rPr>
          <w:highlight w:val="white"/>
        </w:rPr>
        <w:t xml:space="preserve">The compiler infers in this example that the </w:t>
      </w:r>
      <w:r w:rsidR="008F4735">
        <w:rPr>
          <w:highlight w:val="white"/>
        </w:rPr>
        <w:t>'</w:t>
      </w:r>
      <w:proofErr w:type="spellStart"/>
      <w:r>
        <w:rPr>
          <w:highlight w:val="white"/>
        </w:rPr>
        <w:t>numberToString</w:t>
      </w:r>
      <w:proofErr w:type="spellEnd"/>
      <w:r w:rsidR="008F4735">
        <w:rPr>
          <w:highlight w:val="white"/>
        </w:rPr>
        <w:t>'</w:t>
      </w:r>
      <w:r>
        <w:rPr>
          <w:highlight w:val="white"/>
        </w:rPr>
        <w:t xml:space="preserve"> function returns an array of strings.</w:t>
      </w:r>
    </w:p>
    <w:p w14:paraId="5350F8C1" w14:textId="77777777"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proofErr w:type="spellStart"/>
      <w:r w:rsidR="00E021C1">
        <w:rPr>
          <w:highlight w:val="white"/>
        </w:rPr>
        <w:t>NamedItem</w:t>
      </w:r>
      <w:proofErr w:type="spellEnd"/>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14:paraId="6463F64D" w14:textId="77777777"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14:paraId="69ECE148" w14:textId="77777777" w:rsidR="0044410D" w:rsidRPr="00D54DB2" w:rsidRDefault="00C659AB" w:rsidP="00C659AB">
      <w:pPr>
        <w:pStyle w:val="Code"/>
      </w:pPr>
      <w:r w:rsidRPr="00D54DB2">
        <w:rPr>
          <w:color w:val="0000FF"/>
        </w:rPr>
        <w:lastRenderedPageBreak/>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14:paraId="3F8B63EB" w14:textId="77777777"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14:paraId="61850343" w14:textId="77777777"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14:paraId="46DB19D3" w14:textId="77777777"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14:paraId="5E7A907D" w14:textId="77777777" w:rsidR="0044410D" w:rsidRPr="00D54DB2" w:rsidRDefault="00C659AB" w:rsidP="00C659AB">
      <w:pPr>
        <w:pStyle w:val="Code"/>
      </w:pPr>
      <w:r w:rsidRPr="00D54DB2">
        <w:t xml:space="preserve">    </w:t>
      </w:r>
      <w:r w:rsidRPr="00D54DB2">
        <w:rPr>
          <w:color w:val="008000"/>
        </w:rPr>
        <w:t>// ...</w:t>
      </w:r>
      <w:r w:rsidR="0048218E" w:rsidRPr="00D54DB2">
        <w:br/>
      </w:r>
      <w:r w:rsidRPr="00D54DB2">
        <w:t>}</w:t>
      </w:r>
    </w:p>
    <w:p w14:paraId="1F05E746"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A3147C">
        <w:rPr>
          <w:highlight w:val="white"/>
        </w:rPr>
        <w:t>3.7</w:t>
      </w:r>
      <w:r>
        <w:rPr>
          <w:highlight w:val="white"/>
        </w:rPr>
        <w:fldChar w:fldCharType="end"/>
      </w:r>
      <w:r>
        <w:rPr>
          <w:highlight w:val="white"/>
        </w:rPr>
        <w:t xml:space="preserve"> provides further information about generic types.</w:t>
      </w:r>
    </w:p>
    <w:p w14:paraId="4086366E" w14:textId="77777777" w:rsidR="0044410D" w:rsidRPr="0044410D" w:rsidRDefault="00B33E73" w:rsidP="00AA00BA">
      <w:pPr>
        <w:pStyle w:val="Heading2"/>
      </w:pPr>
      <w:bookmarkStart w:id="909" w:name="_Toc439666120"/>
      <w:bookmarkStart w:id="910" w:name="_Toc426538810"/>
      <w:r>
        <w:t>Namespace</w:t>
      </w:r>
      <w:r w:rsidR="00BD4B50">
        <w:t>s</w:t>
      </w:r>
      <w:bookmarkEnd w:id="909"/>
      <w:bookmarkEnd w:id="910"/>
    </w:p>
    <w:p w14:paraId="77E2F72B" w14:textId="77777777"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59312B53" w14:textId="77777777" w:rsidR="0044410D" w:rsidRPr="0044410D" w:rsidRDefault="00BD4B50" w:rsidP="00BD4B50">
      <w:r>
        <w:t xml:space="preserve">In JavaScript, </w:t>
      </w:r>
      <w:r w:rsidR="005A6AC8">
        <w:t>a very common</w:t>
      </w:r>
      <w:r>
        <w:t xml:space="preserve">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ponent.</w:t>
      </w:r>
      <w:r w:rsidR="00B33E73">
        <w:t xml:space="preserve"> </w:t>
      </w:r>
      <w:r w:rsidR="005A6AC8">
        <w:t>The</w:t>
      </w:r>
      <w:r w:rsidR="005D1270">
        <w:t xml:space="preserve"> module </w:t>
      </w:r>
      <w:r w:rsidR="005A6AC8">
        <w:t xml:space="preserve">pattern </w:t>
      </w:r>
      <w:r w:rsidR="005D1270">
        <w:t xml:space="preserve">can also provide the ability to introduce namespaces, avoiding use of the global namespace for most software components. </w:t>
      </w:r>
    </w:p>
    <w:p w14:paraId="4E57EEFC" w14:textId="77777777" w:rsidR="0044410D" w:rsidRPr="0044410D" w:rsidRDefault="00BD4B50" w:rsidP="00BD4B50">
      <w:r>
        <w:t>The following example illustrates the JavaScript module pattern.</w:t>
      </w:r>
    </w:p>
    <w:p w14:paraId="1E781F9A" w14:textId="77777777"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14:paraId="01611990" w14:textId="77777777" w:rsidR="0044410D" w:rsidRPr="0044410D" w:rsidRDefault="00BD4B50" w:rsidP="00BD4B50">
      <w:r>
        <w:lastRenderedPageBreak/>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proofErr w:type="spellStart"/>
      <w:r w:rsidR="00DC1E7F">
        <w:t>sendMessage</w:t>
      </w:r>
      <w:proofErr w:type="spellEnd"/>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proofErr w:type="spellStart"/>
      <w:r>
        <w:t>sendMessage</w:t>
      </w:r>
      <w:proofErr w:type="spellEnd"/>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051E48C9" w14:textId="77777777" w:rsidR="0044410D" w:rsidRPr="0044410D" w:rsidRDefault="00BD4B50" w:rsidP="00BD4B50">
      <w:r>
        <w:t xml:space="preserve">The example assumes that an outer lexical scope defines the functions </w:t>
      </w:r>
      <w:r w:rsidR="008F4735">
        <w:t>'</w:t>
      </w:r>
      <w:proofErr w:type="spellStart"/>
      <w:r>
        <w:t>generateSecretKey</w:t>
      </w:r>
      <w:proofErr w:type="spellEnd"/>
      <w:r w:rsidR="008F4735">
        <w:t>'</w:t>
      </w:r>
      <w:r>
        <w:t xml:space="preserve"> and </w:t>
      </w:r>
      <w:r w:rsidR="008F4735">
        <w:t>'</w:t>
      </w:r>
      <w:proofErr w:type="spellStart"/>
      <w:r>
        <w:t>sendSecureMessage</w:t>
      </w:r>
      <w:proofErr w:type="spellEnd"/>
      <w:r w:rsidR="008F4735">
        <w:t>'</w:t>
      </w:r>
      <w:r>
        <w:t>; it also assumes that the outer scope has assigned the module object to</w:t>
      </w:r>
      <w:r w:rsidR="00DC1E7F">
        <w:t xml:space="preserve"> the variable </w:t>
      </w:r>
      <w:r w:rsidR="008F4735">
        <w:t>'</w:t>
      </w:r>
      <w:proofErr w:type="spellStart"/>
      <w:r w:rsidR="00DC1E7F">
        <w:t>MessageModule</w:t>
      </w:r>
      <w:proofErr w:type="spellEnd"/>
      <w:r w:rsidR="008F4735">
        <w:t>'</w:t>
      </w:r>
      <w:r w:rsidR="00DC1E7F">
        <w:t>.</w:t>
      </w:r>
    </w:p>
    <w:p w14:paraId="75DB0595" w14:textId="77777777" w:rsidR="0044410D" w:rsidRPr="0044410D" w:rsidRDefault="003C5236" w:rsidP="00BD4B50">
      <w:r>
        <w:t>TypeScript</w:t>
      </w:r>
      <w:r w:rsidR="00BD4B50">
        <w:t xml:space="preserve"> </w:t>
      </w:r>
      <w:r w:rsidR="00C82BC8">
        <w:t>namespaces</w:t>
      </w:r>
      <w:r w:rsidR="00BD4B50">
        <w:t xml:space="preserve"> provide a mechanism for succinctly </w:t>
      </w:r>
      <w:r w:rsidR="00DC1E7F">
        <w:t xml:space="preserve">expressing the module pattern. </w:t>
      </w:r>
      <w:r w:rsidR="00BD4B50">
        <w:t xml:space="preserve">In </w:t>
      </w:r>
      <w:r>
        <w:t>TypeScript</w:t>
      </w:r>
      <w:r w:rsidR="00BD4B50">
        <w:t xml:space="preserve">, programmers can combine the module pattern with the class pattern by nesting </w:t>
      </w:r>
      <w:r w:rsidR="00C82BC8">
        <w:t>namespaces</w:t>
      </w:r>
      <w:r w:rsidR="00BD4B50">
        <w:t xml:space="preserve"> and c</w:t>
      </w:r>
      <w:r w:rsidR="00C82BC8">
        <w:t>lasses within an outer namespace.</w:t>
      </w:r>
    </w:p>
    <w:p w14:paraId="6E72242A" w14:textId="77777777" w:rsidR="0044410D" w:rsidRPr="0044410D" w:rsidRDefault="00BD4B50" w:rsidP="00BD4B50">
      <w:r>
        <w:t>The following example shows the defin</w:t>
      </w:r>
      <w:r w:rsidR="00C82BC8">
        <w:t>ition and use of a simple namespace</w:t>
      </w:r>
      <w:r>
        <w:t>.</w:t>
      </w:r>
    </w:p>
    <w:p w14:paraId="2BE24397" w14:textId="77777777" w:rsidR="0044410D" w:rsidRPr="0044410D" w:rsidRDefault="005A6AC8" w:rsidP="00BD4B50">
      <w:pPr>
        <w:pStyle w:val="Code"/>
      </w:pPr>
      <w:r>
        <w:rPr>
          <w:color w:val="0000FF"/>
        </w:rPr>
        <w:t>namespace</w:t>
      </w:r>
      <w:r w:rsidR="009A7854" w:rsidRPr="00D54DB2">
        <w:t xml:space="preserve"> </w:t>
      </w:r>
      <w:r w:rsidR="00BD4B50" w:rsidRPr="00D54DB2">
        <w:t>M</w:t>
      </w:r>
      <w:r w:rsidR="009A7854" w:rsidRPr="00D54DB2">
        <w:t xml:space="preserve"> </w:t>
      </w:r>
      <w:r w:rsidR="00BD4B50" w:rsidRPr="00D54DB2">
        <w:t>{</w:t>
      </w:r>
      <w:r w:rsidR="0048218E" w:rsidRPr="00D54DB2">
        <w:br/>
      </w:r>
      <w:r w:rsidR="009A7854" w:rsidRPr="00D54DB2">
        <w:t xml:space="preserve">    </w:t>
      </w:r>
      <w:r w:rsidR="00BD4B50" w:rsidRPr="00D54DB2">
        <w:rPr>
          <w:color w:val="0000FF"/>
        </w:rPr>
        <w:t>var</w:t>
      </w:r>
      <w:r w:rsidR="009A7854" w:rsidRPr="00D54DB2">
        <w:t xml:space="preserve"> </w:t>
      </w:r>
      <w:r w:rsidR="00BD4B50" w:rsidRPr="00D54DB2">
        <w:t>s</w:t>
      </w:r>
      <w:r w:rsidR="009A7854" w:rsidRPr="00D54DB2">
        <w:t xml:space="preserve"> </w:t>
      </w:r>
      <w:r w:rsidR="00BD4B50" w:rsidRPr="00D54DB2">
        <w:t>=</w:t>
      </w:r>
      <w:r w:rsidR="009A7854" w:rsidRPr="00D54DB2">
        <w:t xml:space="preserve"> </w:t>
      </w:r>
      <w:r w:rsidR="008F4735" w:rsidRPr="00D54DB2">
        <w:rPr>
          <w:color w:val="800000"/>
        </w:rPr>
        <w:t>"</w:t>
      </w:r>
      <w:r w:rsidR="00BD4B50" w:rsidRPr="00D54DB2">
        <w:rPr>
          <w:color w:val="800000"/>
        </w:rPr>
        <w:t>hello</w:t>
      </w:r>
      <w:r w:rsidR="008F4735" w:rsidRPr="00D54DB2">
        <w:rPr>
          <w:color w:val="800000"/>
        </w:rPr>
        <w:t>"</w:t>
      </w:r>
      <w:r w:rsidR="00BD4B50" w:rsidRPr="00D54DB2">
        <w:t>;</w:t>
      </w:r>
      <w:r w:rsidR="0048218E" w:rsidRPr="00D54DB2">
        <w:br/>
      </w:r>
      <w:r w:rsidR="009A7854" w:rsidRPr="00D54DB2">
        <w:t xml:space="preserve">    </w:t>
      </w:r>
      <w:r w:rsidR="00BD4B50" w:rsidRPr="00D54DB2">
        <w:rPr>
          <w:color w:val="0000FF"/>
        </w:rPr>
        <w:t>export</w:t>
      </w:r>
      <w:r w:rsidR="009A7854" w:rsidRPr="00D54DB2">
        <w:t xml:space="preserve"> </w:t>
      </w:r>
      <w:r w:rsidR="00BD4B50" w:rsidRPr="00D54DB2">
        <w:rPr>
          <w:color w:val="0000FF"/>
        </w:rPr>
        <w:t>function</w:t>
      </w:r>
      <w:r w:rsidR="009A7854" w:rsidRPr="00D54DB2">
        <w:t xml:space="preserve"> </w:t>
      </w:r>
      <w:r w:rsidR="00BD4B50" w:rsidRPr="00D54DB2">
        <w:t>f()</w:t>
      </w:r>
      <w:r w:rsidR="009A7854" w:rsidRPr="00D54DB2">
        <w:t xml:space="preserve"> </w:t>
      </w:r>
      <w:r w:rsidR="00BD4B50" w:rsidRPr="00D54DB2">
        <w:t>{</w:t>
      </w:r>
      <w:r w:rsidR="0048218E" w:rsidRPr="00D54DB2">
        <w:br/>
      </w:r>
      <w:r w:rsidR="009A7854" w:rsidRPr="00D54DB2">
        <w:t xml:space="preserve">        </w:t>
      </w:r>
      <w:r w:rsidR="00BD4B50" w:rsidRPr="00D54DB2">
        <w:rPr>
          <w:color w:val="0000FF"/>
        </w:rPr>
        <w:t>return</w:t>
      </w:r>
      <w:r w:rsidR="009A7854" w:rsidRPr="00D54DB2">
        <w:t xml:space="preserve"> </w:t>
      </w:r>
      <w:r w:rsidR="00BD4B50" w:rsidRPr="00D54DB2">
        <w:t>s;</w:t>
      </w:r>
      <w:r w:rsidR="0048218E" w:rsidRPr="00D54DB2">
        <w:br/>
      </w:r>
      <w:r w:rsidR="009A7854" w:rsidRPr="00D54DB2">
        <w:t xml:space="preserve">    </w:t>
      </w:r>
      <w:r w:rsidR="00BD4B50" w:rsidRPr="00D54DB2">
        <w:t>}</w:t>
      </w:r>
      <w:r w:rsidR="0048218E" w:rsidRPr="00D54DB2">
        <w:br/>
      </w:r>
      <w:r w:rsidR="00BD4B50" w:rsidRPr="00D54DB2">
        <w:t>}</w:t>
      </w:r>
    </w:p>
    <w:p w14:paraId="2247B3BA" w14:textId="77777777"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14:paraId="33C69F11" w14:textId="77777777" w:rsidR="0044410D" w:rsidRPr="0044410D" w:rsidRDefault="00BD4B50" w:rsidP="00BD4B50">
      <w:r>
        <w:t xml:space="preserve">In this example, </w:t>
      </w:r>
      <w:proofErr w:type="gramStart"/>
      <w:r>
        <w:t xml:space="preserve">variable </w:t>
      </w:r>
      <w:r w:rsidR="008F4735">
        <w:t>'</w:t>
      </w:r>
      <w:r>
        <w:t>s</w:t>
      </w:r>
      <w:r w:rsidR="008F4735">
        <w:t>'</w:t>
      </w:r>
      <w:proofErr w:type="gramEnd"/>
      <w:r>
        <w:t xml:space="preserve"> is a private feature of the </w:t>
      </w:r>
      <w:r w:rsidR="00C82BC8">
        <w:t>namespace</w:t>
      </w:r>
      <w:r>
        <w:t xml:space="preserve">, but function </w:t>
      </w:r>
      <w:r w:rsidR="008F4735">
        <w:t>'</w:t>
      </w:r>
      <w:r>
        <w:t>f</w:t>
      </w:r>
      <w:r w:rsidR="008F4735">
        <w:t>'</w:t>
      </w:r>
      <w:r>
        <w:t xml:space="preserve"> is exported from the </w:t>
      </w:r>
      <w:r w:rsidR="00C82BC8">
        <w:t>namespace</w:t>
      </w:r>
      <w:r>
        <w:t xml:space="preserve"> and accessible </w:t>
      </w:r>
      <w:r w:rsidR="00DC1E7F">
        <w:t xml:space="preserve">to code outside of the </w:t>
      </w:r>
      <w:r w:rsidR="00C82BC8">
        <w:t>namespace</w:t>
      </w:r>
      <w:r w:rsidR="00DC1E7F">
        <w:t xml:space="preserve">. </w:t>
      </w:r>
      <w:r>
        <w:t xml:space="preserve">If we were to describe the effect of </w:t>
      </w:r>
      <w:r w:rsidR="00C82BC8">
        <w:t>namespace</w:t>
      </w:r>
      <w:r>
        <w:t xml:space="preserve"> </w:t>
      </w:r>
      <w:r w:rsidR="008F4735">
        <w:t>'</w:t>
      </w:r>
      <w:r>
        <w:t>M</w:t>
      </w:r>
      <w:r w:rsidR="008F4735">
        <w:t>'</w:t>
      </w:r>
      <w:r>
        <w:t xml:space="preserve"> in terms of interfaces and variables, we would write</w:t>
      </w:r>
    </w:p>
    <w:p w14:paraId="65D1275D" w14:textId="77777777"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14:paraId="23E012F9" w14:textId="77777777"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14:paraId="66449B6B" w14:textId="77777777"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w:t>
      </w:r>
      <w:r w:rsidR="00C82BC8">
        <w:t>namespace</w:t>
      </w:r>
      <w:r w:rsidR="00DC1E7F">
        <w:t xml:space="preserv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A3147C">
        <w:t>2.3</w:t>
      </w:r>
      <w:r w:rsidR="00A640FB">
        <w:fldChar w:fldCharType="end"/>
      </w:r>
      <w:r>
        <w:t xml:space="preserve"> for more details).</w:t>
      </w:r>
    </w:p>
    <w:p w14:paraId="710B4437" w14:textId="77777777" w:rsidR="0044410D" w:rsidRPr="0044410D" w:rsidRDefault="00BD4B50" w:rsidP="00BD4B50">
      <w:r>
        <w:t xml:space="preserve">The </w:t>
      </w:r>
      <w:r w:rsidR="003C5236">
        <w:t>TypeScript</w:t>
      </w:r>
      <w:r>
        <w:t xml:space="preserve"> compiler emits the following</w:t>
      </w:r>
      <w:r w:rsidR="00C82BC8">
        <w:t xml:space="preserve"> JavaScript code for the namespace:</w:t>
      </w:r>
    </w:p>
    <w:p w14:paraId="5844E4D8" w14:textId="77777777" w:rsidR="0044410D" w:rsidRPr="0044410D" w:rsidRDefault="00BD4B50" w:rsidP="00BD4B50">
      <w:pPr>
        <w:pStyle w:val="Code"/>
      </w:pPr>
      <w:r w:rsidRPr="00D54DB2">
        <w:rPr>
          <w:color w:val="0000FF"/>
        </w:rPr>
        <w:lastRenderedPageBreak/>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14:paraId="660C1DD7" w14:textId="77777777" w:rsidR="0044410D" w:rsidRDefault="00BD4B50" w:rsidP="00BD4B50">
      <w:r>
        <w:t xml:space="preserve">In this case, the compiler assumes that the </w:t>
      </w:r>
      <w:r w:rsidR="00C82BC8">
        <w:t>namespace</w:t>
      </w:r>
      <w:r>
        <w:t xml:space="preserve"> object resides in global variable </w:t>
      </w:r>
      <w:r w:rsidR="008F4735">
        <w:t>'</w:t>
      </w:r>
      <w:r>
        <w:t>M</w:t>
      </w:r>
      <w:r w:rsidR="008F4735">
        <w:t>'</w:t>
      </w:r>
      <w:r>
        <w:t>, which may or may not have been initialized</w:t>
      </w:r>
      <w:r w:rsidR="00C82BC8">
        <w:t xml:space="preserve"> to the desired namespace</w:t>
      </w:r>
      <w:r w:rsidR="00DC1E7F">
        <w:t xml:space="preserve"> object.</w:t>
      </w:r>
    </w:p>
    <w:p w14:paraId="79E1A61B" w14:textId="77777777" w:rsidR="00C82BC8" w:rsidRPr="0044410D" w:rsidRDefault="00C82BC8" w:rsidP="00C82BC8">
      <w:pPr>
        <w:pStyle w:val="Heading2"/>
      </w:pPr>
      <w:bookmarkStart w:id="911" w:name="_Toc439666121"/>
      <w:bookmarkStart w:id="912" w:name="_Toc426538811"/>
      <w:r>
        <w:t>Modules</w:t>
      </w:r>
      <w:bookmarkEnd w:id="911"/>
      <w:bookmarkEnd w:id="912"/>
    </w:p>
    <w:p w14:paraId="60AE5451" w14:textId="0D942AD3" w:rsidR="00012708" w:rsidRDefault="003C5236" w:rsidP="00350736">
      <w:r>
        <w:t>TypeScript</w:t>
      </w:r>
      <w:r w:rsidR="00D80640">
        <w:t xml:space="preserve"> also supports ECMAScript </w:t>
      </w:r>
      <w:del w:id="913" w:author="Anders Hejlsberg" w:date="2016-01-04T10:39:00Z">
        <w:r w:rsidR="00C82BC8">
          <w:delText>6</w:delText>
        </w:r>
      </w:del>
      <w:ins w:id="914" w:author="Anders Hejlsberg" w:date="2016-01-04T10:39:00Z">
        <w:r w:rsidR="00D80640">
          <w:t>2015</w:t>
        </w:r>
      </w:ins>
      <w:r w:rsidR="00C82BC8">
        <w:t xml:space="preserve"> </w:t>
      </w:r>
      <w:r w:rsidR="00BD4B50">
        <w:t xml:space="preserve">modules, which are files that contain top-level </w:t>
      </w:r>
      <w:r w:rsidR="00BD4B50">
        <w:rPr>
          <w:i/>
        </w:rPr>
        <w:t>export</w:t>
      </w:r>
      <w:r w:rsidR="00BD4B50">
        <w:t xml:space="preserve"> and </w:t>
      </w:r>
      <w:r w:rsidR="00BD4B50">
        <w:rPr>
          <w:i/>
        </w:rPr>
        <w:t>import</w:t>
      </w:r>
      <w:r w:rsidR="00BD4B50" w:rsidRPr="00DA7FF4">
        <w:t xml:space="preserve"> </w:t>
      </w:r>
      <w:r w:rsidR="00DC1E7F">
        <w:t xml:space="preserve">directives. </w:t>
      </w:r>
      <w:r w:rsidR="00BD4B50">
        <w:t xml:space="preserve">For this type of module the </w:t>
      </w:r>
      <w:r>
        <w:t>TypeScript</w:t>
      </w:r>
      <w:r w:rsidR="00012708">
        <w:t xml:space="preserve"> com</w:t>
      </w:r>
      <w:r w:rsidR="00D80640">
        <w:t xml:space="preserve">piler can emit both ECMAScript </w:t>
      </w:r>
      <w:del w:id="915" w:author="Anders Hejlsberg" w:date="2016-01-04T10:39:00Z">
        <w:r w:rsidR="00012708">
          <w:delText>6</w:delText>
        </w:r>
      </w:del>
      <w:ins w:id="916" w:author="Anders Hejlsberg" w:date="2016-01-04T10:39:00Z">
        <w:r w:rsidR="00D80640">
          <w:t>2015</w:t>
        </w:r>
      </w:ins>
      <w:r w:rsidR="00012708">
        <w:t xml:space="preserve"> compliant code and down-level ECMAScript 3 or 5 compliant code for a variety of module loading systems, including </w:t>
      </w:r>
      <w:proofErr w:type="spellStart"/>
      <w:r w:rsidR="00012708">
        <w:t>CommonJS</w:t>
      </w:r>
      <w:proofErr w:type="spellEnd"/>
      <w:r w:rsidR="00012708">
        <w:t>, Asynchronous Module Definition (AMD), and Universal Module Definition (UMD).</w:t>
      </w:r>
    </w:p>
    <w:p w14:paraId="1AE580AB" w14:textId="77777777" w:rsidR="0044410D" w:rsidRPr="0044410D" w:rsidRDefault="0044410D" w:rsidP="00350736"/>
    <w:p w14:paraId="7185E068" w14:textId="77777777" w:rsidR="00DE357C" w:rsidRPr="00DE357C" w:rsidRDefault="00DE357C" w:rsidP="00350736">
      <w:pPr>
        <w:sectPr w:rsidR="00DE357C" w:rsidRPr="00DE357C" w:rsidSect="00117E4D">
          <w:footerReference w:type="default" r:id="rId16"/>
          <w:type w:val="oddPage"/>
          <w:pgSz w:w="12240" w:h="15840"/>
          <w:pgMar w:top="1440" w:right="1440" w:bottom="1440" w:left="1440" w:header="720" w:footer="720" w:gutter="0"/>
          <w:pgNumType w:start="1"/>
          <w:cols w:space="720"/>
          <w:docGrid w:linePitch="360"/>
        </w:sectPr>
      </w:pPr>
    </w:p>
    <w:p w14:paraId="37FEF024" w14:textId="77777777" w:rsidR="0044410D" w:rsidRPr="0044410D" w:rsidRDefault="00761E6E" w:rsidP="004A2792">
      <w:pPr>
        <w:pStyle w:val="Heading1"/>
      </w:pPr>
      <w:bookmarkStart w:id="917" w:name="_Toc439666122"/>
      <w:bookmarkStart w:id="918" w:name="_Toc426538812"/>
      <w:r>
        <w:lastRenderedPageBreak/>
        <w:t>Basic Concepts</w:t>
      </w:r>
      <w:bookmarkEnd w:id="917"/>
      <w:bookmarkEnd w:id="918"/>
    </w:p>
    <w:p w14:paraId="4A4F6061" w14:textId="083BA25E"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del w:id="919" w:author="Anders Hejlsberg" w:date="2016-01-04T10:39:00Z">
        <w:r w:rsidR="008B0D2E">
          <w:fldChar w:fldCharType="begin"/>
        </w:r>
        <w:r w:rsidR="008B0D2E">
          <w:delInstrText xml:space="preserve"> HYPERLINK "http://www.ecma-international.org/publications/files/ECMA-ST/Ecma-262.pdf" </w:delInstrText>
        </w:r>
        <w:r w:rsidR="008B0D2E">
          <w:fldChar w:fldCharType="separate"/>
        </w:r>
        <w:r w:rsidR="00761E6E" w:rsidRPr="00D47D13">
          <w:rPr>
            <w:rStyle w:val="Hyperlink"/>
          </w:rPr>
          <w:delText>ECMAScript Language Specification</w:delText>
        </w:r>
        <w:r w:rsidR="008B0D2E">
          <w:rPr>
            <w:rStyle w:val="Hyperlink"/>
          </w:rPr>
          <w:fldChar w:fldCharType="end"/>
        </w:r>
      </w:del>
      <w:ins w:id="920" w:author="Anders Hejlsberg" w:date="2016-01-04T10:39:00Z">
        <w:r w:rsidR="008B0D2E">
          <w:fldChar w:fldCharType="begin"/>
        </w:r>
        <w:r w:rsidR="008B0D2E">
          <w:instrText xml:space="preserve"> HYPERLINK "http://www.ecma-international.org/ecma-262/6.0/" </w:instrText>
        </w:r>
        <w:r w:rsidR="008B0D2E">
          <w:fldChar w:fldCharType="separate"/>
        </w:r>
        <w:r w:rsidR="00761E6E" w:rsidRPr="00D47D13">
          <w:rPr>
            <w:rStyle w:val="Hyperlink"/>
          </w:rPr>
          <w:t xml:space="preserve">ECMAScript </w:t>
        </w:r>
        <w:r w:rsidR="003728BC">
          <w:rPr>
            <w:rStyle w:val="Hyperlink"/>
          </w:rPr>
          <w:t xml:space="preserve">2015 </w:t>
        </w:r>
        <w:r w:rsidR="00761E6E" w:rsidRPr="00D47D13">
          <w:rPr>
            <w:rStyle w:val="Hyperlink"/>
          </w:rPr>
          <w:t>Language Specification</w:t>
        </w:r>
        <w:r w:rsidR="008B0D2E">
          <w:rPr>
            <w:rStyle w:val="Hyperlink"/>
          </w:rPr>
          <w:fldChar w:fldCharType="end"/>
        </w:r>
      </w:ins>
      <w:r w:rsidR="00761E6E">
        <w:t xml:space="preserve"> (</w:t>
      </w:r>
      <w:r w:rsidR="00D47D13">
        <w:t xml:space="preserve">specifically, the </w:t>
      </w:r>
      <w:r w:rsidR="00761E6E">
        <w:t>ECMA-262 Standard</w:t>
      </w:r>
      <w:r w:rsidR="007B1F6C">
        <w:t xml:space="preserve">, </w:t>
      </w:r>
      <w:r w:rsidR="00D03279">
        <w:t>6</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62315821" w14:textId="77777777" w:rsidR="0044410D" w:rsidRPr="0044410D" w:rsidRDefault="00047014" w:rsidP="00047014">
      <w:pPr>
        <w:pStyle w:val="Heading2"/>
      </w:pPr>
      <w:bookmarkStart w:id="921" w:name="_Ref352070784"/>
      <w:bookmarkStart w:id="922" w:name="_Toc439666123"/>
      <w:bookmarkStart w:id="923" w:name="_Toc426538813"/>
      <w:r>
        <w:t>Grammar Conventions</w:t>
      </w:r>
      <w:bookmarkEnd w:id="921"/>
      <w:bookmarkEnd w:id="922"/>
      <w:bookmarkEnd w:id="923"/>
    </w:p>
    <w:p w14:paraId="1A0EE399" w14:textId="77777777"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483E36DA" w14:textId="77777777" w:rsidR="00BD7E46" w:rsidRDefault="00BD7E46" w:rsidP="00BD7E46">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14:paraId="15CB33F9" w14:textId="77777777" w:rsidR="0044410D" w:rsidRPr="0044410D" w:rsidRDefault="00476F17" w:rsidP="00761E6E">
      <w:r w:rsidRPr="001E0AF4">
        <w:t xml:space="preserve">The </w:t>
      </w:r>
      <w:r w:rsidR="008F4735">
        <w:t>'</w:t>
      </w:r>
      <w:proofErr w:type="gramStart"/>
      <w:r w:rsidRPr="001E0AF4">
        <w:rPr>
          <w:rStyle w:val="Production"/>
        </w:rPr>
        <w:t>( Modified</w:t>
      </w:r>
      <w:proofErr w:type="gramEnd"/>
      <w:r w:rsidRPr="001E0AF4">
        <w:rPr>
          <w:rStyle w:val="Production"/>
        </w:rPr>
        <w:t xml:space="preserve">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14:paraId="2F9584B7" w14:textId="77777777" w:rsidR="0044410D" w:rsidRDefault="005D24B2" w:rsidP="005D24B2">
      <w:r>
        <w:t xml:space="preserve">Similar to the ECMAScript grammar, if the phrase </w:t>
      </w:r>
      <w:r w:rsidR="008F4735">
        <w:t>"</w:t>
      </w:r>
      <w:r w:rsidRPr="001E0AF4">
        <w:rPr>
          <w:rStyle w:val="Production"/>
        </w:rPr>
        <w:t xml:space="preserve">[no </w:t>
      </w:r>
      <w:proofErr w:type="spellStart"/>
      <w:r w:rsidRPr="001E0AF4">
        <w:rPr>
          <w:rStyle w:val="Production"/>
        </w:rPr>
        <w:t>LineTerminator</w:t>
      </w:r>
      <w:proofErr w:type="spellEnd"/>
      <w:r w:rsidRPr="001E0AF4">
        <w:rPr>
          <w:rStyle w:val="Production"/>
        </w:rPr>
        <w:t xml:space="preserve">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proofErr w:type="spellStart"/>
      <w:r w:rsidRPr="006562C5">
        <w:rPr>
          <w:rStyle w:val="Production"/>
        </w:rPr>
        <w:t>LineTerminator</w:t>
      </w:r>
      <w:proofErr w:type="spellEnd"/>
      <w:r>
        <w:t xml:space="preserve"> occurs in the input stream at the indicated position.</w:t>
      </w:r>
    </w:p>
    <w:p w14:paraId="16112F3C" w14:textId="77777777" w:rsidR="002B1E3C" w:rsidRDefault="002B1E3C" w:rsidP="002B1E3C">
      <w:pPr>
        <w:pStyle w:val="Heading2"/>
      </w:pPr>
      <w:bookmarkStart w:id="924" w:name="_Toc439666124"/>
      <w:bookmarkStart w:id="925" w:name="_Toc426538814"/>
      <w:r>
        <w:t>Names</w:t>
      </w:r>
      <w:bookmarkEnd w:id="924"/>
      <w:bookmarkEnd w:id="925"/>
    </w:p>
    <w:p w14:paraId="2C4DC09A" w14:textId="77777777" w:rsidR="002B1E3C" w:rsidRDefault="008D6F1E" w:rsidP="002B1E3C">
      <w:r>
        <w:t xml:space="preserve">A core </w:t>
      </w:r>
      <w:r w:rsidR="00903CCF">
        <w:t>purpose</w:t>
      </w:r>
      <w:r>
        <w:t xml:space="preserve"> of </w:t>
      </w:r>
      <w:r w:rsidR="00BA480B">
        <w:t xml:space="preserve">the </w:t>
      </w:r>
      <w:r>
        <w:t xml:space="preserve">TypeScript </w:t>
      </w:r>
      <w:r w:rsidR="00BA480B">
        <w:t xml:space="preserve">compiler </w:t>
      </w:r>
      <w:r>
        <w:t xml:space="preserve">is to track the named entities in a program and validate that they are used according to their designated meaning. </w:t>
      </w:r>
      <w:r w:rsidR="00C9066B">
        <w:t>Names in TypeScript can be written in several ways, depending on context. Specifically, a name can be written as</w:t>
      </w:r>
    </w:p>
    <w:p w14:paraId="3DE2A970" w14:textId="77777777" w:rsidR="002B1E3C" w:rsidRDefault="002B1E3C" w:rsidP="00367611">
      <w:pPr>
        <w:pStyle w:val="ListParagraph"/>
        <w:numPr>
          <w:ilvl w:val="0"/>
          <w:numId w:val="68"/>
        </w:numPr>
      </w:pPr>
      <w:r>
        <w:t xml:space="preserve">an </w:t>
      </w:r>
      <w:proofErr w:type="spellStart"/>
      <w:r w:rsidRPr="002B1E3C">
        <w:rPr>
          <w:rStyle w:val="Production"/>
        </w:rPr>
        <w:t>IdentifierName</w:t>
      </w:r>
      <w:proofErr w:type="spellEnd"/>
      <w:r>
        <w:t>,</w:t>
      </w:r>
    </w:p>
    <w:p w14:paraId="3B8B1131" w14:textId="77777777" w:rsidR="002B1E3C" w:rsidRDefault="002B1E3C" w:rsidP="00367611">
      <w:pPr>
        <w:pStyle w:val="ListParagraph"/>
        <w:numPr>
          <w:ilvl w:val="0"/>
          <w:numId w:val="68"/>
        </w:numPr>
      </w:pPr>
      <w:r>
        <w:t xml:space="preserve">a </w:t>
      </w:r>
      <w:proofErr w:type="spellStart"/>
      <w:r w:rsidRPr="002B1E3C">
        <w:rPr>
          <w:rStyle w:val="Production"/>
        </w:rPr>
        <w:t>StringLiteral</w:t>
      </w:r>
      <w:proofErr w:type="spellEnd"/>
      <w:r>
        <w:t xml:space="preserve"> in a property name,</w:t>
      </w:r>
    </w:p>
    <w:p w14:paraId="611F6708" w14:textId="77777777" w:rsidR="002B1E3C" w:rsidRDefault="002B1E3C" w:rsidP="00367611">
      <w:pPr>
        <w:pStyle w:val="ListParagraph"/>
        <w:numPr>
          <w:ilvl w:val="0"/>
          <w:numId w:val="68"/>
        </w:numPr>
      </w:pPr>
      <w:r>
        <w:t xml:space="preserve">a </w:t>
      </w:r>
      <w:proofErr w:type="spellStart"/>
      <w:r w:rsidRPr="002B1E3C">
        <w:rPr>
          <w:rStyle w:val="Production"/>
        </w:rPr>
        <w:t>NumericLiteral</w:t>
      </w:r>
      <w:proofErr w:type="spellEnd"/>
      <w:r>
        <w:t xml:space="preserve"> in a property name, or</w:t>
      </w:r>
    </w:p>
    <w:p w14:paraId="0CC07CC5" w14:textId="77777777" w:rsidR="002B1E3C" w:rsidRDefault="002B1E3C" w:rsidP="00367611">
      <w:pPr>
        <w:pStyle w:val="ListParagraph"/>
        <w:numPr>
          <w:ilvl w:val="0"/>
          <w:numId w:val="68"/>
        </w:numPr>
      </w:pPr>
      <w:proofErr w:type="gramStart"/>
      <w:r>
        <w:t>a</w:t>
      </w:r>
      <w:proofErr w:type="gramEnd"/>
      <w:r>
        <w:t xml:space="preserve"> </w:t>
      </w:r>
      <w:proofErr w:type="spellStart"/>
      <w:r w:rsidRPr="002B1E3C">
        <w:rPr>
          <w:rStyle w:val="Production"/>
        </w:rPr>
        <w:t>ComputedPropertyName</w:t>
      </w:r>
      <w:proofErr w:type="spellEnd"/>
      <w:r>
        <w:t xml:space="preserve"> that denotes a well-known symbol</w:t>
      </w:r>
      <w:r w:rsidR="00BC0B44">
        <w:t xml:space="preserve"> (</w:t>
      </w:r>
      <w:r w:rsidR="00BC0B44">
        <w:fldChar w:fldCharType="begin"/>
      </w:r>
      <w:r w:rsidR="00BC0B44">
        <w:instrText xml:space="preserve"> REF _Ref425914908 \r \h </w:instrText>
      </w:r>
      <w:r w:rsidR="00BC0B44">
        <w:fldChar w:fldCharType="separate"/>
      </w:r>
      <w:r w:rsidR="00A3147C">
        <w:t>2.2.3</w:t>
      </w:r>
      <w:r w:rsidR="00BC0B44">
        <w:fldChar w:fldCharType="end"/>
      </w:r>
      <w:r w:rsidR="004208AC">
        <w:t>)</w:t>
      </w:r>
      <w:r>
        <w:t>.</w:t>
      </w:r>
    </w:p>
    <w:p w14:paraId="4F7F4365" w14:textId="77777777" w:rsidR="002B1E3C" w:rsidRPr="002B1E3C" w:rsidRDefault="004208AC" w:rsidP="002B1E3C">
      <w:r>
        <w:t>Most commonly</w:t>
      </w:r>
      <w:r w:rsidR="00C9066B">
        <w:t>,</w:t>
      </w:r>
      <w:r>
        <w:t xml:space="preserve"> names are </w:t>
      </w:r>
      <w:r w:rsidR="00C9066B">
        <w:t>written to conform with</w:t>
      </w:r>
      <w:r>
        <w:t xml:space="preserve"> the </w:t>
      </w:r>
      <w:r w:rsidRPr="004208AC">
        <w:rPr>
          <w:rStyle w:val="Production"/>
        </w:rPr>
        <w:t>Identifier</w:t>
      </w:r>
      <w:r>
        <w:t xml:space="preserve"> production, which is any </w:t>
      </w:r>
      <w:proofErr w:type="spellStart"/>
      <w:r w:rsidRPr="004208AC">
        <w:rPr>
          <w:rStyle w:val="Production"/>
        </w:rPr>
        <w:t>IdentifierName</w:t>
      </w:r>
      <w:proofErr w:type="spellEnd"/>
      <w:r>
        <w:t xml:space="preserve"> that isn't a reserved word.</w:t>
      </w:r>
    </w:p>
    <w:p w14:paraId="60494B83" w14:textId="77777777" w:rsidR="00F123B1" w:rsidRDefault="003F005B" w:rsidP="00C9066B">
      <w:pPr>
        <w:pStyle w:val="Heading3"/>
      </w:pPr>
      <w:bookmarkStart w:id="926" w:name="_Toc439666125"/>
      <w:bookmarkStart w:id="927" w:name="_Toc426538815"/>
      <w:r>
        <w:lastRenderedPageBreak/>
        <w:t>Reserved Words</w:t>
      </w:r>
      <w:bookmarkEnd w:id="926"/>
      <w:bookmarkEnd w:id="927"/>
    </w:p>
    <w:p w14:paraId="76E2C7EA" w14:textId="77777777" w:rsidR="00EC11E3" w:rsidRDefault="006063DB" w:rsidP="002E1101">
      <w:r>
        <w:t>The following keywords are reserved and can</w:t>
      </w:r>
      <w:r w:rsidR="0028655D">
        <w:t>not</w:t>
      </w:r>
      <w:r w:rsidR="004208AC">
        <w:t xml:space="preserve"> be used as an </w:t>
      </w:r>
      <w:r w:rsidR="004208AC" w:rsidRPr="004208AC">
        <w:rPr>
          <w:rStyle w:val="Production"/>
        </w:rPr>
        <w:t>Identifier</w:t>
      </w:r>
      <w:r w:rsidR="004208AC">
        <w:t>:</w:t>
      </w:r>
    </w:p>
    <w:p w14:paraId="751C485A" w14:textId="77777777" w:rsidR="002B14E4" w:rsidRPr="0081091A" w:rsidRDefault="002B14E4" w:rsidP="00EC11E3">
      <w:pPr>
        <w:pStyle w:val="Code"/>
      </w:pPr>
      <w:r w:rsidRPr="0081091A">
        <w:t>break</w:t>
      </w:r>
      <w:r w:rsidR="0081091A">
        <w:t xml:space="preserve">           </w:t>
      </w:r>
      <w:r w:rsidR="00EC11E3">
        <w:t xml:space="preserve">  </w:t>
      </w:r>
      <w:r w:rsidRPr="0081091A">
        <w:t>case</w:t>
      </w:r>
      <w:r w:rsidR="0081091A">
        <w:t xml:space="preserve">          </w:t>
      </w:r>
      <w:r w:rsidR="00EC11E3">
        <w:t xml:space="preserve">  </w:t>
      </w:r>
      <w:r w:rsidR="0081091A">
        <w:t xml:space="preserve">  </w:t>
      </w:r>
      <w:r w:rsidRPr="0081091A">
        <w:t>catch</w:t>
      </w:r>
      <w:r w:rsidR="0081091A">
        <w:t xml:space="preserve">        </w:t>
      </w:r>
      <w:r w:rsidR="00EC11E3">
        <w:t xml:space="preserve">  </w:t>
      </w:r>
      <w:r w:rsidR="0081091A">
        <w:t xml:space="preserve">   </w:t>
      </w:r>
      <w:r w:rsidRPr="0081091A">
        <w:t>class</w:t>
      </w:r>
      <w:r w:rsidR="00EC11E3">
        <w:br/>
        <w:t>const             continue          debugger          default</w:t>
      </w:r>
      <w:r w:rsidR="00EC11E3">
        <w:br/>
        <w:t>delete            do                else              enum</w:t>
      </w:r>
      <w:r w:rsidR="00EC11E3">
        <w:br/>
        <w:t>export            extends           false             finally</w:t>
      </w:r>
      <w:r w:rsidR="00EC11E3">
        <w:br/>
        <w:t>for               function          if                import</w:t>
      </w:r>
      <w:r w:rsidR="00EC11E3">
        <w:br/>
        <w:t>in                instanceof        new               null</w:t>
      </w:r>
      <w:r w:rsidR="00EC11E3">
        <w:br/>
        <w:t xml:space="preserve">return            super             </w:t>
      </w:r>
      <w:r w:rsidRPr="0081091A">
        <w:t>switch</w:t>
      </w:r>
      <w:r w:rsidR="00EC11E3">
        <w:t xml:space="preserve">            </w:t>
      </w:r>
      <w:r w:rsidRPr="0081091A">
        <w:t>this</w:t>
      </w:r>
      <w:r w:rsidR="00EC11E3">
        <w:br/>
      </w:r>
      <w:r w:rsidRPr="0081091A">
        <w:t>throw</w:t>
      </w:r>
      <w:r w:rsidR="00EC11E3">
        <w:t xml:space="preserve">             true              try               typeof</w:t>
      </w:r>
      <w:r w:rsidR="00EC11E3">
        <w:br/>
        <w:t xml:space="preserve">var               void              while             </w:t>
      </w:r>
      <w:r w:rsidRPr="0081091A">
        <w:t>with</w:t>
      </w:r>
    </w:p>
    <w:p w14:paraId="591097B6" w14:textId="77777777" w:rsidR="002B14E4" w:rsidRDefault="006063DB" w:rsidP="00FB12FF">
      <w:r>
        <w:t>The following keywords cannot be used as identifiers in strict mode code, but are otherwise not restricted:</w:t>
      </w:r>
    </w:p>
    <w:p w14:paraId="6C98F40F" w14:textId="77777777" w:rsidR="00EC11E3" w:rsidRDefault="00EC11E3" w:rsidP="00EC11E3">
      <w:pPr>
        <w:pStyle w:val="Code"/>
      </w:pPr>
      <w:r>
        <w:t>implements        interface         let               package</w:t>
      </w:r>
      <w:r>
        <w:br/>
        <w:t>private           protected         public            static</w:t>
      </w:r>
      <w:r>
        <w:br/>
        <w:t>yield</w:t>
      </w:r>
    </w:p>
    <w:p w14:paraId="42D7E693" w14:textId="77777777" w:rsidR="00EC11E3" w:rsidRDefault="006063DB" w:rsidP="00FB12FF">
      <w:r>
        <w:t>The following keywords cannot be used as user defined type names, b</w:t>
      </w:r>
      <w:r w:rsidR="00B22DE3">
        <w:t xml:space="preserve">ut are otherwise </w:t>
      </w:r>
      <w:r w:rsidR="00995DFD">
        <w:t>not restricted</w:t>
      </w:r>
      <w:r w:rsidR="00B22DE3">
        <w:t>:</w:t>
      </w:r>
    </w:p>
    <w:p w14:paraId="6FB56A72" w14:textId="77777777" w:rsidR="00EC11E3" w:rsidRDefault="00EC11E3" w:rsidP="00EC11E3">
      <w:pPr>
        <w:pStyle w:val="Code"/>
      </w:pPr>
      <w:r>
        <w:t>any               boolean           number            string</w:t>
      </w:r>
      <w:r>
        <w:br/>
        <w:t>symbol</w:t>
      </w:r>
    </w:p>
    <w:p w14:paraId="1DC17779" w14:textId="77777777" w:rsidR="00EC11E3" w:rsidRDefault="006063DB" w:rsidP="00FB12FF">
      <w:r>
        <w:t>The following keywords have special meaning in certain contexts</w:t>
      </w:r>
      <w:r w:rsidR="00995DFD">
        <w:t xml:space="preserve">, but are </w:t>
      </w:r>
      <w:r w:rsidR="00B22DE3">
        <w:t>valid identifiers:</w:t>
      </w:r>
    </w:p>
    <w:p w14:paraId="221131B4" w14:textId="77777777" w:rsidR="00FB12FF" w:rsidRDefault="006063DB" w:rsidP="006063DB">
      <w:pPr>
        <w:pStyle w:val="Code"/>
      </w:pPr>
      <w:r>
        <w:t>a</w:t>
      </w:r>
      <w:r w:rsidR="00FB12FF">
        <w:t>bstract</w:t>
      </w:r>
      <w:r>
        <w:t xml:space="preserve">          </w:t>
      </w:r>
      <w:r w:rsidR="00FB12FF">
        <w:t>as</w:t>
      </w:r>
      <w:r>
        <w:t xml:space="preserve">                </w:t>
      </w:r>
      <w:r w:rsidR="004777BE">
        <w:t>async</w:t>
      </w:r>
      <w:r>
        <w:t xml:space="preserve">             </w:t>
      </w:r>
      <w:r w:rsidR="004777BE">
        <w:t>await</w:t>
      </w:r>
      <w:r>
        <w:br/>
      </w:r>
      <w:r w:rsidR="00FB12FF">
        <w:t>constructor</w:t>
      </w:r>
      <w:r>
        <w:t xml:space="preserve">       </w:t>
      </w:r>
      <w:r w:rsidR="00FB12FF">
        <w:t>declare</w:t>
      </w:r>
      <w:r>
        <w:t xml:space="preserve">           </w:t>
      </w:r>
      <w:r w:rsidR="00FB12FF">
        <w:t>from</w:t>
      </w:r>
      <w:r>
        <w:t xml:space="preserve">              </w:t>
      </w:r>
      <w:r w:rsidR="00FB12FF">
        <w:t>get</w:t>
      </w:r>
      <w:r>
        <w:br/>
        <w:t xml:space="preserve">is                </w:t>
      </w:r>
      <w:r w:rsidR="004777BE">
        <w:t>module</w:t>
      </w:r>
      <w:r>
        <w:t xml:space="preserve">            </w:t>
      </w:r>
      <w:r w:rsidR="004777BE">
        <w:t>namespace</w:t>
      </w:r>
      <w:r>
        <w:t xml:space="preserve">         </w:t>
      </w:r>
      <w:r w:rsidR="004777BE">
        <w:t>of</w:t>
      </w:r>
      <w:r>
        <w:br/>
      </w:r>
      <w:r w:rsidR="004777BE">
        <w:t>require</w:t>
      </w:r>
      <w:r>
        <w:t xml:space="preserve">           </w:t>
      </w:r>
      <w:r w:rsidR="004777BE">
        <w:t>set</w:t>
      </w:r>
      <w:r>
        <w:t xml:space="preserve">               type</w:t>
      </w:r>
    </w:p>
    <w:p w14:paraId="08AC8A94" w14:textId="77777777" w:rsidR="00C17BA0" w:rsidRDefault="00C17BA0" w:rsidP="00C17BA0">
      <w:pPr>
        <w:pStyle w:val="Heading3"/>
      </w:pPr>
      <w:bookmarkStart w:id="928" w:name="_Ref425865268"/>
      <w:bookmarkStart w:id="929" w:name="_Toc439666126"/>
      <w:bookmarkStart w:id="930" w:name="_Toc426538816"/>
      <w:r>
        <w:t>Property Names</w:t>
      </w:r>
      <w:bookmarkEnd w:id="928"/>
      <w:bookmarkEnd w:id="929"/>
      <w:bookmarkEnd w:id="930"/>
    </w:p>
    <w:p w14:paraId="5E4D0E7B" w14:textId="77777777" w:rsidR="00C17BA0" w:rsidRPr="0044410D" w:rsidRDefault="00C17BA0" w:rsidP="00C17BA0">
      <w:r>
        <w:t xml:space="preserve">The </w:t>
      </w:r>
      <w:proofErr w:type="spellStart"/>
      <w:r w:rsidRPr="00C9066B">
        <w:rPr>
          <w:rStyle w:val="Production"/>
        </w:rPr>
        <w:t>PropertyName</w:t>
      </w:r>
      <w:proofErr w:type="spellEnd"/>
      <w:r>
        <w:t xml:space="preserve"> production from the ECMAScript grammar is reproduced below:</w:t>
      </w:r>
    </w:p>
    <w:p w14:paraId="4D315FCC" w14:textId="77777777" w:rsidR="00C17BA0" w:rsidRDefault="00C17BA0" w:rsidP="00C17BA0">
      <w:pPr>
        <w:pStyle w:val="Grammar"/>
      </w:pPr>
      <w:r w:rsidRPr="00202C82">
        <w:rPr>
          <w:rStyle w:val="Production"/>
        </w:rPr>
        <w:t>PropertyName:</w:t>
      </w:r>
      <w:r>
        <w:br/>
      </w:r>
      <w:r w:rsidRPr="00D3653E">
        <w:rPr>
          <w:rStyle w:val="Production"/>
        </w:rPr>
        <w:t>LiteralPropertyName</w:t>
      </w:r>
      <w:r>
        <w:br/>
      </w:r>
      <w:r w:rsidRPr="00D3653E">
        <w:rPr>
          <w:rStyle w:val="Production"/>
        </w:rPr>
        <w:t>ComputedPropertyName</w:t>
      </w:r>
    </w:p>
    <w:p w14:paraId="7A34EA26" w14:textId="77777777" w:rsidR="00C17BA0" w:rsidRPr="0044410D" w:rsidRDefault="00C17BA0" w:rsidP="00C17BA0">
      <w:pPr>
        <w:pStyle w:val="Grammar"/>
      </w:pPr>
      <w:r w:rsidRPr="00D3653E">
        <w:rPr>
          <w:rStyle w:val="Production"/>
        </w:rPr>
        <w:t>LiteralPropertyName:</w:t>
      </w:r>
      <w:r w:rsidRPr="0048218E">
        <w:br/>
      </w:r>
      <w:r w:rsidRPr="001E0AF4">
        <w:rPr>
          <w:rStyle w:val="Production"/>
        </w:rPr>
        <w:t>IdentifierName</w:t>
      </w:r>
      <w:r w:rsidRPr="0048218E">
        <w:br/>
      </w:r>
      <w:r w:rsidRPr="001E0AF4">
        <w:rPr>
          <w:rStyle w:val="Production"/>
        </w:rPr>
        <w:t>StringLiteral</w:t>
      </w:r>
      <w:r w:rsidRPr="0048218E">
        <w:br/>
      </w:r>
      <w:r w:rsidRPr="001E0AF4">
        <w:rPr>
          <w:rStyle w:val="Production"/>
        </w:rPr>
        <w:t>NumericLiteral</w:t>
      </w:r>
    </w:p>
    <w:p w14:paraId="5B07BA3A" w14:textId="77777777" w:rsidR="00C17BA0" w:rsidRPr="00D3653E" w:rsidRDefault="00C17BA0" w:rsidP="00C17BA0">
      <w:pPr>
        <w:pStyle w:val="Grammar"/>
      </w:pPr>
      <w:r w:rsidRPr="00D3653E">
        <w:rPr>
          <w:rStyle w:val="Production"/>
        </w:rPr>
        <w:lastRenderedPageBreak/>
        <w:t>ComputedPropertyName:</w:t>
      </w:r>
      <w:r>
        <w:br/>
      </w:r>
      <w:r w:rsidRPr="00D3653E">
        <w:rPr>
          <w:rStyle w:val="Terminal"/>
        </w:rPr>
        <w:t>[</w:t>
      </w:r>
      <w:r>
        <w:t xml:space="preserve">   </w:t>
      </w:r>
      <w:r w:rsidRPr="00D3653E">
        <w:rPr>
          <w:rStyle w:val="Production"/>
        </w:rPr>
        <w:t>AssignmentExpression</w:t>
      </w:r>
      <w:r>
        <w:t xml:space="preserve">   </w:t>
      </w:r>
      <w:r w:rsidRPr="00D3653E">
        <w:rPr>
          <w:rStyle w:val="Terminal"/>
        </w:rPr>
        <w:t>]</w:t>
      </w:r>
    </w:p>
    <w:p w14:paraId="528017D0" w14:textId="77777777" w:rsidR="007B7F2E" w:rsidRDefault="00C17BA0" w:rsidP="00C17BA0">
      <w:r>
        <w:t>A property name can be any identifier (including a reserved word), a string literal, a numeric literal, or a computed property name. String literals may be used to give properties names that are not valid identifiers, such as names containing blanks. Numeric literal property names are equivalent to string literal property names with the string representation of the numeric literal, as defined in the ECMAScript specification.</w:t>
      </w:r>
    </w:p>
    <w:p w14:paraId="171E711D" w14:textId="77777777" w:rsidR="00F123B1" w:rsidRDefault="00FC1D56" w:rsidP="00C9066B">
      <w:pPr>
        <w:pStyle w:val="Heading3"/>
      </w:pPr>
      <w:bookmarkStart w:id="931" w:name="_Ref425914908"/>
      <w:bookmarkStart w:id="932" w:name="_Toc439666127"/>
      <w:bookmarkStart w:id="933" w:name="_Toc426538817"/>
      <w:r>
        <w:t>Computed Property Names</w:t>
      </w:r>
      <w:bookmarkEnd w:id="931"/>
      <w:bookmarkEnd w:id="932"/>
      <w:bookmarkEnd w:id="933"/>
    </w:p>
    <w:p w14:paraId="05E62441" w14:textId="72D0AF16" w:rsidR="00B94180" w:rsidRDefault="00D9073A" w:rsidP="00B94180">
      <w:r>
        <w:t>ECMAScri</w:t>
      </w:r>
      <w:r w:rsidR="00D80640">
        <w:t xml:space="preserve">pt </w:t>
      </w:r>
      <w:del w:id="934" w:author="Anders Hejlsberg" w:date="2016-01-04T10:39:00Z">
        <w:r>
          <w:delText>6</w:delText>
        </w:r>
      </w:del>
      <w:ins w:id="935" w:author="Anders Hejlsberg" w:date="2016-01-04T10:39:00Z">
        <w:r w:rsidR="00D80640">
          <w:t>2015</w:t>
        </w:r>
      </w:ins>
      <w:r>
        <w:t xml:space="preserve"> permits object literals and classes to declare members with </w:t>
      </w:r>
      <w:r w:rsidR="00F85D44">
        <w:t>computed property names.</w:t>
      </w:r>
      <w:r w:rsidR="008D6F1E">
        <w:t xml:space="preserve"> A computed property name specifies an expression that computes the </w:t>
      </w:r>
      <w:r w:rsidR="00142BF7">
        <w:t xml:space="preserve">actual property </w:t>
      </w:r>
      <w:r w:rsidR="008D6F1E">
        <w:t xml:space="preserve">name at run-time. Because the final </w:t>
      </w:r>
      <w:r w:rsidR="00F6758B">
        <w:t xml:space="preserve">property </w:t>
      </w:r>
      <w:r w:rsidR="008D6F1E">
        <w:t xml:space="preserve">name isn't known at compile-time, TypeScript can only perform limited checks for entities declared with computed </w:t>
      </w:r>
      <w:r w:rsidR="00F6758B">
        <w:t xml:space="preserve">property </w:t>
      </w:r>
      <w:r w:rsidR="007B7F2E">
        <w:t xml:space="preserve">names. </w:t>
      </w:r>
      <w:r w:rsidR="00F6758B">
        <w:t xml:space="preserve">However, a subset of computed property names known as </w:t>
      </w:r>
      <w:r w:rsidR="00F6758B" w:rsidRPr="00F6758B">
        <w:rPr>
          <w:b/>
          <w:i/>
        </w:rPr>
        <w:t>well-known symbols</w:t>
      </w:r>
      <w:r w:rsidR="00F6758B">
        <w:t xml:space="preserve"> can be used anywhere a </w:t>
      </w:r>
      <w:proofErr w:type="spellStart"/>
      <w:r w:rsidR="00F6758B" w:rsidRPr="00F6758B">
        <w:rPr>
          <w:rStyle w:val="Production"/>
        </w:rPr>
        <w:t>PropertyName</w:t>
      </w:r>
      <w:proofErr w:type="spellEnd"/>
      <w:r w:rsidR="00F6758B">
        <w:t xml:space="preserve"> is expected, including property names within types. </w:t>
      </w:r>
      <w:r w:rsidR="00F85D44">
        <w:t>A computed property name is a well-known symbol if it is of the form</w:t>
      </w:r>
    </w:p>
    <w:p w14:paraId="6909865C" w14:textId="77777777" w:rsidR="00B94180" w:rsidRDefault="00B94180" w:rsidP="00B94180">
      <w:pPr>
        <w:pStyle w:val="Code"/>
      </w:pPr>
      <w:r>
        <w:t>[ Symbol . xxx ]</w:t>
      </w:r>
    </w:p>
    <w:p w14:paraId="2D7472D5" w14:textId="77777777" w:rsidR="00F85D44" w:rsidRDefault="00B94180" w:rsidP="00B94180">
      <w:r>
        <w:t xml:space="preserve">In a well-known symbol, the identifier to the right of the dot </w:t>
      </w:r>
      <w:r w:rsidR="00F85D44">
        <w:t>must</w:t>
      </w:r>
      <w:r>
        <w:t xml:space="preserve"> denote a property of the primitive type </w:t>
      </w:r>
      <w:r w:rsidRPr="0031673E">
        <w:rPr>
          <w:rStyle w:val="CodeFragment"/>
        </w:rPr>
        <w:t>symbol</w:t>
      </w:r>
      <w:r>
        <w:t xml:space="preserve"> in the type of the </w:t>
      </w:r>
      <w:r w:rsidRPr="002A60E8">
        <w:rPr>
          <w:highlight w:val="white"/>
        </w:rPr>
        <w:t xml:space="preserve">global </w:t>
      </w:r>
      <w:r>
        <w:rPr>
          <w:highlight w:val="white"/>
        </w:rPr>
        <w:t>variable 'Symbol'</w:t>
      </w:r>
      <w:r w:rsidR="00F85D44">
        <w:t>, or otherwise an error occurs</w:t>
      </w:r>
      <w:r>
        <w:t>.</w:t>
      </w:r>
    </w:p>
    <w:p w14:paraId="67660F12" w14:textId="77777777" w:rsidR="002E006D" w:rsidRDefault="002E006D" w:rsidP="002E006D">
      <w:r>
        <w:t xml:space="preserve">In a </w:t>
      </w:r>
      <w:proofErr w:type="spellStart"/>
      <w:r w:rsidRPr="007B7F2E">
        <w:rPr>
          <w:rStyle w:val="Production"/>
        </w:rPr>
        <w:t>PropertyName</w:t>
      </w:r>
      <w:proofErr w:type="spellEnd"/>
      <w:r>
        <w:t xml:space="preserve"> that specifies a </w:t>
      </w:r>
      <w:proofErr w:type="spellStart"/>
      <w:r w:rsidRPr="007B7F2E">
        <w:rPr>
          <w:rStyle w:val="Production"/>
        </w:rPr>
        <w:t>ComputedPropertyName</w:t>
      </w:r>
      <w:proofErr w:type="spellEnd"/>
      <w:r>
        <w:t>, the computed property name is required to denote a well-known symbol unless the property name occurs in a property assignment of an object literal (</w:t>
      </w:r>
      <w:r>
        <w:fldChar w:fldCharType="begin"/>
      </w:r>
      <w:r>
        <w:instrText xml:space="preserve"> REF _Ref333241179 \r \h </w:instrText>
      </w:r>
      <w:r>
        <w:fldChar w:fldCharType="separate"/>
      </w:r>
      <w:r w:rsidR="00A3147C">
        <w:t>4.5</w:t>
      </w:r>
      <w:r>
        <w:fldChar w:fldCharType="end"/>
      </w:r>
      <w:r>
        <w:t>) or a property member declaration in a non-ambient class (</w:t>
      </w:r>
      <w:r>
        <w:fldChar w:fldCharType="begin"/>
      </w:r>
      <w:r>
        <w:instrText xml:space="preserve"> REF _Ref327195142 \r \h </w:instrText>
      </w:r>
      <w:r>
        <w:fldChar w:fldCharType="separate"/>
      </w:r>
      <w:r w:rsidR="00A3147C">
        <w:t>8.4</w:t>
      </w:r>
      <w:r>
        <w:fldChar w:fldCharType="end"/>
      </w:r>
      <w:r>
        <w:t>).</w:t>
      </w:r>
    </w:p>
    <w:p w14:paraId="515D207F" w14:textId="77777777" w:rsidR="00B94180" w:rsidRDefault="00F85D44" w:rsidP="00B94180">
      <w:r>
        <w:t>Below is an example of an interface that declares a property with a well-known symbol name:</w:t>
      </w:r>
    </w:p>
    <w:p w14:paraId="7CB484BF" w14:textId="77777777" w:rsidR="00B94180" w:rsidRDefault="00B94180" w:rsidP="00B94180">
      <w:pPr>
        <w:pStyle w:val="Code"/>
      </w:pPr>
      <w:r w:rsidRPr="00C9066B">
        <w:rPr>
          <w:color w:val="0000FF"/>
        </w:rPr>
        <w:t>interface</w:t>
      </w:r>
      <w:r>
        <w:t xml:space="preserve"> Iterable&lt;T&gt; {</w:t>
      </w:r>
      <w:r>
        <w:br/>
        <w:t xml:space="preserve">    [Symbol.iterator](): Iterator&lt;T&gt;;</w:t>
      </w:r>
      <w:r>
        <w:br/>
        <w:t>}</w:t>
      </w:r>
    </w:p>
    <w:p w14:paraId="345580B5" w14:textId="77777777" w:rsidR="00EF40AD" w:rsidRPr="00300D5D" w:rsidRDefault="00EF40AD" w:rsidP="00EF40AD">
      <w:pPr>
        <w:rPr>
          <w:ins w:id="936" w:author="Anders Hejlsberg" w:date="2016-01-04T10:39:00Z"/>
        </w:rPr>
      </w:pPr>
      <w:ins w:id="937" w:author="Anders Hejlsberg" w:date="2016-01-04T10:39:00Z">
        <w:r w:rsidRPr="00EF40AD">
          <w:rPr>
            <w:i/>
          </w:rPr>
          <w:t xml:space="preserve">TODO: Update to reflect treatment of </w:t>
        </w:r>
        <w:r w:rsidR="008B0D2E">
          <w:fldChar w:fldCharType="begin"/>
        </w:r>
        <w:r w:rsidR="008B0D2E">
          <w:instrText xml:space="preserve"> HYPERLINK "https://github.com/Microsoft/TypeScript/pull/5535" </w:instrText>
        </w:r>
        <w:r w:rsidR="008B0D2E">
          <w:fldChar w:fldCharType="separate"/>
        </w:r>
        <w:r w:rsidRPr="00EF40AD">
          <w:rPr>
            <w:rStyle w:val="Hyperlink"/>
            <w:i/>
          </w:rPr>
          <w:t>computed property names with literal expressions</w:t>
        </w:r>
        <w:r w:rsidR="008B0D2E">
          <w:rPr>
            <w:rStyle w:val="Hyperlink"/>
            <w:i/>
          </w:rPr>
          <w:fldChar w:fldCharType="end"/>
        </w:r>
        <w:r w:rsidRPr="00300D5D">
          <w:t>.</w:t>
        </w:r>
      </w:ins>
    </w:p>
    <w:p w14:paraId="4F377A31" w14:textId="77777777" w:rsidR="00AE189C" w:rsidRPr="00AE189C" w:rsidRDefault="004A2792" w:rsidP="00AE189C">
      <w:pPr>
        <w:pStyle w:val="Heading2"/>
      </w:pPr>
      <w:bookmarkStart w:id="938" w:name="_Ref323978672"/>
      <w:bookmarkStart w:id="939" w:name="_Toc439666128"/>
      <w:bookmarkStart w:id="940" w:name="_Toc426538818"/>
      <w:r>
        <w:t>Declarations</w:t>
      </w:r>
      <w:bookmarkEnd w:id="938"/>
      <w:bookmarkEnd w:id="939"/>
      <w:bookmarkEnd w:id="940"/>
    </w:p>
    <w:p w14:paraId="1E578CDC" w14:textId="77777777" w:rsidR="00AE189C" w:rsidRDefault="00F111B8" w:rsidP="004A2792">
      <w:r>
        <w:t xml:space="preserve">Declarations introduce </w:t>
      </w:r>
      <w:r w:rsidR="00B16402">
        <w:t>name</w:t>
      </w:r>
      <w:r>
        <w:t>s</w:t>
      </w:r>
      <w:r w:rsidR="00AB6BE1">
        <w:t xml:space="preserve"> in </w:t>
      </w:r>
      <w:r w:rsidR="007F6A08">
        <w:t xml:space="preserve">their </w:t>
      </w:r>
      <w:r w:rsidR="00AB6BE1">
        <w:t>associated</w:t>
      </w:r>
      <w:r w:rsidR="00B16402">
        <w:t xml:space="preserve"> </w:t>
      </w:r>
      <w:r w:rsidR="00B16402" w:rsidRPr="00DE51D1">
        <w:rPr>
          <w:b/>
          <w:i/>
        </w:rPr>
        <w:t>declaration space</w:t>
      </w:r>
      <w:r>
        <w:rPr>
          <w:b/>
          <w:i/>
        </w:rPr>
        <w:t>s</w:t>
      </w:r>
      <w:r w:rsidR="004364C9">
        <w:t xml:space="preserve">. A </w:t>
      </w:r>
      <w:r w:rsidR="00AB6BE1">
        <w:t xml:space="preserve">name </w:t>
      </w:r>
      <w:r w:rsidR="00960529">
        <w:t>must be unique in its declaration space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p>
    <w:p w14:paraId="1FC38C58" w14:textId="77777777" w:rsidR="00AB6BE1" w:rsidRDefault="00AB6BE1" w:rsidP="00AB6BE1">
      <w:pPr>
        <w:pStyle w:val="Code"/>
      </w:pPr>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p>
    <w:p w14:paraId="2BEBDD31" w14:textId="77777777" w:rsidR="00AB6BE1" w:rsidRDefault="00AB6BE1" w:rsidP="00AB6BE1">
      <w:pPr>
        <w:pStyle w:val="Code"/>
      </w:pPr>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p>
    <w:p w14:paraId="129176BF" w14:textId="77777777" w:rsidR="00F02D61" w:rsidRDefault="00036FB8" w:rsidP="00F02D61">
      <w:pPr>
        <w:pStyle w:val="Code"/>
      </w:pPr>
      <w:r>
        <w:rPr>
          <w:color w:val="0000FF"/>
        </w:rPr>
        <w:lastRenderedPageBreak/>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p>
    <w:p w14:paraId="71853DF9" w14:textId="77777777" w:rsidR="00CD1FBD" w:rsidRDefault="004D2521" w:rsidP="00F1346E">
      <w:r>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A3147C">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A3147C">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A3147C">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p>
    <w:p w14:paraId="1FA76954" w14:textId="77777777" w:rsidR="00F1346E" w:rsidRDefault="00F1346E" w:rsidP="00F1346E">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p>
    <w:p w14:paraId="74807655" w14:textId="77777777" w:rsidR="00F1346E" w:rsidRDefault="00F1346E" w:rsidP="00F1346E">
      <w:pPr>
        <w:pStyle w:val="Code"/>
      </w:pPr>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p>
    <w:p w14:paraId="7F488B45" w14:textId="77777777" w:rsidR="00623BB7" w:rsidRDefault="00623BB7" w:rsidP="00DC62A9">
      <w:r>
        <w:t>In the first line, X references the type X because it occurs in a type position. In the second line, the first X references the namespace X because it occurs before a dot in a type name, and the second X references the variable X because it occurs in an expression.</w:t>
      </w:r>
    </w:p>
    <w:p w14:paraId="1D13C197" w14:textId="77777777" w:rsidR="001E3224" w:rsidRDefault="001E3224" w:rsidP="001E3224">
      <w:r>
        <w:t xml:space="preserve">Declarations introduce </w:t>
      </w:r>
      <w:r w:rsidR="00AA7519">
        <w:t xml:space="preserve">the following </w:t>
      </w:r>
      <w:r>
        <w:t>meanings for the name they declare:</w:t>
      </w:r>
    </w:p>
    <w:p w14:paraId="19F68A82" w14:textId="77777777" w:rsidR="001E3224" w:rsidRDefault="001E3224" w:rsidP="00367611">
      <w:pPr>
        <w:pStyle w:val="ListParagraph"/>
        <w:numPr>
          <w:ilvl w:val="0"/>
          <w:numId w:val="65"/>
        </w:numPr>
      </w:pPr>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proofErr w:type="spellStart"/>
      <w:r w:rsidR="00A05EC2">
        <w:t>enum</w:t>
      </w:r>
      <w:proofErr w:type="spellEnd"/>
      <w:r w:rsidR="00A05EC2">
        <w:t xml:space="preserve"> member</w:t>
      </w:r>
      <w:r>
        <w:t xml:space="preserve"> </w:t>
      </w:r>
      <w:r w:rsidR="00A05EC2">
        <w:t xml:space="preserve">declaration </w:t>
      </w:r>
      <w:r>
        <w:t>introduces a value meaning.</w:t>
      </w:r>
    </w:p>
    <w:p w14:paraId="222C7019" w14:textId="77777777" w:rsidR="00CF1B1F" w:rsidRDefault="00CF1B1F" w:rsidP="00367611">
      <w:pPr>
        <w:pStyle w:val="ListParagraph"/>
        <w:numPr>
          <w:ilvl w:val="0"/>
          <w:numId w:val="65"/>
        </w:numPr>
      </w:pPr>
      <w:r>
        <w:t>An interface, type alias, or type parameter declaration introduces a type meaning.</w:t>
      </w:r>
    </w:p>
    <w:p w14:paraId="1DD544E1" w14:textId="4AD9CF02" w:rsidR="001E3224" w:rsidRDefault="001E3224" w:rsidP="00367611">
      <w:pPr>
        <w:pStyle w:val="ListParagraph"/>
        <w:numPr>
          <w:ilvl w:val="0"/>
          <w:numId w:val="65"/>
        </w:numPr>
      </w:pPr>
      <w:r>
        <w:t>A class declaration introduces a value meaning (the constructor function) and a t</w:t>
      </w:r>
      <w:r w:rsidR="00830203">
        <w:t xml:space="preserve">ype meaning (the class </w:t>
      </w:r>
      <w:del w:id="941" w:author="Anders Hejlsberg" w:date="2016-01-04T10:39:00Z">
        <w:r>
          <w:delText xml:space="preserve">instance </w:delText>
        </w:r>
      </w:del>
      <w:r>
        <w:t>type).</w:t>
      </w:r>
    </w:p>
    <w:p w14:paraId="19C01E64" w14:textId="77777777" w:rsidR="001E3224" w:rsidRDefault="001E3224" w:rsidP="00367611">
      <w:pPr>
        <w:pStyle w:val="ListParagraph"/>
        <w:numPr>
          <w:ilvl w:val="0"/>
          <w:numId w:val="65"/>
        </w:numPr>
      </w:pPr>
      <w:r>
        <w:t xml:space="preserve">An </w:t>
      </w:r>
      <w:proofErr w:type="spellStart"/>
      <w:r>
        <w:t>enum</w:t>
      </w:r>
      <w:proofErr w:type="spellEnd"/>
      <w:r>
        <w:t xml:space="preserve"> declaration introduces a value meaning (the </w:t>
      </w:r>
      <w:proofErr w:type="spellStart"/>
      <w:r>
        <w:t>enum</w:t>
      </w:r>
      <w:proofErr w:type="spellEnd"/>
      <w:r>
        <w:t xml:space="preserve"> </w:t>
      </w:r>
      <w:r w:rsidR="00AA7519">
        <w:t>instance</w:t>
      </w:r>
      <w:r>
        <w:t xml:space="preserve">) and a type meaning (the </w:t>
      </w:r>
      <w:proofErr w:type="spellStart"/>
      <w:r>
        <w:t>enum</w:t>
      </w:r>
      <w:proofErr w:type="spellEnd"/>
      <w:r>
        <w:t xml:space="preserve"> type).</w:t>
      </w:r>
    </w:p>
    <w:p w14:paraId="7A5AB412" w14:textId="77777777" w:rsidR="001E3224" w:rsidRDefault="001E3224" w:rsidP="00367611">
      <w:pPr>
        <w:pStyle w:val="ListParagraph"/>
        <w:numPr>
          <w:ilvl w:val="0"/>
          <w:numId w:val="65"/>
        </w:numPr>
      </w:pPr>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A3147C">
        <w:t>10.1</w:t>
      </w:r>
      <w:r w:rsidR="00DF5034">
        <w:fldChar w:fldCharType="end"/>
      </w:r>
      <w:r>
        <w:t>), a value meaning</w:t>
      </w:r>
      <w:r w:rsidR="00AA7519">
        <w:t xml:space="preserve"> (the namespace instance)</w:t>
      </w:r>
      <w:r>
        <w:t>.</w:t>
      </w:r>
    </w:p>
    <w:p w14:paraId="04BB1D44" w14:textId="77777777" w:rsidR="001E3224" w:rsidRDefault="001E3224" w:rsidP="00367611">
      <w:pPr>
        <w:pStyle w:val="ListParagraph"/>
        <w:numPr>
          <w:ilvl w:val="0"/>
          <w:numId w:val="65"/>
        </w:numPr>
      </w:pPr>
      <w:r>
        <w:t>An import or export declaration introduces the meaning(s) of the imported or exported entity.</w:t>
      </w:r>
    </w:p>
    <w:p w14:paraId="195E5D99" w14:textId="77777777" w:rsidR="00F02D61" w:rsidRDefault="00F02D61" w:rsidP="004A2792">
      <w:r>
        <w:t>Below are some examples of declarations that introduce multiple meanings for a name:</w:t>
      </w:r>
    </w:p>
    <w:p w14:paraId="54396A48" w14:textId="77777777" w:rsidR="00F02D61" w:rsidRDefault="00F02D61" w:rsidP="00F02D61">
      <w:pPr>
        <w:pStyle w:val="Code"/>
      </w:pPr>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p>
    <w:p w14:paraId="39AF32BC" w14:textId="77777777" w:rsidR="00F02D61" w:rsidRDefault="00F02D61" w:rsidP="00F02D61">
      <w:pPr>
        <w:pStyle w:val="Code"/>
      </w:pPr>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p>
    <w:p w14:paraId="113A2354" w14:textId="77777777" w:rsidR="0044410D" w:rsidRPr="0044410D" w:rsidRDefault="007657A4" w:rsidP="004A2792">
      <w:r>
        <w:t xml:space="preserve">Declaration spaces </w:t>
      </w:r>
      <w:r w:rsidR="00CC69F6">
        <w:t>exist</w:t>
      </w:r>
      <w:r>
        <w:t xml:space="preserve"> as follows:</w:t>
      </w:r>
    </w:p>
    <w:p w14:paraId="7E69F67F" w14:textId="77777777" w:rsidR="0044410D" w:rsidRPr="0044410D" w:rsidRDefault="00E67210" w:rsidP="00563D8D">
      <w:pPr>
        <w:pStyle w:val="ListParagraph"/>
        <w:numPr>
          <w:ilvl w:val="0"/>
          <w:numId w:val="8"/>
        </w:numPr>
      </w:pPr>
      <w:r>
        <w:lastRenderedPageBreak/>
        <w:t xml:space="preserve">The global namespace, each module, and each declared namespace </w:t>
      </w:r>
      <w:r w:rsidR="00F44AAF">
        <w:t>has a</w:t>
      </w:r>
      <w:r w:rsidR="00CB0774">
        <w:t xml:space="preserve"> declaration space</w:t>
      </w:r>
      <w:r w:rsidR="00FF5543">
        <w:t xml:space="preserve"> for its contained entities (whether local or exported)</w:t>
      </w:r>
      <w:r w:rsidR="002C407F">
        <w:t>.</w:t>
      </w:r>
    </w:p>
    <w:p w14:paraId="4222740D" w14:textId="77777777" w:rsidR="00FF5543" w:rsidRDefault="005D5F44" w:rsidP="00563D8D">
      <w:pPr>
        <w:pStyle w:val="ListParagraph"/>
        <w:numPr>
          <w:ilvl w:val="0"/>
          <w:numId w:val="8"/>
        </w:numPr>
      </w:pPr>
      <w:r>
        <w:t>E</w:t>
      </w:r>
      <w:r w:rsidR="002979E5">
        <w:t xml:space="preserve">ach </w:t>
      </w:r>
      <w:r w:rsidR="00E67210">
        <w:t xml:space="preserve">module </w:t>
      </w:r>
      <w:r>
        <w:t xml:space="preserve">has </w:t>
      </w:r>
      <w:r w:rsidR="002979E5">
        <w:t>a declara</w:t>
      </w:r>
      <w:r w:rsidR="00FF5543">
        <w:t>tion space for 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this declaration space.</w:t>
      </w:r>
    </w:p>
    <w:p w14:paraId="3ECAF1C3" w14:textId="77777777" w:rsidR="0044410D" w:rsidRPr="0044410D" w:rsidRDefault="00FF5543" w:rsidP="00563D8D">
      <w:pPr>
        <w:pStyle w:val="ListParagraph"/>
        <w:numPr>
          <w:ilvl w:val="0"/>
          <w:numId w:val="8"/>
        </w:numPr>
      </w:pPr>
      <w:r>
        <w:t xml:space="preserve">Each declared namespace has a declaration space for its exported entities. </w:t>
      </w:r>
      <w:r w:rsidRPr="000028B8">
        <w:t>All export declarations</w:t>
      </w:r>
      <w:r>
        <w:t xml:space="preserve"> in the namespace contribute to this declaration space</w:t>
      </w:r>
      <w:r w:rsidR="000C17F0">
        <w:t>. A declared namespace’s</w:t>
      </w:r>
      <w:r>
        <w:t xml:space="preserve"> declaration space</w:t>
      </w:r>
      <w:r w:rsidR="007B4ED0">
        <w:t xml:space="preserve"> </w:t>
      </w:r>
      <w:r>
        <w:t xml:space="preserve">is </w:t>
      </w:r>
      <w:r w:rsidR="007B4ED0">
        <w:t xml:space="preserve">shared with other </w:t>
      </w:r>
      <w:r w:rsidR="00E67210">
        <w:t>declared namespace</w:t>
      </w:r>
      <w:r w:rsidR="007B4ED0">
        <w:t>s</w:t>
      </w:r>
      <w:r w:rsidR="00C27CED">
        <w:t xml:space="preserve"> that have the same </w:t>
      </w:r>
      <w:r w:rsidR="0088056A">
        <w:t>root container</w:t>
      </w:r>
      <w:r w:rsidR="004905BD">
        <w:t xml:space="preserve"> </w:t>
      </w:r>
      <w:r w:rsidR="007B4ED0">
        <w:t>and the same qualified na</w:t>
      </w:r>
      <w:r w:rsidR="004905BD">
        <w:t xml:space="preserve">me starting from that </w:t>
      </w:r>
      <w:r w:rsidR="0088056A">
        <w:t>root container</w:t>
      </w:r>
      <w:r w:rsidR="007B4ED0">
        <w:t>.</w:t>
      </w:r>
    </w:p>
    <w:p w14:paraId="0AA993EB" w14:textId="77777777" w:rsidR="0044410D" w:rsidRPr="0044410D" w:rsidRDefault="00E336D8" w:rsidP="00563D8D">
      <w:pPr>
        <w:pStyle w:val="ListParagraph"/>
        <w:numPr>
          <w:ilvl w:val="0"/>
          <w:numId w:val="8"/>
        </w:numPr>
      </w:pPr>
      <w:r>
        <w:t>Each class declaration has a declaration space for instance members</w:t>
      </w:r>
      <w:r w:rsidR="000C17F0">
        <w:t xml:space="preserve"> and type parameters</w:t>
      </w:r>
      <w:r>
        <w:t>, a</w:t>
      </w:r>
      <w:r w:rsidR="000C17F0">
        <w:t xml:space="preserve">nd a </w:t>
      </w:r>
      <w:r>
        <w:t>declaration space for static members.</w:t>
      </w:r>
    </w:p>
    <w:p w14:paraId="269C5C30" w14:textId="77777777"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r w:rsidR="00A31743">
        <w:t xml:space="preserve"> type parameters</w:t>
      </w:r>
      <w:r>
        <w:t>.</w:t>
      </w:r>
      <w:r w:rsidR="007B4ED0">
        <w:t xml:space="preserve"> An interface</w:t>
      </w:r>
      <w:r w:rsidR="008F4735">
        <w:t>'</w:t>
      </w:r>
      <w:r w:rsidR="007B4ED0">
        <w:t>s declaration space is shared with other interfaces</w:t>
      </w:r>
      <w:r w:rsidR="00C27CED">
        <w:t xml:space="preserve"> that have the same </w:t>
      </w:r>
      <w:r w:rsidR="0088056A">
        <w:t>root container</w:t>
      </w:r>
      <w:r w:rsidR="00C27CED">
        <w:t xml:space="preserve"> </w:t>
      </w:r>
      <w:r w:rsidR="007B4ED0">
        <w:t xml:space="preserve">and the same qualified name starting from that </w:t>
      </w:r>
      <w:r w:rsidR="0088056A">
        <w:t>root container</w:t>
      </w:r>
      <w:r w:rsidR="007B4ED0">
        <w:t>.</w:t>
      </w:r>
    </w:p>
    <w:p w14:paraId="578971A8" w14:textId="77777777" w:rsidR="0044410D" w:rsidRDefault="00E336D8" w:rsidP="00563D8D">
      <w:pPr>
        <w:pStyle w:val="ListParagraph"/>
        <w:numPr>
          <w:ilvl w:val="0"/>
          <w:numId w:val="8"/>
        </w:numPr>
      </w:pPr>
      <w:r>
        <w:t xml:space="preserve">Each </w:t>
      </w:r>
      <w:proofErr w:type="spellStart"/>
      <w:r>
        <w:t>enum</w:t>
      </w:r>
      <w:proofErr w:type="spellEnd"/>
      <w:r>
        <w:t xml:space="preserve"> declaration has a declaration space for its </w:t>
      </w:r>
      <w:proofErr w:type="spellStart"/>
      <w:r>
        <w:t>enum</w:t>
      </w:r>
      <w:proofErr w:type="spellEnd"/>
      <w:r>
        <w:t xml:space="preserve"> members.</w:t>
      </w:r>
      <w:r w:rsidR="00CB0774" w:rsidRPr="00CB0774">
        <w:t xml:space="preserve"> </w:t>
      </w:r>
      <w:r w:rsidR="00CB0774">
        <w:t xml:space="preserve">An </w:t>
      </w:r>
      <w:proofErr w:type="spellStart"/>
      <w:r w:rsidR="00CB0774">
        <w:t>enum</w:t>
      </w:r>
      <w:r w:rsidR="008F4735">
        <w:t>'</w:t>
      </w:r>
      <w:r w:rsidR="00CB0774">
        <w:t>s</w:t>
      </w:r>
      <w:proofErr w:type="spellEnd"/>
      <w:r w:rsidR="00CB0774">
        <w:t xml:space="preserve"> declaration space is shared with other </w:t>
      </w:r>
      <w:proofErr w:type="spellStart"/>
      <w:r w:rsidR="00CB0774">
        <w:t>enums</w:t>
      </w:r>
      <w:proofErr w:type="spellEnd"/>
      <w:r w:rsidR="00C27CED">
        <w:t xml:space="preserve"> that have the same </w:t>
      </w:r>
      <w:r w:rsidR="0088056A">
        <w:t>root container</w:t>
      </w:r>
      <w:r w:rsidR="00C27CED">
        <w:t xml:space="preserve"> </w:t>
      </w:r>
      <w:r w:rsidR="00CB0774">
        <w:t>and the same qualified nam</w:t>
      </w:r>
      <w:r w:rsidR="00F00627">
        <w:t xml:space="preserve">e starting from that </w:t>
      </w:r>
      <w:r w:rsidR="0088056A">
        <w:t>root container</w:t>
      </w:r>
      <w:r w:rsidR="00CB0774">
        <w:t>.</w:t>
      </w:r>
    </w:p>
    <w:p w14:paraId="4EDA1A2A" w14:textId="77777777" w:rsidR="00237527" w:rsidRPr="0044410D" w:rsidRDefault="00237527" w:rsidP="00563D8D">
      <w:pPr>
        <w:pStyle w:val="ListParagraph"/>
        <w:numPr>
          <w:ilvl w:val="0"/>
          <w:numId w:val="8"/>
        </w:numPr>
      </w:pPr>
      <w:r>
        <w:t>Each type alias declaration has a declaration space for its type parameters.</w:t>
      </w:r>
    </w:p>
    <w:p w14:paraId="202A98D3" w14:textId="77777777" w:rsidR="008147F2" w:rsidRDefault="009E7EEC" w:rsidP="00563D8D">
      <w:pPr>
        <w:pStyle w:val="ListParagraph"/>
        <w:numPr>
          <w:ilvl w:val="0"/>
          <w:numId w:val="8"/>
        </w:numPr>
      </w:pPr>
      <w:r>
        <w:t>Each function</w:t>
      </w:r>
      <w:r w:rsidR="00F1764D">
        <w:t>-like</w:t>
      </w:r>
      <w:r>
        <w:t xml:space="preserve"> declaration </w:t>
      </w:r>
      <w:r w:rsidR="00751F7E">
        <w:t xml:space="preserve">(including </w:t>
      </w:r>
      <w:r w:rsidR="00F1764D">
        <w:t xml:space="preserve">function declarations, </w:t>
      </w:r>
      <w:r w:rsidR="006F7F4B">
        <w:t>constructor</w:t>
      </w:r>
      <w:r w:rsidR="00F1764D">
        <w:t xml:space="preserve"> declarations</w:t>
      </w:r>
      <w:r w:rsidR="006F7F4B">
        <w:t xml:space="preserve">, </w:t>
      </w:r>
      <w:r w:rsidR="00751F7E">
        <w:t xml:space="preserve">member </w:t>
      </w:r>
      <w:r w:rsidR="00993520">
        <w:t>function</w:t>
      </w:r>
      <w:r w:rsidR="00F1764D">
        <w:t xml:space="preserve"> declarations</w:t>
      </w:r>
      <w:r w:rsidR="00834492">
        <w:t>, member accessor declarations</w:t>
      </w:r>
      <w:r w:rsidR="00F1764D">
        <w:t>, function expressions, and arrow functions</w:t>
      </w:r>
      <w:r w:rsidR="00751F7E">
        <w:t>)</w:t>
      </w:r>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and</w:t>
      </w:r>
      <w:r w:rsidR="007D7064">
        <w:t xml:space="preserve"> type parameters. This declaration space includes parameter declarations, all </w:t>
      </w:r>
      <w:r w:rsidR="008147F2">
        <w:t xml:space="preserve">local </w:t>
      </w:r>
      <w:proofErr w:type="spellStart"/>
      <w:r w:rsidR="00CF3CD6">
        <w:t>var</w:t>
      </w:r>
      <w:proofErr w:type="spellEnd"/>
      <w:r w:rsidR="008147F2">
        <w:t xml:space="preserve"> and function declarations</w:t>
      </w:r>
      <w:r w:rsidR="007D7064">
        <w:t>, and l</w:t>
      </w:r>
      <w:r w:rsidR="0013674E">
        <w:t xml:space="preserve">ocal </w:t>
      </w:r>
      <w:r w:rsidR="008147F2">
        <w:t xml:space="preserve">let, </w:t>
      </w:r>
      <w:proofErr w:type="spellStart"/>
      <w:r w:rsidR="008147F2">
        <w:t>const</w:t>
      </w:r>
      <w:proofErr w:type="spellEnd"/>
      <w:r w:rsidR="008147F2">
        <w:t xml:space="preserve">, class, interface, type alias, and </w:t>
      </w:r>
      <w:proofErr w:type="spellStart"/>
      <w:r w:rsidR="008147F2">
        <w:t>enum</w:t>
      </w:r>
      <w:proofErr w:type="spellEnd"/>
      <w:r w:rsidR="008147F2">
        <w:t xml:space="preserve"> declarations </w:t>
      </w:r>
      <w:r w:rsidR="007D7064">
        <w:t xml:space="preserve">that occur </w:t>
      </w:r>
      <w:r w:rsidR="00462F40">
        <w:t>immediately with</w:t>
      </w:r>
      <w:r w:rsidR="007D7064">
        <w:t xml:space="preserve">in the function body and </w:t>
      </w:r>
      <w:r w:rsidR="008147F2">
        <w:t>are not further nested in blocks.</w:t>
      </w:r>
    </w:p>
    <w:p w14:paraId="1D3588C8" w14:textId="77777777" w:rsidR="00277005" w:rsidRDefault="00277005" w:rsidP="00563D8D">
      <w:pPr>
        <w:pStyle w:val="ListParagraph"/>
        <w:numPr>
          <w:ilvl w:val="0"/>
          <w:numId w:val="8"/>
        </w:numPr>
      </w:pPr>
      <w:r>
        <w:t xml:space="preserve">Each </w:t>
      </w:r>
      <w:r w:rsidR="00CF3CD6">
        <w:t xml:space="preserve">statement </w:t>
      </w:r>
      <w:r>
        <w:t xml:space="preserve">block has a declaration space for </w:t>
      </w:r>
      <w:r w:rsidR="007D7064">
        <w:t xml:space="preserve">local </w:t>
      </w:r>
      <w:r>
        <w:t xml:space="preserve">let, </w:t>
      </w:r>
      <w:proofErr w:type="spellStart"/>
      <w:r>
        <w:t>const</w:t>
      </w:r>
      <w:proofErr w:type="spellEnd"/>
      <w:r>
        <w:t>, class, interface, ty</w:t>
      </w:r>
      <w:r w:rsidR="0013674E">
        <w:t xml:space="preserve">pe alias, and </w:t>
      </w:r>
      <w:proofErr w:type="spellStart"/>
      <w:r w:rsidR="0013674E">
        <w:t>enum</w:t>
      </w:r>
      <w:proofErr w:type="spellEnd"/>
      <w:r w:rsidR="0013674E">
        <w:t xml:space="preserve"> declarations </w:t>
      </w:r>
      <w:r w:rsidR="007D7064">
        <w:t xml:space="preserve">that occur </w:t>
      </w:r>
      <w:r w:rsidR="0013674E">
        <w:t>immediately within that block.</w:t>
      </w:r>
    </w:p>
    <w:p w14:paraId="29CD27FD" w14:textId="77777777" w:rsidR="0044410D" w:rsidRPr="0044410D" w:rsidRDefault="008B7349" w:rsidP="00563D8D">
      <w:pPr>
        <w:pStyle w:val="ListParagraph"/>
        <w:numPr>
          <w:ilvl w:val="0"/>
          <w:numId w:val="8"/>
        </w:numPr>
      </w:pPr>
      <w:r>
        <w:t>Each object literal has a declaration space for its properties.</w:t>
      </w:r>
    </w:p>
    <w:p w14:paraId="3E83EBC1" w14:textId="77777777" w:rsidR="00130FED" w:rsidRPr="0044410D" w:rsidRDefault="00E336D8" w:rsidP="00CF3CD6">
      <w:pPr>
        <w:pStyle w:val="ListParagraph"/>
        <w:numPr>
          <w:ilvl w:val="0"/>
          <w:numId w:val="8"/>
        </w:numPr>
      </w:pPr>
      <w:r>
        <w:t>Each object type literal has a declaration space for its members.</w:t>
      </w:r>
    </w:p>
    <w:p w14:paraId="65F81298" w14:textId="77777777" w:rsidR="0035594D" w:rsidRDefault="00F44AAF" w:rsidP="00D21C8A">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global namespace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module</w:t>
      </w:r>
      <w:r>
        <w:t xml:space="preserve"> represented by that source file.</w:t>
      </w:r>
    </w:p>
    <w:p w14:paraId="78EE35FF" w14:textId="77777777" w:rsidR="0044410D" w:rsidRPr="0044410D" w:rsidRDefault="00315F14" w:rsidP="00E05501">
      <w:r>
        <w:t>The</w:t>
      </w:r>
      <w:r w:rsidR="00180627">
        <w:t xml:space="preserve"> </w:t>
      </w:r>
      <w:r w:rsidR="0088056A">
        <w:rPr>
          <w:b/>
          <w:i/>
        </w:rPr>
        <w:t>container</w:t>
      </w:r>
      <w:r w:rsidR="00180627">
        <w:t xml:space="preserve"> </w:t>
      </w:r>
      <w:r>
        <w:t xml:space="preserve">of an entity </w:t>
      </w:r>
      <w:r w:rsidR="00180627">
        <w:t>is defined as follows:</w:t>
      </w:r>
    </w:p>
    <w:p w14:paraId="659A5D3D" w14:textId="77777777" w:rsidR="0044410D" w:rsidRPr="0044410D" w:rsidRDefault="00E05501" w:rsidP="00563D8D">
      <w:pPr>
        <w:pStyle w:val="ListParagraph"/>
        <w:numPr>
          <w:ilvl w:val="0"/>
          <w:numId w:val="42"/>
        </w:numPr>
      </w:pPr>
      <w:r>
        <w:t xml:space="preserve">The </w:t>
      </w:r>
      <w:r w:rsidR="0088056A">
        <w:t>container</w:t>
      </w:r>
      <w:r>
        <w:t xml:space="preserve"> of an entity declared in a</w:t>
      </w:r>
      <w:r w:rsidR="0088056A">
        <w:t xml:space="preserve"> namespace</w:t>
      </w:r>
      <w:r>
        <w:t xml:space="preserve"> </w:t>
      </w:r>
      <w:r w:rsidR="0088056A">
        <w:t xml:space="preserve">declaration </w:t>
      </w:r>
      <w:r>
        <w:t xml:space="preserve">is that </w:t>
      </w:r>
      <w:r w:rsidR="0088056A">
        <w:t>namespace declaration</w:t>
      </w:r>
      <w:r>
        <w:t>.</w:t>
      </w:r>
    </w:p>
    <w:p w14:paraId="6DF7D2AF" w14:textId="77777777" w:rsidR="0044410D" w:rsidRPr="0044410D" w:rsidRDefault="00E05501" w:rsidP="00563D8D">
      <w:pPr>
        <w:pStyle w:val="ListParagraph"/>
        <w:numPr>
          <w:ilvl w:val="0"/>
          <w:numId w:val="42"/>
        </w:numPr>
      </w:pPr>
      <w:r>
        <w:t xml:space="preserve">The </w:t>
      </w:r>
      <w:r w:rsidR="0088056A">
        <w:t>container</w:t>
      </w:r>
      <w:r>
        <w:t xml:space="preserve"> of an entity declared in </w:t>
      </w:r>
      <w:r w:rsidR="0088056A">
        <w:t>a</w:t>
      </w:r>
      <w:r>
        <w:t xml:space="preserve"> module is that module.</w:t>
      </w:r>
    </w:p>
    <w:p w14:paraId="575A887F" w14:textId="77777777" w:rsidR="0044410D" w:rsidRPr="0044410D" w:rsidRDefault="005B43AC" w:rsidP="00563D8D">
      <w:pPr>
        <w:pStyle w:val="ListParagraph"/>
        <w:numPr>
          <w:ilvl w:val="0"/>
          <w:numId w:val="42"/>
        </w:numPr>
      </w:pPr>
      <w:r>
        <w:t xml:space="preserve">The </w:t>
      </w:r>
      <w:r w:rsidR="0088056A">
        <w:t>container</w:t>
      </w:r>
      <w:r>
        <w:t xml:space="preserve"> of an entity declared in the global </w:t>
      </w:r>
      <w:r w:rsidR="006E76E2">
        <w:t>namespace</w:t>
      </w:r>
      <w:r>
        <w:t xml:space="preserve"> is the global </w:t>
      </w:r>
      <w:r w:rsidR="006E76E2">
        <w:t>namespace</w:t>
      </w:r>
      <w:r>
        <w:t>.</w:t>
      </w:r>
    </w:p>
    <w:p w14:paraId="473352F8" w14:textId="77777777" w:rsidR="0044410D" w:rsidRPr="0044410D" w:rsidRDefault="005B43AC" w:rsidP="00563D8D">
      <w:pPr>
        <w:pStyle w:val="ListParagraph"/>
        <w:numPr>
          <w:ilvl w:val="0"/>
          <w:numId w:val="42"/>
        </w:numPr>
      </w:pPr>
      <w:r>
        <w:t xml:space="preserve">The </w:t>
      </w:r>
      <w:r w:rsidR="0088056A">
        <w:t xml:space="preserve">container of a </w:t>
      </w:r>
      <w:r>
        <w:t xml:space="preserve">module is the global </w:t>
      </w:r>
      <w:r w:rsidR="006E76E2">
        <w:t>namespace</w:t>
      </w:r>
      <w:r>
        <w:t>.</w:t>
      </w:r>
    </w:p>
    <w:p w14:paraId="1702BDFA" w14:textId="77777777" w:rsidR="0044410D" w:rsidRPr="0044410D" w:rsidRDefault="00315F14" w:rsidP="00D21C8A">
      <w:r>
        <w:t xml:space="preserve">The </w:t>
      </w:r>
      <w:r w:rsidRPr="00315F14">
        <w:rPr>
          <w:b/>
          <w:i/>
        </w:rPr>
        <w:t xml:space="preserve">root </w:t>
      </w:r>
      <w:r w:rsidR="0088056A">
        <w:rPr>
          <w:b/>
          <w:i/>
        </w:rPr>
        <w:t>container</w:t>
      </w:r>
      <w:r>
        <w:t xml:space="preserve"> of an entity is defined as follows:</w:t>
      </w:r>
    </w:p>
    <w:p w14:paraId="5F3ED70A" w14:textId="77777777" w:rsidR="0044410D" w:rsidRPr="0044410D" w:rsidRDefault="00315F14" w:rsidP="00563D8D">
      <w:pPr>
        <w:pStyle w:val="ListParagraph"/>
        <w:numPr>
          <w:ilvl w:val="0"/>
          <w:numId w:val="43"/>
        </w:numPr>
      </w:pPr>
      <w:r>
        <w:t xml:space="preserve">The root </w:t>
      </w:r>
      <w:r w:rsidR="0088056A">
        <w:t>container</w:t>
      </w:r>
      <w:r>
        <w:t xml:space="preserve"> of a non-exported entity is </w:t>
      </w:r>
      <w:r w:rsidR="0088056A">
        <w:t>the entity’s container</w:t>
      </w:r>
      <w:r>
        <w:t>.</w:t>
      </w:r>
    </w:p>
    <w:p w14:paraId="08CC95D2" w14:textId="77777777" w:rsidR="0044410D" w:rsidRPr="0044410D" w:rsidRDefault="00315F14" w:rsidP="00563D8D">
      <w:pPr>
        <w:pStyle w:val="ListParagraph"/>
        <w:numPr>
          <w:ilvl w:val="0"/>
          <w:numId w:val="43"/>
        </w:numPr>
      </w:pPr>
      <w:r>
        <w:t xml:space="preserve">The root </w:t>
      </w:r>
      <w:r w:rsidR="0088056A">
        <w:t>container</w:t>
      </w:r>
      <w:r>
        <w:t xml:space="preserve"> of an exported entity is the root </w:t>
      </w:r>
      <w:r w:rsidR="0088056A">
        <w:t>container</w:t>
      </w:r>
      <w:r>
        <w:t xml:space="preserve"> of the entity</w:t>
      </w:r>
      <w:r w:rsidR="008F4735">
        <w:t>'</w:t>
      </w:r>
      <w:r>
        <w:t xml:space="preserve">s </w:t>
      </w:r>
      <w:r w:rsidR="0088056A">
        <w:t>container</w:t>
      </w:r>
      <w:r>
        <w:t>.</w:t>
      </w:r>
    </w:p>
    <w:p w14:paraId="2B9C3E15" w14:textId="77777777" w:rsidR="0044410D" w:rsidRPr="0044410D" w:rsidRDefault="00315F14" w:rsidP="00315F14">
      <w:r>
        <w:lastRenderedPageBreak/>
        <w:t xml:space="preserve">Intuitively, </w:t>
      </w:r>
      <w:r w:rsidRPr="00315F14">
        <w:t>t</w:t>
      </w:r>
      <w:r w:rsidR="00D21C8A" w:rsidRPr="00315F14">
        <w:t xml:space="preserve">he root </w:t>
      </w:r>
      <w:r w:rsidR="0088056A">
        <w:t>container</w:t>
      </w:r>
      <w:r w:rsidR="00D21C8A" w:rsidRPr="00315F14">
        <w:t xml:space="preserve"> of an</w:t>
      </w:r>
      <w:r w:rsidR="00D21C8A">
        <w:t xml:space="preserve"> entity is the outermost module </w:t>
      </w:r>
      <w:r w:rsidR="0088056A">
        <w:t>or namespace body</w:t>
      </w:r>
      <w:r w:rsidR="0098492B">
        <w:t xml:space="preserve"> </w:t>
      </w:r>
      <w:r w:rsidR="00913E90">
        <w:t xml:space="preserve">from </w:t>
      </w:r>
      <w:r w:rsidR="00D21C8A">
        <w:t>within</w:t>
      </w:r>
      <w:r>
        <w:t xml:space="preserve"> which the entity is reachable.</w:t>
      </w:r>
    </w:p>
    <w:p w14:paraId="2406663A" w14:textId="77777777" w:rsidR="0044410D" w:rsidRPr="0044410D" w:rsidRDefault="00F65AD4" w:rsidP="00F80C83">
      <w:r>
        <w:t xml:space="preserve">Interfaces, </w:t>
      </w:r>
      <w:proofErr w:type="spellStart"/>
      <w:r>
        <w:t>enums</w:t>
      </w:r>
      <w:proofErr w:type="spellEnd"/>
      <w:r>
        <w:t xml:space="preserve">, and </w:t>
      </w:r>
      <w:r w:rsidR="0066299B">
        <w:t>namespaces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xml:space="preserve">, </w:t>
      </w:r>
      <w:proofErr w:type="spellStart"/>
      <w:r>
        <w:t>enum</w:t>
      </w:r>
      <w:proofErr w:type="spellEnd"/>
      <w:r>
        <w:t>,</w:t>
      </w:r>
      <w:r w:rsidR="00975F72">
        <w:t xml:space="preserve"> and </w:t>
      </w:r>
      <w:r w:rsidR="0066299B">
        <w:t>namespace</w:t>
      </w:r>
      <w:r w:rsidR="00D97A36">
        <w:t xml:space="preserv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A3147C">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A3147C">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A3147C">
        <w:t>10.5</w:t>
      </w:r>
      <w:r w:rsidR="00650AF4">
        <w:fldChar w:fldCharType="end"/>
      </w:r>
      <w:r w:rsidR="00650AF4">
        <w:t>.</w:t>
      </w:r>
    </w:p>
    <w:p w14:paraId="248C7432" w14:textId="77777777" w:rsidR="0044410D" w:rsidRPr="0044410D" w:rsidRDefault="00910EC9" w:rsidP="002C14F9">
      <w:r>
        <w:t>Instance and static members</w:t>
      </w:r>
      <w:r w:rsidR="002C14F9">
        <w:t xml:space="preserve"> in a </w:t>
      </w:r>
      <w:r w:rsidR="00D03918">
        <w:t>class</w:t>
      </w:r>
      <w:r w:rsidR="002C14F9">
        <w:t xml:space="preserve"> are in separate dec</w:t>
      </w:r>
      <w:r w:rsidR="00D14731">
        <w:t>laration spaces</w:t>
      </w:r>
      <w:r w:rsidR="002C14F9">
        <w:t>. Thus the following is permitted:</w:t>
      </w:r>
    </w:p>
    <w:p w14:paraId="3B5273B0" w14:textId="77777777"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14:paraId="652CF263" w14:textId="77777777" w:rsidR="0044410D" w:rsidRPr="0044410D" w:rsidRDefault="00D5183C" w:rsidP="00D5183C">
      <w:pPr>
        <w:pStyle w:val="Heading2"/>
      </w:pPr>
      <w:bookmarkStart w:id="942" w:name="_Ref320695415"/>
      <w:bookmarkStart w:id="943" w:name="_Toc439666129"/>
      <w:bookmarkStart w:id="944" w:name="_Toc426538819"/>
      <w:r>
        <w:t>Scopes</w:t>
      </w:r>
      <w:bookmarkEnd w:id="942"/>
      <w:bookmarkEnd w:id="943"/>
      <w:bookmarkEnd w:id="944"/>
    </w:p>
    <w:p w14:paraId="085BBCCD" w14:textId="77777777"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4266A91D" w14:textId="77777777" w:rsidR="0044410D" w:rsidRPr="0044410D" w:rsidRDefault="00992AD4" w:rsidP="00563D8D">
      <w:pPr>
        <w:pStyle w:val="ListParagraph"/>
        <w:numPr>
          <w:ilvl w:val="0"/>
          <w:numId w:val="11"/>
        </w:numPr>
      </w:pPr>
      <w:r>
        <w:t>The scope of a name</w:t>
      </w:r>
      <w:r w:rsidR="003D150F">
        <w:t xml:space="preserve"> </w:t>
      </w:r>
      <w:r w:rsidR="00F65AD4">
        <w:t xml:space="preserve">declared in the global </w:t>
      </w:r>
      <w:r w:rsidR="007F6A08">
        <w:t>namespace</w:t>
      </w:r>
      <w:r w:rsidR="00F65AD4">
        <w:t xml:space="preserve"> </w:t>
      </w:r>
      <w:r w:rsidR="006645CA">
        <w:t>is the entire program text.</w:t>
      </w:r>
    </w:p>
    <w:p w14:paraId="7772908D" w14:textId="77777777" w:rsidR="0044410D" w:rsidRPr="0044410D" w:rsidRDefault="00F65AD4" w:rsidP="00563D8D">
      <w:pPr>
        <w:pStyle w:val="ListParagraph"/>
        <w:numPr>
          <w:ilvl w:val="0"/>
          <w:numId w:val="11"/>
        </w:numPr>
      </w:pPr>
      <w:r>
        <w:t xml:space="preserve">The scope of </w:t>
      </w:r>
      <w:r w:rsidR="00992AD4">
        <w:t>a name</w:t>
      </w:r>
      <w:r w:rsidR="007F6A08">
        <w:t xml:space="preserve"> declared in a </w:t>
      </w:r>
      <w:r>
        <w:t>module is the source file of that module.</w:t>
      </w:r>
    </w:p>
    <w:p w14:paraId="01207B52" w14:textId="77777777" w:rsidR="0044410D" w:rsidRPr="0044410D" w:rsidRDefault="006645CA" w:rsidP="00563D8D">
      <w:pPr>
        <w:pStyle w:val="ListParagraph"/>
        <w:numPr>
          <w:ilvl w:val="0"/>
          <w:numId w:val="11"/>
        </w:numPr>
      </w:pPr>
      <w:r>
        <w:t>The scope of a</w:t>
      </w:r>
      <w:r w:rsidR="00A4676A">
        <w:t>n exported</w:t>
      </w:r>
      <w:r>
        <w:t xml:space="preserve"> </w:t>
      </w:r>
      <w:r w:rsidR="00992AD4">
        <w:t>name</w:t>
      </w:r>
      <w:r>
        <w:t xml:space="preserve"> declared </w:t>
      </w:r>
      <w:r w:rsidR="007F6A08">
        <w:t>within</w:t>
      </w:r>
      <w:r>
        <w:t xml:space="preserve"> </w:t>
      </w:r>
      <w:r w:rsidR="007F6A08">
        <w:t>a namespace</w:t>
      </w:r>
      <w:r>
        <w:t xml:space="preserve"> </w:t>
      </w:r>
      <w:r w:rsidR="007F6A08">
        <w:t xml:space="preserve">declaration </w:t>
      </w:r>
      <w:r>
        <w:t xml:space="preserve">is the body </w:t>
      </w:r>
      <w:r w:rsidR="004C0A2F">
        <w:t xml:space="preserve">of that </w:t>
      </w:r>
      <w:r w:rsidR="007F6A08">
        <w:t>namespace</w:t>
      </w:r>
      <w:r w:rsidR="004C0A2F">
        <w:t xml:space="preserve"> </w:t>
      </w:r>
      <w:r w:rsidR="007F6A08">
        <w:t xml:space="preserve">declaration </w:t>
      </w:r>
      <w:r w:rsidR="004C0A2F">
        <w:t>and every</w:t>
      </w:r>
      <w:r>
        <w:t xml:space="preserve"> </w:t>
      </w:r>
      <w:r w:rsidR="007F6A08">
        <w:t>namespace</w:t>
      </w:r>
      <w:r>
        <w:t xml:space="preserve"> </w:t>
      </w:r>
      <w:r w:rsidR="007F6A08">
        <w:t xml:space="preserve">declaration </w:t>
      </w:r>
      <w:r w:rsidR="006D1448">
        <w:t xml:space="preserve">with the same root </w:t>
      </w:r>
      <w:r w:rsidR="00B15D93">
        <w:t>and the same quali</w:t>
      </w:r>
      <w:r w:rsidR="00B6491F">
        <w:t>fied name relative to that root</w:t>
      </w:r>
      <w:r w:rsidR="00C66F87">
        <w:t>.</w:t>
      </w:r>
    </w:p>
    <w:p w14:paraId="5627A346" w14:textId="77777777" w:rsidR="0044410D" w:rsidRPr="0044410D" w:rsidRDefault="003D150F" w:rsidP="00563D8D">
      <w:pPr>
        <w:pStyle w:val="ListParagraph"/>
        <w:numPr>
          <w:ilvl w:val="0"/>
          <w:numId w:val="11"/>
        </w:numPr>
      </w:pPr>
      <w:r>
        <w:t xml:space="preserve">The scope of a non-exported </w:t>
      </w:r>
      <w:r w:rsidR="00992AD4">
        <w:t>name</w:t>
      </w:r>
      <w:r>
        <w:t xml:space="preserve"> declared within </w:t>
      </w:r>
      <w:r w:rsidR="007F6A08">
        <w:t>a namespace</w:t>
      </w:r>
      <w:r>
        <w:t xml:space="preserve"> declaration is the body of that </w:t>
      </w:r>
      <w:r w:rsidR="007F6A08">
        <w:t>namespace</w:t>
      </w:r>
      <w:r>
        <w:t xml:space="preserve"> declaration.</w:t>
      </w:r>
    </w:p>
    <w:p w14:paraId="49AF8DE5" w14:textId="77777777" w:rsidR="0044410D" w:rsidRDefault="00B04590" w:rsidP="00563D8D">
      <w:pPr>
        <w:pStyle w:val="ListParagraph"/>
        <w:numPr>
          <w:ilvl w:val="0"/>
          <w:numId w:val="11"/>
        </w:numPr>
      </w:pPr>
      <w:r>
        <w:t xml:space="preserve">The scope of a type parameter </w:t>
      </w:r>
      <w:r w:rsidR="00992AD4">
        <w:t xml:space="preserve">name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6EE36AD9" w14:textId="77777777" w:rsidR="00CF3CD6" w:rsidRPr="0044410D" w:rsidRDefault="00CF3CD6" w:rsidP="00563D8D">
      <w:pPr>
        <w:pStyle w:val="ListParagraph"/>
        <w:numPr>
          <w:ilvl w:val="0"/>
          <w:numId w:val="11"/>
        </w:numPr>
      </w:pPr>
      <w:r>
        <w:t xml:space="preserve">The scope of a type parameter name declared in </w:t>
      </w:r>
      <w:r w:rsidR="00945DD6">
        <w:t>a type alias declaration is that entire type alias declaration.</w:t>
      </w:r>
    </w:p>
    <w:p w14:paraId="2586ECD0" w14:textId="77777777" w:rsidR="0044410D" w:rsidRPr="0044410D" w:rsidRDefault="005313A9" w:rsidP="00563D8D">
      <w:pPr>
        <w:pStyle w:val="ListParagraph"/>
        <w:numPr>
          <w:ilvl w:val="0"/>
          <w:numId w:val="11"/>
        </w:numPr>
      </w:pPr>
      <w:r>
        <w:t xml:space="preserve">The scope of a </w:t>
      </w:r>
      <w:r w:rsidR="00B70352">
        <w:t xml:space="preserve">member </w:t>
      </w:r>
      <w:r w:rsidR="00992AD4">
        <w:t xml:space="preserve">name </w:t>
      </w:r>
      <w:r>
        <w:t xml:space="preserve">declared in an </w:t>
      </w:r>
      <w:proofErr w:type="spellStart"/>
      <w:r>
        <w:t>enum</w:t>
      </w:r>
      <w:proofErr w:type="spellEnd"/>
      <w:r>
        <w:t xml:space="preserve"> declaration </w:t>
      </w:r>
      <w:r w:rsidR="00B70352">
        <w:t xml:space="preserve">is the body </w:t>
      </w:r>
      <w:r>
        <w:t xml:space="preserve">of that </w:t>
      </w:r>
      <w:r w:rsidR="00B70352">
        <w:t xml:space="preserve">declaration and every </w:t>
      </w:r>
      <w:proofErr w:type="spellStart"/>
      <w:r w:rsidR="00B70352">
        <w:t>enum</w:t>
      </w:r>
      <w:proofErr w:type="spellEnd"/>
      <w:r w:rsidR="00B70352">
        <w:t xml:space="preserve"> declaration </w:t>
      </w:r>
      <w:r>
        <w:t>with the same root and the same qualified name relative to that root</w:t>
      </w:r>
      <w:r w:rsidR="00B70352">
        <w:t>.</w:t>
      </w:r>
    </w:p>
    <w:p w14:paraId="4437A348" w14:textId="77777777" w:rsidR="0044410D" w:rsidRPr="0044410D" w:rsidRDefault="00EC105D" w:rsidP="00563D8D">
      <w:pPr>
        <w:pStyle w:val="ListParagraph"/>
        <w:numPr>
          <w:ilvl w:val="0"/>
          <w:numId w:val="11"/>
        </w:numPr>
      </w:pPr>
      <w:r>
        <w:t xml:space="preserve">The scope of a type parameter </w:t>
      </w:r>
      <w:r w:rsidR="00992AD4">
        <w:t xml:space="preserve">name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257FD215" w14:textId="77777777" w:rsidR="00A815DC" w:rsidRDefault="008C4B77" w:rsidP="00A815DC">
      <w:pPr>
        <w:pStyle w:val="ListParagraph"/>
        <w:numPr>
          <w:ilvl w:val="0"/>
          <w:numId w:val="11"/>
        </w:numPr>
      </w:pPr>
      <w:r>
        <w:t xml:space="preserve">The scope of a </w:t>
      </w:r>
      <w:r w:rsidR="00945DD6">
        <w:t>parameter name declared in</w:t>
      </w:r>
      <w:r>
        <w:t xml:space="preserve"> a </w:t>
      </w:r>
      <w:r w:rsidR="00A815DC">
        <w:t>call or construct signature is the remainder of the signature declaration. If the signature is part of a function-like declaration with a body (including a function declaration, constructor declaration, member function declaration, member accessor declaration, function expression, or arrow function), the scope includes the body of that function-like declaration.</w:t>
      </w:r>
    </w:p>
    <w:p w14:paraId="33AB29B3" w14:textId="77777777" w:rsidR="00945DD6" w:rsidRDefault="00945DD6" w:rsidP="00563D8D">
      <w:pPr>
        <w:pStyle w:val="ListParagraph"/>
        <w:numPr>
          <w:ilvl w:val="0"/>
          <w:numId w:val="11"/>
        </w:numPr>
      </w:pPr>
      <w:r>
        <w:lastRenderedPageBreak/>
        <w:t xml:space="preserve">The scope of a local </w:t>
      </w:r>
      <w:proofErr w:type="spellStart"/>
      <w:r>
        <w:t>var</w:t>
      </w:r>
      <w:proofErr w:type="spellEnd"/>
      <w:r>
        <w:t xml:space="preserve"> or function name declared </w:t>
      </w:r>
      <w:r w:rsidR="00FF3F6B">
        <w:t xml:space="preserve">anywhere </w:t>
      </w:r>
      <w:r>
        <w:t xml:space="preserve">in the body of a function-like declaration is the </w:t>
      </w:r>
      <w:r w:rsidR="00A815DC">
        <w:t>body of that function-lik</w:t>
      </w:r>
      <w:r w:rsidR="00FF3F6B">
        <w:t>e declaration.</w:t>
      </w:r>
    </w:p>
    <w:p w14:paraId="486B8919" w14:textId="77777777" w:rsidR="00FF3F6B" w:rsidRPr="0044410D" w:rsidRDefault="00FF3F6B" w:rsidP="00563D8D">
      <w:pPr>
        <w:pStyle w:val="ListParagraph"/>
        <w:numPr>
          <w:ilvl w:val="0"/>
          <w:numId w:val="11"/>
        </w:numPr>
      </w:pPr>
      <w:r>
        <w:t xml:space="preserve">The scope of a local let, </w:t>
      </w:r>
      <w:proofErr w:type="spellStart"/>
      <w:r>
        <w:t>const</w:t>
      </w:r>
      <w:proofErr w:type="spellEnd"/>
      <w:r>
        <w:t xml:space="preserve">, class, interface, type alias, or </w:t>
      </w:r>
      <w:proofErr w:type="spellStart"/>
      <w:r>
        <w:t>enum</w:t>
      </w:r>
      <w:proofErr w:type="spellEnd"/>
      <w:r>
        <w:t xml:space="preserve"> declaration declared immediately within the body of a function-like declaration is the body of that function-like declaration.</w:t>
      </w:r>
    </w:p>
    <w:p w14:paraId="60777273" w14:textId="77777777" w:rsidR="00FF3F6B" w:rsidRPr="0044410D" w:rsidRDefault="00FF3F6B" w:rsidP="00FF3F6B">
      <w:pPr>
        <w:pStyle w:val="ListParagraph"/>
        <w:numPr>
          <w:ilvl w:val="0"/>
          <w:numId w:val="11"/>
        </w:numPr>
      </w:pPr>
      <w:r>
        <w:t xml:space="preserve">The scope of a local let, </w:t>
      </w:r>
      <w:proofErr w:type="spellStart"/>
      <w:r>
        <w:t>const</w:t>
      </w:r>
      <w:proofErr w:type="spellEnd"/>
      <w:r>
        <w:t xml:space="preserve">, class, interface, type alias, or </w:t>
      </w:r>
      <w:proofErr w:type="spellStart"/>
      <w:r>
        <w:t>enum</w:t>
      </w:r>
      <w:proofErr w:type="spellEnd"/>
      <w:r>
        <w:t xml:space="preserve"> declaration declared immediately within a statement block is the body of that statement block.</w:t>
      </w:r>
    </w:p>
    <w:p w14:paraId="616E94F8" w14:textId="77777777" w:rsidR="0044410D" w:rsidRPr="0044410D" w:rsidRDefault="0008085C" w:rsidP="00860F90">
      <w:r>
        <w:t xml:space="preserve">Scopes may overlap, for example through nesting of </w:t>
      </w:r>
      <w:r w:rsidR="0066299B">
        <w:t>namespace</w:t>
      </w:r>
      <w:r>
        <w:t>s and functions. When the scopes of two name</w:t>
      </w:r>
      <w:r w:rsidR="00992AD4">
        <w:t>s</w:t>
      </w:r>
      <w:r>
        <w:t xml:space="preserve"> overlap, the </w:t>
      </w:r>
      <w:r w:rsidR="00992AD4">
        <w:t>name</w:t>
      </w:r>
      <w:r w:rsidR="00072F35">
        <w:t xml:space="preserve"> with the </w:t>
      </w:r>
      <w:r>
        <w:t xml:space="preserve">innermost </w:t>
      </w:r>
      <w:r w:rsidR="00072F35">
        <w:t xml:space="preserve">declaration takes precedence </w:t>
      </w:r>
      <w:r w:rsidR="00860F90">
        <w:t>and access to the</w:t>
      </w:r>
      <w:r w:rsidR="00072F35">
        <w:t xml:space="preserve"> outer </w:t>
      </w:r>
      <w:r w:rsidR="00992AD4">
        <w:t>name</w:t>
      </w:r>
      <w:r w:rsidR="00072F35">
        <w:t xml:space="preserve"> i</w:t>
      </w:r>
      <w:r w:rsidR="00860F90">
        <w:t>s either not possible</w:t>
      </w:r>
      <w:r w:rsidR="00992AD4">
        <w:t xml:space="preserve"> or only possible by qualification</w:t>
      </w:r>
      <w:r w:rsidR="00860F90">
        <w:t>.</w:t>
      </w:r>
    </w:p>
    <w:p w14:paraId="6A55DD36" w14:textId="77777777" w:rsidR="000555E3" w:rsidRPr="0044410D" w:rsidRDefault="000555E3" w:rsidP="000555E3">
      <w:pPr>
        <w:rPr>
          <w:highlight w:val="white"/>
        </w:rPr>
      </w:pPr>
      <w:r>
        <w:rPr>
          <w:highlight w:val="white"/>
        </w:rPr>
        <w:t xml:space="preserve">When an identifier is resolved as a </w:t>
      </w:r>
      <w:proofErr w:type="spellStart"/>
      <w:r w:rsidRPr="00E01664">
        <w:rPr>
          <w:rStyle w:val="Production"/>
          <w:highlight w:val="white"/>
        </w:rPr>
        <w:t>PrimaryExpression</w:t>
      </w:r>
      <w:proofErr w:type="spellEnd"/>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A3147C">
        <w:rPr>
          <w:highlight w:val="white"/>
        </w:rPr>
        <w:t>4.3</w:t>
      </w:r>
      <w:r>
        <w:rPr>
          <w:highlight w:val="white"/>
        </w:rPr>
        <w:fldChar w:fldCharType="end"/>
      </w:r>
      <w:r>
        <w:rPr>
          <w:highlight w:val="white"/>
        </w:rPr>
        <w:t>), only names in scope with a value meaning are considered and other names are ignored.</w:t>
      </w:r>
    </w:p>
    <w:p w14:paraId="7B1448C4" w14:textId="77777777" w:rsidR="00992AD4" w:rsidRDefault="00CF4AFA" w:rsidP="00CF4AFA">
      <w:r>
        <w:t xml:space="preserve">When an identifier is </w:t>
      </w:r>
      <w:r w:rsidR="00072F35">
        <w:t>resolved</w:t>
      </w:r>
      <w:r>
        <w:t xml:space="preserve"> as a </w:t>
      </w:r>
      <w:proofErr w:type="spellStart"/>
      <w:r w:rsidRPr="00C95443">
        <w:rPr>
          <w:rStyle w:val="Production"/>
        </w:rPr>
        <w:t>TypeName</w:t>
      </w:r>
      <w:proofErr w:type="spellEnd"/>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A3147C">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p>
    <w:p w14:paraId="54387379" w14:textId="77777777" w:rsidR="0044410D" w:rsidRDefault="00072F35" w:rsidP="00BB7B50">
      <w:r>
        <w:t xml:space="preserve">When an identifier is resolved </w:t>
      </w:r>
      <w:r w:rsidR="00C95443">
        <w:t xml:space="preserve">as a </w:t>
      </w:r>
      <w:proofErr w:type="spellStart"/>
      <w:r w:rsidR="002A06D4">
        <w:rPr>
          <w:rStyle w:val="Production"/>
        </w:rPr>
        <w:t>NamespaceName</w:t>
      </w:r>
      <w:proofErr w:type="spellEnd"/>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A3147C">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p>
    <w:p w14:paraId="14B2D4EF" w14:textId="77777777" w:rsidR="00B170F1" w:rsidRPr="00300D5D" w:rsidRDefault="00B170F1" w:rsidP="00BB7B50">
      <w:pPr>
        <w:rPr>
          <w:ins w:id="945" w:author="Anders Hejlsberg" w:date="2016-01-04T10:39:00Z"/>
        </w:rPr>
      </w:pPr>
      <w:ins w:id="946" w:author="Anders Hejlsberg" w:date="2016-01-04T10:39:00Z">
        <w:r w:rsidRPr="00B170F1">
          <w:rPr>
            <w:i/>
          </w:rPr>
          <w:t xml:space="preserve">TODO: </w:t>
        </w:r>
        <w:r w:rsidR="008B0D2E">
          <w:fldChar w:fldCharType="begin"/>
        </w:r>
        <w:r w:rsidR="008B0D2E">
          <w:instrText xml:space="preserve"> HYPERLINK "https://github.com/Microsoft/TypeScript/issues/3158" </w:instrText>
        </w:r>
        <w:r w:rsidR="008B0D2E">
          <w:fldChar w:fldCharType="separate"/>
        </w:r>
        <w:r w:rsidRPr="00B170F1">
          <w:rPr>
            <w:rStyle w:val="Hyperlink"/>
            <w:i/>
          </w:rPr>
          <w:t>Include specific rules for alias resolution</w:t>
        </w:r>
        <w:r w:rsidR="008B0D2E">
          <w:rPr>
            <w:rStyle w:val="Hyperlink"/>
            <w:i/>
          </w:rPr>
          <w:fldChar w:fldCharType="end"/>
        </w:r>
        <w:r w:rsidRPr="00300D5D">
          <w:t>.</w:t>
        </w:r>
      </w:ins>
    </w:p>
    <w:p w14:paraId="2B9F7E7C" w14:textId="77777777" w:rsidR="0044410D" w:rsidRPr="0044410D" w:rsidRDefault="00686EA3" w:rsidP="00BB7B50">
      <w:pPr>
        <w:rPr>
          <w:highlight w:val="white"/>
        </w:rPr>
      </w:pPr>
      <w:r>
        <w:rPr>
          <w:highlight w:val="white"/>
        </w:rPr>
        <w:t>Note that class</w:t>
      </w:r>
      <w:ins w:id="947" w:author="Anders Hejlsberg" w:date="2016-01-04T10:39:00Z">
        <w:r w:rsidR="003D188E">
          <w:rPr>
            <w:highlight w:val="white"/>
          </w:rPr>
          <w:t xml:space="preserve"> and interface</w:t>
        </w:r>
      </w:ins>
      <w:r>
        <w:rPr>
          <w:highlight w:val="white"/>
        </w:rPr>
        <w:t xml:space="preserve">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w:t>
      </w:r>
      <w:r w:rsidR="003D188E">
        <w:rPr>
          <w:highlight w:val="white"/>
        </w:rPr>
        <w:t xml:space="preserve"> </w:t>
      </w:r>
      <w:ins w:id="948" w:author="Anders Hejlsberg" w:date="2016-01-04T10:39:00Z">
        <w:r w:rsidR="003D188E">
          <w:rPr>
            <w:highlight w:val="white"/>
          </w:rPr>
          <w:t>or interface</w:t>
        </w:r>
        <w:r>
          <w:rPr>
            <w:highlight w:val="white"/>
          </w:rPr>
          <w:t xml:space="preserve"> </w:t>
        </w:r>
      </w:ins>
      <w:r>
        <w:rPr>
          <w:highlight w:val="white"/>
        </w:rPr>
        <w:t xml:space="preserve">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20C43497" w14:textId="77777777" w:rsidR="0044410D" w:rsidRPr="0044410D" w:rsidRDefault="00691BF8" w:rsidP="00BB7B50">
      <w:pPr>
        <w:rPr>
          <w:highlight w:val="white"/>
        </w:rPr>
      </w:pPr>
      <w:r w:rsidRPr="00691BF8">
        <w:rPr>
          <w:highlight w:val="white"/>
        </w:rPr>
        <w:t xml:space="preserve">As the rules above imply, </w:t>
      </w:r>
      <w:r>
        <w:t>locally declared entities in a</w:t>
      </w:r>
      <w:r w:rsidR="0066299B">
        <w:t xml:space="preserve"> namespace</w:t>
      </w:r>
      <w:r w:rsidRPr="00691BF8">
        <w:t xml:space="preserve"> are closer in scope than exported entities declared in other </w:t>
      </w:r>
      <w:r w:rsidR="0066299B">
        <w:t>namespace</w:t>
      </w:r>
      <w:r w:rsidRPr="00691BF8">
        <w:t xml:space="preserve"> declarations for the same </w:t>
      </w:r>
      <w:r w:rsidR="0066299B">
        <w:t>namespace</w:t>
      </w:r>
      <w:r w:rsidRPr="00691BF8">
        <w:t>.</w:t>
      </w:r>
      <w:r>
        <w:t xml:space="preserve"> For example:</w:t>
      </w:r>
    </w:p>
    <w:p w14:paraId="22223AA8" w14:textId="77777777" w:rsid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00036FB8">
        <w:rPr>
          <w:color w:val="0000FF"/>
        </w:rPr>
        <w:t>namespace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Pr>
          <w:color w:val="0000FF"/>
        </w:rPr>
        <w:t>namespace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sidRPr="00036FB8">
        <w:rPr>
          <w:color w:val="0000FF"/>
        </w:rPr>
        <w:t>namespace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14:paraId="1631028B" w14:textId="77777777" w:rsidR="00B20567" w:rsidRPr="0044410D" w:rsidRDefault="00B20567" w:rsidP="00B20567"/>
    <w:p w14:paraId="713B5B38" w14:textId="77777777"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14:paraId="0D27738D" w14:textId="77777777" w:rsidR="0044410D" w:rsidRPr="0044410D" w:rsidRDefault="007943AF" w:rsidP="001719CA">
      <w:pPr>
        <w:pStyle w:val="Heading1"/>
      </w:pPr>
      <w:bookmarkStart w:id="949" w:name="_Ref422231611"/>
      <w:bookmarkStart w:id="950" w:name="_Toc439666130"/>
      <w:bookmarkStart w:id="951" w:name="_Toc426538820"/>
      <w:r>
        <w:lastRenderedPageBreak/>
        <w:t>Types</w:t>
      </w:r>
      <w:bookmarkEnd w:id="0"/>
      <w:bookmarkEnd w:id="949"/>
      <w:bookmarkEnd w:id="950"/>
      <w:bookmarkEnd w:id="951"/>
    </w:p>
    <w:p w14:paraId="3D88939B" w14:textId="77777777"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proofErr w:type="spellStart"/>
      <w:r>
        <w:t>TypeScript</w:t>
      </w:r>
      <w:r w:rsidR="008F4735">
        <w:t>'</w:t>
      </w:r>
      <w:r w:rsidR="006A63E8">
        <w:t>s</w:t>
      </w:r>
      <w:proofErr w:type="spellEnd"/>
      <w:r w:rsidR="006A63E8">
        <w:t xml:space="preserve">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proofErr w:type="spellStart"/>
      <w:r>
        <w:t>TypeScript</w:t>
      </w:r>
      <w:r w:rsidR="008F4735">
        <w:t>'</w:t>
      </w:r>
      <w:r w:rsidR="001A0A4F">
        <w:t>s</w:t>
      </w:r>
      <w:proofErr w:type="spellEnd"/>
      <w:r w:rsidR="001A0A4F">
        <w:t xml:space="preserve"> type analysis occurs entirely at compile-time and adds no run-time overhead to program execution.</w:t>
      </w:r>
    </w:p>
    <w:p w14:paraId="3B9381AB" w14:textId="77777777" w:rsidR="0044410D" w:rsidRPr="0044410D"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271E6" w:rsidRPr="006271E6">
        <w:rPr>
          <w:b/>
          <w:i/>
        </w:rPr>
        <w:t>intersection types</w:t>
      </w:r>
      <w:r w:rsidR="006271E6">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14:paraId="24E2473A" w14:textId="77777777" w:rsidR="0044410D" w:rsidRPr="0044410D" w:rsidRDefault="00023C23" w:rsidP="004140F8">
      <w:r>
        <w:t>The primitive types are the Number, B</w:t>
      </w:r>
      <w:r w:rsidR="00511B63">
        <w:t>ool</w:t>
      </w:r>
      <w:r>
        <w:t xml:space="preserve">ean, String, </w:t>
      </w:r>
      <w:r w:rsidR="00BD7E46">
        <w:t xml:space="preserve">Symbol, </w:t>
      </w:r>
      <w:proofErr w:type="gramStart"/>
      <w:r w:rsidR="00637897">
        <w:t>Void</w:t>
      </w:r>
      <w:proofErr w:type="gramEnd"/>
      <w:r w:rsidR="00637897">
        <w:t>, Null,</w:t>
      </w:r>
      <w:r w:rsidR="003B72F7">
        <w:t xml:space="preserve"> and </w:t>
      </w:r>
      <w:r>
        <w:t>U</w:t>
      </w:r>
      <w:r w:rsidR="00511B63">
        <w:t>ndefined types</w:t>
      </w:r>
      <w:r w:rsidR="003B72F7">
        <w:t xml:space="preserve"> along with user defined </w:t>
      </w:r>
      <w:proofErr w:type="spellStart"/>
      <w:r w:rsidR="003B72F7">
        <w:t>enum</w:t>
      </w:r>
      <w:proofErr w:type="spellEnd"/>
      <w:r w:rsidR="003B72F7">
        <w:t xml:space="preserve">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spellStart"/>
      <w:proofErr w:type="gramStart"/>
      <w:r w:rsidR="001A6764">
        <w:rPr>
          <w:rStyle w:val="CodeFragment"/>
        </w:rPr>
        <w:t>boolean</w:t>
      </w:r>
      <w:proofErr w:type="spellEnd"/>
      <w:proofErr w:type="gramEnd"/>
      <w:r w:rsidR="00511B63" w:rsidRPr="009F1CD9">
        <w:t xml:space="preserve">, </w:t>
      </w:r>
      <w:r w:rsidR="00511B63" w:rsidRPr="002B3A8D">
        <w:rPr>
          <w:rStyle w:val="CodeFragment"/>
        </w:rPr>
        <w:t>string</w:t>
      </w:r>
      <w:r w:rsidR="00637897">
        <w:t xml:space="preserve">, </w:t>
      </w:r>
      <w:r w:rsidR="00BD7E46" w:rsidRPr="00BD7E46">
        <w:rPr>
          <w:rStyle w:val="CodeFragment"/>
        </w:rPr>
        <w:t>symbol</w:t>
      </w:r>
      <w:r w:rsidR="00BD7E46">
        <w:t xml:space="preserve">, </w:t>
      </w:r>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BD7E46">
        <w:t xml:space="preserve">Symbol,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17D34833" w14:textId="77777777"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14:paraId="1F8594FC" w14:textId="77777777" w:rsidR="00287D6B" w:rsidRDefault="00287D6B" w:rsidP="00732E48">
      <w:r w:rsidRPr="00287D6B">
        <w:t>Union types repre</w:t>
      </w:r>
      <w:r>
        <w:t xml:space="preserve">sent values that </w:t>
      </w:r>
      <w:r w:rsidR="006271E6">
        <w:t xml:space="preserve">have one of multiple types, and intersection types represent values that simultaneously have </w:t>
      </w:r>
      <w:r w:rsidR="00B23F42">
        <w:t>more than one type</w:t>
      </w:r>
      <w:r w:rsidR="006271E6">
        <w:t>.</w:t>
      </w:r>
    </w:p>
    <w:p w14:paraId="62B153D2" w14:textId="77777777" w:rsidR="0044410D" w:rsidRPr="0044410D" w:rsidRDefault="00C80254" w:rsidP="00E314E1">
      <w:r>
        <w:t xml:space="preserve">Declarations of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r w:rsidR="0066299B">
        <w:t>namespace</w:t>
      </w:r>
      <w:r w:rsidR="008D133B">
        <w:t xml:space="preserve"> declaration associates the </w:t>
      </w:r>
      <w:r w:rsidR="0066299B">
        <w:t>namespace</w:t>
      </w:r>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r w:rsidR="0066299B">
        <w:t>namespace</w:t>
      </w:r>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47E99C0B" w14:textId="77777777"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14:paraId="68143C64" w14:textId="77777777" w:rsidR="0044410D" w:rsidRPr="0044410D" w:rsidRDefault="00E314E1" w:rsidP="00E314E1">
      <w:proofErr w:type="gramStart"/>
      <w:r>
        <w:t>or</w:t>
      </w:r>
      <w:proofErr w:type="gramEnd"/>
      <w:r>
        <w:t xml:space="preserve"> through implicit </w:t>
      </w:r>
      <w:r w:rsidRPr="00081250">
        <w:rPr>
          <w:b/>
          <w:i/>
        </w:rPr>
        <w:t>type inference</w:t>
      </w:r>
      <w:r>
        <w:t>, as in</w:t>
      </w:r>
    </w:p>
    <w:p w14:paraId="6B5DC5D5" w14:textId="77777777"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14:paraId="077B5FBD" w14:textId="77777777" w:rsidR="0044410D" w:rsidRPr="0044410D" w:rsidRDefault="00E314E1" w:rsidP="00E314E1">
      <w:proofErr w:type="gramStart"/>
      <w:r w:rsidRPr="000028B8">
        <w:t>which</w:t>
      </w:r>
      <w:proofErr w:type="gramEnd"/>
      <w:r w:rsidRPr="000028B8">
        <w:t xml:space="preserve">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14:paraId="231483BE" w14:textId="77777777" w:rsidR="0044410D" w:rsidRPr="0044410D" w:rsidRDefault="00F701E3" w:rsidP="000F6403">
      <w:pPr>
        <w:pStyle w:val="Heading2"/>
      </w:pPr>
      <w:bookmarkStart w:id="952" w:name="_Toc439666131"/>
      <w:bookmarkStart w:id="953" w:name="_Toc426538821"/>
      <w:r>
        <w:t>The Any Type</w:t>
      </w:r>
      <w:bookmarkEnd w:id="952"/>
      <w:bookmarkEnd w:id="953"/>
    </w:p>
    <w:p w14:paraId="650EDEB2" w14:textId="77777777"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0682483B" w14:textId="77777777" w:rsidR="0044410D" w:rsidRPr="0044410D"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14:paraId="4F19B2AF" w14:textId="77777777" w:rsidR="0044410D" w:rsidRPr="0044410D" w:rsidRDefault="00274FA2" w:rsidP="00274FA2">
      <w:r>
        <w:t>The Any t</w:t>
      </w:r>
      <w:r w:rsidR="00740EE9">
        <w:t xml:space="preserve">ype is a </w:t>
      </w:r>
      <w:proofErr w:type="spellStart"/>
      <w:r w:rsidR="00740EE9">
        <w:t>supertype</w:t>
      </w:r>
      <w:proofErr w:type="spellEnd"/>
      <w:r w:rsidR="00740EE9">
        <w:t xml:space="preserve"> of all types, and is assignable to and from all types.</w:t>
      </w:r>
    </w:p>
    <w:p w14:paraId="27E8C6B5" w14:textId="77777777" w:rsidR="0044410D" w:rsidRPr="0044410D" w:rsidRDefault="00E337CB" w:rsidP="00F701E3">
      <w:r>
        <w:t>Some examples:</w:t>
      </w:r>
    </w:p>
    <w:p w14:paraId="281BCD25" w14:textId="77777777"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14:paraId="4D99D18B" w14:textId="77777777"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14:paraId="210897D1" w14:textId="77777777" w:rsidR="0044410D" w:rsidRPr="0044410D" w:rsidRDefault="00F701E3" w:rsidP="000F6403">
      <w:pPr>
        <w:pStyle w:val="Heading2"/>
      </w:pPr>
      <w:bookmarkStart w:id="954" w:name="_Toc439666132"/>
      <w:bookmarkStart w:id="955" w:name="_Toc426538822"/>
      <w:r>
        <w:t>Primitive</w:t>
      </w:r>
      <w:r w:rsidR="000D470F">
        <w:t xml:space="preserve"> Types</w:t>
      </w:r>
      <w:bookmarkEnd w:id="954"/>
      <w:bookmarkEnd w:id="955"/>
    </w:p>
    <w:p w14:paraId="61B4E9FE" w14:textId="77777777"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7C11C4">
        <w:t xml:space="preserve">Symbol,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w:t>
      </w:r>
      <w:proofErr w:type="spellStart"/>
      <w:r w:rsidR="00407D70">
        <w:t>enum</w:t>
      </w:r>
      <w:proofErr w:type="spellEnd"/>
      <w:r w:rsidR="00407D70">
        <w:t xml:space="preserve"> types.</w:t>
      </w:r>
    </w:p>
    <w:p w14:paraId="74819089" w14:textId="77777777" w:rsidR="0044410D" w:rsidRPr="0044410D" w:rsidRDefault="000A5506" w:rsidP="00F41452">
      <w:pPr>
        <w:pStyle w:val="Heading3"/>
      </w:pPr>
      <w:bookmarkStart w:id="956" w:name="_Toc439666133"/>
      <w:bookmarkStart w:id="957" w:name="_Toc426538823"/>
      <w:r>
        <w:t>The</w:t>
      </w:r>
      <w:r w:rsidR="009805BC">
        <w:t xml:space="preserve"> N</w:t>
      </w:r>
      <w:r>
        <w:t>umber</w:t>
      </w:r>
      <w:r w:rsidR="009805BC">
        <w:t xml:space="preserve"> T</w:t>
      </w:r>
      <w:r>
        <w:t>ype</w:t>
      </w:r>
      <w:bookmarkEnd w:id="956"/>
      <w:bookmarkEnd w:id="957"/>
    </w:p>
    <w:p w14:paraId="2992BAC0" w14:textId="77777777"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7D132FA3" w14:textId="77777777"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641782E3" w14:textId="77777777"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14:paraId="75053646" w14:textId="77777777" w:rsidR="0044410D" w:rsidRPr="0044410D" w:rsidRDefault="00E337CB" w:rsidP="00F41452">
      <w:r>
        <w:t>Some examples:</w:t>
      </w:r>
    </w:p>
    <w:p w14:paraId="64000647" w14:textId="77777777"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14:paraId="6FFDAC87" w14:textId="77777777" w:rsidR="0044410D" w:rsidRPr="0044410D" w:rsidRDefault="009805BC" w:rsidP="009C5A84">
      <w:pPr>
        <w:pStyle w:val="Heading3"/>
      </w:pPr>
      <w:bookmarkStart w:id="958" w:name="_Toc439666134"/>
      <w:bookmarkStart w:id="959" w:name="_Toc426538824"/>
      <w:r>
        <w:t>The Bool</w:t>
      </w:r>
      <w:r w:rsidR="005C72F1">
        <w:t>ean</w:t>
      </w:r>
      <w:r>
        <w:t xml:space="preserve"> T</w:t>
      </w:r>
      <w:r w:rsidR="000A5506">
        <w:t>ype</w:t>
      </w:r>
      <w:bookmarkEnd w:id="958"/>
      <w:bookmarkEnd w:id="959"/>
    </w:p>
    <w:p w14:paraId="71D0B5F8" w14:textId="77777777"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6EE1DFE8" w14:textId="77777777" w:rsidR="0044410D" w:rsidRPr="0044410D" w:rsidRDefault="004017BE" w:rsidP="004017BE">
      <w:r w:rsidRPr="00617C55">
        <w:t xml:space="preserve">The </w:t>
      </w:r>
      <w:proofErr w:type="spellStart"/>
      <w:proofErr w:type="gramStart"/>
      <w:r w:rsidR="001A6764">
        <w:rPr>
          <w:rStyle w:val="CodeFragment"/>
        </w:rPr>
        <w:t>boolean</w:t>
      </w:r>
      <w:proofErr w:type="spellEnd"/>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6A57A803" w14:textId="77777777"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14:paraId="3FD5681C" w14:textId="77777777" w:rsidR="0044410D" w:rsidRPr="0044410D" w:rsidRDefault="00BF6637" w:rsidP="00005869">
      <w:r>
        <w:t>Some examples:</w:t>
      </w:r>
    </w:p>
    <w:p w14:paraId="7907DF06" w14:textId="77777777"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14:paraId="3E03D5C0" w14:textId="77777777" w:rsidR="0044410D" w:rsidRPr="0044410D" w:rsidRDefault="009805BC" w:rsidP="00924C0E">
      <w:pPr>
        <w:pStyle w:val="Heading3"/>
      </w:pPr>
      <w:bookmarkStart w:id="960" w:name="_Toc439666135"/>
      <w:bookmarkStart w:id="961" w:name="_Toc426538825"/>
      <w:r>
        <w:t>The String T</w:t>
      </w:r>
      <w:r w:rsidR="000A5506">
        <w:t>ype</w:t>
      </w:r>
      <w:bookmarkEnd w:id="960"/>
      <w:bookmarkEnd w:id="961"/>
    </w:p>
    <w:p w14:paraId="342C083C" w14:textId="77777777"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1844A557" w14:textId="77777777"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1C87AF48" w14:textId="77777777"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14:paraId="1C5C2B3C" w14:textId="77777777" w:rsidR="0044410D" w:rsidRPr="0044410D" w:rsidRDefault="006C5BA7" w:rsidP="006C5BA7">
      <w:r>
        <w:t>Some examples:</w:t>
      </w:r>
    </w:p>
    <w:p w14:paraId="16F35A9E" w14:textId="77777777" w:rsidR="0044410D" w:rsidRDefault="006C5BA7" w:rsidP="006C5BA7">
      <w:pPr>
        <w:pStyle w:val="Code"/>
        <w:rPr>
          <w:color w:val="008000"/>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14:paraId="10E80D42" w14:textId="77777777" w:rsidR="00BD7E46" w:rsidRDefault="00BD7E46" w:rsidP="00BD7E46">
      <w:pPr>
        <w:pStyle w:val="Heading3"/>
      </w:pPr>
      <w:bookmarkStart w:id="962" w:name="_Toc439666136"/>
      <w:bookmarkStart w:id="963" w:name="_Toc426538826"/>
      <w:r>
        <w:t>The Symbol Type</w:t>
      </w:r>
      <w:bookmarkEnd w:id="962"/>
      <w:bookmarkEnd w:id="963"/>
    </w:p>
    <w:p w14:paraId="315156BF" w14:textId="77777777" w:rsidR="00C30783" w:rsidRPr="0044410D" w:rsidRDefault="00C30783" w:rsidP="00C30783">
      <w:r>
        <w:t xml:space="preserve">The Symbol primitive type corresponds to the similarly named JavaScript primitive type and represents unique </w:t>
      </w:r>
      <w:r w:rsidR="00DA7FF4">
        <w:t>tokens</w:t>
      </w:r>
      <w:r>
        <w:t xml:space="preserve"> that </w:t>
      </w:r>
      <w:r w:rsidR="00206F11">
        <w:t>may</w:t>
      </w:r>
      <w:r>
        <w:t xml:space="preserve"> be used as </w:t>
      </w:r>
      <w:r w:rsidR="00DA7FF4">
        <w:t>keys</w:t>
      </w:r>
      <w:r>
        <w:t xml:space="preserve"> for object properties.</w:t>
      </w:r>
    </w:p>
    <w:p w14:paraId="1879B8F4" w14:textId="20E76ED9" w:rsidR="00C30783" w:rsidRPr="0044410D" w:rsidRDefault="00C30783" w:rsidP="00C30783">
      <w:r w:rsidRPr="00617C55">
        <w:lastRenderedPageBreak/>
        <w:t xml:space="preserve">The </w:t>
      </w:r>
      <w:r w:rsidR="00206F11">
        <w:rPr>
          <w:rStyle w:val="CodeFragment"/>
        </w:rPr>
        <w:t>symbol</w:t>
      </w:r>
      <w:r w:rsidRPr="00617C55">
        <w:t xml:space="preserve"> keywor</w:t>
      </w:r>
      <w:r w:rsidR="00206F11">
        <w:t>d references the Symbol</w:t>
      </w:r>
      <w:r>
        <w:t xml:space="preserve"> primitive type.</w:t>
      </w:r>
      <w:r w:rsidR="00206F11">
        <w:t xml:space="preserve"> Symbol values are </w:t>
      </w:r>
      <w:r w:rsidR="00114573">
        <w:t>obtained</w:t>
      </w:r>
      <w:r w:rsidR="00206F11">
        <w:t xml:space="preserve"> usin</w:t>
      </w:r>
      <w:r w:rsidR="00114573">
        <w:t>g the global object 'Symbol'</w:t>
      </w:r>
      <w:r w:rsidR="00206F11">
        <w:t xml:space="preserve"> which has </w:t>
      </w:r>
      <w:r w:rsidR="00D708C4">
        <w:t>a number of methods and properties an</w:t>
      </w:r>
      <w:r w:rsidR="00114573">
        <w:t>d can be invoked as a function. In particular, the global object 'Symbol' defines a number of well-known symbols (</w:t>
      </w:r>
      <w:r w:rsidR="00114573">
        <w:fldChar w:fldCharType="begin"/>
      </w:r>
      <w:r w:rsidR="00114573">
        <w:instrText xml:space="preserve"> REF _Ref425914908 \r \h </w:instrText>
      </w:r>
      <w:r w:rsidR="00114573">
        <w:fldChar w:fldCharType="separate"/>
      </w:r>
      <w:r w:rsidR="00A3147C">
        <w:t>2.2.3</w:t>
      </w:r>
      <w:r w:rsidR="00114573">
        <w:fldChar w:fldCharType="end"/>
      </w:r>
      <w:r w:rsidR="00114573">
        <w:t xml:space="preserve">) that can be used in a manner similar to identifiers. </w:t>
      </w:r>
      <w:r w:rsidR="00D708C4">
        <w:t>Note that the 'Symbol' object i</w:t>
      </w:r>
      <w:r w:rsidR="00D80640">
        <w:t xml:space="preserve">s available only in ECMAScript </w:t>
      </w:r>
      <w:del w:id="964" w:author="Anders Hejlsberg" w:date="2016-01-04T10:39:00Z">
        <w:r w:rsidR="00D708C4">
          <w:delText>6</w:delText>
        </w:r>
      </w:del>
      <w:ins w:id="965" w:author="Anders Hejlsberg" w:date="2016-01-04T10:39:00Z">
        <w:r w:rsidR="00D80640">
          <w:t>2015</w:t>
        </w:r>
      </w:ins>
      <w:r w:rsidR="00D708C4">
        <w:t xml:space="preserve"> environments.</w:t>
      </w:r>
    </w:p>
    <w:p w14:paraId="10B91AC5" w14:textId="77777777" w:rsidR="00C30783" w:rsidRPr="0044410D" w:rsidRDefault="00C30783" w:rsidP="00C30783">
      <w:r>
        <w:t xml:space="preserve">For purposes of determining type relationships (section </w:t>
      </w:r>
      <w:r>
        <w:fldChar w:fldCharType="begin"/>
      </w:r>
      <w:r>
        <w:instrText xml:space="preserve"> REF _Ref410564779 \r \h </w:instrText>
      </w:r>
      <w:r>
        <w:fldChar w:fldCharType="separate"/>
      </w:r>
      <w:r w:rsidR="00A3147C">
        <w:t>3.11</w:t>
      </w:r>
      <w:r>
        <w:fldChar w:fldCharType="end"/>
      </w:r>
      <w:r>
        <w:t xml:space="preserve">) and accessing properties (section </w:t>
      </w:r>
      <w:r>
        <w:fldChar w:fldCharType="begin"/>
      </w:r>
      <w:r>
        <w:instrText xml:space="preserve"> REF _Ref320780642 \r \h </w:instrText>
      </w:r>
      <w:r>
        <w:fldChar w:fldCharType="separate"/>
      </w:r>
      <w:r w:rsidR="00A3147C">
        <w:t>4.13</w:t>
      </w:r>
      <w:r>
        <w:fldChar w:fldCharType="end"/>
      </w:r>
      <w:r w:rsidR="00D708C4">
        <w:t>), the Symbol</w:t>
      </w:r>
      <w:r>
        <w:t xml:space="preserve"> primitive type behaves as an object type with the same properties as t</w:t>
      </w:r>
      <w:r w:rsidR="00D708C4">
        <w:t>he global interface type 'Symbol</w:t>
      </w:r>
      <w:r>
        <w:t>'.</w:t>
      </w:r>
    </w:p>
    <w:p w14:paraId="2844BEE6" w14:textId="77777777" w:rsidR="00C30783" w:rsidRDefault="00D708C4" w:rsidP="00C30783">
      <w:r>
        <w:t>Some examples:</w:t>
      </w:r>
    </w:p>
    <w:p w14:paraId="705C5465" w14:textId="77777777" w:rsidR="00D708C4" w:rsidRPr="00C30783" w:rsidRDefault="00D708C4" w:rsidP="00D708C4">
      <w:pPr>
        <w:pStyle w:val="Code"/>
      </w:pPr>
      <w:r w:rsidRPr="00114573">
        <w:rPr>
          <w:color w:val="0000FF"/>
        </w:rPr>
        <w:t>var</w:t>
      </w:r>
      <w:r>
        <w:t xml:space="preserve"> </w:t>
      </w:r>
      <w:r w:rsidR="00114573">
        <w:t>secretKey = Symbol();</w:t>
      </w:r>
      <w:r w:rsidR="00114573">
        <w:br/>
      </w:r>
      <w:r w:rsidR="00114573" w:rsidRPr="00114573">
        <w:rPr>
          <w:color w:val="0000FF"/>
        </w:rPr>
        <w:t>var</w:t>
      </w:r>
      <w:r w:rsidR="00114573">
        <w:t xml:space="preserve"> obj = {};</w:t>
      </w:r>
      <w:r w:rsidR="00114573">
        <w:br/>
        <w:t>obj[secretKey</w:t>
      </w:r>
      <w:r>
        <w:t xml:space="preserve">] = </w:t>
      </w:r>
      <w:r w:rsidRPr="00EE799C">
        <w:rPr>
          <w:color w:val="800000"/>
        </w:rPr>
        <w:t>"secret</w:t>
      </w:r>
      <w:r w:rsidR="00114573" w:rsidRPr="00EE799C">
        <w:rPr>
          <w:color w:val="800000"/>
        </w:rPr>
        <w:t xml:space="preserve"> message</w:t>
      </w:r>
      <w:r w:rsidRPr="00EE799C">
        <w:rPr>
          <w:color w:val="800000"/>
        </w:rPr>
        <w:t>"</w:t>
      </w:r>
      <w:r>
        <w:t>;</w:t>
      </w:r>
      <w:r w:rsidR="00EE799C">
        <w:t xml:space="preserve">  </w:t>
      </w:r>
      <w:r w:rsidR="00EE799C" w:rsidRPr="00EE799C">
        <w:rPr>
          <w:color w:val="008000"/>
        </w:rPr>
        <w:t>// Use symbol as property key</w:t>
      </w:r>
      <w:r w:rsidR="00114573">
        <w:br/>
        <w:t xml:space="preserve">obj[Symbol.toStringTag] = </w:t>
      </w:r>
      <w:r w:rsidR="00114573" w:rsidRPr="00EE799C">
        <w:rPr>
          <w:color w:val="800000"/>
        </w:rPr>
        <w:t>"test"</w:t>
      </w:r>
      <w:r w:rsidR="00114573">
        <w:t>;</w:t>
      </w:r>
      <w:r w:rsidR="00EE799C">
        <w:t xml:space="preserve">   </w:t>
      </w:r>
      <w:r w:rsidR="00EE799C" w:rsidRPr="00EE799C">
        <w:rPr>
          <w:color w:val="008000"/>
        </w:rPr>
        <w:t>// Use of well-known symbol</w:t>
      </w:r>
    </w:p>
    <w:p w14:paraId="211E948A" w14:textId="77777777" w:rsidR="0044410D" w:rsidRPr="0044410D" w:rsidRDefault="00637897" w:rsidP="00637897">
      <w:pPr>
        <w:pStyle w:val="Heading3"/>
      </w:pPr>
      <w:bookmarkStart w:id="966" w:name="_Toc439666137"/>
      <w:bookmarkStart w:id="967" w:name="_Toc426538827"/>
      <w:r>
        <w:t>The Void Type</w:t>
      </w:r>
      <w:bookmarkEnd w:id="966"/>
      <w:bookmarkEnd w:id="967"/>
    </w:p>
    <w:p w14:paraId="2D3530B3" w14:textId="77777777"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6C9A1033" w14:textId="77777777"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w:t>
      </w:r>
      <w:proofErr w:type="spellStart"/>
      <w:r w:rsidR="00637897">
        <w:t>supertype</w:t>
      </w:r>
      <w:proofErr w:type="spellEnd"/>
      <w:r w:rsidR="00637897">
        <w:t xml:space="preserve"> of the </w:t>
      </w:r>
      <w:r w:rsidR="00BA651C">
        <w:t xml:space="preserve">Null and </w:t>
      </w:r>
      <w:r w:rsidR="00637897">
        <w:t>Undefined type</w:t>
      </w:r>
      <w:r w:rsidR="00BA651C">
        <w:t>s</w:t>
      </w:r>
      <w:r w:rsidR="00637897">
        <w:t>, but otherwise Void is unrelated to all other types.</w:t>
      </w:r>
    </w:p>
    <w:p w14:paraId="6D6C782D" w14:textId="77777777"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14:paraId="754B35BA" w14:textId="77777777" w:rsidR="0044410D" w:rsidRPr="0044410D" w:rsidRDefault="00F701E3" w:rsidP="00F701E3">
      <w:pPr>
        <w:pStyle w:val="Heading3"/>
      </w:pPr>
      <w:bookmarkStart w:id="968" w:name="_Toc439666138"/>
      <w:bookmarkStart w:id="969" w:name="_Toc426538828"/>
      <w:r>
        <w:t>The Null Type</w:t>
      </w:r>
      <w:bookmarkEnd w:id="968"/>
      <w:bookmarkEnd w:id="969"/>
    </w:p>
    <w:p w14:paraId="6159299D" w14:textId="77777777"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349E4E6B" w14:textId="77777777"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3833254E" w14:textId="77777777" w:rsidR="0044410D" w:rsidRPr="0044410D"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955669">
        <w:t xml:space="preserve">intersection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1D2AF149" w14:textId="77777777" w:rsidR="0044410D" w:rsidRPr="0044410D" w:rsidRDefault="001E3FC8" w:rsidP="00F701E3">
      <w:r>
        <w:t>Some examples:</w:t>
      </w:r>
    </w:p>
    <w:p w14:paraId="13775018" w14:textId="77777777"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14:paraId="634862A3" w14:textId="77777777" w:rsidR="0044410D" w:rsidRPr="0044410D" w:rsidRDefault="00F701E3" w:rsidP="00F701E3">
      <w:pPr>
        <w:pStyle w:val="Heading3"/>
      </w:pPr>
      <w:bookmarkStart w:id="970" w:name="_Ref331509340"/>
      <w:bookmarkStart w:id="971" w:name="_Toc439666139"/>
      <w:bookmarkStart w:id="972" w:name="_Toc426538829"/>
      <w:r>
        <w:lastRenderedPageBreak/>
        <w:t>The Undefined Type</w:t>
      </w:r>
      <w:bookmarkEnd w:id="970"/>
      <w:bookmarkEnd w:id="971"/>
      <w:bookmarkEnd w:id="972"/>
    </w:p>
    <w:p w14:paraId="6AFCF0B6" w14:textId="77777777"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04AB6CBC" w14:textId="77777777"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14:paraId="3F770A17" w14:textId="77777777"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955669">
        <w:t xml:space="preserve">intersection types, </w:t>
      </w:r>
      <w:r w:rsidR="00DC6EE8">
        <w:t>and type parameters</w:t>
      </w:r>
      <w:r w:rsidR="00BA651C">
        <w:t>.</w:t>
      </w:r>
    </w:p>
    <w:p w14:paraId="54CAEB1F" w14:textId="77777777" w:rsidR="0044410D" w:rsidRPr="0044410D" w:rsidRDefault="00FF612E" w:rsidP="00F701E3">
      <w:r>
        <w:t>Some examples:</w:t>
      </w:r>
    </w:p>
    <w:p w14:paraId="07AAEB24" w14:textId="77777777"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14:paraId="430B869D" w14:textId="77777777" w:rsidR="0044410D" w:rsidRPr="0044410D" w:rsidRDefault="00407D70" w:rsidP="00407D70">
      <w:pPr>
        <w:pStyle w:val="Heading3"/>
      </w:pPr>
      <w:bookmarkStart w:id="973" w:name="_Toc439666140"/>
      <w:bookmarkStart w:id="974" w:name="_Toc426538830"/>
      <w:proofErr w:type="spellStart"/>
      <w:r>
        <w:t>Enum</w:t>
      </w:r>
      <w:proofErr w:type="spellEnd"/>
      <w:r>
        <w:t xml:space="preserve"> Types</w:t>
      </w:r>
      <w:bookmarkEnd w:id="973"/>
      <w:bookmarkEnd w:id="974"/>
    </w:p>
    <w:p w14:paraId="2C381A44" w14:textId="77777777" w:rsidR="0044410D" w:rsidRPr="0044410D" w:rsidRDefault="00407D70" w:rsidP="00407D70">
      <w:proofErr w:type="spellStart"/>
      <w:r>
        <w:t>Enum</w:t>
      </w:r>
      <w:proofErr w:type="spellEnd"/>
      <w:r>
        <w:t xml:space="preserve"> types are </w:t>
      </w:r>
      <w:r w:rsidR="00226E70">
        <w:t xml:space="preserve">distinct </w:t>
      </w:r>
      <w:r>
        <w:t>user defined subtype</w:t>
      </w:r>
      <w:r w:rsidR="00836B3C">
        <w:t xml:space="preserve">s of the Number primitive type. </w:t>
      </w:r>
      <w:proofErr w:type="spellStart"/>
      <w:r>
        <w:t>Enum</w:t>
      </w:r>
      <w:proofErr w:type="spellEnd"/>
      <w:r>
        <w:t xml:space="preserve"> types are declared using </w:t>
      </w:r>
      <w:proofErr w:type="spellStart"/>
      <w:r>
        <w:t>enum</w:t>
      </w:r>
      <w:proofErr w:type="spellEnd"/>
      <w:r>
        <w:t xml:space="preserve"> declarations (section </w:t>
      </w:r>
      <w:r>
        <w:fldChar w:fldCharType="begin"/>
      </w:r>
      <w:r>
        <w:instrText xml:space="preserve"> REF _Ref350702099 \r \h </w:instrText>
      </w:r>
      <w:r>
        <w:fldChar w:fldCharType="separate"/>
      </w:r>
      <w:r w:rsidR="00A3147C">
        <w:t>9.1</w:t>
      </w:r>
      <w:r>
        <w:fldChar w:fldCharType="end"/>
      </w:r>
      <w:r>
        <w:t xml:space="preserve">) and referenced using type references (section </w:t>
      </w:r>
      <w:r>
        <w:fldChar w:fldCharType="begin"/>
      </w:r>
      <w:r>
        <w:instrText xml:space="preserve"> REF _Ref343165311 \r \h </w:instrText>
      </w:r>
      <w:r>
        <w:fldChar w:fldCharType="separate"/>
      </w:r>
      <w:r w:rsidR="00A3147C">
        <w:t>3.8.2</w:t>
      </w:r>
      <w:r>
        <w:fldChar w:fldCharType="end"/>
      </w:r>
      <w:r>
        <w:t>).</w:t>
      </w:r>
    </w:p>
    <w:p w14:paraId="7F546563" w14:textId="77777777" w:rsidR="0044410D" w:rsidRPr="0044410D" w:rsidRDefault="00407D70" w:rsidP="00407D70">
      <w:proofErr w:type="spellStart"/>
      <w:r>
        <w:t>Enum</w:t>
      </w:r>
      <w:proofErr w:type="spellEnd"/>
      <w:r>
        <w:t xml:space="preserve"> types </w:t>
      </w:r>
      <w:r w:rsidR="00F24C6E">
        <w:t>are assignable to the Number</w:t>
      </w:r>
      <w:r w:rsidR="00836B3C">
        <w:t xml:space="preserve"> primitive type, and vice versa, but </w:t>
      </w:r>
      <w:r w:rsidR="00226E70">
        <w:t xml:space="preserve">different </w:t>
      </w:r>
      <w:proofErr w:type="spellStart"/>
      <w:r w:rsidR="00226E70">
        <w:t>enum</w:t>
      </w:r>
      <w:proofErr w:type="spellEnd"/>
      <w:r w:rsidR="00226E70">
        <w:t xml:space="preserve"> types are not assignable to each other.</w:t>
      </w:r>
    </w:p>
    <w:p w14:paraId="63C27A21" w14:textId="77777777" w:rsidR="0044410D" w:rsidRPr="0044410D" w:rsidRDefault="005C5988" w:rsidP="005C5988">
      <w:pPr>
        <w:pStyle w:val="Heading3"/>
      </w:pPr>
      <w:bookmarkStart w:id="975" w:name="_Ref352158837"/>
      <w:bookmarkStart w:id="976" w:name="_Toc439666141"/>
      <w:bookmarkStart w:id="977" w:name="_Toc426538831"/>
      <w:r>
        <w:t>String Literal Types</w:t>
      </w:r>
      <w:bookmarkEnd w:id="975"/>
      <w:bookmarkEnd w:id="976"/>
      <w:bookmarkEnd w:id="977"/>
    </w:p>
    <w:p w14:paraId="36D424DF" w14:textId="77777777" w:rsidR="0044410D" w:rsidRPr="0044410D" w:rsidRDefault="005C5988" w:rsidP="005C5988">
      <w:r>
        <w:t xml:space="preserve">Specialized signatures (section </w:t>
      </w:r>
      <w:r>
        <w:fldChar w:fldCharType="begin"/>
      </w:r>
      <w:r>
        <w:instrText xml:space="preserve"> REF _Ref352141783 \r \h </w:instrText>
      </w:r>
      <w:r>
        <w:fldChar w:fldCharType="separate"/>
      </w:r>
      <w:r w:rsidR="00A3147C">
        <w:t>3.9.2.4</w:t>
      </w:r>
      <w:r>
        <w:fldChar w:fldCharType="end"/>
      </w:r>
      <w:r>
        <w:t>) permit string literals to be used as types in parameter type annotations. String literal types are permitted only in that context and nowhere else.</w:t>
      </w:r>
    </w:p>
    <w:p w14:paraId="03975389" w14:textId="77777777" w:rsidR="0044410D" w:rsidRDefault="005C5988" w:rsidP="005C5988">
      <w:r>
        <w:t>All string literal types are subtypes of the String primitive type.</w:t>
      </w:r>
    </w:p>
    <w:p w14:paraId="5F6C5E0C" w14:textId="77777777" w:rsidR="009D4810" w:rsidRPr="00300D5D" w:rsidRDefault="009D4810" w:rsidP="005C5988">
      <w:pPr>
        <w:rPr>
          <w:ins w:id="978" w:author="Anders Hejlsberg" w:date="2016-01-04T10:39:00Z"/>
        </w:rPr>
      </w:pPr>
      <w:ins w:id="979" w:author="Anders Hejlsberg" w:date="2016-01-04T10:39:00Z">
        <w:r w:rsidRPr="009D4810">
          <w:rPr>
            <w:i/>
          </w:rPr>
          <w:t xml:space="preserve">TODO: Update to reflect </w:t>
        </w:r>
        <w:r w:rsidR="008B0D2E">
          <w:fldChar w:fldCharType="begin"/>
        </w:r>
        <w:r w:rsidR="008B0D2E">
          <w:instrText xml:space="preserve"> HYPERLINK "https://github.com/Microsoft/TypeS</w:instrText>
        </w:r>
        <w:r w:rsidR="008B0D2E">
          <w:instrText xml:space="preserve">cript/pull/5185" </w:instrText>
        </w:r>
        <w:r w:rsidR="008B0D2E">
          <w:fldChar w:fldCharType="separate"/>
        </w:r>
        <w:r w:rsidRPr="009D4810">
          <w:rPr>
            <w:rStyle w:val="Hyperlink"/>
            <w:i/>
          </w:rPr>
          <w:t>expanded support for string literal types</w:t>
        </w:r>
        <w:r w:rsidR="008B0D2E">
          <w:rPr>
            <w:rStyle w:val="Hyperlink"/>
            <w:i/>
          </w:rPr>
          <w:fldChar w:fldCharType="end"/>
        </w:r>
        <w:r w:rsidRPr="00300D5D">
          <w:t>.</w:t>
        </w:r>
      </w:ins>
    </w:p>
    <w:p w14:paraId="5B60E3CD" w14:textId="77777777" w:rsidR="0044410D" w:rsidRPr="0044410D" w:rsidRDefault="00F701E3" w:rsidP="000F6403">
      <w:pPr>
        <w:pStyle w:val="Heading2"/>
      </w:pPr>
      <w:bookmarkStart w:id="980" w:name="_Ref325637319"/>
      <w:bookmarkStart w:id="981" w:name="_Toc439666142"/>
      <w:bookmarkStart w:id="982" w:name="_Toc426538832"/>
      <w:r>
        <w:t>Object</w:t>
      </w:r>
      <w:r w:rsidR="00DA2F2C">
        <w:t xml:space="preserve"> Types</w:t>
      </w:r>
      <w:bookmarkEnd w:id="980"/>
      <w:bookmarkEnd w:id="981"/>
      <w:bookmarkEnd w:id="982"/>
    </w:p>
    <w:p w14:paraId="2F100977" w14:textId="77777777" w:rsidR="00FF2F0A" w:rsidRDefault="001E0CC6" w:rsidP="00346243">
      <w:r>
        <w:t>Object types are composed from properties, call signatures, construct signatures, and index signatur</w:t>
      </w:r>
      <w:r w:rsidR="00A4510F">
        <w:t>es, collectively called members.</w:t>
      </w:r>
    </w:p>
    <w:p w14:paraId="1547D37B" w14:textId="77777777"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14:paraId="7F88C077" w14:textId="77777777"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A3147C">
        <w:t>3.8.3</w:t>
      </w:r>
      <w:r>
        <w:fldChar w:fldCharType="end"/>
      </w:r>
      <w:r>
        <w:t>).</w:t>
      </w:r>
    </w:p>
    <w:p w14:paraId="3C4C8A92" w14:textId="77777777"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A3147C">
        <w:t>3.8.4</w:t>
      </w:r>
      <w:r>
        <w:fldChar w:fldCharType="end"/>
      </w:r>
      <w:r>
        <w:t>).</w:t>
      </w:r>
    </w:p>
    <w:p w14:paraId="5F6CC7E6" w14:textId="77777777"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A3147C">
        <w:t>3.8.5</w:t>
      </w:r>
      <w:r>
        <w:fldChar w:fldCharType="end"/>
      </w:r>
      <w:r>
        <w:t>).</w:t>
      </w:r>
    </w:p>
    <w:p w14:paraId="6B3D999E" w14:textId="77777777"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A3147C">
        <w:t>3.8.8</w:t>
      </w:r>
      <w:r>
        <w:fldChar w:fldCharType="end"/>
      </w:r>
      <w:r>
        <w:t>).</w:t>
      </w:r>
    </w:p>
    <w:p w14:paraId="353B4526" w14:textId="77777777"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A3147C">
        <w:t>3.8.9</w:t>
      </w:r>
      <w:r>
        <w:fldChar w:fldCharType="end"/>
      </w:r>
      <w:r>
        <w:t>).</w:t>
      </w:r>
    </w:p>
    <w:p w14:paraId="3DD89B4C" w14:textId="77777777" w:rsidR="00A4510F" w:rsidRDefault="00A4510F" w:rsidP="00563D8D">
      <w:pPr>
        <w:pStyle w:val="ListParagraph"/>
        <w:numPr>
          <w:ilvl w:val="0"/>
          <w:numId w:val="33"/>
        </w:numPr>
      </w:pPr>
      <w:r>
        <w:lastRenderedPageBreak/>
        <w:t xml:space="preserve">Object literals (section </w:t>
      </w:r>
      <w:r>
        <w:fldChar w:fldCharType="begin"/>
      </w:r>
      <w:r>
        <w:instrText xml:space="preserve"> REF _Ref333241179 \r \h </w:instrText>
      </w:r>
      <w:r>
        <w:fldChar w:fldCharType="separate"/>
      </w:r>
      <w:r w:rsidR="00A3147C">
        <w:t>4.5</w:t>
      </w:r>
      <w:r>
        <w:fldChar w:fldCharType="end"/>
      </w:r>
      <w:r>
        <w:t>).</w:t>
      </w:r>
    </w:p>
    <w:p w14:paraId="39CA79F1" w14:textId="77777777"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A3147C">
        <w:t>4.6</w:t>
      </w:r>
      <w:r>
        <w:fldChar w:fldCharType="end"/>
      </w:r>
      <w:r>
        <w:t>).</w:t>
      </w:r>
    </w:p>
    <w:p w14:paraId="27B4E965" w14:textId="77777777"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A3147C">
        <w:t>4.10</w:t>
      </w:r>
      <w:r>
        <w:fldChar w:fldCharType="end"/>
      </w:r>
      <w:r>
        <w:t>) and function declarations (</w:t>
      </w:r>
      <w:r>
        <w:fldChar w:fldCharType="begin"/>
      </w:r>
      <w:r>
        <w:instrText xml:space="preserve"> REF _Ref316213258 \r \h </w:instrText>
      </w:r>
      <w:r>
        <w:fldChar w:fldCharType="separate"/>
      </w:r>
      <w:r w:rsidR="00A3147C">
        <w:t>6.1</w:t>
      </w:r>
      <w:r>
        <w:fldChar w:fldCharType="end"/>
      </w:r>
      <w:r>
        <w:t>).</w:t>
      </w:r>
    </w:p>
    <w:p w14:paraId="626A8F2C" w14:textId="77777777"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A3147C">
        <w:t>8.2.5</w:t>
      </w:r>
      <w:r>
        <w:fldChar w:fldCharType="end"/>
      </w:r>
      <w:r>
        <w:t>).</w:t>
      </w:r>
    </w:p>
    <w:p w14:paraId="2D036FC4" w14:textId="77777777" w:rsidR="00A4510F" w:rsidRDefault="0066299B" w:rsidP="00563D8D">
      <w:pPr>
        <w:pStyle w:val="ListParagraph"/>
        <w:numPr>
          <w:ilvl w:val="0"/>
          <w:numId w:val="33"/>
        </w:numPr>
      </w:pPr>
      <w:r>
        <w:t>Namespace</w:t>
      </w:r>
      <w:r w:rsidR="00A4510F">
        <w:t xml:space="preserve"> instance types created by </w:t>
      </w:r>
      <w:r>
        <w:t>namespace</w:t>
      </w:r>
      <w:r w:rsidR="00A4510F">
        <w:t xml:space="preserve"> declarations (section </w:t>
      </w:r>
      <w:r w:rsidR="00A4510F">
        <w:fldChar w:fldCharType="begin"/>
      </w:r>
      <w:r w:rsidR="00A4510F">
        <w:instrText xml:space="preserve"> REF _Ref354731360 \r \h </w:instrText>
      </w:r>
      <w:r w:rsidR="00A4510F">
        <w:fldChar w:fldCharType="separate"/>
      </w:r>
      <w:r w:rsidR="00A3147C">
        <w:t>10.3</w:t>
      </w:r>
      <w:r w:rsidR="00A4510F">
        <w:fldChar w:fldCharType="end"/>
      </w:r>
      <w:r w:rsidR="00A4510F">
        <w:t>).</w:t>
      </w:r>
    </w:p>
    <w:p w14:paraId="77E37171" w14:textId="77777777" w:rsidR="0044410D" w:rsidRPr="0044410D" w:rsidRDefault="00881CBE" w:rsidP="00602C3C">
      <w:pPr>
        <w:pStyle w:val="Heading3"/>
      </w:pPr>
      <w:bookmarkStart w:id="983" w:name="_Ref349911330"/>
      <w:bookmarkStart w:id="984" w:name="_Toc439666143"/>
      <w:bookmarkStart w:id="985" w:name="_Toc426538833"/>
      <w:r>
        <w:t>Named</w:t>
      </w:r>
      <w:r w:rsidR="00602C3C">
        <w:t xml:space="preserve"> Type</w:t>
      </w:r>
      <w:r>
        <w:t xml:space="preserve"> References</w:t>
      </w:r>
      <w:bookmarkEnd w:id="983"/>
      <w:bookmarkEnd w:id="984"/>
      <w:bookmarkEnd w:id="985"/>
    </w:p>
    <w:p w14:paraId="6B83E194" w14:textId="77777777"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A3147C">
        <w:t>3.8.2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3D71C967" w14:textId="77777777" w:rsidR="00933368" w:rsidRDefault="00933368" w:rsidP="00933368">
      <w:pPr>
        <w:pStyle w:val="Heading3"/>
      </w:pPr>
      <w:bookmarkStart w:id="986" w:name="_Ref399822153"/>
      <w:bookmarkStart w:id="987" w:name="_Toc439666144"/>
      <w:bookmarkStart w:id="988" w:name="_Toc426538834"/>
      <w:r>
        <w:t>Array Types</w:t>
      </w:r>
      <w:bookmarkEnd w:id="986"/>
      <w:bookmarkEnd w:id="987"/>
      <w:bookmarkEnd w:id="988"/>
    </w:p>
    <w:p w14:paraId="514837C7" w14:textId="77777777"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r w:rsidR="0066299B">
        <w:t>namespace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A3147C">
        <w:t>3.8.4</w:t>
      </w:r>
      <w:r w:rsidR="006112A7">
        <w:fldChar w:fldCharType="end"/>
      </w:r>
      <w:r>
        <w:t>) provide a shorthand notation for creating such references.</w:t>
      </w:r>
    </w:p>
    <w:p w14:paraId="5A90B272" w14:textId="77777777"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14:paraId="7C1AA17E" w14:textId="77777777"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14:paraId="24B25610" w14:textId="77777777" w:rsidR="00933368" w:rsidRDefault="007D1300" w:rsidP="00933368">
      <w:r>
        <w:t xml:space="preserve">Array literals (section </w:t>
      </w:r>
      <w:r>
        <w:fldChar w:fldCharType="begin"/>
      </w:r>
      <w:r>
        <w:instrText xml:space="preserve"> REF _Ref333241221 \r \h </w:instrText>
      </w:r>
      <w:r>
        <w:fldChar w:fldCharType="separate"/>
      </w:r>
      <w:r w:rsidR="00A3147C">
        <w:t>4.6</w:t>
      </w:r>
      <w:r>
        <w:fldChar w:fldCharType="end"/>
      </w:r>
      <w:r>
        <w:t>) may be used to create values of array types.</w:t>
      </w:r>
      <w:r w:rsidR="00815514">
        <w:t xml:space="preserve"> For example</w:t>
      </w:r>
    </w:p>
    <w:p w14:paraId="689C5DE1" w14:textId="77777777"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14:paraId="51CA782C" w14:textId="77777777"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A3147C">
        <w:t>3.11.4</w:t>
      </w:r>
      <w:r w:rsidR="00980C69">
        <w:fldChar w:fldCharType="end"/>
      </w:r>
      <w:r w:rsidR="00980C69">
        <w:t xml:space="preserve">) </w:t>
      </w:r>
      <w:r>
        <w:t xml:space="preserve">to the type </w:t>
      </w:r>
      <w:proofErr w:type="gramStart"/>
      <w:r w:rsidRPr="00980C69">
        <w:rPr>
          <w:rStyle w:val="CodeFragment"/>
        </w:rPr>
        <w:t>any[</w:t>
      </w:r>
      <w:proofErr w:type="gramEnd"/>
      <w:r w:rsidRPr="00980C69">
        <w:rPr>
          <w:rStyle w:val="CodeFragment"/>
        </w:rPr>
        <w:t>]</w:t>
      </w:r>
      <w:r>
        <w:t>.</w:t>
      </w:r>
    </w:p>
    <w:p w14:paraId="5F711E5A" w14:textId="77777777" w:rsidR="00933368" w:rsidRDefault="00933368" w:rsidP="00933368">
      <w:pPr>
        <w:pStyle w:val="Heading3"/>
      </w:pPr>
      <w:bookmarkStart w:id="989" w:name="_Ref399821916"/>
      <w:bookmarkStart w:id="990" w:name="_Toc439666145"/>
      <w:bookmarkStart w:id="991" w:name="_Toc426538835"/>
      <w:r>
        <w:t>Tuple Types</w:t>
      </w:r>
      <w:bookmarkEnd w:id="989"/>
      <w:bookmarkEnd w:id="990"/>
      <w:bookmarkEnd w:id="991"/>
    </w:p>
    <w:p w14:paraId="11A651E4" w14:textId="77777777"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A3147C">
        <w:t>3.8.5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14:paraId="34A06096" w14:textId="77777777" w:rsidR="007D1300" w:rsidRDefault="007D1300" w:rsidP="007D1300">
      <w:pPr>
        <w:pStyle w:val="Code"/>
      </w:pPr>
      <w:r w:rsidRPr="00D54DB2">
        <w:t>[ T0, T1, ..., Tn ]</w:t>
      </w:r>
    </w:p>
    <w:p w14:paraId="07A61C48" w14:textId="77777777" w:rsidR="007D1300" w:rsidRDefault="007D1300" w:rsidP="007D1300">
      <w:proofErr w:type="gramStart"/>
      <w:r>
        <w:t>combines</w:t>
      </w:r>
      <w:proofErr w:type="gramEnd"/>
      <w:r>
        <w:t xml:space="preserve"> </w:t>
      </w:r>
      <w:r w:rsidR="00494DC0">
        <w:t>the</w:t>
      </w:r>
      <w:r>
        <w:t xml:space="preserve"> set of properties</w:t>
      </w:r>
    </w:p>
    <w:p w14:paraId="0A97BC11" w14:textId="77777777" w:rsidR="007D1300" w:rsidRDefault="007D1300" w:rsidP="007D1300">
      <w:pPr>
        <w:pStyle w:val="Code"/>
      </w:pPr>
      <w:r w:rsidRPr="00D54DB2">
        <w:lastRenderedPageBreak/>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14:paraId="7A169DB5" w14:textId="77777777" w:rsidR="0011352A" w:rsidRDefault="00494DC0" w:rsidP="007D1300">
      <w:proofErr w:type="gramStart"/>
      <w:r>
        <w:t>with</w:t>
      </w:r>
      <w:proofErr w:type="gramEnd"/>
      <w:r>
        <w:t xml:space="preserve">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A3147C">
        <w:t>3.4</w:t>
      </w:r>
      <w:r w:rsidR="006D25F5">
        <w:fldChar w:fldCharType="end"/>
      </w:r>
      <w:r w:rsidR="007D1300">
        <w:t>) of the tuple element types.</w:t>
      </w:r>
    </w:p>
    <w:p w14:paraId="50AD182C" w14:textId="77777777"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A3147C">
        <w:t>4.6</w:t>
      </w:r>
      <w:r w:rsidR="00494DC0">
        <w:fldChar w:fldCharType="end"/>
      </w:r>
      <w:r w:rsidR="00494DC0">
        <w:t>) may be used to create values of tuple types.</w:t>
      </w:r>
      <w:r w:rsidR="0011352A">
        <w:t xml:space="preserve"> For</w:t>
      </w:r>
      <w:r>
        <w:t xml:space="preserve"> example</w:t>
      </w:r>
      <w:r w:rsidR="006D25F5">
        <w:t>:</w:t>
      </w:r>
    </w:p>
    <w:p w14:paraId="1B852DB9" w14:textId="77777777"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14:paraId="5F37CE99" w14:textId="77777777" w:rsidR="0011352A" w:rsidRDefault="0011352A" w:rsidP="0011352A">
      <w:r>
        <w:t>Named tuple types can be created by declaring interfaces that derive from Array&lt;T&gt; and introduce numerically named properties. For example:</w:t>
      </w:r>
    </w:p>
    <w:p w14:paraId="7AFDACDA" w14:textId="77777777"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14:paraId="70DD2F43" w14:textId="77777777"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14:paraId="706B1825" w14:textId="77777777"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14:paraId="578A388E" w14:textId="77777777" w:rsidR="00815514" w:rsidRDefault="00815514" w:rsidP="00815514">
      <w:pPr>
        <w:pStyle w:val="Heading3"/>
      </w:pPr>
      <w:bookmarkStart w:id="992" w:name="_Toc439666146"/>
      <w:bookmarkStart w:id="993" w:name="_Toc426538836"/>
      <w:r>
        <w:t>Function Types</w:t>
      </w:r>
      <w:bookmarkEnd w:id="992"/>
      <w:bookmarkEnd w:id="993"/>
    </w:p>
    <w:p w14:paraId="6CA875D3" w14:textId="77777777"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A3147C">
        <w:t>3.8.8</w:t>
      </w:r>
      <w:r w:rsidR="003E37A3">
        <w:fldChar w:fldCharType="end"/>
      </w:r>
      <w:r w:rsidR="003E37A3">
        <w:t>)</w:t>
      </w:r>
      <w:r w:rsidR="00DB5E89">
        <w:t xml:space="preserve"> or by including call signatures in object type literals.</w:t>
      </w:r>
    </w:p>
    <w:p w14:paraId="15BD227B" w14:textId="77777777" w:rsidR="00815514" w:rsidRDefault="00815514" w:rsidP="00815514">
      <w:pPr>
        <w:pStyle w:val="Heading3"/>
      </w:pPr>
      <w:bookmarkStart w:id="994" w:name="_Toc439666147"/>
      <w:bookmarkStart w:id="995" w:name="_Toc426538837"/>
      <w:r>
        <w:t>Constructor Types</w:t>
      </w:r>
      <w:bookmarkEnd w:id="994"/>
      <w:bookmarkEnd w:id="995"/>
    </w:p>
    <w:p w14:paraId="13E081DB" w14:textId="77777777"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A3147C">
        <w:t>3.8.9</w:t>
      </w:r>
      <w:r w:rsidR="00DB5E89">
        <w:fldChar w:fldCharType="end"/>
      </w:r>
      <w:r w:rsidR="00DB5E89">
        <w:t>) or by including construct signatures in object type literals.</w:t>
      </w:r>
    </w:p>
    <w:p w14:paraId="26E278BD" w14:textId="77777777" w:rsidR="0044410D" w:rsidRPr="0044410D" w:rsidRDefault="00346243" w:rsidP="00346243">
      <w:pPr>
        <w:pStyle w:val="Heading3"/>
      </w:pPr>
      <w:bookmarkStart w:id="996" w:name="_Ref437875577"/>
      <w:bookmarkStart w:id="997" w:name="_Toc439666148"/>
      <w:bookmarkStart w:id="998" w:name="_Toc426538838"/>
      <w:r>
        <w:t>Members</w:t>
      </w:r>
      <w:bookmarkEnd w:id="996"/>
      <w:bookmarkEnd w:id="997"/>
      <w:bookmarkEnd w:id="998"/>
    </w:p>
    <w:p w14:paraId="593EBDC1" w14:textId="77777777" w:rsidR="0044410D" w:rsidRPr="0044410D" w:rsidRDefault="00F701E3" w:rsidP="00F701E3">
      <w:r>
        <w:t>Every object type is composed from zero or more of the following kinds of members:</w:t>
      </w:r>
    </w:p>
    <w:p w14:paraId="57027FCF" w14:textId="77777777"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14:paraId="15EE1B38" w14:textId="77777777"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6A96DFD9" w14:textId="77777777" w:rsidR="0044410D" w:rsidRPr="0044410D" w:rsidRDefault="00F701E3" w:rsidP="00236652">
      <w:pPr>
        <w:pStyle w:val="ListParagraph"/>
        <w:numPr>
          <w:ilvl w:val="0"/>
          <w:numId w:val="4"/>
        </w:numPr>
      </w:pPr>
      <w:r>
        <w:rPr>
          <w:b/>
          <w:i/>
        </w:rPr>
        <w:lastRenderedPageBreak/>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391683FD" w14:textId="77777777"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2FD259ED" w14:textId="77777777"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14:paraId="33D0AAD8" w14:textId="77777777"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A3147C">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A3147C">
        <w:t>3.11</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A3147C">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rsidR="000D49B1">
        <w:t>.</w:t>
      </w:r>
    </w:p>
    <w:p w14:paraId="673700D3" w14:textId="77777777"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A3147C">
        <w:t>3.11.4</w:t>
      </w:r>
      <w:r w:rsidR="00117EB8">
        <w:fldChar w:fldCharType="end"/>
      </w:r>
      <w:r w:rsidR="00117EB8">
        <w:t>.</w:t>
      </w:r>
    </w:p>
    <w:p w14:paraId="44278F1F" w14:textId="77777777"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A3147C">
        <w:t>3.9.2.4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3CAA6464" w14:textId="77777777" w:rsidR="005C0F1B" w:rsidRDefault="005C0F1B" w:rsidP="005C0F1B">
      <w:pPr>
        <w:pStyle w:val="Heading2"/>
      </w:pPr>
      <w:bookmarkStart w:id="999" w:name="_Ref400626999"/>
      <w:bookmarkStart w:id="1000" w:name="_Toc439666149"/>
      <w:bookmarkStart w:id="1001" w:name="_Ref342394865"/>
      <w:bookmarkStart w:id="1002" w:name="_Toc426538839"/>
      <w:r>
        <w:t>Union Types</w:t>
      </w:r>
      <w:bookmarkEnd w:id="999"/>
      <w:bookmarkEnd w:id="1000"/>
      <w:bookmarkEnd w:id="1002"/>
    </w:p>
    <w:p w14:paraId="6FDA18C8" w14:textId="77777777" w:rsidR="005C0F1B" w:rsidRDefault="005C0F1B" w:rsidP="005C0F1B">
      <w:r w:rsidRPr="004262B4">
        <w:rPr>
          <w:b/>
          <w:i/>
        </w:rPr>
        <w:t>Union types</w:t>
      </w:r>
      <w:r>
        <w:t xml:space="preserve"> represent values that may have one of several </w:t>
      </w:r>
      <w:r w:rsidR="00B23F42">
        <w:t>distinct</w:t>
      </w:r>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A3147C">
        <w:t>3.8.6</w:t>
      </w:r>
      <w:r>
        <w:fldChar w:fldCharType="end"/>
      </w:r>
      <w:r>
        <w:t>).</w:t>
      </w:r>
    </w:p>
    <w:p w14:paraId="1CF5A34D" w14:textId="77777777" w:rsidR="005C0F1B" w:rsidRDefault="005C0F1B" w:rsidP="005C0F1B">
      <w:r>
        <w:t xml:space="preserve">A union type encompasses an ordered set of </w:t>
      </w:r>
      <w:r w:rsidR="00B23F42">
        <w:t>constituent</w:t>
      </w:r>
      <w:r>
        <w:t xml:space="preserve"> types</w:t>
      </w:r>
      <w:r w:rsidR="00B23F42">
        <w:t xml:space="preserve">. While it is generally true that </w:t>
      </w:r>
      <w:r w:rsidR="00B23F42" w:rsidRPr="00B23F42">
        <w:rPr>
          <w:i/>
        </w:rPr>
        <w:t>A</w:t>
      </w:r>
      <w:r w:rsidR="00B23F42">
        <w:t xml:space="preserve"> | </w:t>
      </w:r>
      <w:r w:rsidR="00B23F42" w:rsidRPr="00B23F42">
        <w:rPr>
          <w:i/>
        </w:rPr>
        <w:t>B</w:t>
      </w:r>
      <w:r w:rsidR="00B23F42">
        <w:t xml:space="preserve"> is equivalent to </w:t>
      </w:r>
      <w:r w:rsidR="00B23F42" w:rsidRPr="00B23F42">
        <w:rPr>
          <w:i/>
        </w:rPr>
        <w:t>B</w:t>
      </w:r>
      <w:r w:rsidR="00B23F42">
        <w:t xml:space="preserve"> | </w:t>
      </w:r>
      <w:r w:rsidR="00B23F42" w:rsidRPr="00B23F42">
        <w:rPr>
          <w:i/>
        </w:rPr>
        <w:t>A</w:t>
      </w:r>
      <w:r w:rsidR="00B23F42">
        <w:t>, the order of the constituent types may matter when determining the call and construct signatures of the union type.</w:t>
      </w:r>
    </w:p>
    <w:p w14:paraId="16867128" w14:textId="77777777" w:rsidR="005C0F1B" w:rsidRDefault="005C0F1B" w:rsidP="005C0F1B">
      <w:r>
        <w:t>Union types have the following subtype relationships:</w:t>
      </w:r>
    </w:p>
    <w:p w14:paraId="3EAFB724" w14:textId="77777777" w:rsidR="005C0F1B" w:rsidRPr="00E7179C" w:rsidRDefault="005C0F1B" w:rsidP="00367611">
      <w:pPr>
        <w:pStyle w:val="ListParagraph"/>
        <w:numPr>
          <w:ilvl w:val="0"/>
          <w:numId w:val="50"/>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14:paraId="7611AEFA" w14:textId="77777777" w:rsidR="005C0F1B" w:rsidRDefault="005C0F1B" w:rsidP="00367611">
      <w:pPr>
        <w:pStyle w:val="ListParagraph"/>
        <w:numPr>
          <w:ilvl w:val="0"/>
          <w:numId w:val="50"/>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14:paraId="1F7290ED" w14:textId="77777777" w:rsidR="005C0F1B" w:rsidRDefault="005C0F1B" w:rsidP="005C0F1B">
      <w:r>
        <w:t>Similarly, union types have the following assignability relationships:</w:t>
      </w:r>
    </w:p>
    <w:p w14:paraId="092EA15A" w14:textId="77777777" w:rsidR="005C0F1B" w:rsidRPr="00E7179C" w:rsidRDefault="005C0F1B" w:rsidP="00367611">
      <w:pPr>
        <w:pStyle w:val="ListParagraph"/>
        <w:numPr>
          <w:ilvl w:val="0"/>
          <w:numId w:val="50"/>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14:paraId="5CF0B796" w14:textId="77777777" w:rsidR="005C0F1B" w:rsidRDefault="005C0F1B" w:rsidP="00367611">
      <w:pPr>
        <w:pStyle w:val="ListParagraph"/>
        <w:numPr>
          <w:ilvl w:val="0"/>
          <w:numId w:val="50"/>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14:paraId="19BFD0AF" w14:textId="77777777" w:rsidR="005C0F1B" w:rsidRDefault="005C0F1B" w:rsidP="005C0F1B">
      <w:r>
        <w:t xml:space="preserve">The || and conditional operators (section </w:t>
      </w:r>
      <w:r>
        <w:fldChar w:fldCharType="begin"/>
      </w:r>
      <w:r>
        <w:instrText xml:space="preserve"> REF _Ref368214951 \r \h </w:instrText>
      </w:r>
      <w:r>
        <w:fldChar w:fldCharType="separate"/>
      </w:r>
      <w:r w:rsidR="00A3147C">
        <w:t>4.19.7</w:t>
      </w:r>
      <w:r>
        <w:fldChar w:fldCharType="end"/>
      </w:r>
      <w:r>
        <w:t xml:space="preserve"> and </w:t>
      </w:r>
      <w:r>
        <w:fldChar w:fldCharType="begin"/>
      </w:r>
      <w:r>
        <w:instrText xml:space="preserve"> REF _Ref368215196 \r \h </w:instrText>
      </w:r>
      <w:r>
        <w:fldChar w:fldCharType="separate"/>
      </w:r>
      <w:r w:rsidR="00A3147C">
        <w:t>4.20</w:t>
      </w:r>
      <w:r>
        <w:fldChar w:fldCharType="end"/>
      </w:r>
      <w:r>
        <w:t xml:space="preserve">) may produce values of union types, and array literals (section </w:t>
      </w:r>
      <w:r>
        <w:fldChar w:fldCharType="begin"/>
      </w:r>
      <w:r>
        <w:instrText xml:space="preserve"> REF _Ref333241221 \r \h </w:instrText>
      </w:r>
      <w:r>
        <w:fldChar w:fldCharType="separate"/>
      </w:r>
      <w:r w:rsidR="00A3147C">
        <w:t>4.6</w:t>
      </w:r>
      <w:r>
        <w:fldChar w:fldCharType="end"/>
      </w:r>
      <w:r>
        <w:t>) may produce array values that have union types as their element types.</w:t>
      </w:r>
    </w:p>
    <w:p w14:paraId="6EB57F38" w14:textId="77777777" w:rsidR="005C0F1B" w:rsidRDefault="005C0F1B" w:rsidP="005C0F1B">
      <w:r>
        <w:lastRenderedPageBreak/>
        <w:t xml:space="preserve">Type guards (section </w:t>
      </w:r>
      <w:r>
        <w:fldChar w:fldCharType="begin"/>
      </w:r>
      <w:r>
        <w:instrText xml:space="preserve"> REF _Ref401120325 \r \h </w:instrText>
      </w:r>
      <w:r>
        <w:fldChar w:fldCharType="separate"/>
      </w:r>
      <w:r w:rsidR="00A3147C">
        <w:t>4.24</w:t>
      </w:r>
      <w:r>
        <w:fldChar w:fldCharType="end"/>
      </w:r>
      <w:r>
        <w:t>) may be used to narrow a union type to a more specific type. In particular, type guards are useful for narrowing union type values to a non-union type values.</w:t>
      </w:r>
    </w:p>
    <w:p w14:paraId="43DE89A5" w14:textId="77777777" w:rsidR="005C0F1B" w:rsidRDefault="005C0F1B" w:rsidP="005C0F1B">
      <w:r>
        <w:t>In the example</w:t>
      </w:r>
    </w:p>
    <w:p w14:paraId="4B5353FC" w14:textId="77777777"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xml:space="preserve">// </w:t>
      </w:r>
      <w:r w:rsidR="00BC0035">
        <w:rPr>
          <w:color w:val="008000"/>
        </w:rPr>
        <w:t>Error, number | boolean not ass</w:t>
      </w:r>
      <w:r w:rsidRPr="00D54DB2">
        <w:rPr>
          <w:color w:val="008000"/>
        </w:rPr>
        <w:t>ignable</w:t>
      </w:r>
    </w:p>
    <w:p w14:paraId="56C9CA9B" w14:textId="77777777" w:rsidR="005C0F1B" w:rsidRDefault="005C0F1B" w:rsidP="005C0F1B">
      <w:proofErr w:type="gramStart"/>
      <w:r>
        <w:t>it</w:t>
      </w:r>
      <w:proofErr w:type="gramEnd"/>
      <w:r>
        <w:t xml:space="preserve">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14:paraId="166E70E8" w14:textId="77777777"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14:paraId="25EE2A88" w14:textId="77777777" w:rsidR="00A579D4" w:rsidRDefault="00A579D4" w:rsidP="00A579D4">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A3147C">
        <w:t>3.11.1</w:t>
      </w:r>
      <w:r>
        <w:fldChar w:fldCharType="end"/>
      </w:r>
      <w:r>
        <w:t xml:space="preserve">) </w:t>
      </w:r>
      <w:r w:rsidRPr="007072F8">
        <w:t xml:space="preserve">of a </w:t>
      </w:r>
      <w:r w:rsidR="0098574B">
        <w:t xml:space="preserve">union type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14:paraId="3CE26A5D" w14:textId="77777777"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14:paraId="55174C26" w14:textId="77777777"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14:paraId="79D129E3" w14:textId="77777777"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14:paraId="6840F2BB" w14:textId="69943C9E" w:rsidR="00A579D4" w:rsidRDefault="00A579D4" w:rsidP="00A579D4">
      <w:r>
        <w:t>Note that '</w:t>
      </w:r>
      <w:proofErr w:type="spellStart"/>
      <w:r>
        <w:t>x.a</w:t>
      </w:r>
      <w:proofErr w:type="spellEnd"/>
      <w:r>
        <w:t>' has a union type because the type of 'a' is different in 'A' and 'B', whereas '</w:t>
      </w:r>
      <w:proofErr w:type="spellStart"/>
      <w:r>
        <w:t>x.b</w:t>
      </w:r>
      <w:proofErr w:type="spellEnd"/>
      <w:r>
        <w:t xml:space="preserve">' simply has type number because that is the type of 'b' in both 'A' and 'B'. Also note that there is no property </w:t>
      </w:r>
      <w:r w:rsidR="00594C47">
        <w:t>'</w:t>
      </w:r>
      <w:proofErr w:type="spellStart"/>
      <w:r w:rsidR="00594C47">
        <w:t>x.c</w:t>
      </w:r>
      <w:proofErr w:type="spellEnd"/>
      <w:r w:rsidR="00594C47">
        <w:t xml:space="preserve">' because only </w:t>
      </w:r>
      <w:del w:id="1003" w:author="Anders Hejlsberg" w:date="2016-01-04T10:39:00Z">
        <w:r>
          <w:delText>'A'</w:delText>
        </w:r>
      </w:del>
      <w:ins w:id="1004" w:author="Anders Hejlsberg" w:date="2016-01-04T10:39:00Z">
        <w:r w:rsidR="00594C47">
          <w:t>'B</w:t>
        </w:r>
        <w:r>
          <w:t>'</w:t>
        </w:r>
      </w:ins>
      <w:r>
        <w:t xml:space="preserve"> has a property 'c'.</w:t>
      </w:r>
    </w:p>
    <w:p w14:paraId="1EACE726" w14:textId="77777777" w:rsidR="00A53780" w:rsidRDefault="005C0F1B" w:rsidP="005C0F1B">
      <w:r>
        <w:t xml:space="preserve">When used as a contextual type (section </w:t>
      </w:r>
      <w:r>
        <w:fldChar w:fldCharType="begin"/>
      </w:r>
      <w:r>
        <w:instrText xml:space="preserve"> REF _Ref314551848 \r \h </w:instrText>
      </w:r>
      <w:r>
        <w:fldChar w:fldCharType="separate"/>
      </w:r>
      <w:r w:rsidR="00A3147C">
        <w:t>4.23</w:t>
      </w:r>
      <w:r>
        <w:fldChar w:fldCharType="end"/>
      </w:r>
      <w:r>
        <w:t xml:space="preserve">), </w:t>
      </w:r>
      <w:r w:rsidR="00A53780">
        <w:t xml:space="preserve">a union type </w:t>
      </w:r>
      <w:r>
        <w:t>has those members that are present in any of its constituent types, with types that are unions of the respective members in the constituent types.</w:t>
      </w:r>
      <w:r w:rsidR="00A53780">
        <w:t xml:space="preserve"> </w:t>
      </w:r>
      <w:r w:rsidR="00A53780">
        <w:lastRenderedPageBreak/>
        <w:t xml:space="preserve">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A3147C">
        <w:t>3.11.1</w:t>
      </w:r>
      <w:r w:rsidR="00A53780">
        <w:fldChar w:fldCharType="end"/>
      </w:r>
      <w:r w:rsidR="00A53780">
        <w:t>, except that a particular member need only be present in one or more constituent types instead of all constituent types.</w:t>
      </w:r>
    </w:p>
    <w:p w14:paraId="6A2C4FE7" w14:textId="77777777" w:rsidR="002D3F44" w:rsidRDefault="002D3F44" w:rsidP="002D3F44">
      <w:pPr>
        <w:pStyle w:val="Heading2"/>
      </w:pPr>
      <w:bookmarkStart w:id="1005" w:name="_Ref425605771"/>
      <w:bookmarkStart w:id="1006" w:name="_Toc439666150"/>
      <w:bookmarkStart w:id="1007" w:name="_Toc426538840"/>
      <w:r>
        <w:t>Intersection Types</w:t>
      </w:r>
      <w:bookmarkEnd w:id="1005"/>
      <w:bookmarkEnd w:id="1006"/>
      <w:bookmarkEnd w:id="1007"/>
    </w:p>
    <w:p w14:paraId="41024C7A" w14:textId="77777777" w:rsidR="002D3F44" w:rsidRDefault="002D3F44" w:rsidP="002D3F44">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A3147C">
        <w:t>3.8.7</w:t>
      </w:r>
      <w:r>
        <w:fldChar w:fldCharType="end"/>
      </w:r>
      <w:r>
        <w:t>).</w:t>
      </w:r>
    </w:p>
    <w:p w14:paraId="103CABF4" w14:textId="77777777" w:rsidR="00B16C0D" w:rsidRDefault="00B16C0D" w:rsidP="00B16C0D">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p>
    <w:p w14:paraId="029D7BFF" w14:textId="77777777" w:rsidR="002D3F44" w:rsidRDefault="00E4741F" w:rsidP="002D3F44">
      <w:r>
        <w:t>Intersection</w:t>
      </w:r>
      <w:r w:rsidR="002D3F44">
        <w:t xml:space="preserve"> types have the following subtype relationships:</w:t>
      </w:r>
    </w:p>
    <w:p w14:paraId="6EAA9CA2" w14:textId="77777777" w:rsidR="002D3F44" w:rsidRPr="00E7179C" w:rsidRDefault="002D3F44" w:rsidP="00367611">
      <w:pPr>
        <w:pStyle w:val="ListParagraph"/>
        <w:numPr>
          <w:ilvl w:val="0"/>
          <w:numId w:val="50"/>
        </w:numPr>
      </w:pPr>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p>
    <w:p w14:paraId="2247D922" w14:textId="77777777" w:rsidR="002D3F44" w:rsidRDefault="002D3F44" w:rsidP="00367611">
      <w:pPr>
        <w:pStyle w:val="ListParagraph"/>
        <w:numPr>
          <w:ilvl w:val="0"/>
          <w:numId w:val="50"/>
        </w:numPr>
      </w:pPr>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proofErr w:type="gramStart"/>
      <w:r w:rsidR="00E4741F" w:rsidRPr="00E4741F">
        <w:rPr>
          <w:i/>
        </w:rPr>
        <w:t>I</w:t>
      </w:r>
      <w:proofErr w:type="gramEnd"/>
      <w:r>
        <w:t>.</w:t>
      </w:r>
    </w:p>
    <w:p w14:paraId="3961B582" w14:textId="77777777" w:rsidR="002D3F44" w:rsidRDefault="002D3F44" w:rsidP="002D3F44">
      <w:r>
        <w:t xml:space="preserve">Similarly, </w:t>
      </w:r>
      <w:r w:rsidR="00E4741F">
        <w:t>intersection</w:t>
      </w:r>
      <w:r>
        <w:t xml:space="preserve"> types have the following assignability relationships:</w:t>
      </w:r>
    </w:p>
    <w:p w14:paraId="747D12FE" w14:textId="77777777" w:rsidR="00E4741F" w:rsidRPr="00E7179C" w:rsidRDefault="00E4741F" w:rsidP="00367611">
      <w:pPr>
        <w:pStyle w:val="ListParagraph"/>
        <w:numPr>
          <w:ilvl w:val="0"/>
          <w:numId w:val="50"/>
        </w:numPr>
      </w:pPr>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proofErr w:type="gramStart"/>
      <w:r w:rsidRPr="00E4741F">
        <w:rPr>
          <w:i/>
        </w:rPr>
        <w:t>I</w:t>
      </w:r>
      <w:proofErr w:type="gramEnd"/>
      <w:r>
        <w:t xml:space="preserve"> is assignable to </w:t>
      </w:r>
      <w:r w:rsidRPr="00E4741F">
        <w:rPr>
          <w:i/>
        </w:rPr>
        <w:t>T</w:t>
      </w:r>
      <w:r>
        <w:t>.</w:t>
      </w:r>
    </w:p>
    <w:p w14:paraId="7D4E8126" w14:textId="77777777" w:rsidR="00E4741F" w:rsidRDefault="00E4741F" w:rsidP="00367611">
      <w:pPr>
        <w:pStyle w:val="ListParagraph"/>
        <w:numPr>
          <w:ilvl w:val="0"/>
          <w:numId w:val="50"/>
        </w:numPr>
      </w:pPr>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proofErr w:type="gramStart"/>
      <w:r w:rsidRPr="00E4741F">
        <w:rPr>
          <w:i/>
        </w:rPr>
        <w:t>I</w:t>
      </w:r>
      <w:proofErr w:type="gramEnd"/>
      <w:r>
        <w:t>.</w:t>
      </w:r>
    </w:p>
    <w:p w14:paraId="47BD77C7" w14:textId="77777777" w:rsidR="00B16C0D" w:rsidRDefault="00B16C0D" w:rsidP="0098574B">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A3147C">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p>
    <w:p w14:paraId="4AA8F990" w14:textId="77777777" w:rsidR="0098574B" w:rsidRDefault="0098574B" w:rsidP="0098574B">
      <w:pPr>
        <w:pStyle w:val="Code"/>
      </w:pPr>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p>
    <w:p w14:paraId="4F7AF535" w14:textId="77777777" w:rsidR="0098574B" w:rsidRDefault="0098574B" w:rsidP="0098574B">
      <w:pPr>
        <w:pStyle w:val="Code"/>
      </w:pPr>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p>
    <w:p w14:paraId="3B1DE1AC" w14:textId="77777777" w:rsidR="0098574B" w:rsidRDefault="0098574B" w:rsidP="0098574B">
      <w:pPr>
        <w:pStyle w:val="Code"/>
      </w:pPr>
      <w:r w:rsidRPr="0089244F">
        <w:rPr>
          <w:color w:val="0000FF"/>
        </w:rPr>
        <w:t>interface</w:t>
      </w:r>
      <w:r>
        <w:t xml:space="preserve"> X { p: A }</w:t>
      </w:r>
      <w:r>
        <w:br/>
      </w:r>
      <w:r w:rsidRPr="0089244F">
        <w:rPr>
          <w:color w:val="0000FF"/>
        </w:rPr>
        <w:t>interface</w:t>
      </w:r>
      <w:r>
        <w:t xml:space="preserve"> Y { p: B }</w:t>
      </w:r>
    </w:p>
    <w:p w14:paraId="04676126" w14:textId="77777777" w:rsidR="00AC29AE" w:rsidRDefault="0098574B" w:rsidP="00EC0F5C">
      <w:pPr>
        <w:pStyle w:val="Code"/>
      </w:pPr>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p>
    <w:p w14:paraId="0D06A43B" w14:textId="77777777" w:rsidR="00EC0F5C" w:rsidRDefault="00EB20AE" w:rsidP="00EC0F5C">
      <w:pPr>
        <w:pStyle w:val="Code"/>
      </w:pPr>
      <w:r w:rsidRPr="0089244F">
        <w:rPr>
          <w:color w:val="0000FF"/>
        </w:rPr>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p>
    <w:p w14:paraId="52D73277" w14:textId="77777777" w:rsidR="0098574B" w:rsidRDefault="00EB20AE" w:rsidP="00EB20AE">
      <w:pPr>
        <w:pStyle w:val="Code"/>
      </w:pPr>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p>
    <w:p w14:paraId="24B7E090" w14:textId="77777777" w:rsidR="0097203C" w:rsidRDefault="0097203C" w:rsidP="0097203C">
      <w:r>
        <w:lastRenderedPageBreak/>
        <w:t xml:space="preserve">The union and intersection type operators can be applied to type parameters. </w:t>
      </w:r>
      <w:r w:rsidR="00B00C1C">
        <w:t>This capability can for example be used to model functions that merge objects:</w:t>
      </w:r>
    </w:p>
    <w:p w14:paraId="3D2ECC47" w14:textId="77777777" w:rsidR="001D2F6C" w:rsidRDefault="00AC29AE" w:rsidP="001D2F6C">
      <w:pPr>
        <w:pStyle w:val="Code"/>
      </w:pPr>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p>
    <w:p w14:paraId="475FA313" w14:textId="77777777" w:rsidR="00AC29AE" w:rsidRDefault="00AC29AE" w:rsidP="001D2F6C">
      <w:pPr>
        <w:pStyle w:val="Code"/>
      </w:pPr>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p>
    <w:p w14:paraId="3AFFDD3B" w14:textId="77777777" w:rsidR="00AC29AE" w:rsidRDefault="00AC29AE" w:rsidP="00AC29AE">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p>
    <w:p w14:paraId="04D6E54C" w14:textId="77777777" w:rsidR="0044410D" w:rsidRPr="0044410D" w:rsidRDefault="00A71A7A" w:rsidP="00A71A7A">
      <w:pPr>
        <w:pStyle w:val="Heading2"/>
      </w:pPr>
      <w:bookmarkStart w:id="1008" w:name="_Toc439666151"/>
      <w:bookmarkStart w:id="1009" w:name="_Toc426538841"/>
      <w:r>
        <w:t>Type Parameters</w:t>
      </w:r>
      <w:bookmarkEnd w:id="1001"/>
      <w:bookmarkEnd w:id="1008"/>
      <w:bookmarkEnd w:id="1009"/>
    </w:p>
    <w:p w14:paraId="43274550" w14:textId="77777777"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549AEA73" w14:textId="77777777"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56211631" w14:textId="77777777" w:rsidR="0044410D" w:rsidRPr="0044410D" w:rsidRDefault="00EC706E" w:rsidP="00EC706E">
      <w:pPr>
        <w:pStyle w:val="Heading3"/>
      </w:pPr>
      <w:bookmarkStart w:id="1010" w:name="_Ref366146437"/>
      <w:bookmarkStart w:id="1011" w:name="_Toc439666152"/>
      <w:bookmarkStart w:id="1012" w:name="_Toc426538842"/>
      <w:r>
        <w:t>Type Parameter Lists</w:t>
      </w:r>
      <w:bookmarkEnd w:id="1010"/>
      <w:bookmarkEnd w:id="1011"/>
      <w:bookmarkEnd w:id="1012"/>
    </w:p>
    <w:p w14:paraId="4E5D3C87" w14:textId="77777777" w:rsidR="0044410D" w:rsidRPr="0044410D" w:rsidRDefault="00EC706E" w:rsidP="00EC706E">
      <w:r>
        <w:t xml:space="preserve">Class, interface, </w:t>
      </w:r>
      <w:r w:rsidR="00B232B8">
        <w:t xml:space="preserve">type alias, </w:t>
      </w:r>
      <w:r>
        <w:t>and function declarations may optionally include lists of type parameters enclosed in &lt; and &gt; brackets. Type parameters are also permitted in call signatures of object, function, and constructor type literals.</w:t>
      </w:r>
    </w:p>
    <w:p w14:paraId="69E7E201" w14:textId="77777777"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14:paraId="7FD62DD4" w14:textId="77777777"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14:paraId="56A92CAE" w14:textId="77777777" w:rsidR="0044410D" w:rsidRPr="0044410D" w:rsidRDefault="00EC706E" w:rsidP="00EC706E">
      <w:pPr>
        <w:pStyle w:val="Grammar"/>
      </w:pPr>
      <w:r w:rsidRPr="00DB544C">
        <w:rPr>
          <w:rStyle w:val="Production"/>
        </w:rPr>
        <w:t>TypeParameter:</w:t>
      </w:r>
      <w:r w:rsidR="0048218E" w:rsidRPr="0048218E">
        <w:br/>
      </w:r>
      <w:r w:rsidR="006E6E67">
        <w:rPr>
          <w:rStyle w:val="Production"/>
        </w:rPr>
        <w:t>Binding</w:t>
      </w:r>
      <w:r w:rsidRPr="001E0AF4">
        <w:rPr>
          <w:rStyle w:val="Production"/>
        </w:rPr>
        <w:t>Identifier</w:t>
      </w:r>
      <w:r>
        <w:t xml:space="preserve">   </w:t>
      </w:r>
      <w:r w:rsidRPr="001E0AF4">
        <w:rPr>
          <w:rStyle w:val="Production"/>
        </w:rPr>
        <w:t>Constraint</w:t>
      </w:r>
      <w:r w:rsidRPr="001E0AF4">
        <w:rPr>
          <w:rStyle w:val="Production"/>
          <w:vertAlign w:val="subscript"/>
        </w:rPr>
        <w:t>opt</w:t>
      </w:r>
    </w:p>
    <w:p w14:paraId="3323E30F" w14:textId="77777777"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14:paraId="02CA73BF" w14:textId="77777777" w:rsidR="0044410D" w:rsidRPr="0044410D" w:rsidRDefault="00EC706E" w:rsidP="00EC706E">
      <w:r>
        <w:t xml:space="preserve">Type parameter names must be unique. A compile-time error occurs if two or more type parameters in the same </w:t>
      </w:r>
      <w:proofErr w:type="spellStart"/>
      <w:r w:rsidRPr="00444A5A">
        <w:rPr>
          <w:rStyle w:val="Production"/>
        </w:rPr>
        <w:t>TypeParameterList</w:t>
      </w:r>
      <w:proofErr w:type="spellEnd"/>
      <w:r>
        <w:t xml:space="preserve"> have the same name.</w:t>
      </w:r>
    </w:p>
    <w:p w14:paraId="2BC709D4" w14:textId="77777777" w:rsidR="0044410D" w:rsidRPr="0044410D" w:rsidRDefault="00EC706E" w:rsidP="00EC706E">
      <w:r>
        <w:lastRenderedPageBreak/>
        <w:t>The scope of a type parameter extends over the entire declaration with which the type parameter list is associated, with the exception of static member declarations in classes.</w:t>
      </w:r>
    </w:p>
    <w:p w14:paraId="0DD0E0A3" w14:textId="26BB653A" w:rsidR="00795656" w:rsidRDefault="00EC706E" w:rsidP="00E76AB8">
      <w:del w:id="1013" w:author="Anders Hejlsberg" w:date="2016-01-04T10:39:00Z">
        <w:r>
          <w:delText>Each</w:delText>
        </w:r>
      </w:del>
      <w:ins w:id="1014" w:author="Anders Hejlsberg" w:date="2016-01-04T10:39:00Z">
        <w:r w:rsidR="00567434">
          <w:t>A</w:t>
        </w:r>
      </w:ins>
      <w:r>
        <w:t xml:space="preserve"> type parameter </w:t>
      </w:r>
      <w:del w:id="1015" w:author="Anders Hejlsberg" w:date="2016-01-04T10:39:00Z">
        <w:r>
          <w:delText>has</w:delText>
        </w:r>
      </w:del>
      <w:ins w:id="1016" w:author="Anders Hejlsberg" w:date="2016-01-04T10:39:00Z">
        <w:r w:rsidR="00567434">
          <w:t>may have</w:t>
        </w:r>
      </w:ins>
      <w:r>
        <w:t xml:space="preserve"> an associated type parameter </w:t>
      </w:r>
      <w:r w:rsidRPr="004F119B">
        <w:rPr>
          <w:b/>
          <w:i/>
        </w:rPr>
        <w:t>constraint</w:t>
      </w:r>
      <w:r>
        <w:t xml:space="preserve"> that establishes </w:t>
      </w:r>
      <w:r w:rsidRPr="009F7835">
        <w:t>an upper bound for</w:t>
      </w:r>
      <w:r w:rsidR="00567434">
        <w:t xml:space="preserve"> type arguments</w:t>
      </w:r>
      <w:r w:rsidR="00131334">
        <w:t xml:space="preserve">. </w:t>
      </w:r>
      <w:del w:id="1017" w:author="Anders Hejlsberg" w:date="2016-01-04T10:39:00Z">
        <w:r>
          <w:delText xml:space="preserve">Omitting a constraint </w:delText>
        </w:r>
        <w:r w:rsidR="0030730C">
          <w:delText xml:space="preserve">or specifying type </w:delText>
        </w:r>
        <w:r w:rsidR="0030730C" w:rsidRPr="0030730C">
          <w:rPr>
            <w:rStyle w:val="CodeFragment"/>
          </w:rPr>
          <w:delText>any</w:delText>
        </w:r>
        <w:r w:rsidR="0030730C">
          <w:delText xml:space="preserve"> as the constraint </w:delText>
        </w:r>
        <w:r>
          <w:delText xml:space="preserve">corresponds to specifying </w:delText>
        </w:r>
        <w:r w:rsidR="00FA319F">
          <w:delText xml:space="preserve">the empty object type </w:delText>
        </w:r>
        <w:r w:rsidR="00FA319F" w:rsidRPr="00FA319F">
          <w:rPr>
            <w:rStyle w:val="CodeFragment"/>
          </w:rPr>
          <w:delText>{}</w:delText>
        </w:r>
        <w:r>
          <w:delText>.</w:delText>
        </w:r>
        <w:r w:rsidR="00EC3C5F">
          <w:delText xml:space="preserve"> </w:delText>
        </w:r>
      </w:del>
      <w:r w:rsidR="00795656">
        <w:t xml:space="preserve">Type parameters </w:t>
      </w:r>
      <w:del w:id="1018" w:author="Anders Hejlsberg" w:date="2016-01-04T10:39:00Z">
        <w:r w:rsidR="00EC3C5F">
          <w:delText>declared in a particular type parameter list may not</w:delText>
        </w:r>
      </w:del>
      <w:ins w:id="1019" w:author="Anders Hejlsberg" w:date="2016-01-04T10:39:00Z">
        <w:r w:rsidR="00795656">
          <w:t>may</w:t>
        </w:r>
      </w:ins>
      <w:r w:rsidR="00795656">
        <w:t xml:space="preserve"> be referenced in </w:t>
      </w:r>
      <w:ins w:id="1020" w:author="Anders Hejlsberg" w:date="2016-01-04T10:39:00Z">
        <w:r w:rsidR="00795656">
          <w:t xml:space="preserve">type parameter </w:t>
        </w:r>
      </w:ins>
      <w:r w:rsidR="00795656">
        <w:t xml:space="preserve">constraints </w:t>
      </w:r>
      <w:del w:id="1021" w:author="Anders Hejlsberg" w:date="2016-01-04T10:39:00Z">
        <w:r w:rsidR="00EC3C5F">
          <w:delText>in</w:delText>
        </w:r>
      </w:del>
      <w:ins w:id="1022" w:author="Anders Hejlsberg" w:date="2016-01-04T10:39:00Z">
        <w:r w:rsidR="00795656">
          <w:t>within the same type parameter list, including even constraint declarations</w:t>
        </w:r>
      </w:ins>
      <w:r w:rsidR="00795656">
        <w:t xml:space="preserve"> that </w:t>
      </w:r>
      <w:ins w:id="1023" w:author="Anders Hejlsberg" w:date="2016-01-04T10:39:00Z">
        <w:r w:rsidR="00795656">
          <w:t xml:space="preserve">occur to the left of the </w:t>
        </w:r>
      </w:ins>
      <w:r w:rsidR="00795656">
        <w:t>type parameter</w:t>
      </w:r>
      <w:del w:id="1024" w:author="Anders Hejlsberg" w:date="2016-01-04T10:39:00Z">
        <w:r w:rsidR="00EC3C5F">
          <w:delText xml:space="preserve"> list</w:delText>
        </w:r>
      </w:del>
      <w:r w:rsidR="00795656">
        <w:t>.</w:t>
      </w:r>
    </w:p>
    <w:p w14:paraId="214696CC" w14:textId="77777777"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2C13D1D3" w14:textId="77777777"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14:paraId="0F654A98" w14:textId="77777777"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14:paraId="3BEB72E0" w14:textId="77777777" w:rsidR="00795656" w:rsidRDefault="00494615" w:rsidP="00A6516C">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14:paraId="52A2C40E" w14:textId="77777777" w:rsidR="00795656" w:rsidRDefault="00795656" w:rsidP="00795656">
      <w:r>
        <w:t>In the example</w:t>
      </w:r>
    </w:p>
    <w:p w14:paraId="49482E45" w14:textId="7E271970" w:rsidR="00795656" w:rsidRPr="00467757" w:rsidRDefault="00795656" w:rsidP="00795656">
      <w:pPr>
        <w:pStyle w:val="Code"/>
      </w:pPr>
      <w:r w:rsidRPr="00467757">
        <w:rPr>
          <w:color w:val="0000FF"/>
        </w:rPr>
        <w:t>interface</w:t>
      </w:r>
      <w:r w:rsidRPr="00467757">
        <w:t xml:space="preserve"> G&lt;T, U </w:t>
      </w:r>
      <w:r w:rsidRPr="00467757">
        <w:rPr>
          <w:color w:val="0000FF"/>
        </w:rPr>
        <w:t>extends</w:t>
      </w:r>
      <w:r w:rsidRPr="00467757">
        <w:t xml:space="preserve"> </w:t>
      </w:r>
      <w:ins w:id="1025" w:author="Anders Hejlsberg" w:date="2016-01-04T10:39:00Z">
        <w:r w:rsidRPr="00467757">
          <w:t xml:space="preserve">V, V </w:t>
        </w:r>
        <w:r w:rsidRPr="00467757">
          <w:rPr>
            <w:color w:val="0000FF"/>
          </w:rPr>
          <w:t>extends</w:t>
        </w:r>
        <w:r w:rsidRPr="00467757">
          <w:t xml:space="preserve"> </w:t>
        </w:r>
      </w:ins>
      <w:r w:rsidRPr="00467757">
        <w:t>Function&gt; {</w:t>
      </w:r>
      <w:del w:id="1026" w:author="Anders Hejlsberg" w:date="2016-01-04T10:39:00Z">
        <w:r w:rsidR="0048218E" w:rsidRPr="00D54DB2">
          <w:br/>
        </w:r>
        <w:r w:rsidR="003C16F1" w:rsidRPr="00D54DB2">
          <w:delText xml:space="preserve">    f&lt;V </w:delText>
        </w:r>
        <w:r w:rsidR="003C16F1" w:rsidRPr="00D54DB2">
          <w:rPr>
            <w:color w:val="0000FF"/>
          </w:rPr>
          <w:delText>extends</w:delText>
        </w:r>
        <w:r w:rsidR="003C16F1" w:rsidRPr="00D54DB2">
          <w:delText xml:space="preserve"> U&gt;(x: V): V;</w:delText>
        </w:r>
        <w:r w:rsidR="0048218E" w:rsidRPr="00D54DB2">
          <w:br/>
        </w:r>
      </w:del>
      <w:ins w:id="1027" w:author="Anders Hejlsberg" w:date="2016-01-04T10:39:00Z">
        <w:r w:rsidRPr="00467757">
          <w:t xml:space="preserve"> </w:t>
        </w:r>
      </w:ins>
      <w:r w:rsidRPr="00467757">
        <w:t>}</w:t>
      </w:r>
    </w:p>
    <w:p w14:paraId="7123D718" w14:textId="3D07E6CF" w:rsidR="00795656" w:rsidRDefault="00467757" w:rsidP="00795656">
      <w:proofErr w:type="gramStart"/>
      <w:r>
        <w:t>the</w:t>
      </w:r>
      <w:proofErr w:type="gramEnd"/>
      <w:r>
        <w:t xml:space="preserve"> base constraint of 'T'</w:t>
      </w:r>
      <w:r w:rsidR="00795656">
        <w:t xml:space="preserve"> is</w:t>
      </w:r>
      <w:r w:rsidR="00F807C3">
        <w:t xml:space="preserve"> the empty object type</w:t>
      </w:r>
      <w:del w:id="1028" w:author="Anders Hejlsberg" w:date="2016-01-04T10:39:00Z">
        <w:r w:rsidR="003C16F1">
          <w:delText>,</w:delText>
        </w:r>
      </w:del>
      <w:r w:rsidR="00F807C3">
        <w:t xml:space="preserve"> </w:t>
      </w:r>
      <w:r w:rsidR="00795656">
        <w:t xml:space="preserve">and the base constraint of </w:t>
      </w:r>
      <w:r>
        <w:t>'U' and 'V' is 'Function'</w:t>
      </w:r>
      <w:r w:rsidR="00795656">
        <w:t>.</w:t>
      </w:r>
    </w:p>
    <w:p w14:paraId="06FF9F3F" w14:textId="77777777" w:rsid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A3147C">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A3147C">
        <w:t>4.14</w:t>
      </w:r>
      <w:r>
        <w:fldChar w:fldCharType="end"/>
      </w:r>
      <w:r>
        <w:t xml:space="preserve">), and function calls (section </w:t>
      </w:r>
      <w:r>
        <w:fldChar w:fldCharType="begin"/>
      </w:r>
      <w:r>
        <w:instrText xml:space="preserve"> REF _Ref320250038 \r \h </w:instrText>
      </w:r>
      <w:r>
        <w:fldChar w:fldCharType="separate"/>
      </w:r>
      <w:r w:rsidR="00A3147C">
        <w:t>4.15</w:t>
      </w:r>
      <w:r>
        <w:fldChar w:fldCharType="end"/>
      </w:r>
      <w:r>
        <w:t>), type parameters appear to have the members of their base constraint, but no other members.</w:t>
      </w:r>
    </w:p>
    <w:p w14:paraId="178CDA2E" w14:textId="77777777" w:rsidR="00795656" w:rsidRDefault="00795656" w:rsidP="00795656">
      <w:pPr>
        <w:rPr>
          <w:ins w:id="1029" w:author="Anders Hejlsberg" w:date="2016-01-04T10:39:00Z"/>
        </w:rPr>
      </w:pPr>
      <w:ins w:id="1030" w:author="Anders Hejlsberg" w:date="2016-01-04T10:39:00Z">
        <w:r>
          <w:t>It is an error for a type parameter to directly or indirectly be a constraint for itself. For example, both of the following declarations are invalid:</w:t>
        </w:r>
      </w:ins>
    </w:p>
    <w:p w14:paraId="119AC339" w14:textId="77777777" w:rsidR="00795656" w:rsidRDefault="00795656" w:rsidP="00795656">
      <w:pPr>
        <w:pStyle w:val="Code"/>
        <w:rPr>
          <w:ins w:id="1031" w:author="Anders Hejlsberg" w:date="2016-01-04T10:39:00Z"/>
        </w:rPr>
      </w:pPr>
      <w:ins w:id="1032" w:author="Anders Hejlsberg" w:date="2016-01-04T10:39:00Z">
        <w:r w:rsidRPr="00467757">
          <w:rPr>
            <w:color w:val="0000FF"/>
          </w:rPr>
          <w:t>interface</w:t>
        </w:r>
        <w:r>
          <w:t xml:space="preserve"> A&lt;T </w:t>
        </w:r>
        <w:r w:rsidRPr="00467757">
          <w:rPr>
            <w:color w:val="0000FF"/>
          </w:rPr>
          <w:t>extends</w:t>
        </w:r>
        <w:r>
          <w:t xml:space="preserve"> T&gt; { }</w:t>
        </w:r>
      </w:ins>
    </w:p>
    <w:p w14:paraId="79401122" w14:textId="77777777" w:rsidR="00795656" w:rsidRPr="0044410D" w:rsidRDefault="00795656" w:rsidP="00795656">
      <w:pPr>
        <w:pStyle w:val="Code"/>
        <w:rPr>
          <w:ins w:id="1033" w:author="Anders Hejlsberg" w:date="2016-01-04T10:39:00Z"/>
        </w:rPr>
      </w:pPr>
      <w:ins w:id="1034" w:author="Anders Hejlsberg" w:date="2016-01-04T10:39:00Z">
        <w:r w:rsidRPr="00467757">
          <w:rPr>
            <w:color w:val="0000FF"/>
          </w:rPr>
          <w:t>interface</w:t>
        </w:r>
        <w:r>
          <w:t xml:space="preserve"> B&lt;T </w:t>
        </w:r>
        <w:r w:rsidRPr="00467757">
          <w:rPr>
            <w:color w:val="0000FF"/>
          </w:rPr>
          <w:t>extends</w:t>
        </w:r>
        <w:r>
          <w:t xml:space="preserve"> U, U </w:t>
        </w:r>
        <w:r w:rsidRPr="00467757">
          <w:rPr>
            <w:color w:val="0000FF"/>
          </w:rPr>
          <w:t>extends</w:t>
        </w:r>
        <w:r>
          <w:t xml:space="preserve"> T&gt; { }</w:t>
        </w:r>
      </w:ins>
    </w:p>
    <w:p w14:paraId="29DE44BB" w14:textId="77777777" w:rsidR="0044410D" w:rsidRPr="0044410D" w:rsidRDefault="00EC706E" w:rsidP="00EC706E">
      <w:pPr>
        <w:pStyle w:val="Heading3"/>
      </w:pPr>
      <w:bookmarkStart w:id="1035" w:name="_Ref366145964"/>
      <w:bookmarkStart w:id="1036" w:name="_Toc439666153"/>
      <w:bookmarkStart w:id="1037" w:name="_Toc426538843"/>
      <w:r>
        <w:t>Type Argument Lists</w:t>
      </w:r>
      <w:bookmarkEnd w:id="1035"/>
      <w:bookmarkEnd w:id="1036"/>
      <w:bookmarkEnd w:id="1037"/>
    </w:p>
    <w:p w14:paraId="4EFF8BAE" w14:textId="77777777"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A3147C">
        <w:t>3.8.2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A3147C">
        <w:t>4.15</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3C9E7292" w14:textId="77777777"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14:paraId="259E1525" w14:textId="77777777" w:rsidR="0044410D" w:rsidRPr="0044410D" w:rsidRDefault="00EC706E" w:rsidP="00EC706E">
      <w:pPr>
        <w:pStyle w:val="Grammar"/>
      </w:pPr>
      <w:r w:rsidRPr="00DB544C">
        <w:rPr>
          <w:rStyle w:val="Production"/>
        </w:rPr>
        <w:lastRenderedPageBreak/>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14:paraId="3C9DF892" w14:textId="77777777"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14:paraId="1355C17F" w14:textId="732E5642"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ins w:id="1038" w:author="Anders Hejlsberg" w:date="2016-01-04T10:39:00Z">
        <w:r w:rsidR="00131334">
          <w:t xml:space="preserve">for a constrained type parameter </w:t>
        </w:r>
      </w:ins>
      <w:r w:rsidR="00826D2D">
        <w:t>is</w:t>
      </w:r>
      <w:r>
        <w:t xml:space="preserve"> required to </w:t>
      </w:r>
      <w:r w:rsidRPr="001F37CF">
        <w:rPr>
          <w:b/>
          <w:i/>
        </w:rPr>
        <w:t>satisfy</w:t>
      </w:r>
      <w:r>
        <w:t xml:space="preserve"> the constraint of </w:t>
      </w:r>
      <w:del w:id="1039" w:author="Anders Hejlsberg" w:date="2016-01-04T10:39:00Z">
        <w:r w:rsidR="00826D2D">
          <w:delText>its</w:delText>
        </w:r>
        <w:r>
          <w:delText xml:space="preserve"> corresponding</w:delText>
        </w:r>
      </w:del>
      <w:ins w:id="1040" w:author="Anders Hejlsberg" w:date="2016-01-04T10:39:00Z">
        <w:r w:rsidR="00131334">
          <w:t>that</w:t>
        </w:r>
      </w:ins>
      <w:r w:rsidR="00131334">
        <w:t xml:space="preserve"> </w:t>
      </w:r>
      <w:r>
        <w:t xml:space="preserve">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A3147C">
        <w:t>3.11.4</w:t>
      </w:r>
      <w:r w:rsidR="00826D2D">
        <w:fldChar w:fldCharType="end"/>
      </w:r>
      <w:r w:rsidR="00826D2D">
        <w:t>) the constraint type once type arguments are substituted for type parameters.</w:t>
      </w:r>
    </w:p>
    <w:p w14:paraId="5BECF16A" w14:textId="77777777" w:rsidR="0044410D" w:rsidRPr="0044410D" w:rsidRDefault="00502123" w:rsidP="00903F35">
      <w:r>
        <w:t>Given the declaration</w:t>
      </w:r>
    </w:p>
    <w:p w14:paraId="2BF645E7" w14:textId="77777777"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14:paraId="21E472F4" w14:textId="77777777" w:rsidR="0044410D" w:rsidRPr="0044410D" w:rsidRDefault="00502123" w:rsidP="00903F35">
      <w:proofErr w:type="gramStart"/>
      <w:r>
        <w:t>a</w:t>
      </w:r>
      <w:proofErr w:type="gramEnd"/>
      <w:r>
        <w:t xml:space="preserve">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14:paraId="541AD1C8" w14:textId="77777777" w:rsid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23EEC903" w14:textId="77777777" w:rsidR="00856307" w:rsidRDefault="00FC59CC" w:rsidP="00856307">
      <w:pPr>
        <w:pStyle w:val="Heading3"/>
        <w:rPr>
          <w:ins w:id="1041" w:author="Anders Hejlsberg" w:date="2016-01-04T10:39:00Z"/>
        </w:rPr>
      </w:pPr>
      <w:bookmarkStart w:id="1042" w:name="_Ref438213125"/>
      <w:bookmarkStart w:id="1043" w:name="_Toc439666154"/>
      <w:ins w:id="1044" w:author="Anders Hejlsberg" w:date="2016-01-04T10:39:00Z">
        <w:r>
          <w:t>This-</w:t>
        </w:r>
        <w:r w:rsidR="00856307">
          <w:t>types</w:t>
        </w:r>
        <w:bookmarkEnd w:id="1042"/>
        <w:bookmarkEnd w:id="1043"/>
      </w:ins>
    </w:p>
    <w:p w14:paraId="1AA24C63" w14:textId="77777777" w:rsidR="008326EC" w:rsidRDefault="00AE74A9" w:rsidP="00856307">
      <w:pPr>
        <w:rPr>
          <w:ins w:id="1045" w:author="Anders Hejlsberg" w:date="2016-01-04T10:39:00Z"/>
        </w:rPr>
      </w:pPr>
      <w:ins w:id="1046" w:author="Anders Hejlsberg" w:date="2016-01-04T10:39:00Z">
        <w:r>
          <w:t xml:space="preserve">Every class and interface has a </w:t>
        </w:r>
        <w:r w:rsidRPr="00AE74A9">
          <w:rPr>
            <w:b/>
            <w:i/>
          </w:rPr>
          <w:t>this-type</w:t>
        </w:r>
        <w:r>
          <w:t xml:space="preserve"> that represents the </w:t>
        </w:r>
        <w:r w:rsidR="006857A8">
          <w:t xml:space="preserve">actual </w:t>
        </w:r>
        <w:r>
          <w:t>type of instances of the class or interface</w:t>
        </w:r>
        <w:r w:rsidR="000F2CB8">
          <w:t xml:space="preserve"> within the declaration of the class or interface</w:t>
        </w:r>
        <w:r>
          <w:t>.</w:t>
        </w:r>
        <w:r w:rsidR="008326EC">
          <w:t xml:space="preserve"> </w:t>
        </w:r>
        <w:proofErr w:type="gramStart"/>
        <w:r w:rsidR="008326EC">
          <w:t>The this</w:t>
        </w:r>
        <w:proofErr w:type="gramEnd"/>
        <w:r w:rsidR="008326EC">
          <w:t xml:space="preserve">-type is referenced using the keyword </w:t>
        </w:r>
        <w:r w:rsidR="008326EC" w:rsidRPr="008326EC">
          <w:rPr>
            <w:rStyle w:val="CodeFragment"/>
          </w:rPr>
          <w:t>this</w:t>
        </w:r>
        <w:r w:rsidR="008326EC">
          <w:t xml:space="preserve"> in a type position.</w:t>
        </w:r>
        <w:r>
          <w:t xml:space="preserve"> Within </w:t>
        </w:r>
        <w:r w:rsidR="000D3775">
          <w:t xml:space="preserve">instance </w:t>
        </w:r>
        <w:r>
          <w:t xml:space="preserve">methods </w:t>
        </w:r>
        <w:r w:rsidR="003276B6">
          <w:t xml:space="preserve">and constructors </w:t>
        </w:r>
        <w:r>
          <w:t xml:space="preserve">of a class, the type of the expression </w:t>
        </w:r>
        <w:r w:rsidRPr="00AE74A9">
          <w:rPr>
            <w:rStyle w:val="CodeFragment"/>
          </w:rPr>
          <w:t>this</w:t>
        </w:r>
        <w:r>
          <w:t xml:space="preserve"> (section </w:t>
        </w:r>
        <w:r>
          <w:fldChar w:fldCharType="begin"/>
        </w:r>
        <w:r>
          <w:instrText xml:space="preserve"> REF _Ref369931928 \r \h </w:instrText>
        </w:r>
        <w:r>
          <w:fldChar w:fldCharType="separate"/>
        </w:r>
        <w:r w:rsidR="00A3147C">
          <w:t>4.2</w:t>
        </w:r>
        <w:r>
          <w:fldChar w:fldCharType="end"/>
        </w:r>
        <w:r>
          <w:t>)</w:t>
        </w:r>
        <w:r w:rsidR="008326EC">
          <w:t xml:space="preserve"> is </w:t>
        </w:r>
        <w:proofErr w:type="gramStart"/>
        <w:r w:rsidR="008326EC">
          <w:t>the this</w:t>
        </w:r>
        <w:proofErr w:type="gramEnd"/>
        <w:r w:rsidR="008326EC">
          <w:t>-type of the class.</w:t>
        </w:r>
      </w:ins>
    </w:p>
    <w:p w14:paraId="5F5932B4" w14:textId="77777777" w:rsidR="00AF338B" w:rsidRDefault="008326EC" w:rsidP="00856307">
      <w:pPr>
        <w:rPr>
          <w:ins w:id="1047" w:author="Anders Hejlsberg" w:date="2016-01-04T10:39:00Z"/>
        </w:rPr>
      </w:pPr>
      <w:ins w:id="1048" w:author="Anders Hejlsberg" w:date="2016-01-04T10:39:00Z">
        <w:r>
          <w:t>C</w:t>
        </w:r>
        <w:r w:rsidR="00AE74A9">
          <w:t>lasses and inte</w:t>
        </w:r>
        <w:r>
          <w:t>rfaces support inheritance and therefore</w:t>
        </w:r>
        <w:r w:rsidR="00AE74A9">
          <w:t xml:space="preserve"> the instance represented by </w:t>
        </w:r>
        <w:r w:rsidR="00AE74A9" w:rsidRPr="00AE74A9">
          <w:rPr>
            <w:rStyle w:val="CodeFragment"/>
          </w:rPr>
          <w:t>this</w:t>
        </w:r>
        <w:r w:rsidR="00AE74A9">
          <w:t xml:space="preserve"> in a method isn't necessarily an instance of the containing class—it may in fact be an instance of a derived class or interface.</w:t>
        </w:r>
        <w:r>
          <w:t xml:space="preserve"> To model this relationship, </w:t>
        </w:r>
        <w:proofErr w:type="gramStart"/>
        <w:r>
          <w:t>t</w:t>
        </w:r>
        <w:r w:rsidR="009519A3">
          <w:t>he this</w:t>
        </w:r>
        <w:proofErr w:type="gramEnd"/>
        <w:r w:rsidR="009519A3">
          <w:t xml:space="preserve">-type of a class or interface is classified as a type parameter. Unlike other type parameters, it is not possible to explicitly pass a type argument for a this-type. Instead, in a type reference to a class or interface type, the type reference </w:t>
        </w:r>
        <w:r w:rsidR="009519A3" w:rsidRPr="009519A3">
          <w:rPr>
            <w:i/>
          </w:rPr>
          <w:t>itself</w:t>
        </w:r>
        <w:r w:rsidR="009519A3">
          <w:t xml:space="preserve"> is </w:t>
        </w:r>
        <w:r w:rsidR="003276B6">
          <w:t xml:space="preserve">implicitly </w:t>
        </w:r>
        <w:r w:rsidR="009519A3">
          <w:t xml:space="preserve">passed as a type argument for </w:t>
        </w:r>
        <w:proofErr w:type="gramStart"/>
        <w:r w:rsidR="009519A3">
          <w:t>the this</w:t>
        </w:r>
        <w:proofErr w:type="gramEnd"/>
        <w:r w:rsidR="009519A3">
          <w:t>-type.</w:t>
        </w:r>
        <w:r w:rsidR="00FB530D">
          <w:t xml:space="preserve"> For</w:t>
        </w:r>
        <w:r w:rsidR="00AF338B">
          <w:t xml:space="preserve"> example:</w:t>
        </w:r>
      </w:ins>
    </w:p>
    <w:p w14:paraId="7BFAFAD4" w14:textId="77777777" w:rsidR="00AF338B" w:rsidRDefault="00AF338B" w:rsidP="00AF338B">
      <w:pPr>
        <w:pStyle w:val="Code"/>
        <w:rPr>
          <w:ins w:id="1049" w:author="Anders Hejlsberg" w:date="2016-01-04T10:39:00Z"/>
        </w:rPr>
      </w:pPr>
      <w:ins w:id="1050" w:author="Anders Hejlsberg" w:date="2016-01-04T10:39:00Z">
        <w:r>
          <w:t>class A {</w:t>
        </w:r>
        <w:r>
          <w:br/>
          <w:t xml:space="preserve">    foo() {</w:t>
        </w:r>
        <w:r>
          <w:br/>
          <w:t xml:space="preserve">        return this;</w:t>
        </w:r>
        <w:r>
          <w:br/>
          <w:t xml:space="preserve">    }</w:t>
        </w:r>
        <w:r>
          <w:br/>
          <w:t>}</w:t>
        </w:r>
      </w:ins>
    </w:p>
    <w:p w14:paraId="6675963E" w14:textId="77777777" w:rsidR="00AF338B" w:rsidRDefault="00AF338B" w:rsidP="00AF338B">
      <w:pPr>
        <w:pStyle w:val="Code"/>
        <w:rPr>
          <w:ins w:id="1051" w:author="Anders Hejlsberg" w:date="2016-01-04T10:39:00Z"/>
        </w:rPr>
      </w:pPr>
      <w:ins w:id="1052" w:author="Anders Hejlsberg" w:date="2016-01-04T10:39:00Z">
        <w:r>
          <w:lastRenderedPageBreak/>
          <w:t>class B extends A {</w:t>
        </w:r>
        <w:r>
          <w:br/>
          <w:t xml:space="preserve">    bar()</w:t>
        </w:r>
        <w:r w:rsidR="00C24F8D">
          <w:t xml:space="preserve"> </w:t>
        </w:r>
        <w:r>
          <w:t>{</w:t>
        </w:r>
        <w:r>
          <w:br/>
          <w:t xml:space="preserve">        return this;</w:t>
        </w:r>
        <w:r>
          <w:br/>
          <w:t xml:space="preserve">    }</w:t>
        </w:r>
        <w:r>
          <w:br/>
          <w:t>}</w:t>
        </w:r>
      </w:ins>
    </w:p>
    <w:p w14:paraId="4811B2D9" w14:textId="77777777" w:rsidR="00AF338B" w:rsidRDefault="00AF338B" w:rsidP="00AF338B">
      <w:pPr>
        <w:pStyle w:val="Code"/>
        <w:rPr>
          <w:ins w:id="1053" w:author="Anders Hejlsberg" w:date="2016-01-04T10:39:00Z"/>
        </w:rPr>
      </w:pPr>
      <w:ins w:id="1054" w:author="Anders Hejlsberg" w:date="2016-01-04T10:39:00Z">
        <w:r>
          <w:t>let b: B;</w:t>
        </w:r>
        <w:r>
          <w:br/>
          <w:t>let x = b.foo().bar();  // Fluent pattern works, type of x is B</w:t>
        </w:r>
      </w:ins>
    </w:p>
    <w:p w14:paraId="6A06FF01" w14:textId="77777777" w:rsidR="008326EC" w:rsidRPr="00C24F8D" w:rsidRDefault="00C24F8D" w:rsidP="00856307">
      <w:pPr>
        <w:rPr>
          <w:ins w:id="1055" w:author="Anders Hejlsberg" w:date="2016-01-04T10:39:00Z"/>
        </w:rPr>
      </w:pPr>
      <w:ins w:id="1056" w:author="Anders Hejlsberg" w:date="2016-01-04T10:39:00Z">
        <w:r w:rsidRPr="00C24F8D">
          <w:t xml:space="preserve">In the declaration of </w:t>
        </w:r>
        <w:r w:rsidRPr="00C24F8D">
          <w:rPr>
            <w:rStyle w:val="CodeFragment"/>
          </w:rPr>
          <w:t>b</w:t>
        </w:r>
        <w:r w:rsidRPr="00C24F8D">
          <w:t xml:space="preserve"> above, the type</w:t>
        </w:r>
        <w:r w:rsidR="00FB530D">
          <w:t xml:space="preserve"> reference</w:t>
        </w:r>
        <w:r w:rsidRPr="00C24F8D">
          <w:t xml:space="preserve"> </w:t>
        </w:r>
        <w:r w:rsidRPr="00C24F8D">
          <w:rPr>
            <w:rStyle w:val="CodeFragment"/>
          </w:rPr>
          <w:t>B</w:t>
        </w:r>
        <w:r w:rsidRPr="00C24F8D">
          <w:t xml:space="preserve"> </w:t>
        </w:r>
        <w:r w:rsidR="00A36449">
          <w:t>is itself passed as a type argument for B's this-type</w:t>
        </w:r>
        <w:r w:rsidR="00FB530D">
          <w:t xml:space="preserve">. Thus, the </w:t>
        </w:r>
        <w:r w:rsidR="00A36449">
          <w:t>r</w:t>
        </w:r>
        <w:r w:rsidRPr="00C24F8D">
          <w:t>eferen</w:t>
        </w:r>
        <w:r w:rsidR="00A36449">
          <w:t>ced type is</w:t>
        </w:r>
        <w:r w:rsidRPr="00C24F8D">
          <w:t xml:space="preserve"> an instantiation of </w:t>
        </w:r>
        <w:r w:rsidR="008326EC">
          <w:t xml:space="preserve">class </w:t>
        </w:r>
        <w:r w:rsidRPr="00C24F8D">
          <w:rPr>
            <w:rStyle w:val="CodeFragment"/>
          </w:rPr>
          <w:t>B</w:t>
        </w:r>
        <w:r w:rsidRPr="00C24F8D">
          <w:t xml:space="preserve"> where</w:t>
        </w:r>
        <w:r w:rsidR="008326EC">
          <w:t xml:space="preserve"> all occurrences of the type</w:t>
        </w:r>
        <w:r w:rsidRPr="00C24F8D">
          <w:t xml:space="preserve"> </w:t>
        </w:r>
        <w:r w:rsidRPr="008326EC">
          <w:rPr>
            <w:rStyle w:val="CodeFragment"/>
          </w:rPr>
          <w:t>this</w:t>
        </w:r>
        <w:r w:rsidRPr="00C24F8D">
          <w:t xml:space="preserve"> </w:t>
        </w:r>
        <w:r w:rsidR="008326EC">
          <w:t>are</w:t>
        </w:r>
        <w:r w:rsidRPr="00C24F8D">
          <w:t xml:space="preserve"> replaced with </w:t>
        </w:r>
        <w:r w:rsidRPr="00C24F8D">
          <w:rPr>
            <w:rStyle w:val="CodeFragment"/>
          </w:rPr>
          <w:t>B</w:t>
        </w:r>
        <w:r w:rsidR="00FB530D">
          <w:t xml:space="preserve">, and for that reason </w:t>
        </w:r>
        <w:r w:rsidRPr="00C24F8D">
          <w:t xml:space="preserve">the </w:t>
        </w:r>
        <w:r w:rsidRPr="00C24F8D">
          <w:rPr>
            <w:rStyle w:val="CodeFragment"/>
          </w:rPr>
          <w:t>foo</w:t>
        </w:r>
        <w:r w:rsidRPr="00C24F8D">
          <w:t xml:space="preserve"> method of </w:t>
        </w:r>
        <w:r w:rsidRPr="00C24F8D">
          <w:rPr>
            <w:rStyle w:val="CodeFragment"/>
          </w:rPr>
          <w:t>B</w:t>
        </w:r>
        <w:r w:rsidRPr="00C24F8D">
          <w:t xml:space="preserve"> actually returns </w:t>
        </w:r>
        <w:r w:rsidRPr="00C24F8D">
          <w:rPr>
            <w:rStyle w:val="CodeFragment"/>
          </w:rPr>
          <w:t>B</w:t>
        </w:r>
        <w:r w:rsidRPr="00C24F8D">
          <w:t xml:space="preserve"> (as opposed to </w:t>
        </w:r>
        <w:r w:rsidRPr="00C24F8D">
          <w:rPr>
            <w:rStyle w:val="CodeFragment"/>
          </w:rPr>
          <w:t>A</w:t>
        </w:r>
        <w:r w:rsidRPr="00C24F8D">
          <w:t>).</w:t>
        </w:r>
      </w:ins>
    </w:p>
    <w:p w14:paraId="2971B0D7" w14:textId="77777777" w:rsidR="00133D33" w:rsidRPr="00856307" w:rsidRDefault="00133D33" w:rsidP="00856307">
      <w:pPr>
        <w:rPr>
          <w:ins w:id="1057" w:author="Anders Hejlsberg" w:date="2016-01-04T10:39:00Z"/>
        </w:rPr>
      </w:pPr>
      <w:proofErr w:type="gramStart"/>
      <w:ins w:id="1058" w:author="Anders Hejlsberg" w:date="2016-01-04T10:39:00Z">
        <w:r>
          <w:t>The this</w:t>
        </w:r>
        <w:proofErr w:type="gramEnd"/>
        <w:r>
          <w:t xml:space="preserve">-type of a given class or interface type </w:t>
        </w:r>
        <w:r w:rsidR="00AF338B" w:rsidRPr="00AF338B">
          <w:rPr>
            <w:i/>
          </w:rPr>
          <w:t>C</w:t>
        </w:r>
        <w:r>
          <w:t xml:space="preserve"> </w:t>
        </w:r>
        <w:r w:rsidR="00AF338B">
          <w:t>implicitly has</w:t>
        </w:r>
        <w:r>
          <w:t xml:space="preserve"> a constraint consisting of a type reference to </w:t>
        </w:r>
        <w:r w:rsidR="00AF338B" w:rsidRPr="00AF338B">
          <w:rPr>
            <w:i/>
          </w:rPr>
          <w:t>C</w:t>
        </w:r>
        <w:r>
          <w:t xml:space="preserve"> with </w:t>
        </w:r>
        <w:r w:rsidR="00AF338B" w:rsidRPr="00AF338B">
          <w:rPr>
            <w:i/>
          </w:rPr>
          <w:t>C</w:t>
        </w:r>
        <w:r>
          <w:t>'s own type parameters passed as type arguments and with that type reference passed as the</w:t>
        </w:r>
        <w:r w:rsidR="00AF338B">
          <w:t xml:space="preserve"> type</w:t>
        </w:r>
        <w:r>
          <w:t xml:space="preserve"> argument for </w:t>
        </w:r>
        <w:r w:rsidR="00AF338B">
          <w:t xml:space="preserve">the </w:t>
        </w:r>
        <w:r>
          <w:t>this</w:t>
        </w:r>
        <w:r w:rsidR="00AF338B">
          <w:t>-type</w:t>
        </w:r>
        <w:r>
          <w:t>.</w:t>
        </w:r>
      </w:ins>
    </w:p>
    <w:p w14:paraId="0999FC07" w14:textId="77777777" w:rsidR="0044410D" w:rsidRPr="0044410D" w:rsidRDefault="0099780D" w:rsidP="0099780D">
      <w:pPr>
        <w:pStyle w:val="Heading2"/>
      </w:pPr>
      <w:bookmarkStart w:id="1059" w:name="_Ref349736654"/>
      <w:bookmarkStart w:id="1060" w:name="_Toc439666155"/>
      <w:bookmarkStart w:id="1061" w:name="_Toc426538844"/>
      <w:r>
        <w:t>Named Types</w:t>
      </w:r>
      <w:bookmarkEnd w:id="1059"/>
      <w:bookmarkEnd w:id="1060"/>
      <w:bookmarkEnd w:id="1061"/>
    </w:p>
    <w:p w14:paraId="73665CCD" w14:textId="77777777" w:rsidR="0044410D" w:rsidRPr="0044410D" w:rsidRDefault="00756251" w:rsidP="0099780D">
      <w:r>
        <w:t>Class</w:t>
      </w:r>
      <w:r w:rsidR="005D17F7">
        <w:t>es</w:t>
      </w:r>
      <w:r w:rsidR="003B72F7">
        <w:t>, interface</w:t>
      </w:r>
      <w:r w:rsidR="005D17F7">
        <w:t xml:space="preserve">s, </w:t>
      </w:r>
      <w:proofErr w:type="spellStart"/>
      <w:r w:rsidR="003B72F7">
        <w:t>enum</w:t>
      </w:r>
      <w:r w:rsidR="005D17F7">
        <w:t>s</w:t>
      </w:r>
      <w:proofErr w:type="spellEnd"/>
      <w:r w:rsidR="005D17F7">
        <w:t>,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A3147C">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A3147C">
        <w:t>7.1</w:t>
      </w:r>
      <w:r w:rsidR="0099780D">
        <w:fldChar w:fldCharType="end"/>
      </w:r>
      <w:r w:rsidR="0099780D">
        <w:t>)</w:t>
      </w:r>
      <w:r w:rsidR="003B72F7">
        <w:t xml:space="preserve">, </w:t>
      </w:r>
      <w:proofErr w:type="spellStart"/>
      <w:r w:rsidR="003B72F7">
        <w:t>enum</w:t>
      </w:r>
      <w:proofErr w:type="spellEnd"/>
      <w:r w:rsidR="003B72F7">
        <w:t xml:space="preserve"> declarations (</w:t>
      </w:r>
      <w:r w:rsidR="003B72F7">
        <w:fldChar w:fldCharType="begin"/>
      </w:r>
      <w:r w:rsidR="003B72F7">
        <w:instrText xml:space="preserve"> REF _Ref350701399 \r \h </w:instrText>
      </w:r>
      <w:r w:rsidR="003B72F7">
        <w:fldChar w:fldCharType="separate"/>
      </w:r>
      <w:r w:rsidR="00A3147C">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A3147C">
        <w:t>3.10</w:t>
      </w:r>
      <w:r w:rsidR="005D17F7">
        <w:fldChar w:fldCharType="end"/>
      </w:r>
      <w:r w:rsidR="005D17F7">
        <w:t>)</w:t>
      </w:r>
      <w:r w:rsidR="00834DD9">
        <w:t xml:space="preserve">. </w:t>
      </w:r>
      <w:r w:rsidR="00B232B8">
        <w:t xml:space="preserve">Classes, </w:t>
      </w:r>
      <w:r w:rsidR="003B72F7">
        <w:t>interface</w:t>
      </w:r>
      <w:r w:rsidR="00B232B8">
        <w:t>s, and type aliases</w:t>
      </w:r>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39031085" w14:textId="77777777"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459D9575" w14:textId="77777777"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A3147C">
        <w:t>3.8.2</w:t>
      </w:r>
      <w:r>
        <w:fldChar w:fldCharType="end"/>
      </w:r>
      <w:r>
        <w:t>) that specify a type name and, if applicable, the type arguments to be substituted for the type parameters of the named type.</w:t>
      </w:r>
    </w:p>
    <w:p w14:paraId="497B8CDC" w14:textId="77777777"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23D7A838" w14:textId="77777777"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235D2D15" w14:textId="77777777" w:rsidR="0044410D" w:rsidRPr="00D54DB2" w:rsidRDefault="00960DC5" w:rsidP="00960DC5">
      <w:pPr>
        <w:pStyle w:val="Code"/>
      </w:pPr>
      <w:r w:rsidRPr="00D54DB2">
        <w:rPr>
          <w:color w:val="0000FF"/>
        </w:rPr>
        <w:t>interface</w:t>
      </w:r>
      <w:r w:rsidRPr="00D54DB2">
        <w:t xml:space="preserve"> Pair&lt;T1, T2&gt; { first: T1; second: T2; }</w:t>
      </w:r>
    </w:p>
    <w:p w14:paraId="48975612" w14:textId="77777777" w:rsidR="0044410D" w:rsidRPr="0044410D" w:rsidRDefault="00960DC5" w:rsidP="00960DC5">
      <w:pPr>
        <w:rPr>
          <w:highlight w:val="white"/>
        </w:rPr>
      </w:pPr>
      <w:proofErr w:type="gramStart"/>
      <w:r>
        <w:rPr>
          <w:highlight w:val="white"/>
        </w:rPr>
        <w:lastRenderedPageBreak/>
        <w:t>the</w:t>
      </w:r>
      <w:proofErr w:type="gramEnd"/>
      <w:r>
        <w:rPr>
          <w:highlight w:val="white"/>
        </w:rPr>
        <w:t xml:space="preserve"> type</w:t>
      </w:r>
      <w:r w:rsidR="00211EA2">
        <w:rPr>
          <w:highlight w:val="white"/>
        </w:rPr>
        <w:t xml:space="preserve"> reference</w:t>
      </w:r>
    </w:p>
    <w:p w14:paraId="70CDC967" w14:textId="77777777" w:rsidR="0044410D" w:rsidRPr="00D54DB2" w:rsidRDefault="00960DC5" w:rsidP="00960DC5">
      <w:pPr>
        <w:pStyle w:val="Code"/>
      </w:pPr>
      <w:r w:rsidRPr="00D54DB2">
        <w:t>Pair&lt;</w:t>
      </w:r>
      <w:r w:rsidRPr="00D54DB2">
        <w:rPr>
          <w:color w:val="0000FF"/>
        </w:rPr>
        <w:t>string</w:t>
      </w:r>
      <w:r w:rsidRPr="00D54DB2">
        <w:t>, Entity&gt;</w:t>
      </w:r>
    </w:p>
    <w:p w14:paraId="21B45E98" w14:textId="77777777" w:rsidR="0044410D" w:rsidRPr="0044410D" w:rsidRDefault="00960DC5" w:rsidP="00960DC5">
      <w:pPr>
        <w:rPr>
          <w:highlight w:val="white"/>
        </w:rPr>
      </w:pPr>
      <w:proofErr w:type="gramStart"/>
      <w:r>
        <w:rPr>
          <w:highlight w:val="white"/>
        </w:rPr>
        <w:t>is</w:t>
      </w:r>
      <w:proofErr w:type="gramEnd"/>
      <w:r>
        <w:rPr>
          <w:highlight w:val="white"/>
        </w:rPr>
        <w:t xml:space="preserve"> indistinguishable from the type</w:t>
      </w:r>
    </w:p>
    <w:p w14:paraId="1F9DAF88" w14:textId="77777777" w:rsidR="0044410D" w:rsidRPr="00D54DB2" w:rsidRDefault="00960DC5" w:rsidP="00E43598">
      <w:pPr>
        <w:pStyle w:val="Code"/>
      </w:pPr>
      <w:r w:rsidRPr="00D54DB2">
        <w:t xml:space="preserve">{ first: </w:t>
      </w:r>
      <w:r w:rsidRPr="00D54DB2">
        <w:rPr>
          <w:color w:val="0000FF"/>
        </w:rPr>
        <w:t>string</w:t>
      </w:r>
      <w:r w:rsidRPr="00D54DB2">
        <w:t>; second: Entity; }</w:t>
      </w:r>
    </w:p>
    <w:p w14:paraId="53B0119E" w14:textId="77777777" w:rsidR="0044410D" w:rsidRPr="0044410D" w:rsidRDefault="008B3168" w:rsidP="008B3168">
      <w:pPr>
        <w:pStyle w:val="Heading3"/>
        <w:rPr>
          <w:del w:id="1062" w:author="Anders Hejlsberg" w:date="2016-01-04T10:39:00Z"/>
        </w:rPr>
      </w:pPr>
      <w:bookmarkStart w:id="1063" w:name="_Ref319139856"/>
      <w:bookmarkStart w:id="1064" w:name="_Toc439666156"/>
      <w:bookmarkStart w:id="1065" w:name="_Ref349832418"/>
      <w:bookmarkStart w:id="1066" w:name="_Toc426538845"/>
      <w:del w:id="1067" w:author="Anders Hejlsberg" w:date="2016-01-04T10:39:00Z">
        <w:r>
          <w:delText>Instance Types</w:delText>
        </w:r>
        <w:bookmarkEnd w:id="1065"/>
        <w:bookmarkEnd w:id="1066"/>
      </w:del>
    </w:p>
    <w:p w14:paraId="24A0CD1E" w14:textId="77777777" w:rsidR="0044410D" w:rsidRPr="0044410D" w:rsidRDefault="008B3168" w:rsidP="008B3168">
      <w:pPr>
        <w:rPr>
          <w:del w:id="1068" w:author="Anders Hejlsberg" w:date="2016-01-04T10:39:00Z"/>
        </w:rPr>
      </w:pPr>
      <w:del w:id="1069" w:author="Anders Hejlsberg" w:date="2016-01-04T10:39:00Z">
        <w:r>
          <w:delText xml:space="preserve">Each </w:delText>
        </w:r>
        <w:r w:rsidR="005D17F7">
          <w:delText>class and interface</w:delText>
        </w:r>
        <w:r>
          <w:delText xml:space="preserve"> has an associated actual type known as the </w:delText>
        </w:r>
        <w:r w:rsidRPr="008B3168">
          <w:rPr>
            <w:b/>
            <w:i/>
          </w:rPr>
          <w:delText>instance type</w:delText>
        </w:r>
        <w:r>
          <w:delText>. For a non-generic</w:delText>
        </w:r>
        <w:r w:rsidR="005D17F7">
          <w:delText xml:space="preserve"> class or interface</w:delText>
        </w:r>
        <w:r>
          <w:delText>, the instance type is simply a t</w:delText>
        </w:r>
        <w:r w:rsidR="005D17F7">
          <w:delText>ype reference to the class or interface</w:delText>
        </w:r>
        <w:r>
          <w:delText xml:space="preserve">. For a generic </w:delText>
        </w:r>
        <w:r w:rsidR="005D17F7">
          <w:delText>class or interface</w:delText>
        </w:r>
        <w:r>
          <w:delText>, the instance type is</w:delText>
        </w:r>
        <w:r w:rsidR="009455BF">
          <w:delText xml:space="preserve"> an instantiation of the</w:delText>
        </w:r>
        <w:r>
          <w:delText xml:space="preserve"> generic type where each of the type arguments is the corresponding type parameter. Since the instanc</w:delText>
        </w:r>
        <w:r w:rsidR="007B5248">
          <w:delText>e type uses the type parameters</w:delText>
        </w:r>
        <w:r>
          <w:delText xml:space="preserve"> it can be used only where the type parameters are in scope—that is, inside the declaration of the </w:delText>
        </w:r>
        <w:r w:rsidR="005D17F7">
          <w:delText>class or interface</w:delText>
        </w:r>
        <w:r>
          <w:delText xml:space="preserve">. Within the constructor and </w:delText>
        </w:r>
        <w:r w:rsidR="008634B6">
          <w:delText xml:space="preserve">instance </w:delText>
        </w:r>
        <w:r>
          <w:delText xml:space="preserve">member functions of a class, the type of </w:delText>
        </w:r>
        <w:r w:rsidRPr="00C23E8F">
          <w:rPr>
            <w:rStyle w:val="CodeFragment"/>
          </w:rPr>
          <w:delText>this</w:delText>
        </w:r>
        <w:r>
          <w:delText xml:space="preserve"> is the instance type of the class.</w:delText>
        </w:r>
      </w:del>
    </w:p>
    <w:p w14:paraId="47E9AEE5" w14:textId="77777777" w:rsidR="0044410D" w:rsidRPr="0044410D" w:rsidRDefault="002929EF" w:rsidP="008B3168">
      <w:pPr>
        <w:rPr>
          <w:del w:id="1070" w:author="Anders Hejlsberg" w:date="2016-01-04T10:39:00Z"/>
        </w:rPr>
      </w:pPr>
      <w:del w:id="1071" w:author="Anders Hejlsberg" w:date="2016-01-04T10:39:00Z">
        <w:r>
          <w:delText xml:space="preserve">The following example </w:delText>
        </w:r>
        <w:r w:rsidR="00B84DAF">
          <w:delText>illustrates</w:delText>
        </w:r>
        <w:r>
          <w:delText xml:space="preserve"> </w:delText>
        </w:r>
        <w:r w:rsidR="00B84DAF">
          <w:delText>the concept</w:delText>
        </w:r>
        <w:r w:rsidR="0056574A">
          <w:delText xml:space="preserve"> of an instance type</w:delText>
        </w:r>
        <w:r w:rsidR="00B84DAF">
          <w:delText>:</w:delText>
        </w:r>
      </w:del>
    </w:p>
    <w:p w14:paraId="6AE76D77" w14:textId="77777777" w:rsidR="0044410D" w:rsidRPr="0044410D" w:rsidRDefault="00B94B62" w:rsidP="00B94B62">
      <w:pPr>
        <w:pStyle w:val="Code"/>
        <w:rPr>
          <w:del w:id="1072" w:author="Anders Hejlsberg" w:date="2016-01-04T10:39:00Z"/>
        </w:rPr>
      </w:pPr>
      <w:del w:id="1073" w:author="Anders Hejlsberg" w:date="2016-01-04T10:39:00Z">
        <w:r w:rsidRPr="00D54DB2">
          <w:rPr>
            <w:color w:val="0000FF"/>
          </w:rPr>
          <w:delText>class</w:delText>
        </w:r>
        <w:r w:rsidRPr="00D54DB2">
          <w:delText xml:space="preserve"> G&lt;T&gt; {</w:delText>
        </w:r>
        <w:r w:rsidR="00B84DAF" w:rsidRPr="00D54DB2">
          <w:delText xml:space="preserve">               </w:delText>
        </w:r>
        <w:r w:rsidR="00B84DAF" w:rsidRPr="00D54DB2">
          <w:rPr>
            <w:color w:val="008000"/>
          </w:rPr>
          <w:delText>// Introduce type parameter T</w:delText>
        </w:r>
        <w:r w:rsidR="0048218E" w:rsidRPr="00D54DB2">
          <w:br/>
        </w:r>
        <w:r w:rsidR="002929EF" w:rsidRPr="00D54DB2">
          <w:delText xml:space="preserve">    self: G&lt;T&gt;;            </w:delText>
        </w:r>
        <w:r w:rsidR="002929EF" w:rsidRPr="00D54DB2">
          <w:rPr>
            <w:color w:val="008000"/>
          </w:rPr>
          <w:delText xml:space="preserve">// </w:delText>
        </w:r>
        <w:r w:rsidR="00B84DAF" w:rsidRPr="00D54DB2">
          <w:rPr>
            <w:color w:val="008000"/>
          </w:rPr>
          <w:delText>Use T as type argument to form instance type</w:delText>
        </w:r>
        <w:r w:rsidR="0048218E" w:rsidRPr="00D54DB2">
          <w:br/>
        </w:r>
        <w:r w:rsidRPr="00D54DB2">
          <w:delText xml:space="preserve">    f() {</w:delText>
        </w:r>
        <w:r w:rsidR="0048218E" w:rsidRPr="00D54DB2">
          <w:br/>
        </w:r>
        <w:r w:rsidRPr="00D54DB2">
          <w:delText xml:space="preserve">        </w:delText>
        </w:r>
        <w:r w:rsidR="002929EF" w:rsidRPr="00D54DB2">
          <w:rPr>
            <w:color w:val="0000FF"/>
          </w:rPr>
          <w:delText>this</w:delText>
        </w:r>
        <w:r w:rsidR="002929EF" w:rsidRPr="00D54DB2">
          <w:delText xml:space="preserve">.self = </w:delText>
        </w:r>
        <w:r w:rsidR="002929EF" w:rsidRPr="00D54DB2">
          <w:rPr>
            <w:color w:val="0000FF"/>
          </w:rPr>
          <w:delText>this</w:delText>
        </w:r>
        <w:r w:rsidRPr="00D54DB2">
          <w:delText>;</w:delText>
        </w:r>
        <w:r w:rsidR="002929EF" w:rsidRPr="00D54DB2">
          <w:delText xml:space="preserve">  </w:delText>
        </w:r>
        <w:r w:rsidR="002929EF" w:rsidRPr="00D54DB2">
          <w:rPr>
            <w:color w:val="008000"/>
          </w:rPr>
          <w:delText xml:space="preserve">// self and this </w:delText>
        </w:r>
        <w:r w:rsidR="00B84DAF" w:rsidRPr="00D54DB2">
          <w:rPr>
            <w:color w:val="008000"/>
          </w:rPr>
          <w:delText xml:space="preserve">are </w:delText>
        </w:r>
        <w:r w:rsidR="002929EF" w:rsidRPr="00D54DB2">
          <w:rPr>
            <w:color w:val="008000"/>
          </w:rPr>
          <w:delText>both of type G&lt;T&gt;</w:delText>
        </w:r>
        <w:r w:rsidR="0048218E" w:rsidRPr="00D54DB2">
          <w:br/>
        </w:r>
        <w:r w:rsidRPr="00D54DB2">
          <w:delText xml:space="preserve">    }</w:delText>
        </w:r>
        <w:r w:rsidR="0048218E" w:rsidRPr="00D54DB2">
          <w:br/>
        </w:r>
        <w:r w:rsidRPr="00D54DB2">
          <w:delText>}</w:delText>
        </w:r>
      </w:del>
    </w:p>
    <w:p w14:paraId="7F63C4BA" w14:textId="77777777" w:rsidR="0044410D" w:rsidRPr="0044410D" w:rsidRDefault="0068514E" w:rsidP="0068514E">
      <w:pPr>
        <w:pStyle w:val="Heading2"/>
      </w:pPr>
      <w:bookmarkStart w:id="1074" w:name="_Toc426538846"/>
      <w:r>
        <w:t>Specifying Types</w:t>
      </w:r>
      <w:bookmarkEnd w:id="1063"/>
      <w:bookmarkEnd w:id="1064"/>
      <w:bookmarkEnd w:id="1074"/>
    </w:p>
    <w:p w14:paraId="317F08FC" w14:textId="77777777"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14:paraId="7188774C" w14:textId="77777777" w:rsidR="002958CF" w:rsidRPr="00E05B31" w:rsidRDefault="002958CF" w:rsidP="002958CF">
      <w:pPr>
        <w:pStyle w:val="Grammar"/>
      </w:pPr>
      <w:r w:rsidRPr="002958CF">
        <w:rPr>
          <w:rStyle w:val="Production"/>
        </w:rPr>
        <w:t>Type:</w:t>
      </w:r>
      <w:r>
        <w:br/>
      </w:r>
      <w:r w:rsidR="00401107">
        <w:rPr>
          <w:rStyle w:val="Production"/>
        </w:rPr>
        <w:t>UnionOrIntersectionOr</w:t>
      </w:r>
      <w:r w:rsidRPr="002958CF">
        <w:rPr>
          <w:rStyle w:val="Production"/>
        </w:rPr>
        <w:t>PrimaryType</w:t>
      </w:r>
      <w:r>
        <w:br/>
      </w:r>
      <w:r w:rsidRPr="002958CF">
        <w:rPr>
          <w:rStyle w:val="Production"/>
        </w:rPr>
        <w:t>FunctionType</w:t>
      </w:r>
      <w:r>
        <w:br/>
      </w:r>
      <w:r w:rsidRPr="002958CF">
        <w:rPr>
          <w:rStyle w:val="Production"/>
        </w:rPr>
        <w:t>ConstructorType</w:t>
      </w:r>
    </w:p>
    <w:p w14:paraId="1B5590F4" w14:textId="77777777" w:rsidR="00401107" w:rsidRDefault="00401107" w:rsidP="00401107">
      <w:pPr>
        <w:pStyle w:val="Grammar"/>
      </w:pPr>
      <w:r w:rsidRPr="00401107">
        <w:rPr>
          <w:rStyle w:val="Production"/>
        </w:rPr>
        <w:t>UnionOrIntersectionOrPrimaryType:</w:t>
      </w:r>
      <w:r>
        <w:br/>
      </w:r>
      <w:r w:rsidRPr="00401107">
        <w:rPr>
          <w:rStyle w:val="Production"/>
        </w:rPr>
        <w:t>UnionType</w:t>
      </w:r>
      <w:r>
        <w:br/>
      </w:r>
      <w:r w:rsidRPr="00401107">
        <w:rPr>
          <w:rStyle w:val="Production"/>
        </w:rPr>
        <w:t>IntersectionOrPrimaryType</w:t>
      </w:r>
    </w:p>
    <w:p w14:paraId="3CA69B4F" w14:textId="77777777" w:rsidR="00401107" w:rsidRPr="00401107" w:rsidRDefault="00401107" w:rsidP="00401107">
      <w:pPr>
        <w:pStyle w:val="Grammar"/>
      </w:pPr>
      <w:r w:rsidRPr="00401107">
        <w:rPr>
          <w:rStyle w:val="Production"/>
        </w:rPr>
        <w:t>IntersectionOrPrimaryType:</w:t>
      </w:r>
      <w:r>
        <w:br/>
      </w:r>
      <w:r w:rsidRPr="00401107">
        <w:rPr>
          <w:rStyle w:val="Production"/>
        </w:rPr>
        <w:t>IntersectionType</w:t>
      </w:r>
      <w:r>
        <w:br/>
      </w:r>
      <w:r w:rsidRPr="00401107">
        <w:rPr>
          <w:rStyle w:val="Production"/>
        </w:rPr>
        <w:t>PrimaryType</w:t>
      </w:r>
    </w:p>
    <w:p w14:paraId="5EA10827" w14:textId="77777777" w:rsidR="004C5365" w:rsidRPr="00C7333A" w:rsidRDefault="00E05B31" w:rsidP="004C5365">
      <w:pPr>
        <w:pStyle w:val="Grammar"/>
      </w:pPr>
      <w:r>
        <w:rPr>
          <w:rStyle w:val="Production"/>
        </w:rPr>
        <w:lastRenderedPageBreak/>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ins w:id="1075" w:author="Anders Hejlsberg" w:date="2016-01-04T10:39:00Z">
        <w:r w:rsidR="00C7333A">
          <w:br/>
        </w:r>
        <w:r w:rsidR="00C7333A" w:rsidRPr="00C7333A">
          <w:rPr>
            <w:rStyle w:val="Production"/>
          </w:rPr>
          <w:t>ThisType</w:t>
        </w:r>
      </w:ins>
    </w:p>
    <w:p w14:paraId="62C2B3EE" w14:textId="77777777"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14:paraId="627DA3A6" w14:textId="77777777" w:rsidR="00337D01" w:rsidRDefault="006D47EF" w:rsidP="00401107">
      <w:r>
        <w:t xml:space="preserve">Parentheses </w:t>
      </w:r>
      <w:r w:rsidR="00337D01">
        <w:t xml:space="preserve">are required </w:t>
      </w:r>
      <w:r>
        <w:t>a</w:t>
      </w:r>
      <w:r w:rsidR="00337D01">
        <w:t xml:space="preserve">round union, </w:t>
      </w:r>
      <w:r w:rsidR="00401107">
        <w:t xml:space="preserve">intersection, </w:t>
      </w:r>
      <w:r w:rsidR="00337D01">
        <w:t xml:space="preserve">function, or constructor types when they </w:t>
      </w:r>
      <w:r>
        <w:t>are used as array element types;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 and a</w:t>
      </w:r>
      <w:r w:rsidR="00401107">
        <w:t>round function or constructor types in union types.</w:t>
      </w:r>
      <w:r>
        <w:t xml:space="preserve"> </w:t>
      </w:r>
      <w:r w:rsidR="00337D01">
        <w:t>For example:</w:t>
      </w:r>
    </w:p>
    <w:p w14:paraId="08FC109E" w14:textId="77777777"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r w:rsidR="006D47EF">
        <w:br/>
        <w:t>(A | B) &amp; (C | D)</w:t>
      </w:r>
    </w:p>
    <w:p w14:paraId="491633CC" w14:textId="77777777" w:rsidR="00337D01" w:rsidRPr="0044410D" w:rsidRDefault="00337D01" w:rsidP="00337D01">
      <w:r>
        <w:t>The different forms of type notations are described in the following sections.</w:t>
      </w:r>
    </w:p>
    <w:p w14:paraId="73CDEE00" w14:textId="77777777" w:rsidR="0044410D" w:rsidRPr="0044410D" w:rsidRDefault="00A10939" w:rsidP="00A10939">
      <w:pPr>
        <w:pStyle w:val="Heading3"/>
      </w:pPr>
      <w:bookmarkStart w:id="1076" w:name="_Ref352313823"/>
      <w:bookmarkStart w:id="1077" w:name="_Toc439666157"/>
      <w:bookmarkStart w:id="1078" w:name="_Toc426538847"/>
      <w:r>
        <w:t>Predefined Types</w:t>
      </w:r>
      <w:bookmarkEnd w:id="1076"/>
      <w:bookmarkEnd w:id="1077"/>
      <w:bookmarkEnd w:id="1078"/>
    </w:p>
    <w:p w14:paraId="3E306E7C" w14:textId="77777777"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spellStart"/>
      <w:proofErr w:type="gramStart"/>
      <w:r w:rsidR="001A6764">
        <w:rPr>
          <w:rStyle w:val="CodeFragment"/>
        </w:rPr>
        <w:t>boolean</w:t>
      </w:r>
      <w:proofErr w:type="spellEnd"/>
      <w:proofErr w:type="gramEnd"/>
      <w:r w:rsidRPr="00617C55">
        <w:t xml:space="preserve">, </w:t>
      </w:r>
      <w:r w:rsidRPr="002B3A8D">
        <w:rPr>
          <w:rStyle w:val="CodeFragment"/>
        </w:rPr>
        <w:t>string</w:t>
      </w:r>
      <w:r w:rsidR="00F85408">
        <w:t xml:space="preserve">, </w:t>
      </w:r>
      <w:r w:rsidR="00BD7E46" w:rsidRPr="00BD7E46">
        <w:rPr>
          <w:rStyle w:val="CodeFragment"/>
        </w:rPr>
        <w:t>symbol</w:t>
      </w:r>
      <w:r w:rsidR="00BD7E46">
        <w:t xml:space="preserve"> </w:t>
      </w:r>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xml:space="preserve">, </w:t>
      </w:r>
      <w:r w:rsidR="00BD7E46">
        <w:t xml:space="preserve">Symbol, </w:t>
      </w:r>
      <w:r w:rsidR="00F85408">
        <w:t>and Void</w:t>
      </w:r>
      <w:r>
        <w:t xml:space="preserve"> </w:t>
      </w:r>
      <w:r w:rsidR="00734C9A">
        <w:t xml:space="preserve">primitive </w:t>
      </w:r>
      <w:r w:rsidR="00D02DCD">
        <w:t>types respectively.</w:t>
      </w:r>
    </w:p>
    <w:p w14:paraId="630B67E2" w14:textId="77777777" w:rsidR="0044410D" w:rsidRPr="002D3AA9"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2D3AA9">
        <w:br/>
      </w:r>
      <w:r w:rsidRPr="00405660">
        <w:rPr>
          <w:rStyle w:val="Terminal"/>
        </w:rPr>
        <w:t>string</w:t>
      </w:r>
      <w:r w:rsidR="00BD7E46" w:rsidRPr="002D3AA9">
        <w:br/>
      </w:r>
      <w:r w:rsidR="00BD7E46">
        <w:rPr>
          <w:rStyle w:val="Terminal"/>
        </w:rPr>
        <w:t>symbol</w:t>
      </w:r>
      <w:r w:rsidR="0048218E" w:rsidRPr="002D3AA9">
        <w:br/>
      </w:r>
      <w:r w:rsidR="00F85408" w:rsidRPr="00405660">
        <w:rPr>
          <w:rStyle w:val="Terminal"/>
        </w:rPr>
        <w:t>void</w:t>
      </w:r>
    </w:p>
    <w:p w14:paraId="479D24F7" w14:textId="77777777"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729FE5BA" w14:textId="77777777" w:rsidR="0044410D" w:rsidRPr="0044410D" w:rsidRDefault="00AF2BB7" w:rsidP="0068514E">
      <w:pPr>
        <w:pStyle w:val="Heading3"/>
      </w:pPr>
      <w:bookmarkStart w:id="1079" w:name="_Ref342558726"/>
      <w:bookmarkStart w:id="1080" w:name="_Ref343165311"/>
      <w:bookmarkStart w:id="1081" w:name="_Ref343176491"/>
      <w:bookmarkStart w:id="1082" w:name="_Toc439666158"/>
      <w:bookmarkStart w:id="1083" w:name="_Toc426538848"/>
      <w:r>
        <w:t xml:space="preserve">Type </w:t>
      </w:r>
      <w:bookmarkEnd w:id="1079"/>
      <w:r w:rsidR="005A2154">
        <w:t>References</w:t>
      </w:r>
      <w:bookmarkEnd w:id="1080"/>
      <w:bookmarkEnd w:id="1081"/>
      <w:bookmarkEnd w:id="1082"/>
      <w:bookmarkEnd w:id="1083"/>
    </w:p>
    <w:p w14:paraId="7B3D1424" w14:textId="77777777"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713AA7C7" w14:textId="77777777"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14:paraId="7243837D" w14:textId="77777777" w:rsidR="0044410D" w:rsidRPr="0044410D" w:rsidRDefault="00D02DCD" w:rsidP="00D02DCD">
      <w:pPr>
        <w:pStyle w:val="Grammar"/>
      </w:pPr>
      <w:r w:rsidRPr="00DB544C">
        <w:rPr>
          <w:rStyle w:val="Production"/>
        </w:rPr>
        <w:lastRenderedPageBreak/>
        <w:t>TypeName:</w:t>
      </w:r>
      <w:r w:rsidR="0048218E" w:rsidRPr="0048218E">
        <w:br/>
      </w:r>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p>
    <w:p w14:paraId="2318388A" w14:textId="77777777" w:rsidR="0044410D" w:rsidRPr="0044410D" w:rsidRDefault="002A06D4" w:rsidP="00CF4AFA">
      <w:pPr>
        <w:pStyle w:val="Grammar"/>
      </w:pPr>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p>
    <w:p w14:paraId="733DCFC9" w14:textId="77777777" w:rsidR="00B66539" w:rsidRDefault="006046F7" w:rsidP="000D1335">
      <w:r>
        <w:t xml:space="preserve">A </w:t>
      </w:r>
      <w:proofErr w:type="spellStart"/>
      <w:r w:rsidR="00853978">
        <w:rPr>
          <w:rStyle w:val="Production"/>
        </w:rPr>
        <w:t>TypeReference</w:t>
      </w:r>
      <w:proofErr w:type="spellEnd"/>
      <w:r>
        <w:t xml:space="preserve"> consists of a </w:t>
      </w:r>
      <w:proofErr w:type="spellStart"/>
      <w:r w:rsidRPr="006046F7">
        <w:rPr>
          <w:rStyle w:val="Production"/>
        </w:rPr>
        <w:t>TypeName</w:t>
      </w:r>
      <w:proofErr w:type="spellEnd"/>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proofErr w:type="spellStart"/>
      <w:r w:rsidR="007A5E24" w:rsidRPr="007A5E24">
        <w:rPr>
          <w:rStyle w:val="Production"/>
        </w:rPr>
        <w:t>TypeArguments</w:t>
      </w:r>
      <w:proofErr w:type="spellEnd"/>
      <w:r w:rsidR="00E952FF">
        <w:t xml:space="preserve"> (section </w:t>
      </w:r>
      <w:r w:rsidR="00E952FF">
        <w:fldChar w:fldCharType="begin"/>
      </w:r>
      <w:r w:rsidR="00E952FF">
        <w:instrText xml:space="preserve"> REF _Ref366145964 \r \h </w:instrText>
      </w:r>
      <w:r w:rsidR="00E952FF">
        <w:fldChar w:fldCharType="separate"/>
      </w:r>
      <w:r w:rsidR="00A3147C">
        <w:t>3.6.2</w:t>
      </w:r>
      <w:r w:rsidR="00E952FF">
        <w:fldChar w:fldCharType="end"/>
      </w:r>
      <w:r w:rsidR="00E952FF">
        <w:t>).</w:t>
      </w:r>
    </w:p>
    <w:p w14:paraId="25594111" w14:textId="77777777" w:rsidR="000D1335" w:rsidRPr="0044410D" w:rsidRDefault="00B66539" w:rsidP="000D1335">
      <w:r>
        <w:t xml:space="preserve">A </w:t>
      </w:r>
      <w:proofErr w:type="spellStart"/>
      <w:r w:rsidRPr="00B66539">
        <w:rPr>
          <w:rStyle w:val="Production"/>
        </w:rPr>
        <w:t>TypeName</w:t>
      </w:r>
      <w:proofErr w:type="spellEnd"/>
      <w:r>
        <w:t xml:space="preserve"> is either a single identifier or a sequence of identifiers separated by dots. </w:t>
      </w:r>
      <w:r w:rsidR="000D1335">
        <w:t>In a type name, all identifiers but the last one refer to namespaces and the last identifier refers to a named type.</w:t>
      </w:r>
    </w:p>
    <w:p w14:paraId="6C21E424" w14:textId="77777777" w:rsidR="0044410D" w:rsidRPr="0044410D" w:rsidRDefault="00CF4AFA" w:rsidP="00C74827">
      <w:r>
        <w:t xml:space="preserve">Resolution of a </w:t>
      </w:r>
      <w:proofErr w:type="spellStart"/>
      <w:r w:rsidRPr="00CF4AFA">
        <w:rPr>
          <w:rStyle w:val="Production"/>
        </w:rPr>
        <w:t>TypeName</w:t>
      </w:r>
      <w:proofErr w:type="spellEnd"/>
      <w:r>
        <w:t xml:space="preserve"> consisting of a single identifier is described in section </w:t>
      </w:r>
      <w:r>
        <w:fldChar w:fldCharType="begin"/>
      </w:r>
      <w:r>
        <w:instrText xml:space="preserve"> REF _Ref320695415 \r \h </w:instrText>
      </w:r>
      <w:r>
        <w:fldChar w:fldCharType="separate"/>
      </w:r>
      <w:r w:rsidR="00A3147C">
        <w:t>2.4</w:t>
      </w:r>
      <w:r>
        <w:fldChar w:fldCharType="end"/>
      </w:r>
      <w:r>
        <w:t>.</w:t>
      </w:r>
    </w:p>
    <w:p w14:paraId="6B3A3768" w14:textId="77777777" w:rsidR="0044410D" w:rsidRPr="0044410D" w:rsidRDefault="00CF4AFA" w:rsidP="00CF4AFA">
      <w:r>
        <w:t xml:space="preserve">Resolution of a </w:t>
      </w:r>
      <w:proofErr w:type="spellStart"/>
      <w:r w:rsidRPr="00C11B58">
        <w:rPr>
          <w:rStyle w:val="Production"/>
        </w:rPr>
        <w:t>TypeName</w:t>
      </w:r>
      <w:proofErr w:type="spellEnd"/>
      <w:r>
        <w:t xml:space="preserve"> of the form </w:t>
      </w:r>
      <w:r w:rsidR="009F475E">
        <w:rPr>
          <w:i/>
        </w:rPr>
        <w:t>N.</w:t>
      </w:r>
      <w:r w:rsidR="00992AD4">
        <w:rPr>
          <w:i/>
        </w:rPr>
        <w:t>X</w:t>
      </w:r>
      <w:r>
        <w:t xml:space="preserve">, where </w:t>
      </w:r>
      <w:r w:rsidR="009F475E">
        <w:rPr>
          <w:i/>
        </w:rPr>
        <w:t>N</w:t>
      </w:r>
      <w:r>
        <w:t xml:space="preserve"> is a </w:t>
      </w:r>
      <w:proofErr w:type="spellStart"/>
      <w:r w:rsidR="002A06D4">
        <w:rPr>
          <w:rStyle w:val="Production"/>
        </w:rPr>
        <w:t>NamespaceName</w:t>
      </w:r>
      <w:proofErr w:type="spellEnd"/>
      <w:r>
        <w:t xml:space="preserve"> and </w:t>
      </w:r>
      <w:r w:rsidR="009F475E">
        <w:rPr>
          <w:i/>
        </w:rPr>
        <w:t>X</w:t>
      </w:r>
      <w:r w:rsidR="000279AB">
        <w:t xml:space="preserve"> is an </w:t>
      </w:r>
      <w:proofErr w:type="spellStart"/>
      <w:r w:rsidR="000279AB">
        <w:rPr>
          <w:rStyle w:val="Production"/>
        </w:rPr>
        <w:t>Id</w:t>
      </w:r>
      <w:r w:rsidRPr="001167B4">
        <w:rPr>
          <w:rStyle w:val="Production"/>
        </w:rPr>
        <w:t>entifier</w:t>
      </w:r>
      <w:r w:rsidR="000279AB">
        <w:rPr>
          <w:rStyle w:val="Production"/>
        </w:rPr>
        <w:t>Reference</w:t>
      </w:r>
      <w:proofErr w:type="spellEnd"/>
      <w:r>
        <w:t xml:space="preserve">, proceeds by first resolving the </w:t>
      </w:r>
      <w:r w:rsidR="0066299B">
        <w:t>namespace</w:t>
      </w:r>
      <w:r>
        <w:t xml:space="preserve"> name </w:t>
      </w:r>
      <w:r w:rsidR="00A25254">
        <w:rPr>
          <w:i/>
        </w:rPr>
        <w:t>N</w:t>
      </w:r>
      <w:r>
        <w:t xml:space="preserve">. If the resolution of </w:t>
      </w:r>
      <w:r w:rsidR="009F475E">
        <w:rPr>
          <w:i/>
        </w:rPr>
        <w:t>N</w:t>
      </w:r>
      <w:r>
        <w:t xml:space="preserve"> is successful and the </w:t>
      </w:r>
      <w:r w:rsidR="00437B8C">
        <w:t xml:space="preserve">export member set </w:t>
      </w:r>
      <w:r w:rsidR="006E79C6">
        <w:t xml:space="preserve">(sections </w:t>
      </w:r>
      <w:r w:rsidR="006E79C6">
        <w:fldChar w:fldCharType="begin"/>
      </w:r>
      <w:r w:rsidR="006E79C6">
        <w:instrText xml:space="preserve"> REF _Ref357084065 \r \h </w:instrText>
      </w:r>
      <w:r w:rsidR="006E79C6">
        <w:fldChar w:fldCharType="separate"/>
      </w:r>
      <w:r w:rsidR="00A3147C">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A3147C">
        <w:t>11.3.4.4</w:t>
      </w:r>
      <w:r w:rsidR="006E79C6">
        <w:fldChar w:fldCharType="end"/>
      </w:r>
      <w:r w:rsidR="006E79C6">
        <w:t xml:space="preserve">) </w:t>
      </w:r>
      <w:r w:rsidR="00437B8C">
        <w:t xml:space="preserve">of the </w:t>
      </w:r>
      <w:r>
        <w:t xml:space="preserve">resulting </w:t>
      </w:r>
      <w:r w:rsidR="0066299B">
        <w:t>namespace</w:t>
      </w:r>
      <w:r>
        <w:t xml:space="preserve"> contains </w:t>
      </w:r>
      <w:r w:rsidR="00437B8C">
        <w:t xml:space="preserve">a </w:t>
      </w:r>
      <w:r w:rsidR="00E336D8">
        <w:t>named type</w:t>
      </w:r>
      <w:r>
        <w:t xml:space="preserve"> </w:t>
      </w:r>
      <w:r w:rsidR="009F475E">
        <w:rPr>
          <w:i/>
        </w:rPr>
        <w:t>X</w:t>
      </w:r>
      <w:r>
        <w:t xml:space="preserve">, then </w:t>
      </w:r>
      <w:r w:rsidR="009F475E">
        <w:rPr>
          <w:i/>
        </w:rPr>
        <w:t>N.X</w:t>
      </w:r>
      <w:r>
        <w:t xml:space="preserve"> refers to that member. Otherwise, </w:t>
      </w:r>
      <w:r w:rsidR="009F475E">
        <w:rPr>
          <w:i/>
        </w:rPr>
        <w:t>N.X</w:t>
      </w:r>
      <w:r>
        <w:t xml:space="preserve"> is undefined.</w:t>
      </w:r>
    </w:p>
    <w:p w14:paraId="336C7436" w14:textId="77777777" w:rsidR="0044410D" w:rsidRPr="0044410D" w:rsidRDefault="0093579E" w:rsidP="00C74827">
      <w:r>
        <w:t xml:space="preserve">Resolution of a </w:t>
      </w:r>
      <w:proofErr w:type="spellStart"/>
      <w:r w:rsidR="002A06D4">
        <w:rPr>
          <w:rStyle w:val="Production"/>
        </w:rPr>
        <w:t>NamespaceName</w:t>
      </w:r>
      <w:proofErr w:type="spellEnd"/>
      <w:r>
        <w:t xml:space="preserve"> consisting of a single identifier is described in section </w:t>
      </w:r>
      <w:r>
        <w:fldChar w:fldCharType="begin"/>
      </w:r>
      <w:r>
        <w:instrText xml:space="preserve"> REF _Ref320695415 \r \h </w:instrText>
      </w:r>
      <w:r>
        <w:fldChar w:fldCharType="separate"/>
      </w:r>
      <w:r w:rsidR="00A3147C">
        <w:t>2.4</w:t>
      </w:r>
      <w:r>
        <w:fldChar w:fldCharType="end"/>
      </w:r>
      <w:r>
        <w:t>.</w:t>
      </w:r>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A3147C">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A3147C">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A3147C">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A3147C">
        <w:t>11.3.3</w:t>
      </w:r>
      <w:r w:rsidR="001B3120">
        <w:fldChar w:fldCharType="end"/>
      </w:r>
      <w:r w:rsidR="001B3120">
        <w:t xml:space="preserve">) </w:t>
      </w:r>
      <w:r w:rsidR="00DE0820">
        <w:t>may</w:t>
      </w:r>
      <w:r w:rsidR="001B3120">
        <w:t xml:space="preserve"> be classified as namespaces.</w:t>
      </w:r>
    </w:p>
    <w:p w14:paraId="62B316F4" w14:textId="77777777" w:rsidR="0044410D" w:rsidRPr="0044410D" w:rsidRDefault="00C11B58" w:rsidP="0068514E">
      <w:r>
        <w:t xml:space="preserve">Resolution of a </w:t>
      </w:r>
      <w:proofErr w:type="spellStart"/>
      <w:r w:rsidR="002A06D4">
        <w:rPr>
          <w:rStyle w:val="Production"/>
        </w:rPr>
        <w:t>NamespaceName</w:t>
      </w:r>
      <w:proofErr w:type="spellEnd"/>
      <w:r w:rsidR="0093579E">
        <w:t xml:space="preserve"> of the form </w:t>
      </w:r>
      <w:r w:rsidR="009F475E">
        <w:rPr>
          <w:i/>
        </w:rPr>
        <w:t>N.X</w:t>
      </w:r>
      <w:r w:rsidR="0093579E">
        <w:t xml:space="preserve">, where </w:t>
      </w:r>
      <w:r w:rsidR="009F475E">
        <w:rPr>
          <w:i/>
        </w:rPr>
        <w:t>N</w:t>
      </w:r>
      <w:r w:rsidR="0093579E">
        <w:t xml:space="preserve"> is a </w:t>
      </w:r>
      <w:proofErr w:type="spellStart"/>
      <w:r w:rsidR="002A06D4">
        <w:rPr>
          <w:rStyle w:val="Production"/>
        </w:rPr>
        <w:t>NamespaceName</w:t>
      </w:r>
      <w:proofErr w:type="spellEnd"/>
      <w:r w:rsidR="0093579E">
        <w:t xml:space="preserve"> and </w:t>
      </w:r>
      <w:r w:rsidR="009F475E">
        <w:rPr>
          <w:i/>
        </w:rPr>
        <w:t>X</w:t>
      </w:r>
      <w:r w:rsidR="0093579E">
        <w:t xml:space="preserve"> is an </w:t>
      </w:r>
      <w:proofErr w:type="spellStart"/>
      <w:r w:rsidR="0093579E" w:rsidRPr="001167B4">
        <w:rPr>
          <w:rStyle w:val="Production"/>
        </w:rPr>
        <w:t>Identifier</w:t>
      </w:r>
      <w:r w:rsidR="000279AB">
        <w:rPr>
          <w:rStyle w:val="Production"/>
        </w:rPr>
        <w:t>Reference</w:t>
      </w:r>
      <w:proofErr w:type="spellEnd"/>
      <w:r>
        <w:t xml:space="preserve">, proceeds by first resolving </w:t>
      </w:r>
      <w:r w:rsidR="00E7228C">
        <w:t xml:space="preserve">the </w:t>
      </w:r>
      <w:r w:rsidR="0066299B">
        <w:t>namespace</w:t>
      </w:r>
      <w:r w:rsidR="00E7228C">
        <w:t xml:space="preserve"> name </w:t>
      </w:r>
      <w:r w:rsidR="009F475E">
        <w:rPr>
          <w:i/>
        </w:rPr>
        <w:t>N</w:t>
      </w:r>
      <w:r>
        <w:t xml:space="preserve">. If the resolution of </w:t>
      </w:r>
      <w:r w:rsidR="009F475E">
        <w:rPr>
          <w:i/>
        </w:rPr>
        <w:t>N</w:t>
      </w:r>
      <w:r>
        <w:t xml:space="preserve"> is successful and </w:t>
      </w:r>
      <w:r w:rsidR="0093579E">
        <w:t xml:space="preserve">the </w:t>
      </w:r>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A3147C">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A3147C">
        <w:t>11.3.4.4</w:t>
      </w:r>
      <w:r w:rsidR="0073785B">
        <w:fldChar w:fldCharType="end"/>
      </w:r>
      <w:r w:rsidR="0073785B">
        <w:t xml:space="preserve">) </w:t>
      </w:r>
      <w:r w:rsidR="00437B8C">
        <w:t xml:space="preserve">of the </w:t>
      </w:r>
      <w:r w:rsidR="0093579E">
        <w:t xml:space="preserve">resulting </w:t>
      </w:r>
      <w:r w:rsidR="0066299B">
        <w:t>namespace</w:t>
      </w:r>
      <w:r>
        <w:t xml:space="preserve"> contains an exported </w:t>
      </w:r>
      <w:r w:rsidR="0066299B">
        <w:t>namespace</w:t>
      </w:r>
      <w:r w:rsidR="0093579E">
        <w:t xml:space="preserve"> member </w:t>
      </w:r>
      <w:r w:rsidR="009F475E">
        <w:rPr>
          <w:i/>
        </w:rPr>
        <w:t>X</w:t>
      </w:r>
      <w:r w:rsidR="0093579E">
        <w:t xml:space="preserve">, then </w:t>
      </w:r>
      <w:r w:rsidR="009F475E">
        <w:rPr>
          <w:i/>
        </w:rPr>
        <w:t>N.X</w:t>
      </w:r>
      <w:r w:rsidR="0093579E">
        <w:t xml:space="preserve"> refers to that member. Otherwise, </w:t>
      </w:r>
      <w:r w:rsidR="009F475E">
        <w:rPr>
          <w:i/>
        </w:rPr>
        <w:t>N.X</w:t>
      </w:r>
      <w:r w:rsidR="0093579E">
        <w:t xml:space="preserve"> is undefined.</w:t>
      </w:r>
    </w:p>
    <w:p w14:paraId="0B847898" w14:textId="77777777"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A3147C">
        <w:t>3.11.4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74130C8C" w14:textId="77777777"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14:paraId="19D552F1" w14:textId="77777777"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14:paraId="27DBB999" w14:textId="77777777"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14:paraId="336BF873" w14:textId="77777777"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14:paraId="502733C3" w14:textId="77777777" w:rsidR="0044410D" w:rsidRPr="0044410D" w:rsidRDefault="009C47C1" w:rsidP="00A56084">
      <w:pPr>
        <w:pStyle w:val="Code"/>
      </w:pPr>
      <w:r w:rsidRPr="00D54DB2">
        <w:rPr>
          <w:color w:val="0000FF"/>
        </w:rPr>
        <w:lastRenderedPageBreak/>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14:paraId="0AF98D78" w14:textId="77777777"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14:paraId="22B4EEF7" w14:textId="77777777" w:rsidR="0044410D" w:rsidRPr="0044410D" w:rsidRDefault="00DF36A6" w:rsidP="005A2154">
      <w:r>
        <w:t xml:space="preserve">As described in section </w:t>
      </w:r>
      <w:r>
        <w:fldChar w:fldCharType="begin"/>
      </w:r>
      <w:r>
        <w:instrText xml:space="preserve"> REF _Ref349736654 \r \h </w:instrText>
      </w:r>
      <w:r>
        <w:fldChar w:fldCharType="separate"/>
      </w:r>
      <w:r w:rsidR="00A3147C">
        <w:t>3.7</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14:paraId="12404051" w14:textId="77777777"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14:paraId="45F01AF3" w14:textId="77777777" w:rsidR="00700CD6" w:rsidRDefault="00700CD6" w:rsidP="00700CD6">
      <w:pPr>
        <w:pStyle w:val="Heading3"/>
      </w:pPr>
      <w:bookmarkStart w:id="1084" w:name="_Ref399748157"/>
      <w:bookmarkStart w:id="1085" w:name="_Toc439666159"/>
      <w:bookmarkStart w:id="1086" w:name="_Toc426538849"/>
      <w:r>
        <w:t>Object Type Literals</w:t>
      </w:r>
      <w:bookmarkEnd w:id="1084"/>
      <w:bookmarkEnd w:id="1085"/>
      <w:bookmarkEnd w:id="1086"/>
    </w:p>
    <w:p w14:paraId="2746A69C" w14:textId="77777777"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14:paraId="5C726957" w14:textId="77777777"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14:paraId="2C401110" w14:textId="77777777"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p>
    <w:p w14:paraId="30DB6037" w14:textId="77777777" w:rsidR="00700CD6" w:rsidRPr="004C4422"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p>
    <w:p w14:paraId="6B06E9CE" w14:textId="77777777"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14:paraId="03447D26" w14:textId="77777777" w:rsidR="00700CD6" w:rsidRPr="00700CD6" w:rsidRDefault="00700CD6" w:rsidP="00700CD6">
      <w:r>
        <w:lastRenderedPageBreak/>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A3147C">
        <w:t>3.9</w:t>
      </w:r>
      <w:r w:rsidR="00C7799C">
        <w:fldChar w:fldCharType="end"/>
      </w:r>
      <w:r>
        <w:t>.</w:t>
      </w:r>
    </w:p>
    <w:p w14:paraId="7581D146" w14:textId="77777777" w:rsidR="0044410D" w:rsidRDefault="0044410D" w:rsidP="0044410D">
      <w:pPr>
        <w:pStyle w:val="Heading3"/>
      </w:pPr>
      <w:bookmarkStart w:id="1087" w:name="_Ref399748659"/>
      <w:bookmarkStart w:id="1088" w:name="_Ref399908025"/>
      <w:bookmarkStart w:id="1089" w:name="_Toc439666160"/>
      <w:bookmarkStart w:id="1090" w:name="_Toc426538850"/>
      <w:r>
        <w:t>Array Type</w:t>
      </w:r>
      <w:bookmarkEnd w:id="1087"/>
      <w:r w:rsidR="00BE59C5">
        <w:t xml:space="preserve"> Literals</w:t>
      </w:r>
      <w:bookmarkEnd w:id="1088"/>
      <w:bookmarkEnd w:id="1089"/>
      <w:bookmarkEnd w:id="1090"/>
    </w:p>
    <w:p w14:paraId="10466CA9" w14:textId="77777777" w:rsidR="002C6E99" w:rsidRDefault="002C6E99" w:rsidP="00700CD6">
      <w:r>
        <w:t xml:space="preserve">An array type </w:t>
      </w:r>
      <w:r w:rsidR="00BE59C5">
        <w:t xml:space="preserve">literal </w:t>
      </w:r>
      <w:r>
        <w:t>is written as an element type followed by an open and close square bracket.</w:t>
      </w:r>
    </w:p>
    <w:p w14:paraId="78C34E1B" w14:textId="77777777"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14:paraId="77986348" w14:textId="77777777"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A3147C">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r w:rsidR="0066299B">
        <w:t>namespace</w:t>
      </w:r>
      <w:r w:rsidR="00674B2F">
        <w:t xml:space="preserve"> with the element type as a type argument</w:t>
      </w:r>
      <w:r w:rsidR="002C6E99">
        <w:t>.</w:t>
      </w:r>
    </w:p>
    <w:p w14:paraId="2C25BC91" w14:textId="77777777" w:rsidR="00250C6F" w:rsidRDefault="00250C6F" w:rsidP="00250C6F">
      <w:r>
        <w:t xml:space="preserve">When union, </w:t>
      </w:r>
      <w:r w:rsidR="00955669">
        <w:t xml:space="preserve">intersection, </w:t>
      </w:r>
      <w:r>
        <w:t>function, or constructor types are used as array element types they must be enclosed in parentheses. For example:</w:t>
      </w:r>
    </w:p>
    <w:p w14:paraId="3EBFC072" w14:textId="77777777"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14:paraId="5D46B0FA" w14:textId="77777777"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14:paraId="7C003F4F" w14:textId="77777777"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14:paraId="3089A765" w14:textId="77777777" w:rsidR="0044410D" w:rsidRDefault="0044410D" w:rsidP="0044410D">
      <w:pPr>
        <w:pStyle w:val="Heading3"/>
      </w:pPr>
      <w:bookmarkStart w:id="1091" w:name="_Ref399748670"/>
      <w:bookmarkStart w:id="1092" w:name="_Ref399770000"/>
      <w:bookmarkStart w:id="1093" w:name="_Toc439666161"/>
      <w:bookmarkStart w:id="1094" w:name="_Toc426538851"/>
      <w:r>
        <w:t>Tuple Type</w:t>
      </w:r>
      <w:bookmarkEnd w:id="1091"/>
      <w:r w:rsidR="00BE59C5">
        <w:t xml:space="preserve"> Literals</w:t>
      </w:r>
      <w:bookmarkEnd w:id="1092"/>
      <w:bookmarkEnd w:id="1093"/>
      <w:bookmarkEnd w:id="1094"/>
    </w:p>
    <w:p w14:paraId="2BE7A489" w14:textId="77777777" w:rsidR="00700CD6" w:rsidRDefault="002C6E99" w:rsidP="00700CD6">
      <w:r>
        <w:t xml:space="preserve">A tuple type </w:t>
      </w:r>
      <w:r w:rsidR="00BE59C5">
        <w:t xml:space="preserve">literal </w:t>
      </w:r>
      <w:r>
        <w:t>is written as a sequence of element types, separated by commas and enclosed in square brackets.</w:t>
      </w:r>
    </w:p>
    <w:p w14:paraId="709FE340" w14:textId="77777777"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14:paraId="40DDF307" w14:textId="77777777"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14:paraId="1DC13939" w14:textId="77777777"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14:paraId="18BD05D8" w14:textId="77777777"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A3147C">
        <w:t>3.3.3</w:t>
      </w:r>
      <w:r>
        <w:fldChar w:fldCharType="end"/>
      </w:r>
      <w:r>
        <w:t>).</w:t>
      </w:r>
    </w:p>
    <w:p w14:paraId="2695E38C" w14:textId="77777777" w:rsidR="004D2167" w:rsidRDefault="004D2167" w:rsidP="004D2167">
      <w:pPr>
        <w:pStyle w:val="Heading3"/>
      </w:pPr>
      <w:bookmarkStart w:id="1095" w:name="_Ref400639507"/>
      <w:bookmarkStart w:id="1096" w:name="_Toc439666162"/>
      <w:bookmarkStart w:id="1097" w:name="_Toc426538852"/>
      <w:r>
        <w:t>Union Type Literals</w:t>
      </w:r>
      <w:bookmarkEnd w:id="1095"/>
      <w:bookmarkEnd w:id="1096"/>
      <w:bookmarkEnd w:id="1097"/>
    </w:p>
    <w:p w14:paraId="5F472E8D" w14:textId="77777777" w:rsidR="004D2167" w:rsidRPr="004D2167" w:rsidRDefault="004D2167" w:rsidP="004D2167">
      <w:r>
        <w:t>A union type literal is written as a sequence of types separated by vertical bars.</w:t>
      </w:r>
    </w:p>
    <w:p w14:paraId="48D1B602" w14:textId="77777777" w:rsidR="004D2167" w:rsidRDefault="004D2167" w:rsidP="004D2167">
      <w:pPr>
        <w:pStyle w:val="Grammar"/>
      </w:pPr>
      <w:r w:rsidRPr="00614A10">
        <w:rPr>
          <w:rStyle w:val="Production"/>
        </w:rPr>
        <w:lastRenderedPageBreak/>
        <w:t>UnionType:</w:t>
      </w:r>
      <w:r>
        <w:br/>
      </w:r>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p>
    <w:p w14:paraId="30403BF3" w14:textId="4B5F6C1C" w:rsidR="00614A10" w:rsidRDefault="000D15A0" w:rsidP="00614A10">
      <w:pPr>
        <w:rPr>
          <w:noProof/>
        </w:rPr>
      </w:pPr>
      <w:r>
        <w:rPr>
          <w:noProof/>
        </w:rPr>
        <w:t xml:space="preserve">A union </w:t>
      </w:r>
      <w:del w:id="1098" w:author="Anders Hejlsberg" w:date="2016-01-04T10:39:00Z">
        <w:r w:rsidR="00614A10">
          <w:rPr>
            <w:noProof/>
          </w:rPr>
          <w:delText>typle</w:delText>
        </w:r>
      </w:del>
      <w:ins w:id="1099" w:author="Anders Hejlsberg" w:date="2016-01-04T10:39:00Z">
        <w:r>
          <w:rPr>
            <w:noProof/>
          </w:rPr>
          <w:t>typ</w:t>
        </w:r>
        <w:r w:rsidR="00614A10">
          <w:rPr>
            <w:noProof/>
          </w:rPr>
          <w:t>e</w:t>
        </w:r>
      </w:ins>
      <w:r w:rsidR="00614A10">
        <w:rPr>
          <w:noProof/>
        </w:rPr>
        <w:t xml:space="preserve"> literal references a union type (section </w:t>
      </w:r>
      <w:r w:rsidR="00614A10">
        <w:rPr>
          <w:noProof/>
        </w:rPr>
        <w:fldChar w:fldCharType="begin"/>
      </w:r>
      <w:r w:rsidR="00614A10">
        <w:rPr>
          <w:noProof/>
        </w:rPr>
        <w:instrText xml:space="preserve"> REF _Ref400626999 \r \h </w:instrText>
      </w:r>
      <w:r w:rsidR="00614A10">
        <w:rPr>
          <w:noProof/>
        </w:rPr>
      </w:r>
      <w:r w:rsidR="00614A10">
        <w:rPr>
          <w:noProof/>
        </w:rPr>
        <w:fldChar w:fldCharType="separate"/>
      </w:r>
      <w:r w:rsidR="00A3147C">
        <w:rPr>
          <w:noProof/>
        </w:rPr>
        <w:t>3.4</w:t>
      </w:r>
      <w:r w:rsidR="00614A10">
        <w:rPr>
          <w:noProof/>
        </w:rPr>
        <w:fldChar w:fldCharType="end"/>
      </w:r>
      <w:r w:rsidR="00614A10">
        <w:rPr>
          <w:noProof/>
        </w:rPr>
        <w:t>).</w:t>
      </w:r>
    </w:p>
    <w:p w14:paraId="2B48AF39" w14:textId="77777777" w:rsidR="006D47EF" w:rsidRDefault="006D47EF" w:rsidP="006D47EF">
      <w:pPr>
        <w:pStyle w:val="Heading3"/>
      </w:pPr>
      <w:bookmarkStart w:id="1100" w:name="_Ref424490461"/>
      <w:bookmarkStart w:id="1101" w:name="_Toc439666163"/>
      <w:bookmarkStart w:id="1102" w:name="_Toc426538853"/>
      <w:r>
        <w:t>Intersection Type Literals</w:t>
      </w:r>
      <w:bookmarkEnd w:id="1100"/>
      <w:bookmarkEnd w:id="1101"/>
      <w:bookmarkEnd w:id="1102"/>
    </w:p>
    <w:p w14:paraId="1E76DE4C" w14:textId="77777777" w:rsidR="006D47EF" w:rsidRPr="004D2167" w:rsidRDefault="006D47EF" w:rsidP="006D47EF">
      <w:r>
        <w:t>An intersection type literal is written as a sequence of types separated by ampersands.</w:t>
      </w:r>
    </w:p>
    <w:p w14:paraId="513AD31D" w14:textId="77777777" w:rsidR="006D47EF" w:rsidRDefault="006D47EF" w:rsidP="006D47EF">
      <w:pPr>
        <w:pStyle w:val="Grammar"/>
      </w:pPr>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p>
    <w:p w14:paraId="58C1E0A4" w14:textId="26C34E02" w:rsidR="006D47EF" w:rsidRPr="006D47EF" w:rsidRDefault="000D15A0" w:rsidP="006D47EF">
      <w:pPr>
        <w:rPr>
          <w:noProof/>
        </w:rPr>
      </w:pPr>
      <w:r>
        <w:rPr>
          <w:noProof/>
        </w:rPr>
        <w:t xml:space="preserve">An intersection </w:t>
      </w:r>
      <w:del w:id="1103" w:author="Anders Hejlsberg" w:date="2016-01-04T10:39:00Z">
        <w:r w:rsidR="006D47EF">
          <w:rPr>
            <w:noProof/>
          </w:rPr>
          <w:delText>typle</w:delText>
        </w:r>
      </w:del>
      <w:ins w:id="1104" w:author="Anders Hejlsberg" w:date="2016-01-04T10:39:00Z">
        <w:r>
          <w:rPr>
            <w:noProof/>
          </w:rPr>
          <w:t>typ</w:t>
        </w:r>
        <w:r w:rsidR="006D47EF">
          <w:rPr>
            <w:noProof/>
          </w:rPr>
          <w:t>e</w:t>
        </w:r>
      </w:ins>
      <w:r w:rsidR="006D47EF">
        <w:rPr>
          <w:noProof/>
        </w:rPr>
        <w:t xml:space="preserv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A3147C">
        <w:rPr>
          <w:noProof/>
        </w:rPr>
        <w:t>3.5</w:t>
      </w:r>
      <w:r w:rsidR="007C11C4">
        <w:rPr>
          <w:noProof/>
        </w:rPr>
        <w:fldChar w:fldCharType="end"/>
      </w:r>
      <w:r w:rsidR="006D47EF">
        <w:rPr>
          <w:noProof/>
        </w:rPr>
        <w:t>).</w:t>
      </w:r>
    </w:p>
    <w:p w14:paraId="20D3DD01" w14:textId="77777777" w:rsidR="0044410D" w:rsidRDefault="0044410D" w:rsidP="0044410D">
      <w:pPr>
        <w:pStyle w:val="Heading3"/>
      </w:pPr>
      <w:bookmarkStart w:id="1105" w:name="_Ref399748681"/>
      <w:bookmarkStart w:id="1106" w:name="_Ref399772616"/>
      <w:bookmarkStart w:id="1107" w:name="_Toc439666164"/>
      <w:bookmarkStart w:id="1108" w:name="_Toc426538854"/>
      <w:r>
        <w:t>Function Type</w:t>
      </w:r>
      <w:bookmarkEnd w:id="1105"/>
      <w:r w:rsidR="00BE59C5">
        <w:t xml:space="preserve"> Literals</w:t>
      </w:r>
      <w:bookmarkEnd w:id="1106"/>
      <w:bookmarkEnd w:id="1107"/>
      <w:bookmarkEnd w:id="1108"/>
    </w:p>
    <w:p w14:paraId="7AD238A4" w14:textId="77777777" w:rsidR="00BE59C5" w:rsidRPr="00BE59C5" w:rsidRDefault="00BE59C5" w:rsidP="00BE59C5">
      <w:r>
        <w:t xml:space="preserve">A function type </w:t>
      </w:r>
      <w:r w:rsidR="00712AE3">
        <w:t xml:space="preserve">literal </w:t>
      </w:r>
      <w:r>
        <w:t>specifies the type parameters, regular parameters, and return type of a call signature.</w:t>
      </w:r>
    </w:p>
    <w:p w14:paraId="6DD3DE24" w14:textId="77777777"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73FE00F0" w14:textId="77777777"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14:paraId="7276ECBF" w14:textId="77777777" w:rsidR="004A246F" w:rsidRPr="0044410D" w:rsidRDefault="004A246F" w:rsidP="004A246F">
      <w:pPr>
        <w:pStyle w:val="Code"/>
      </w:pPr>
      <w:r w:rsidRPr="00D54DB2">
        <w:t>&lt; T1, T2, ... &gt; ( p1, p2, ... ) =&gt; R</w:t>
      </w:r>
    </w:p>
    <w:p w14:paraId="57655B70" w14:textId="77777777" w:rsidR="004A246F" w:rsidRPr="0044410D" w:rsidRDefault="004A246F" w:rsidP="004A246F">
      <w:proofErr w:type="gramStart"/>
      <w:r>
        <w:t>is</w:t>
      </w:r>
      <w:proofErr w:type="gramEnd"/>
      <w:r>
        <w:t xml:space="preserve"> exactly equivalent to the object </w:t>
      </w:r>
      <w:r w:rsidR="00BE59C5">
        <w:t>type literal</w:t>
      </w:r>
    </w:p>
    <w:p w14:paraId="6671C1DC" w14:textId="77777777" w:rsidR="004A246F" w:rsidRPr="0044410D" w:rsidRDefault="004A246F" w:rsidP="004A246F">
      <w:pPr>
        <w:pStyle w:val="Code"/>
      </w:pPr>
      <w:r w:rsidRPr="00D54DB2">
        <w:t>{ &lt; T1, T2, ... &gt; ( p1, p2, ... ) : R }</w:t>
      </w:r>
    </w:p>
    <w:p w14:paraId="3526FD86" w14:textId="77777777" w:rsidR="00700CD6" w:rsidRPr="00700CD6" w:rsidRDefault="00BE59C5" w:rsidP="00700CD6">
      <w:r>
        <w:t>Note that function types with multiple call or construct signatures cannot be written as function type literals but must instead be written as object type literals.</w:t>
      </w:r>
    </w:p>
    <w:p w14:paraId="33D8C709" w14:textId="77777777" w:rsidR="0044410D" w:rsidRDefault="0044410D" w:rsidP="0044410D">
      <w:pPr>
        <w:pStyle w:val="Heading3"/>
      </w:pPr>
      <w:bookmarkStart w:id="1109" w:name="_Ref399748696"/>
      <w:bookmarkStart w:id="1110" w:name="_Ref399821725"/>
      <w:bookmarkStart w:id="1111" w:name="_Toc439666165"/>
      <w:bookmarkStart w:id="1112" w:name="_Toc426538855"/>
      <w:r>
        <w:t>Constructor Type</w:t>
      </w:r>
      <w:bookmarkEnd w:id="1109"/>
      <w:r w:rsidR="00BE59C5">
        <w:t xml:space="preserve"> Literals</w:t>
      </w:r>
      <w:bookmarkEnd w:id="1110"/>
      <w:bookmarkEnd w:id="1111"/>
      <w:bookmarkEnd w:id="1112"/>
    </w:p>
    <w:p w14:paraId="1E587771" w14:textId="77777777" w:rsidR="00712AE3" w:rsidRPr="00BE59C5" w:rsidRDefault="00712AE3" w:rsidP="00712AE3">
      <w:r>
        <w:t>A constructor type literal specifies the type parameters, regular parameters, and return type of a construct signature.</w:t>
      </w:r>
    </w:p>
    <w:p w14:paraId="42EAF55B" w14:textId="77777777"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4AD36C97" w14:textId="77777777" w:rsidR="00712AE3" w:rsidRPr="0044410D" w:rsidRDefault="00712AE3" w:rsidP="00712AE3">
      <w:r>
        <w:t>A constructor type literal is shorthand for an object type containing a single construct signature. Specifically, a constructor type literal of the form</w:t>
      </w:r>
    </w:p>
    <w:p w14:paraId="2BF9B01A" w14:textId="77777777" w:rsidR="00712AE3" w:rsidRPr="0044410D" w:rsidRDefault="00712AE3" w:rsidP="00712AE3">
      <w:pPr>
        <w:pStyle w:val="Code"/>
      </w:pPr>
      <w:r w:rsidRPr="00D54DB2">
        <w:rPr>
          <w:color w:val="0000FF"/>
        </w:rPr>
        <w:t>new</w:t>
      </w:r>
      <w:r w:rsidRPr="00D54DB2">
        <w:t xml:space="preserve"> &lt; T1, T2, ... &gt; ( p1, p2, ... ) =&gt; R</w:t>
      </w:r>
    </w:p>
    <w:p w14:paraId="24E5A7B8" w14:textId="77777777" w:rsidR="00712AE3" w:rsidRPr="0044410D" w:rsidRDefault="00712AE3" w:rsidP="00712AE3">
      <w:proofErr w:type="gramStart"/>
      <w:r>
        <w:lastRenderedPageBreak/>
        <w:t>is</w:t>
      </w:r>
      <w:proofErr w:type="gramEnd"/>
      <w:r>
        <w:t xml:space="preserve"> exactly equivalent to the object type literal</w:t>
      </w:r>
    </w:p>
    <w:p w14:paraId="19600242" w14:textId="77777777"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14:paraId="13434B3C" w14:textId="77777777" w:rsidR="00700CD6" w:rsidRPr="00700CD6" w:rsidRDefault="00712AE3" w:rsidP="00700CD6">
      <w:r>
        <w:t>Note that constructor types with multiple construct signatures cannot be written as constructor type literals but must instead be written as object type literals.</w:t>
      </w:r>
    </w:p>
    <w:p w14:paraId="17AA0B8D" w14:textId="77777777" w:rsidR="0044410D" w:rsidRPr="0044410D" w:rsidRDefault="00617379" w:rsidP="00617379">
      <w:pPr>
        <w:pStyle w:val="Heading3"/>
      </w:pPr>
      <w:bookmarkStart w:id="1113" w:name="_Ref367622729"/>
      <w:bookmarkStart w:id="1114" w:name="_Toc439666166"/>
      <w:bookmarkStart w:id="1115" w:name="_Toc426538856"/>
      <w:r>
        <w:t>Type Queries</w:t>
      </w:r>
      <w:bookmarkEnd w:id="1113"/>
      <w:bookmarkEnd w:id="1114"/>
      <w:bookmarkEnd w:id="1115"/>
    </w:p>
    <w:p w14:paraId="7189D006" w14:textId="77777777" w:rsidR="0044410D" w:rsidRPr="0044410D" w:rsidRDefault="00D5602B" w:rsidP="00617379">
      <w:r>
        <w:t xml:space="preserve">A type query obtains the type </w:t>
      </w:r>
      <w:r w:rsidR="00617379">
        <w:t>of an expression.</w:t>
      </w:r>
    </w:p>
    <w:p w14:paraId="4EFE7209" w14:textId="77777777"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14:paraId="1269A6DA" w14:textId="77777777"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0279AB">
        <w:rPr>
          <w:rStyle w:val="Production"/>
        </w:rPr>
        <w:t>Reference</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14:paraId="7A32BC07" w14:textId="77777777" w:rsidR="0044410D" w:rsidRPr="0044410D" w:rsidRDefault="00D5602B" w:rsidP="00D5602B">
      <w:r>
        <w:t xml:space="preserve">A type query consists of the keyword </w:t>
      </w:r>
      <w:proofErr w:type="spellStart"/>
      <w:r w:rsidRPr="00D5602B">
        <w:rPr>
          <w:rStyle w:val="CodeFragment"/>
        </w:rPr>
        <w:t>typeof</w:t>
      </w:r>
      <w:proofErr w:type="spellEnd"/>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A3147C">
        <w:t>4.3</w:t>
      </w:r>
      <w:r>
        <w:fldChar w:fldCharType="end"/>
      </w:r>
      <w:r>
        <w:t xml:space="preserve">) or property access expression (section </w:t>
      </w:r>
      <w:r>
        <w:fldChar w:fldCharType="begin"/>
      </w:r>
      <w:r>
        <w:instrText xml:space="preserve"> REF _Ref320780642 \r \h </w:instrText>
      </w:r>
      <w:r>
        <w:fldChar w:fldCharType="separate"/>
      </w:r>
      <w:r w:rsidR="00A3147C">
        <w:t>4.13</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A3147C">
        <w:t>3.12</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076459A6" w14:textId="77777777" w:rsidR="0044410D" w:rsidRPr="0044410D" w:rsidRDefault="001C045C" w:rsidP="00D5602B">
      <w:r>
        <w:t>Type queries are useful for capturing anonymous types</w:t>
      </w:r>
      <w:r w:rsidR="005A1C0C">
        <w:t xml:space="preserve"> that are generated by various constructs such as object literals, function declarations, and </w:t>
      </w:r>
      <w:r w:rsidR="0066299B">
        <w:t>namespace</w:t>
      </w:r>
      <w:r w:rsidR="005A1C0C">
        <w:t xml:space="preserve"> declarations. For example:</w:t>
      </w:r>
    </w:p>
    <w:p w14:paraId="2FCFE795" w14:textId="77777777"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14:paraId="55F41465" w14:textId="77777777"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proofErr w:type="gramStart"/>
      <w:r w:rsidR="001C045C" w:rsidRPr="00A801DB">
        <w:rPr>
          <w:rStyle w:val="CodeFragment"/>
        </w:rPr>
        <w:t>{ x</w:t>
      </w:r>
      <w:proofErr w:type="gramEnd"/>
      <w:r w:rsidR="001C045C" w:rsidRPr="00A801DB">
        <w:rPr>
          <w:rStyle w:val="CodeFragment"/>
        </w:rPr>
        <w:t>: number; y: number; }</w:t>
      </w:r>
      <w:r w:rsidR="001C045C">
        <w:t>.</w:t>
      </w:r>
    </w:p>
    <w:p w14:paraId="0FBF5BA8" w14:textId="77777777"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xml:space="preserve">, the resulting type is the </w:t>
      </w:r>
      <w:proofErr w:type="gramStart"/>
      <w:r>
        <w:t>Any</w:t>
      </w:r>
      <w:proofErr w:type="gramEnd"/>
      <w:r>
        <w:t xml:space="preserve"> type.</w:t>
      </w:r>
      <w:r w:rsidR="00A02DBF">
        <w:t xml:space="preserve"> For example</w:t>
      </w:r>
      <w:r w:rsidR="00C27704">
        <w:t>, all of the following variables are given the</w:t>
      </w:r>
      <w:r w:rsidR="00FB03E9">
        <w:t xml:space="preserve"> type</w:t>
      </w:r>
      <w:r w:rsidR="00C27704">
        <w:t xml:space="preserve"> </w:t>
      </w:r>
      <w:proofErr w:type="gramStart"/>
      <w:r w:rsidR="00C27704">
        <w:t>Any</w:t>
      </w:r>
      <w:proofErr w:type="gramEnd"/>
      <w:r w:rsidR="00C27704">
        <w:t>:</w:t>
      </w:r>
    </w:p>
    <w:p w14:paraId="3B2C0443" w14:textId="77777777"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14:paraId="22AC5C14" w14:textId="77777777" w:rsidR="0044410D" w:rsidRPr="0044410D" w:rsidRDefault="00A02DBF" w:rsidP="005A1C0C">
      <w:r>
        <w:t xml:space="preserve">However, if </w:t>
      </w:r>
      <w:r w:rsidR="00C27704">
        <w:t>a</w:t>
      </w:r>
      <w:r>
        <w:t xml:space="preserve"> circular path of </w:t>
      </w:r>
      <w:r w:rsidR="00D135D3">
        <w:t>type queries</w:t>
      </w:r>
      <w:r>
        <w:t xml:space="preserve"> includes at least one </w:t>
      </w:r>
      <w:proofErr w:type="spellStart"/>
      <w:r w:rsidRPr="00D135D3">
        <w:rPr>
          <w:rStyle w:val="Production"/>
        </w:rPr>
        <w:t>ObjectType</w:t>
      </w:r>
      <w:proofErr w:type="spellEnd"/>
      <w:r>
        <w:t xml:space="preserve">, </w:t>
      </w:r>
      <w:proofErr w:type="spellStart"/>
      <w:r w:rsidRPr="00D135D3">
        <w:rPr>
          <w:rStyle w:val="Production"/>
        </w:rPr>
        <w:t>FunctionType</w:t>
      </w:r>
      <w:proofErr w:type="spellEnd"/>
      <w:r>
        <w:t xml:space="preserve"> or </w:t>
      </w:r>
      <w:proofErr w:type="spellStart"/>
      <w:r w:rsidRPr="00D135D3">
        <w:rPr>
          <w:rStyle w:val="Production"/>
        </w:rPr>
        <w:t>ConstructorType</w:t>
      </w:r>
      <w:proofErr w:type="spellEnd"/>
      <w:r>
        <w:t xml:space="preserve">, the construct </w:t>
      </w:r>
      <w:r w:rsidR="00C27704">
        <w:t>denotes</w:t>
      </w:r>
      <w:r>
        <w:t xml:space="preserve"> a recursive type:</w:t>
      </w:r>
    </w:p>
    <w:p w14:paraId="495527A8" w14:textId="77777777" w:rsidR="0044410D" w:rsidRPr="0044410D" w:rsidRDefault="00A02DBF" w:rsidP="00A02DBF">
      <w:pPr>
        <w:pStyle w:val="Code"/>
      </w:pPr>
      <w:r w:rsidRPr="00D54DB2">
        <w:rPr>
          <w:color w:val="0000FF"/>
        </w:rPr>
        <w:lastRenderedPageBreak/>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14:paraId="62DF414E" w14:textId="77777777" w:rsidR="0044410D" w:rsidRDefault="00C27704" w:rsidP="00C27704">
      <w:r>
        <w:t xml:space="preserve">Here, </w:t>
      </w:r>
      <w:r w:rsidR="008F4735">
        <w:t>'</w:t>
      </w:r>
      <w:r>
        <w:t>g</w:t>
      </w:r>
      <w:r w:rsidR="008F4735">
        <w:t>'</w:t>
      </w:r>
      <w:r>
        <w:t xml:space="preserve"> and </w:t>
      </w:r>
      <w:r w:rsidR="008F4735">
        <w:t>'</w:t>
      </w:r>
      <w:proofErr w:type="spellStart"/>
      <w:r>
        <w:t>g.x</w:t>
      </w:r>
      <w:proofErr w:type="spellEnd"/>
      <w:r w:rsidR="008F4735">
        <w:t>'</w:t>
      </w:r>
      <w:r>
        <w:t xml:space="preserve"> have the same recursive type, and likewise </w:t>
      </w:r>
      <w:r w:rsidR="008F4735">
        <w:t>'</w:t>
      </w:r>
      <w:r>
        <w:t>h</w:t>
      </w:r>
      <w:r w:rsidR="008F4735">
        <w:t>'</w:t>
      </w:r>
      <w:r>
        <w:t xml:space="preserve"> and </w:t>
      </w:r>
      <w:proofErr w:type="gramStart"/>
      <w:r w:rsidR="008F4735">
        <w:t>'</w:t>
      </w:r>
      <w:r>
        <w:t>h(</w:t>
      </w:r>
      <w:proofErr w:type="gramEnd"/>
      <w:r>
        <w:t>)</w:t>
      </w:r>
      <w:r w:rsidR="008F4735">
        <w:t>'</w:t>
      </w:r>
      <w:r>
        <w:t xml:space="preserve"> have the same recursive type.</w:t>
      </w:r>
    </w:p>
    <w:p w14:paraId="29D92F0B" w14:textId="77777777" w:rsidR="00C7333A" w:rsidRDefault="00864625" w:rsidP="00C7333A">
      <w:pPr>
        <w:pStyle w:val="Heading3"/>
        <w:rPr>
          <w:ins w:id="1116" w:author="Anders Hejlsberg" w:date="2016-01-04T10:39:00Z"/>
        </w:rPr>
      </w:pPr>
      <w:bookmarkStart w:id="1117" w:name="_Toc439666167"/>
      <w:ins w:id="1118" w:author="Anders Hejlsberg" w:date="2016-01-04T10:39:00Z">
        <w:r>
          <w:t>This-Type References</w:t>
        </w:r>
        <w:bookmarkEnd w:id="1117"/>
      </w:ins>
    </w:p>
    <w:p w14:paraId="0BEE8D72" w14:textId="77777777" w:rsidR="00C7333A" w:rsidRDefault="003A08E1" w:rsidP="00C7333A">
      <w:pPr>
        <w:rPr>
          <w:ins w:id="1119" w:author="Anders Hejlsberg" w:date="2016-01-04T10:39:00Z"/>
        </w:rPr>
      </w:pPr>
      <w:proofErr w:type="gramStart"/>
      <w:ins w:id="1120" w:author="Anders Hejlsberg" w:date="2016-01-04T10:39:00Z">
        <w:r>
          <w:t xml:space="preserve">The </w:t>
        </w:r>
        <w:r w:rsidRPr="003A08E1">
          <w:rPr>
            <w:rStyle w:val="CodeFragment"/>
          </w:rPr>
          <w:t>this</w:t>
        </w:r>
        <w:proofErr w:type="gramEnd"/>
        <w:r>
          <w:t xml:space="preserve"> keyword </w:t>
        </w:r>
        <w:r w:rsidR="008314EC">
          <w:t>is used to reference</w:t>
        </w:r>
        <w:r>
          <w:t xml:space="preserve"> the t</w:t>
        </w:r>
        <w:r w:rsidR="00FC59CC">
          <w:t>his-</w:t>
        </w:r>
        <w:r w:rsidR="00DC71BD">
          <w:t xml:space="preserve">type (section </w:t>
        </w:r>
        <w:r w:rsidR="00DC71BD">
          <w:fldChar w:fldCharType="begin"/>
        </w:r>
        <w:r w:rsidR="00DC71BD">
          <w:instrText xml:space="preserve"> REF _Ref438213125 \r \h </w:instrText>
        </w:r>
        <w:r w:rsidR="00DC71BD">
          <w:fldChar w:fldCharType="separate"/>
        </w:r>
        <w:r w:rsidR="00A3147C">
          <w:t>3.6.3</w:t>
        </w:r>
        <w:r w:rsidR="00DC71BD">
          <w:fldChar w:fldCharType="end"/>
        </w:r>
        <w:r w:rsidR="00DC71BD">
          <w:t xml:space="preserve">) </w:t>
        </w:r>
        <w:r>
          <w:t>of a class or interface.</w:t>
        </w:r>
      </w:ins>
    </w:p>
    <w:p w14:paraId="59B4F6B9" w14:textId="77777777" w:rsidR="00C7333A" w:rsidRDefault="00C7333A" w:rsidP="00C7333A">
      <w:pPr>
        <w:pStyle w:val="Grammar"/>
        <w:rPr>
          <w:ins w:id="1121" w:author="Anders Hejlsberg" w:date="2016-01-04T10:39:00Z"/>
          <w:rStyle w:val="Terminal"/>
        </w:rPr>
      </w:pPr>
      <w:ins w:id="1122" w:author="Anders Hejlsberg" w:date="2016-01-04T10:39:00Z">
        <w:r w:rsidRPr="00C7333A">
          <w:rPr>
            <w:rStyle w:val="Production"/>
          </w:rPr>
          <w:t>ThisType:</w:t>
        </w:r>
        <w:r>
          <w:br/>
        </w:r>
        <w:r w:rsidRPr="00C7333A">
          <w:rPr>
            <w:rStyle w:val="Terminal"/>
          </w:rPr>
          <w:t>this</w:t>
        </w:r>
      </w:ins>
    </w:p>
    <w:p w14:paraId="0E6A0CC6" w14:textId="77777777" w:rsidR="007A7BB4" w:rsidRDefault="007A7BB4" w:rsidP="003A08E1">
      <w:pPr>
        <w:rPr>
          <w:ins w:id="1123" w:author="Anders Hejlsberg" w:date="2016-01-04T10:39:00Z"/>
        </w:rPr>
      </w:pPr>
      <w:ins w:id="1124" w:author="Anders Hejlsberg" w:date="2016-01-04T10:39:00Z">
        <w:r>
          <w:t xml:space="preserve">The meaning of a </w:t>
        </w:r>
        <w:proofErr w:type="spellStart"/>
        <w:r w:rsidRPr="007A7BB4">
          <w:rPr>
            <w:rStyle w:val="Production"/>
          </w:rPr>
          <w:t>ThisType</w:t>
        </w:r>
        <w:proofErr w:type="spellEnd"/>
        <w:r>
          <w:t xml:space="preserve"> depends on the closest </w:t>
        </w:r>
        <w:r w:rsidR="00737FBF">
          <w:t>enclosing</w:t>
        </w:r>
        <w:r w:rsidR="00F7501F">
          <w:t xml:space="preserve"> </w:t>
        </w:r>
        <w:proofErr w:type="spellStart"/>
        <w:r w:rsidR="00E76B9E" w:rsidRPr="00737FBF">
          <w:rPr>
            <w:rStyle w:val="Production"/>
          </w:rPr>
          <w:t>FunctionDeclaration</w:t>
        </w:r>
        <w:proofErr w:type="spellEnd"/>
        <w:r w:rsidR="00E76B9E">
          <w:t xml:space="preserve">, </w:t>
        </w:r>
        <w:proofErr w:type="spellStart"/>
        <w:r w:rsidR="00E76B9E" w:rsidRPr="00737FBF">
          <w:rPr>
            <w:rStyle w:val="Production"/>
          </w:rPr>
          <w:t>FunctionExpression</w:t>
        </w:r>
        <w:proofErr w:type="spellEnd"/>
        <w:r w:rsidR="00E76B9E">
          <w:t xml:space="preserve">, </w:t>
        </w:r>
        <w:proofErr w:type="spellStart"/>
        <w:r w:rsidR="00E76B9E" w:rsidRPr="00737FBF">
          <w:rPr>
            <w:rStyle w:val="Production"/>
          </w:rPr>
          <w:t>PropertyDefinition</w:t>
        </w:r>
        <w:proofErr w:type="spellEnd"/>
        <w:r w:rsidR="00E76B9E">
          <w:t>,</w:t>
        </w:r>
        <w:r w:rsidR="00737FBF" w:rsidRPr="00737FBF">
          <w:t xml:space="preserve"> </w:t>
        </w:r>
        <w:proofErr w:type="spellStart"/>
        <w:r w:rsidR="00737FBF" w:rsidRPr="00737FBF">
          <w:rPr>
            <w:rStyle w:val="Production"/>
          </w:rPr>
          <w:t>ClassElement</w:t>
        </w:r>
        <w:proofErr w:type="spellEnd"/>
        <w:r w:rsidR="00737FBF">
          <w:t xml:space="preserve">, or </w:t>
        </w:r>
        <w:proofErr w:type="spellStart"/>
        <w:r w:rsidR="00737FBF" w:rsidRPr="00737FBF">
          <w:rPr>
            <w:rStyle w:val="Production"/>
          </w:rPr>
          <w:t>TypeMember</w:t>
        </w:r>
        <w:proofErr w:type="spellEnd"/>
        <w:r>
          <w:t xml:space="preserve">, known as the </w:t>
        </w:r>
        <w:r w:rsidR="006D1FAB">
          <w:t>root declaration</w:t>
        </w:r>
        <w:r>
          <w:t xml:space="preserve"> of the </w:t>
        </w:r>
        <w:proofErr w:type="spellStart"/>
        <w:r w:rsidRPr="007A7BB4">
          <w:rPr>
            <w:rStyle w:val="Production"/>
          </w:rPr>
          <w:t>ThisType</w:t>
        </w:r>
        <w:proofErr w:type="spellEnd"/>
        <w:r w:rsidR="00647E2A">
          <w:t>, as follows:</w:t>
        </w:r>
      </w:ins>
    </w:p>
    <w:p w14:paraId="1578BB2F" w14:textId="77777777" w:rsidR="007A7BB4" w:rsidRDefault="00737FBF" w:rsidP="007A7BB4">
      <w:pPr>
        <w:pStyle w:val="ListParagraph"/>
        <w:numPr>
          <w:ilvl w:val="0"/>
          <w:numId w:val="72"/>
        </w:numPr>
        <w:rPr>
          <w:ins w:id="1125" w:author="Anders Hejlsberg" w:date="2016-01-04T10:39:00Z"/>
        </w:rPr>
      </w:pPr>
      <w:ins w:id="1126" w:author="Anders Hejlsberg" w:date="2016-01-04T10:39:00Z">
        <w:r>
          <w:t xml:space="preserve">When the </w:t>
        </w:r>
        <w:r w:rsidR="006D1FAB">
          <w:t>root declaration</w:t>
        </w:r>
        <w:r>
          <w:t xml:space="preserve"> is</w:t>
        </w:r>
        <w:r w:rsidR="008314EC">
          <w:t xml:space="preserve"> </w:t>
        </w:r>
        <w:r w:rsidR="00FC59CC">
          <w:t>an instance member or constructor of a class</w:t>
        </w:r>
        <w:r w:rsidR="007A7BB4">
          <w:t xml:space="preserve">, the </w:t>
        </w:r>
        <w:proofErr w:type="spellStart"/>
        <w:r w:rsidR="007A7BB4" w:rsidRPr="007A7BB4">
          <w:rPr>
            <w:rStyle w:val="Production"/>
          </w:rPr>
          <w:t>ThisType</w:t>
        </w:r>
        <w:proofErr w:type="spellEnd"/>
        <w:r w:rsidR="007A7BB4">
          <w:t xml:space="preserve"> references </w:t>
        </w:r>
        <w:proofErr w:type="gramStart"/>
        <w:r w:rsidR="007A7BB4">
          <w:t>the this</w:t>
        </w:r>
        <w:proofErr w:type="gramEnd"/>
        <w:r w:rsidR="007A7BB4">
          <w:t xml:space="preserve">-type of </w:t>
        </w:r>
        <w:r w:rsidR="00647E2A">
          <w:t>that</w:t>
        </w:r>
        <w:r w:rsidR="007A7BB4">
          <w:t xml:space="preserve"> class.</w:t>
        </w:r>
      </w:ins>
    </w:p>
    <w:p w14:paraId="53B1B6D7" w14:textId="77777777" w:rsidR="007A7BB4" w:rsidRDefault="007A7BB4" w:rsidP="007A7BB4">
      <w:pPr>
        <w:pStyle w:val="ListParagraph"/>
        <w:numPr>
          <w:ilvl w:val="0"/>
          <w:numId w:val="72"/>
        </w:numPr>
        <w:rPr>
          <w:ins w:id="1127" w:author="Anders Hejlsberg" w:date="2016-01-04T10:39:00Z"/>
        </w:rPr>
      </w:pPr>
      <w:ins w:id="1128" w:author="Anders Hejlsberg" w:date="2016-01-04T10:39:00Z">
        <w:r>
          <w:t xml:space="preserve">When the </w:t>
        </w:r>
        <w:r w:rsidR="006D1FAB">
          <w:t>root declaration</w:t>
        </w:r>
        <w:r>
          <w:t xml:space="preserve"> is</w:t>
        </w:r>
        <w:r w:rsidR="00FC59CC">
          <w:t xml:space="preserve"> a member of an interface type, </w:t>
        </w:r>
        <w:r w:rsidR="008314EC">
          <w:t xml:space="preserve">the </w:t>
        </w:r>
        <w:proofErr w:type="spellStart"/>
        <w:r w:rsidR="008314EC" w:rsidRPr="00DC71BD">
          <w:rPr>
            <w:rStyle w:val="Production"/>
          </w:rPr>
          <w:t>ThisType</w:t>
        </w:r>
        <w:proofErr w:type="spellEnd"/>
        <w:r w:rsidR="008314EC">
          <w:t xml:space="preserve"> references </w:t>
        </w:r>
        <w:proofErr w:type="gramStart"/>
        <w:r w:rsidR="008314EC">
          <w:t>the this</w:t>
        </w:r>
        <w:proofErr w:type="gramEnd"/>
        <w:r w:rsidR="008314EC">
          <w:t>-type</w:t>
        </w:r>
        <w:r w:rsidR="00DC71BD">
          <w:t xml:space="preserve"> </w:t>
        </w:r>
        <w:r w:rsidR="008314EC">
          <w:t xml:space="preserve">of that </w:t>
        </w:r>
        <w:r>
          <w:t>interface.</w:t>
        </w:r>
      </w:ins>
    </w:p>
    <w:p w14:paraId="63C03BDB" w14:textId="77777777" w:rsidR="003A08E1" w:rsidRDefault="008314EC" w:rsidP="007A7BB4">
      <w:pPr>
        <w:pStyle w:val="ListParagraph"/>
        <w:numPr>
          <w:ilvl w:val="0"/>
          <w:numId w:val="72"/>
        </w:numPr>
        <w:rPr>
          <w:ins w:id="1129" w:author="Anders Hejlsberg" w:date="2016-01-04T10:39:00Z"/>
        </w:rPr>
      </w:pPr>
      <w:ins w:id="1130" w:author="Anders Hejlsberg" w:date="2016-01-04T10:39:00Z">
        <w:r>
          <w:t xml:space="preserve">Otherwise, the </w:t>
        </w:r>
        <w:proofErr w:type="spellStart"/>
        <w:r w:rsidRPr="00DC71BD">
          <w:rPr>
            <w:rStyle w:val="Production"/>
          </w:rPr>
          <w:t>ThisType</w:t>
        </w:r>
        <w:proofErr w:type="spellEnd"/>
        <w:r>
          <w:t xml:space="preserve"> is an error.</w:t>
        </w:r>
      </w:ins>
    </w:p>
    <w:p w14:paraId="60C53405" w14:textId="77777777" w:rsidR="00D60970" w:rsidRDefault="001F1BDD" w:rsidP="00D60970">
      <w:pPr>
        <w:rPr>
          <w:ins w:id="1131" w:author="Anders Hejlsberg" w:date="2016-01-04T10:39:00Z"/>
        </w:rPr>
      </w:pPr>
      <w:ins w:id="1132" w:author="Anders Hejlsberg" w:date="2016-01-04T10:39:00Z">
        <w:r>
          <w:t>Note that in order to</w:t>
        </w:r>
        <w:r w:rsidR="008A0EEE">
          <w:t xml:space="preserve"> avoid ambiguities it is not possible to reference </w:t>
        </w:r>
        <w:proofErr w:type="gramStart"/>
        <w:r w:rsidR="008A0EEE">
          <w:t>the this</w:t>
        </w:r>
        <w:proofErr w:type="gramEnd"/>
        <w:r w:rsidR="008A0EEE">
          <w:t>-type of a class or interface in a nested object type literal. In the example</w:t>
        </w:r>
      </w:ins>
    </w:p>
    <w:p w14:paraId="0869A080" w14:textId="77777777" w:rsidR="00823B40" w:rsidRDefault="00D60970" w:rsidP="00823B40">
      <w:pPr>
        <w:pStyle w:val="Code"/>
        <w:rPr>
          <w:ins w:id="1133" w:author="Anders Hejlsberg" w:date="2016-01-04T10:39:00Z"/>
        </w:rPr>
      </w:pPr>
      <w:ins w:id="1134" w:author="Anders Hejlsberg" w:date="2016-01-04T10:39:00Z">
        <w:r w:rsidRPr="00D80640">
          <w:rPr>
            <w:color w:val="0000FF"/>
          </w:rPr>
          <w:t>interface</w:t>
        </w:r>
        <w:r>
          <w:t xml:space="preserve"> ListItem {</w:t>
        </w:r>
        <w:r>
          <w:br/>
          <w:t xml:space="preserve">    getHead(): </w:t>
        </w:r>
        <w:r w:rsidRPr="00D80640">
          <w:rPr>
            <w:color w:val="0000FF"/>
          </w:rPr>
          <w:t>this</w:t>
        </w:r>
        <w:r>
          <w:t>;</w:t>
        </w:r>
        <w:r>
          <w:br/>
          <w:t xml:space="preserve">    getTail(): </w:t>
        </w:r>
        <w:r w:rsidRPr="00D80640">
          <w:rPr>
            <w:color w:val="0000FF"/>
          </w:rPr>
          <w:t>this</w:t>
        </w:r>
        <w:r>
          <w:t>;</w:t>
        </w:r>
        <w:r>
          <w:br/>
          <w:t xml:space="preserve">    getHeadAndTail(): { head: </w:t>
        </w:r>
        <w:r w:rsidRPr="00D80640">
          <w:rPr>
            <w:color w:val="0000FF"/>
          </w:rPr>
          <w:t>this</w:t>
        </w:r>
        <w:r>
          <w:t xml:space="preserve">, tail: </w:t>
        </w:r>
        <w:r w:rsidRPr="00D80640">
          <w:rPr>
            <w:color w:val="0000FF"/>
          </w:rPr>
          <w:t>this</w:t>
        </w:r>
        <w:r>
          <w:t xml:space="preserve"> };  </w:t>
        </w:r>
        <w:r w:rsidRPr="00D80640">
          <w:rPr>
            <w:color w:val="008000"/>
          </w:rPr>
          <w:t>// Error</w:t>
        </w:r>
        <w:r>
          <w:br/>
          <w:t>}</w:t>
        </w:r>
      </w:ins>
    </w:p>
    <w:p w14:paraId="573F0B91" w14:textId="77777777" w:rsidR="00823B40" w:rsidRDefault="006D1FAB" w:rsidP="00D60970">
      <w:pPr>
        <w:rPr>
          <w:ins w:id="1135" w:author="Anders Hejlsberg" w:date="2016-01-04T10:39:00Z"/>
        </w:rPr>
      </w:pPr>
      <w:proofErr w:type="gramStart"/>
      <w:ins w:id="1136" w:author="Anders Hejlsberg" w:date="2016-01-04T10:39:00Z">
        <w:r>
          <w:t>the</w:t>
        </w:r>
        <w:proofErr w:type="gramEnd"/>
        <w:r>
          <w:t xml:space="preserve"> </w:t>
        </w:r>
        <w:r w:rsidRPr="006D1FAB">
          <w:rPr>
            <w:rStyle w:val="CodeFragment"/>
          </w:rPr>
          <w:t>this</w:t>
        </w:r>
        <w:r>
          <w:t xml:space="preserve"> references on the last line are in error because</w:t>
        </w:r>
        <w:r w:rsidR="00823B40">
          <w:t xml:space="preserve"> </w:t>
        </w:r>
        <w:r>
          <w:t>their root declarations are not m</w:t>
        </w:r>
        <w:r w:rsidR="00A25ABB">
          <w:t>emb</w:t>
        </w:r>
        <w:r w:rsidR="00823B40">
          <w:t xml:space="preserve">ers of a class or interface. </w:t>
        </w:r>
        <w:r w:rsidR="00C77F36">
          <w:t xml:space="preserve">The recommended way to reference </w:t>
        </w:r>
        <w:proofErr w:type="gramStart"/>
        <w:r w:rsidR="00823B40">
          <w:t>the this</w:t>
        </w:r>
        <w:proofErr w:type="gramEnd"/>
        <w:r w:rsidR="00C77F36">
          <w:t>-type</w:t>
        </w:r>
        <w:r w:rsidR="00823B40">
          <w:t xml:space="preserve"> of an outer class or interface </w:t>
        </w:r>
        <w:r w:rsidR="00C77F36">
          <w:t xml:space="preserve">in an object type literal </w:t>
        </w:r>
        <w:r w:rsidR="00823B40">
          <w:t xml:space="preserve">is to </w:t>
        </w:r>
        <w:r w:rsidR="00C77F36">
          <w:t>declare</w:t>
        </w:r>
        <w:r w:rsidR="00823B40">
          <w:t xml:space="preserve"> an intermediate generic type and pass </w:t>
        </w:r>
        <w:r w:rsidR="00823B40" w:rsidRPr="00C77F36">
          <w:rPr>
            <w:rStyle w:val="CodeFragment"/>
          </w:rPr>
          <w:t>this</w:t>
        </w:r>
        <w:r w:rsidR="00823B40">
          <w:t xml:space="preserve"> as a type argument. For example:</w:t>
        </w:r>
      </w:ins>
    </w:p>
    <w:p w14:paraId="28AB94F1" w14:textId="77777777" w:rsidR="008A0EEE" w:rsidRDefault="008A0EEE" w:rsidP="008A0EEE">
      <w:pPr>
        <w:pStyle w:val="Code"/>
        <w:rPr>
          <w:ins w:id="1137" w:author="Anders Hejlsberg" w:date="2016-01-04T10:39:00Z"/>
        </w:rPr>
      </w:pPr>
      <w:ins w:id="1138" w:author="Anders Hejlsberg" w:date="2016-01-04T10:39:00Z">
        <w:r w:rsidRPr="00D80640">
          <w:rPr>
            <w:color w:val="0000FF"/>
          </w:rPr>
          <w:t>type</w:t>
        </w:r>
        <w:r>
          <w:t xml:space="preserve"> HeadAndTail&lt;T&gt; = { head: T, tail: T };</w:t>
        </w:r>
      </w:ins>
    </w:p>
    <w:p w14:paraId="597D9E2B" w14:textId="77777777" w:rsidR="00823B40" w:rsidRPr="00C7333A" w:rsidRDefault="008A0EEE" w:rsidP="001F1BDD">
      <w:pPr>
        <w:pStyle w:val="Code"/>
        <w:rPr>
          <w:ins w:id="1139" w:author="Anders Hejlsberg" w:date="2016-01-04T10:39:00Z"/>
        </w:rPr>
      </w:pPr>
      <w:ins w:id="1140" w:author="Anders Hejlsberg" w:date="2016-01-04T10:39:00Z">
        <w:r w:rsidRPr="00D80640">
          <w:rPr>
            <w:color w:val="0000FF"/>
          </w:rPr>
          <w:t>interface</w:t>
        </w:r>
        <w:r>
          <w:t xml:space="preserve"> ListItem {</w:t>
        </w:r>
        <w:r>
          <w:br/>
          <w:t xml:space="preserve">    getHead(): </w:t>
        </w:r>
        <w:r w:rsidRPr="00D80640">
          <w:rPr>
            <w:color w:val="0000FF"/>
          </w:rPr>
          <w:t>this</w:t>
        </w:r>
        <w:r>
          <w:t>;</w:t>
        </w:r>
        <w:r>
          <w:br/>
          <w:t xml:space="preserve">    getTail(): </w:t>
        </w:r>
        <w:r w:rsidRPr="00D80640">
          <w:rPr>
            <w:color w:val="0000FF"/>
          </w:rPr>
          <w:t>this</w:t>
        </w:r>
        <w:r>
          <w:t>;</w:t>
        </w:r>
        <w:r>
          <w:br/>
          <w:t xml:space="preserve">    getHeadAndTail(): </w:t>
        </w:r>
        <w:r w:rsidR="001F1BDD">
          <w:t>HeadAndTail&lt;</w:t>
        </w:r>
        <w:r w:rsidR="001F1BDD" w:rsidRPr="00D80640">
          <w:rPr>
            <w:color w:val="0000FF"/>
          </w:rPr>
          <w:t>this</w:t>
        </w:r>
        <w:r w:rsidR="001F1BDD">
          <w:t>&gt;;</w:t>
        </w:r>
        <w:r w:rsidR="001F1BDD">
          <w:br/>
          <w:t>}</w:t>
        </w:r>
      </w:ins>
    </w:p>
    <w:p w14:paraId="4329AF70" w14:textId="77777777" w:rsidR="0044410D" w:rsidRPr="0044410D" w:rsidRDefault="008215E7" w:rsidP="00E616E3">
      <w:pPr>
        <w:pStyle w:val="Heading2"/>
      </w:pPr>
      <w:bookmarkStart w:id="1141" w:name="_Ref399751903"/>
      <w:bookmarkStart w:id="1142" w:name="_Ref399751904"/>
      <w:bookmarkStart w:id="1143" w:name="_Toc439666168"/>
      <w:bookmarkStart w:id="1144" w:name="_Toc426538857"/>
      <w:r>
        <w:lastRenderedPageBreak/>
        <w:t>Specifying Members</w:t>
      </w:r>
      <w:bookmarkEnd w:id="1141"/>
      <w:bookmarkEnd w:id="1142"/>
      <w:bookmarkEnd w:id="1143"/>
      <w:bookmarkEnd w:id="1144"/>
    </w:p>
    <w:p w14:paraId="313C3108" w14:textId="77777777"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A3147C">
        <w:t>3.8.3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r w:rsidR="00B82B45">
        <w:t xml:space="preserve"> </w:t>
      </w:r>
    </w:p>
    <w:p w14:paraId="6D31D579" w14:textId="77777777" w:rsidR="0044410D" w:rsidRPr="0044410D" w:rsidRDefault="001B3DD9" w:rsidP="001B3DD9">
      <w:pPr>
        <w:pStyle w:val="Heading3"/>
      </w:pPr>
      <w:bookmarkStart w:id="1145" w:name="_Toc439666169"/>
      <w:bookmarkStart w:id="1146" w:name="_Toc426538858"/>
      <w:r>
        <w:t>Property Signatures</w:t>
      </w:r>
      <w:bookmarkEnd w:id="1145"/>
      <w:bookmarkEnd w:id="1146"/>
    </w:p>
    <w:p w14:paraId="2BD76D6F" w14:textId="77777777" w:rsidR="0044410D" w:rsidRPr="0044410D" w:rsidRDefault="001B3DD9" w:rsidP="001B3DD9">
      <w:r>
        <w:t>A property signature declares the name and type of a property member.</w:t>
      </w:r>
    </w:p>
    <w:p w14:paraId="028DF326" w14:textId="77777777"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14:paraId="1AB5B8A5" w14:textId="77777777" w:rsidR="00F123B1" w:rsidRDefault="00F123B1" w:rsidP="00F123B1">
      <w:pPr>
        <w:pStyle w:val="Grammar"/>
      </w:pPr>
      <w:r w:rsidRPr="00536A68">
        <w:rPr>
          <w:rStyle w:val="Production"/>
        </w:rPr>
        <w:t>TypeAnnotation:</w:t>
      </w:r>
      <w:r w:rsidRPr="0048218E">
        <w:br/>
      </w:r>
      <w:r w:rsidRPr="003701D7">
        <w:rPr>
          <w:rStyle w:val="Terminal"/>
        </w:rPr>
        <w:t>:</w:t>
      </w:r>
      <w:r>
        <w:t xml:space="preserve">   </w:t>
      </w:r>
      <w:r w:rsidRPr="00536A68">
        <w:rPr>
          <w:rStyle w:val="Production"/>
        </w:rPr>
        <w:t>Type</w:t>
      </w:r>
    </w:p>
    <w:p w14:paraId="4879627E" w14:textId="77777777" w:rsidR="00F123B1" w:rsidRPr="0044410D" w:rsidRDefault="00F123B1" w:rsidP="00F123B1">
      <w:r>
        <w:t xml:space="preserve">The </w:t>
      </w:r>
      <w:proofErr w:type="spellStart"/>
      <w:r>
        <w:rPr>
          <w:rStyle w:val="Production"/>
        </w:rPr>
        <w:t>PropertyName</w:t>
      </w:r>
      <w:proofErr w:type="spellEnd"/>
      <w:r>
        <w:t xml:space="preserve"> </w:t>
      </w:r>
      <w:r w:rsidR="002D169C">
        <w:t>(</w:t>
      </w:r>
      <w:r w:rsidR="002D169C">
        <w:fldChar w:fldCharType="begin"/>
      </w:r>
      <w:r w:rsidR="002D169C">
        <w:instrText xml:space="preserve"> REF _Ref425865268 \r \h </w:instrText>
      </w:r>
      <w:r w:rsidR="002D169C">
        <w:fldChar w:fldCharType="separate"/>
      </w:r>
      <w:r w:rsidR="00A3147C">
        <w:t>2.2.2</w:t>
      </w:r>
      <w:r w:rsidR="002D169C">
        <w:fldChar w:fldCharType="end"/>
      </w:r>
      <w:r w:rsidR="002D169C">
        <w:t xml:space="preserve">) </w:t>
      </w:r>
      <w:r>
        <w:t>of a property signature must be uni</w:t>
      </w:r>
      <w:r w:rsidR="003D6035">
        <w:t>que within its containing type, and must denote a well-known symbol if it is a computed property name (</w:t>
      </w:r>
      <w:r w:rsidR="003D6035">
        <w:fldChar w:fldCharType="begin"/>
      </w:r>
      <w:r w:rsidR="003D6035">
        <w:instrText xml:space="preserve"> REF _Ref425914908 \r \h </w:instrText>
      </w:r>
      <w:r w:rsidR="003D6035">
        <w:fldChar w:fldCharType="separate"/>
      </w:r>
      <w:r w:rsidR="00A3147C">
        <w:t>2.2.3</w:t>
      </w:r>
      <w:r w:rsidR="003D6035">
        <w:fldChar w:fldCharType="end"/>
      </w:r>
      <w:r w:rsidR="003D6035">
        <w:t xml:space="preserve">). </w:t>
      </w:r>
      <w:r>
        <w:t>If the property name is followed by a question mark, the property is optional. Otherwise, the property is required.</w:t>
      </w:r>
    </w:p>
    <w:p w14:paraId="73C4505D" w14:textId="77777777" w:rsidR="00F123B1" w:rsidRDefault="00F123B1" w:rsidP="00F123B1">
      <w:r>
        <w:t xml:space="preserve">If a property signature omits a </w:t>
      </w:r>
      <w:proofErr w:type="spellStart"/>
      <w:r w:rsidRPr="009805BC">
        <w:rPr>
          <w:rStyle w:val="Production"/>
        </w:rPr>
        <w:t>TypeAnnotation</w:t>
      </w:r>
      <w:proofErr w:type="spellEnd"/>
      <w:r>
        <w:t xml:space="preserve">, the </w:t>
      </w:r>
      <w:proofErr w:type="gramStart"/>
      <w:r>
        <w:t>Any</w:t>
      </w:r>
      <w:proofErr w:type="gramEnd"/>
      <w:r>
        <w:t xml:space="preserve"> type is assumed</w:t>
      </w:r>
      <w:r w:rsidRPr="002A6EDD">
        <w:t>.</w:t>
      </w:r>
    </w:p>
    <w:p w14:paraId="4D4C02C2" w14:textId="77777777" w:rsidR="0044410D" w:rsidRPr="0044410D" w:rsidRDefault="008A36D2" w:rsidP="00E616E3">
      <w:pPr>
        <w:pStyle w:val="Heading3"/>
      </w:pPr>
      <w:bookmarkStart w:id="1147" w:name="_Ref343690028"/>
      <w:bookmarkStart w:id="1148" w:name="_Toc439666170"/>
      <w:bookmarkStart w:id="1149" w:name="_Toc426538859"/>
      <w:r>
        <w:t>Call Signatures</w:t>
      </w:r>
      <w:bookmarkEnd w:id="1147"/>
      <w:bookmarkEnd w:id="1148"/>
      <w:bookmarkEnd w:id="1149"/>
    </w:p>
    <w:p w14:paraId="7812B9CB" w14:textId="77777777"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A3147C">
        <w:t>4.15</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016EA17A" w14:textId="77777777"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14:paraId="0C357B32" w14:textId="77777777" w:rsidR="0044410D" w:rsidRPr="0044410D" w:rsidRDefault="00D30661" w:rsidP="00A92245">
      <w:r w:rsidRPr="00FD44C3">
        <w:t>A call signature that includes</w:t>
      </w:r>
      <w:r>
        <w:t xml:space="preserve"> </w:t>
      </w:r>
      <w:proofErr w:type="spellStart"/>
      <w:r w:rsidRPr="00D30661">
        <w:rPr>
          <w:rStyle w:val="Production"/>
        </w:rPr>
        <w:t>TypeParameters</w:t>
      </w:r>
      <w:proofErr w:type="spellEnd"/>
      <w:r>
        <w:t xml:space="preserve"> </w:t>
      </w:r>
      <w:r w:rsidR="0033033C">
        <w:t xml:space="preserve">(section </w:t>
      </w:r>
      <w:r w:rsidR="0033033C">
        <w:fldChar w:fldCharType="begin"/>
      </w:r>
      <w:r w:rsidR="0033033C">
        <w:instrText xml:space="preserve"> REF _Ref366146437 \r \h </w:instrText>
      </w:r>
      <w:r w:rsidR="0033033C">
        <w:fldChar w:fldCharType="separate"/>
      </w:r>
      <w:r w:rsidR="00A3147C">
        <w:t>3.6.1</w:t>
      </w:r>
      <w:r w:rsidR="0033033C">
        <w:fldChar w:fldCharType="end"/>
      </w:r>
      <w:r w:rsidR="00444A5A">
        <w:t xml:space="preserve">) </w:t>
      </w:r>
      <w:r>
        <w:t xml:space="preserve">is called a </w:t>
      </w:r>
      <w:r w:rsidRPr="00D30661">
        <w:rPr>
          <w:b/>
          <w:i/>
        </w:rPr>
        <w:t>generic call signature</w:t>
      </w:r>
      <w:r>
        <w:t xml:space="preserve">. Conversely, a call signature with no </w:t>
      </w:r>
      <w:proofErr w:type="spellStart"/>
      <w:r w:rsidRPr="00D30661">
        <w:rPr>
          <w:rStyle w:val="Production"/>
        </w:rPr>
        <w:t>TypeParameters</w:t>
      </w:r>
      <w:proofErr w:type="spellEnd"/>
      <w:r>
        <w:t xml:space="preserve"> is called a non-generic call signature.</w:t>
      </w:r>
    </w:p>
    <w:p w14:paraId="7AC3F7A4" w14:textId="77777777"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A3147C">
        <w:t>3.9.5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A3147C">
        <w:t>4.10</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A3147C">
        <w:t>6.1</w:t>
      </w:r>
      <w:r w:rsidR="00946C19">
        <w:fldChar w:fldCharType="end"/>
      </w:r>
      <w:r w:rsidR="00946C19">
        <w:t>).</w:t>
      </w:r>
    </w:p>
    <w:p w14:paraId="4B00490C" w14:textId="77777777" w:rsidR="0044410D" w:rsidRPr="0044410D" w:rsidRDefault="009C3058" w:rsidP="009C3058">
      <w:r>
        <w:t xml:space="preserve">An object type containing call signatures is said to be a </w:t>
      </w:r>
      <w:r w:rsidRPr="00D405C6">
        <w:rPr>
          <w:b/>
          <w:i/>
        </w:rPr>
        <w:t>function type</w:t>
      </w:r>
      <w:r>
        <w:t>.</w:t>
      </w:r>
    </w:p>
    <w:p w14:paraId="64FF3A55" w14:textId="77777777" w:rsidR="0044410D" w:rsidRPr="0044410D" w:rsidRDefault="00A92245" w:rsidP="00A92245">
      <w:pPr>
        <w:pStyle w:val="Heading4"/>
      </w:pPr>
      <w:bookmarkStart w:id="1150" w:name="_Ref343771118"/>
      <w:r>
        <w:t>Type Parameters</w:t>
      </w:r>
      <w:bookmarkEnd w:id="1150"/>
    </w:p>
    <w:p w14:paraId="2E6DBB14" w14:textId="77777777"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A3147C">
        <w:t>3.6.1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42AEACD5" w14:textId="77777777"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4229348E" w14:textId="77777777" w:rsidR="0044410D" w:rsidRPr="0044410D" w:rsidRDefault="00A127AA" w:rsidP="00A127AA">
      <w:r>
        <w:lastRenderedPageBreak/>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A3147C">
        <w:t>3.6.2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A3147C">
        <w:t>4.15.2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41D208DF" w14:textId="77777777" w:rsidR="0044410D" w:rsidRPr="0044410D" w:rsidRDefault="00D14816" w:rsidP="00A127AA">
      <w:r>
        <w:t>Some examples of call signatures with type parameters</w:t>
      </w:r>
      <w:r w:rsidR="0083545A">
        <w:t xml:space="preserve"> follow below.</w:t>
      </w:r>
    </w:p>
    <w:p w14:paraId="31AB3252" w14:textId="77777777" w:rsidR="0044410D" w:rsidRPr="0044410D" w:rsidRDefault="0083545A" w:rsidP="0083545A">
      <w:r w:rsidRPr="0083545A">
        <w:t>A function taking an argument of any type, retu</w:t>
      </w:r>
      <w:r>
        <w:t>rning a value of that same type:</w:t>
      </w:r>
    </w:p>
    <w:p w14:paraId="0FB64F6E" w14:textId="77777777" w:rsidR="0044410D" w:rsidRPr="0044410D" w:rsidRDefault="0083545A" w:rsidP="0083545A">
      <w:pPr>
        <w:pStyle w:val="Code"/>
      </w:pPr>
      <w:r w:rsidRPr="00D54DB2">
        <w:t>&lt;T&gt;(x: T): T</w:t>
      </w:r>
    </w:p>
    <w:p w14:paraId="6011E80E" w14:textId="77777777" w:rsidR="0044410D" w:rsidRPr="0044410D" w:rsidRDefault="0083545A" w:rsidP="0083545A">
      <w:r w:rsidRPr="0083545A">
        <w:t xml:space="preserve">A function taking two values of the same type, </w:t>
      </w:r>
      <w:r>
        <w:t>returning an array of that type:</w:t>
      </w:r>
    </w:p>
    <w:p w14:paraId="2A004AA9" w14:textId="77777777" w:rsidR="0044410D" w:rsidRPr="0044410D" w:rsidRDefault="0083545A" w:rsidP="0083545A">
      <w:pPr>
        <w:pStyle w:val="Code"/>
      </w:pPr>
      <w:r w:rsidRPr="00D54DB2">
        <w:t>&lt;T&gt;(x: T, y: T): T[]</w:t>
      </w:r>
    </w:p>
    <w:p w14:paraId="683D0C9C" w14:textId="77777777"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14:paraId="0919A700" w14:textId="77777777" w:rsidR="0044410D" w:rsidRPr="0044410D" w:rsidRDefault="0083545A" w:rsidP="0083545A">
      <w:pPr>
        <w:pStyle w:val="Code"/>
      </w:pPr>
      <w:r w:rsidRPr="00D54DB2">
        <w:t>&lt;T, U&gt;(x: T, y: U): { x: T; y: U; }</w:t>
      </w:r>
    </w:p>
    <w:p w14:paraId="382854D0" w14:textId="77777777"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14:paraId="7E4A70AC" w14:textId="77777777" w:rsidR="0044410D" w:rsidRPr="0044410D" w:rsidRDefault="0083545A" w:rsidP="0083545A">
      <w:pPr>
        <w:pStyle w:val="Code"/>
      </w:pPr>
      <w:r w:rsidRPr="00D54DB2">
        <w:t>&lt;T, U&gt;(a: T[], f: (x: T) =&gt; U): U[]</w:t>
      </w:r>
    </w:p>
    <w:p w14:paraId="08D170C5" w14:textId="77777777" w:rsidR="0044410D" w:rsidRPr="0044410D" w:rsidRDefault="00A92245" w:rsidP="00A92245">
      <w:pPr>
        <w:pStyle w:val="Heading4"/>
      </w:pPr>
      <w:bookmarkStart w:id="1151" w:name="_Ref410222876"/>
      <w:r>
        <w:t>Parameter List</w:t>
      </w:r>
      <w:bookmarkEnd w:id="1151"/>
    </w:p>
    <w:p w14:paraId="65DFF9D3" w14:textId="77777777"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14:paraId="5C7FFFB3" w14:textId="77777777"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14:paraId="35814D05" w14:textId="77777777"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14:paraId="3C748E3C" w14:textId="77777777" w:rsidR="0044410D" w:rsidRPr="00665472" w:rsidRDefault="00C124A7" w:rsidP="00832F1C">
      <w:pPr>
        <w:pStyle w:val="Grammar"/>
      </w:pPr>
      <w:r w:rsidRPr="00202C82">
        <w:rPr>
          <w:rStyle w:val="Production"/>
        </w:rPr>
        <w:lastRenderedPageBreak/>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0043099D">
        <w:rPr>
          <w:rStyle w:val="Production"/>
        </w:rPr>
        <w:t>Binding</w:t>
      </w:r>
      <w:r w:rsidRPr="00832F1C">
        <w:rPr>
          <w:rStyle w:val="Production"/>
        </w:rPr>
        <w:t>Identifier</w:t>
      </w:r>
      <w:r>
        <w:t xml:space="preserve">   </w:t>
      </w:r>
      <w:r w:rsidRPr="00D4672C">
        <w:rPr>
          <w:rStyle w:val="Terminal"/>
        </w:rPr>
        <w:t>:</w:t>
      </w:r>
      <w:r>
        <w:t xml:space="preserve">   </w:t>
      </w:r>
      <w:r w:rsidRPr="00832F1C">
        <w:rPr>
          <w:rStyle w:val="Production"/>
        </w:rPr>
        <w:t>StringLiteral</w:t>
      </w:r>
    </w:p>
    <w:p w14:paraId="5E817055" w14:textId="77777777"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14:paraId="26BF533C" w14:textId="77777777" w:rsidR="00665472" w:rsidRPr="00665472" w:rsidRDefault="0043099D" w:rsidP="001659E2">
      <w:pPr>
        <w:pStyle w:val="Grammar"/>
      </w:pPr>
      <w:r>
        <w:rPr>
          <w:rStyle w:val="Production"/>
        </w:rPr>
        <w:t>Binding</w:t>
      </w:r>
      <w:r w:rsidR="00665472">
        <w:rPr>
          <w:rStyle w:val="Production"/>
        </w:rPr>
        <w:t>IdentifierOrPattern:</w:t>
      </w:r>
      <w:r w:rsidR="00665472" w:rsidRPr="00665472">
        <w:br/>
      </w:r>
      <w:r>
        <w:rPr>
          <w:rStyle w:val="Production"/>
        </w:rPr>
        <w:t>Binding</w:t>
      </w:r>
      <w:r w:rsidR="00665472" w:rsidRPr="00665472">
        <w:rPr>
          <w:rStyle w:val="Production"/>
        </w:rPr>
        <w:t>Identifier</w:t>
      </w:r>
      <w:r w:rsidR="00665472" w:rsidRPr="00665472">
        <w:br/>
      </w:r>
      <w:r w:rsidR="00665472" w:rsidRPr="00665472">
        <w:rPr>
          <w:rStyle w:val="Production"/>
        </w:rPr>
        <w:t>BindingPattern</w:t>
      </w:r>
    </w:p>
    <w:p w14:paraId="14E8DCEC" w14:textId="77777777"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14:paraId="446FFF15" w14:textId="77777777"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004C21C2">
        <w:rPr>
          <w:rStyle w:val="Production"/>
        </w:rPr>
        <w:t>Initializer</w:t>
      </w:r>
      <w:r w:rsidR="0048218E" w:rsidRPr="0048218E">
        <w:br/>
      </w:r>
      <w:r w:rsidR="006D589B">
        <w:rPr>
          <w:rStyle w:val="Production"/>
        </w:rPr>
        <w:t>Binding</w:t>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14:paraId="1799AF0F" w14:textId="77777777"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43099D">
        <w:rPr>
          <w:rStyle w:val="Production"/>
        </w:rPr>
        <w:t>BindingI</w:t>
      </w:r>
      <w:r w:rsidR="00FD53A3" w:rsidRPr="00832F1C">
        <w:rPr>
          <w:rStyle w:val="Production"/>
        </w:rPr>
        <w:t>dentifier</w:t>
      </w:r>
      <w:r w:rsidR="00FD53A3">
        <w:t xml:space="preserve">   </w:t>
      </w:r>
      <w:r w:rsidR="00FD53A3" w:rsidRPr="00832F1C">
        <w:rPr>
          <w:rStyle w:val="Production"/>
        </w:rPr>
        <w:t>TypeAnnotation</w:t>
      </w:r>
      <w:r w:rsidR="00832F1C" w:rsidRPr="00832F1C">
        <w:rPr>
          <w:rStyle w:val="Production"/>
          <w:vertAlign w:val="subscript"/>
        </w:rPr>
        <w:t>opt</w:t>
      </w:r>
    </w:p>
    <w:p w14:paraId="7DDD9189" w14:textId="77777777"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A3147C">
        <w:t>5.2.2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14:paraId="382532BA" w14:textId="77777777" w:rsidR="00D1468D" w:rsidRDefault="00D1468D" w:rsidP="00D1468D">
      <w:r>
        <w:t xml:space="preserve">The type of a parameter </w:t>
      </w:r>
      <w:r w:rsidR="003D46E3">
        <w:t xml:space="preserve">in a signature </w:t>
      </w:r>
      <w:r>
        <w:t>is determined as follows:</w:t>
      </w:r>
    </w:p>
    <w:p w14:paraId="0617CA16" w14:textId="77777777" w:rsidR="00D1468D" w:rsidRDefault="00D1468D" w:rsidP="00367611">
      <w:pPr>
        <w:pStyle w:val="ListParagraph"/>
        <w:numPr>
          <w:ilvl w:val="0"/>
          <w:numId w:val="57"/>
        </w:numPr>
      </w:pPr>
      <w:r>
        <w:t>If the declaration includes a type annotation, the parameter is of that type.</w:t>
      </w:r>
    </w:p>
    <w:p w14:paraId="59B07087" w14:textId="77777777" w:rsidR="00D1468D" w:rsidRDefault="00D1468D" w:rsidP="00367611">
      <w:pPr>
        <w:pStyle w:val="ListParagraph"/>
        <w:numPr>
          <w:ilvl w:val="0"/>
          <w:numId w:val="57"/>
        </w:numPr>
      </w:pPr>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A3147C">
        <w:t>3.12</w:t>
      </w:r>
      <w:r>
        <w:fldChar w:fldCharType="end"/>
      </w:r>
      <w:r>
        <w:t>) of the type of the initializer expression.</w:t>
      </w:r>
    </w:p>
    <w:p w14:paraId="60D9D045" w14:textId="77777777" w:rsidR="00A06264" w:rsidRDefault="00A06264" w:rsidP="00367611">
      <w:pPr>
        <w:pStyle w:val="ListParagraph"/>
        <w:numPr>
          <w:ilvl w:val="0"/>
          <w:numId w:val="57"/>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A3147C">
        <w:t>5.2.3</w:t>
      </w:r>
      <w:r>
        <w:fldChar w:fldCharType="end"/>
      </w:r>
      <w:r>
        <w:t>).</w:t>
      </w:r>
    </w:p>
    <w:p w14:paraId="1F17D01E" w14:textId="77777777" w:rsidR="00A06264" w:rsidRDefault="00A06264" w:rsidP="00367611">
      <w:pPr>
        <w:pStyle w:val="ListParagraph"/>
        <w:numPr>
          <w:ilvl w:val="0"/>
          <w:numId w:val="57"/>
        </w:numPr>
      </w:pPr>
      <w:r>
        <w:t xml:space="preserve">Otherwise, if the parameter is a rest parameter, the parameter type is </w:t>
      </w:r>
      <w:proofErr w:type="gramStart"/>
      <w:r w:rsidRPr="00A06264">
        <w:rPr>
          <w:rStyle w:val="CodeFragment"/>
        </w:rPr>
        <w:t>any[</w:t>
      </w:r>
      <w:proofErr w:type="gramEnd"/>
      <w:r w:rsidRPr="00A06264">
        <w:rPr>
          <w:rStyle w:val="CodeFragment"/>
        </w:rPr>
        <w:t>]</w:t>
      </w:r>
      <w:r>
        <w:t>.</w:t>
      </w:r>
    </w:p>
    <w:p w14:paraId="6F97DBB3" w14:textId="77777777" w:rsidR="00D1468D" w:rsidRDefault="00A06264" w:rsidP="00367611">
      <w:pPr>
        <w:pStyle w:val="ListParagraph"/>
        <w:numPr>
          <w:ilvl w:val="0"/>
          <w:numId w:val="57"/>
        </w:numPr>
      </w:pPr>
      <w:r>
        <w:t xml:space="preserve">Otherwise, the parameter type is </w:t>
      </w:r>
      <w:r w:rsidRPr="00A06264">
        <w:rPr>
          <w:rStyle w:val="CodeFragment"/>
        </w:rPr>
        <w:t>any</w:t>
      </w:r>
      <w:r w:rsidR="00D1468D">
        <w:t>.</w:t>
      </w:r>
    </w:p>
    <w:p w14:paraId="2FD442D6" w14:textId="77777777"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proofErr w:type="spellStart"/>
      <w:r w:rsidRPr="006C18A3">
        <w:rPr>
          <w:rStyle w:val="Production"/>
        </w:rPr>
        <w:t>ConstructorImplementation</w:t>
      </w:r>
      <w:proofErr w:type="spellEnd"/>
      <w:r>
        <w:t xml:space="preserve"> (section </w:t>
      </w:r>
      <w:r>
        <w:fldChar w:fldCharType="begin"/>
      </w:r>
      <w:r>
        <w:instrText xml:space="preserve"> REF _Ref327429960 \r \h </w:instrText>
      </w:r>
      <w:r>
        <w:fldChar w:fldCharType="separate"/>
      </w:r>
      <w:r w:rsidR="00A3147C">
        <w:t>8.3.1</w:t>
      </w:r>
      <w:r>
        <w:fldChar w:fldCharType="end"/>
      </w:r>
      <w:r>
        <w:t>)</w:t>
      </w:r>
      <w:r w:rsidR="00867C45">
        <w:t xml:space="preserve"> and only if it doesn't specify a </w:t>
      </w:r>
      <w:proofErr w:type="spellStart"/>
      <w:r w:rsidR="00867C45" w:rsidRPr="00867C45">
        <w:rPr>
          <w:rStyle w:val="Production"/>
        </w:rPr>
        <w:t>BindingPattern</w:t>
      </w:r>
      <w:proofErr w:type="spellEnd"/>
      <w:r>
        <w:t>.</w:t>
      </w:r>
    </w:p>
    <w:p w14:paraId="7D14D94A" w14:textId="77777777" w:rsidR="0044410D" w:rsidRPr="0044410D" w:rsidRDefault="001659E2" w:rsidP="001659E2">
      <w:r>
        <w:t>A type annotation for a rest parameter must denote an array type.</w:t>
      </w:r>
    </w:p>
    <w:p w14:paraId="23E0EC03" w14:textId="77777777" w:rsidR="0044410D" w:rsidRPr="0044410D" w:rsidRDefault="00C62F9B" w:rsidP="00C62F9B">
      <w:r>
        <w:lastRenderedPageBreak/>
        <w:t>When a parameter type annotati</w:t>
      </w:r>
      <w:r w:rsidR="00C71B53">
        <w:t>on specifies a string literal type</w:t>
      </w:r>
      <w:r>
        <w:t xml:space="preserve">, the containing signature is a specialized signature (section </w:t>
      </w:r>
      <w:r>
        <w:fldChar w:fldCharType="begin"/>
      </w:r>
      <w:r>
        <w:instrText xml:space="preserve"> REF _Ref352141783 \r \h </w:instrText>
      </w:r>
      <w:r>
        <w:fldChar w:fldCharType="separate"/>
      </w:r>
      <w:r w:rsidR="00A3147C">
        <w:t>3.9.2.4</w:t>
      </w:r>
      <w:r>
        <w:fldChar w:fldCharType="end"/>
      </w:r>
      <w:r>
        <w:t xml:space="preserve">). Specialized signatures are not permitted in conjunction with a function body, i.e. the </w:t>
      </w:r>
      <w:proofErr w:type="spellStart"/>
      <w:r w:rsidRPr="00986D44">
        <w:rPr>
          <w:rStyle w:val="Production"/>
        </w:rPr>
        <w:t>FunctionExpression</w:t>
      </w:r>
      <w:proofErr w:type="spellEnd"/>
      <w:r>
        <w:t xml:space="preserve">, </w:t>
      </w:r>
      <w:proofErr w:type="spellStart"/>
      <w:r w:rsidRPr="00986D44">
        <w:rPr>
          <w:rStyle w:val="Production"/>
        </w:rPr>
        <w:t>FunctionImplementation</w:t>
      </w:r>
      <w:proofErr w:type="spellEnd"/>
      <w:r>
        <w:t xml:space="preserve">, </w:t>
      </w:r>
      <w:proofErr w:type="spellStart"/>
      <w:r w:rsidRPr="00986D44">
        <w:rPr>
          <w:rStyle w:val="Production"/>
        </w:rPr>
        <w:t>MemberFunctionImplementation</w:t>
      </w:r>
      <w:proofErr w:type="spellEnd"/>
      <w:r>
        <w:t xml:space="preserve">, and </w:t>
      </w:r>
      <w:proofErr w:type="spellStart"/>
      <w:r w:rsidRPr="00986D44">
        <w:rPr>
          <w:rStyle w:val="Production"/>
        </w:rPr>
        <w:t>ConstructorImplementation</w:t>
      </w:r>
      <w:proofErr w:type="spellEnd"/>
      <w:r>
        <w:t xml:space="preserve"> grammar productions do not permit parameters with string literal types.</w:t>
      </w:r>
    </w:p>
    <w:p w14:paraId="06CAF9F2" w14:textId="77777777" w:rsid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proofErr w:type="spellStart"/>
      <w:r w:rsidRPr="00986D44">
        <w:rPr>
          <w:rStyle w:val="Production"/>
        </w:rPr>
        <w:t>FunctionExpression</w:t>
      </w:r>
      <w:proofErr w:type="spellEnd"/>
      <w:r>
        <w:t xml:space="preserve">, </w:t>
      </w:r>
      <w:proofErr w:type="spellStart"/>
      <w:r w:rsidRPr="00986D44">
        <w:rPr>
          <w:rStyle w:val="Production"/>
        </w:rPr>
        <w:t>FunctionImplementation</w:t>
      </w:r>
      <w:proofErr w:type="spellEnd"/>
      <w:r>
        <w:t xml:space="preserve">, </w:t>
      </w:r>
      <w:proofErr w:type="spellStart"/>
      <w:r w:rsidRPr="00986D44">
        <w:rPr>
          <w:rStyle w:val="Production"/>
        </w:rPr>
        <w:t>MemberFunctionImplementation</w:t>
      </w:r>
      <w:proofErr w:type="spellEnd"/>
      <w:r>
        <w:t xml:space="preserve">, or </w:t>
      </w:r>
      <w:proofErr w:type="spellStart"/>
      <w:r w:rsidRPr="00986D44">
        <w:rPr>
          <w:rStyle w:val="Production"/>
        </w:rPr>
        <w:t>ConstructorImplementation</w:t>
      </w:r>
      <w:proofErr w:type="spellEnd"/>
      <w:r w:rsidR="00B77708">
        <w:t xml:space="preserve"> grammar production.</w:t>
      </w:r>
    </w:p>
    <w:p w14:paraId="33E37E00" w14:textId="77777777" w:rsidR="00DA2F3D" w:rsidRPr="00300D5D" w:rsidRDefault="00DA2F3D" w:rsidP="001659E2">
      <w:r w:rsidRPr="00DA2F3D">
        <w:rPr>
          <w:i/>
        </w:rPr>
        <w:t xml:space="preserve">TODO: Update to reflect </w:t>
      </w:r>
      <w:hyperlink r:id="rId18" w:history="1">
        <w:r w:rsidRPr="00DA2F3D">
          <w:rPr>
            <w:rStyle w:val="Hyperlink"/>
            <w:i/>
          </w:rPr>
          <w:t>binding parameter cannot be optional in implementation signature</w:t>
        </w:r>
      </w:hyperlink>
      <w:r w:rsidRPr="00300D5D">
        <w:t>.</w:t>
      </w:r>
    </w:p>
    <w:p w14:paraId="39658B9C" w14:textId="77777777" w:rsidR="00AD27B7" w:rsidRPr="00300D5D" w:rsidRDefault="00AD27B7" w:rsidP="001659E2">
      <w:pPr>
        <w:rPr>
          <w:ins w:id="1152" w:author="Anders Hejlsberg" w:date="2016-01-04T10:39:00Z"/>
        </w:rPr>
      </w:pPr>
      <w:ins w:id="1153" w:author="Anders Hejlsberg" w:date="2016-01-04T10:39:00Z">
        <w:r w:rsidRPr="00AD27B7">
          <w:rPr>
            <w:i/>
          </w:rPr>
          <w:t xml:space="preserve">TODO: Update to reflect </w:t>
        </w:r>
        <w:r w:rsidR="008B0D2E">
          <w:fldChar w:fldCharType="begin"/>
        </w:r>
        <w:r w:rsidR="008B0D2E">
          <w:instrText xml:space="preserve"> HYPERLINK "https://github.com/Microsoft/TypeScript/pull/4022" </w:instrText>
        </w:r>
        <w:r w:rsidR="008B0D2E">
          <w:fldChar w:fldCharType="separate"/>
        </w:r>
        <w:r w:rsidRPr="00AD27B7">
          <w:rPr>
            <w:rStyle w:val="Hyperlink"/>
            <w:i/>
          </w:rPr>
          <w:t>required parameters support initializers</w:t>
        </w:r>
        <w:r w:rsidR="008B0D2E">
          <w:rPr>
            <w:rStyle w:val="Hyperlink"/>
            <w:i/>
          </w:rPr>
          <w:fldChar w:fldCharType="end"/>
        </w:r>
        <w:r w:rsidRPr="00300D5D">
          <w:t>.</w:t>
        </w:r>
      </w:ins>
    </w:p>
    <w:p w14:paraId="07A9AFB3" w14:textId="77777777" w:rsidR="0044410D" w:rsidRPr="0044410D" w:rsidRDefault="00A92245" w:rsidP="00A92245">
      <w:pPr>
        <w:pStyle w:val="Heading4"/>
      </w:pPr>
      <w:r>
        <w:t>Return Type</w:t>
      </w:r>
    </w:p>
    <w:p w14:paraId="13C61935" w14:textId="77777777"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31C1BC0E" w14:textId="77777777" w:rsidR="0044410D" w:rsidRPr="0044410D"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14:paraId="70582898" w14:textId="77777777"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A3147C">
        <w:t>6.3</w:t>
      </w:r>
      <w:r w:rsidR="001659E2">
        <w:fldChar w:fldCharType="end"/>
      </w:r>
      <w:r w:rsidR="001659E2">
        <w:t>.</w:t>
      </w:r>
    </w:p>
    <w:p w14:paraId="011A4250" w14:textId="77777777" w:rsidR="0044410D" w:rsidRPr="0044410D" w:rsidRDefault="00443DC0" w:rsidP="00443DC0">
      <w:pPr>
        <w:pStyle w:val="Heading4"/>
      </w:pPr>
      <w:bookmarkStart w:id="1154" w:name="_Ref352141783"/>
      <w:r>
        <w:t>Specialized Signatures</w:t>
      </w:r>
      <w:bookmarkEnd w:id="1154"/>
    </w:p>
    <w:p w14:paraId="676EAA89" w14:textId="77777777"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A3147C">
        <w:t>3.2.9</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1B9141CF" w14:textId="77777777"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14:paraId="2E9660B1" w14:textId="77777777" w:rsidR="0044410D" w:rsidRPr="0044410D" w:rsidRDefault="00A706B9" w:rsidP="00A706B9">
      <w:r>
        <w:t xml:space="preserve">states that calls to </w:t>
      </w:r>
      <w:r w:rsidR="008F4735">
        <w:t>'</w:t>
      </w:r>
      <w:proofErr w:type="spellStart"/>
      <w:r>
        <w:t>createElement</w:t>
      </w:r>
      <w:proofErr w:type="spellEnd"/>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proofErr w:type="spellStart"/>
      <w:r>
        <w:t>HTMLDivElement</w:t>
      </w:r>
      <w:proofErr w:type="spellEnd"/>
      <w:r w:rsidR="008F4735">
        <w:t>'</w:t>
      </w:r>
      <w:r>
        <w:t xml:space="preserve">, </w:t>
      </w:r>
      <w:r w:rsidR="008F4735">
        <w:t>'</w:t>
      </w:r>
      <w:proofErr w:type="spellStart"/>
      <w:r>
        <w:t>HTMLSpanElement</w:t>
      </w:r>
      <w:proofErr w:type="spellEnd"/>
      <w:r w:rsidR="008F4735">
        <w:t>'</w:t>
      </w:r>
      <w:r>
        <w:t xml:space="preserve">, and </w:t>
      </w:r>
      <w:r w:rsidR="008F4735">
        <w:t>'</w:t>
      </w:r>
      <w:proofErr w:type="spellStart"/>
      <w:r>
        <w:t>HTMLCanvasElement</w:t>
      </w:r>
      <w:proofErr w:type="spellEnd"/>
      <w:r w:rsidR="008F4735">
        <w:t>'</w:t>
      </w:r>
      <w:r w:rsidR="00B445ED">
        <w:t xml:space="preserve"> respectively, </w:t>
      </w:r>
      <w:r w:rsidR="00C806ED">
        <w:t>and that</w:t>
      </w:r>
      <w:r w:rsidR="00B445ED">
        <w:t xml:space="preserve"> calls with all other string expressions return values of type </w:t>
      </w:r>
      <w:r w:rsidR="008F4735">
        <w:t>'</w:t>
      </w:r>
      <w:proofErr w:type="spellStart"/>
      <w:r w:rsidR="00B445ED">
        <w:t>HTMLElement</w:t>
      </w:r>
      <w:proofErr w:type="spellEnd"/>
      <w:r w:rsidR="008F4735">
        <w:t>'</w:t>
      </w:r>
      <w:r w:rsidR="00B445ED">
        <w:t>.</w:t>
      </w:r>
    </w:p>
    <w:p w14:paraId="5A082C82" w14:textId="77777777" w:rsidR="0044410D" w:rsidRPr="0044410D" w:rsidRDefault="001D78A4" w:rsidP="00A706B9">
      <w:r>
        <w:lastRenderedPageBreak/>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A3147C">
        <w:t>4.15.1</w:t>
      </w:r>
      <w:r w:rsidR="00605318">
        <w:fldChar w:fldCharType="end"/>
      </w:r>
      <w:r w:rsidR="00605318">
        <w:t>) processes the candidates in declaration order and picks the first one that matches.</w:t>
      </w:r>
    </w:p>
    <w:p w14:paraId="06A058A3" w14:textId="77777777"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proofErr w:type="spellStart"/>
      <w:r>
        <w:t>createElement</w:t>
      </w:r>
      <w:proofErr w:type="spellEnd"/>
      <w:r w:rsidR="008F4735">
        <w:t>'</w:t>
      </w:r>
      <w:r>
        <w:t xml:space="preserve"> property in the example above is of a type that contains three specialized signatures, all of which are </w:t>
      </w:r>
      <w:r w:rsidR="00410D07">
        <w:t>assignable to</w:t>
      </w:r>
      <w:r>
        <w:t xml:space="preserve"> the non-specialized signature in the type.</w:t>
      </w:r>
    </w:p>
    <w:p w14:paraId="50751DC9" w14:textId="77777777" w:rsidR="0044410D" w:rsidRPr="0044410D" w:rsidRDefault="006714DA" w:rsidP="00E616E3">
      <w:pPr>
        <w:pStyle w:val="Heading3"/>
      </w:pPr>
      <w:bookmarkStart w:id="1155" w:name="_Toc439666171"/>
      <w:bookmarkStart w:id="1156" w:name="_Toc426538860"/>
      <w:r>
        <w:t>Construct</w:t>
      </w:r>
      <w:r w:rsidR="008A36D2">
        <w:t xml:space="preserve"> Signatures</w:t>
      </w:r>
      <w:bookmarkEnd w:id="1155"/>
      <w:bookmarkEnd w:id="1156"/>
    </w:p>
    <w:p w14:paraId="3804872E" w14:textId="77777777"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A3147C">
        <w:t>4.14</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20C2BD6A" w14:textId="77777777"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14:paraId="69E94CD8" w14:textId="77777777"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3635E34B" w14:textId="77777777"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4C5D9281" w14:textId="77777777" w:rsidR="0044410D" w:rsidRPr="0044410D" w:rsidRDefault="006714DA" w:rsidP="00E616E3">
      <w:pPr>
        <w:pStyle w:val="Heading3"/>
      </w:pPr>
      <w:bookmarkStart w:id="1157" w:name="_Ref351648322"/>
      <w:bookmarkStart w:id="1158" w:name="_Ref351906593"/>
      <w:bookmarkStart w:id="1159" w:name="_Toc439666172"/>
      <w:bookmarkStart w:id="1160" w:name="_Toc426538861"/>
      <w:r>
        <w:t>Index</w:t>
      </w:r>
      <w:r w:rsidR="008A36D2">
        <w:t xml:space="preserve"> Signatures</w:t>
      </w:r>
      <w:bookmarkEnd w:id="1157"/>
      <w:bookmarkEnd w:id="1158"/>
      <w:bookmarkEnd w:id="1159"/>
      <w:bookmarkEnd w:id="1160"/>
    </w:p>
    <w:p w14:paraId="3CCA4C09" w14:textId="77777777" w:rsidR="0044410D" w:rsidRPr="0044410D" w:rsidRDefault="006744C8" w:rsidP="006744C8">
      <w:r>
        <w:t xml:space="preserve">An index signature </w:t>
      </w:r>
      <w:r w:rsidR="00F768F2">
        <w:t>defines</w:t>
      </w:r>
      <w:r>
        <w:t xml:space="preserve"> a type constraint for pro</w:t>
      </w:r>
      <w:r w:rsidR="00F768F2">
        <w:t>perties in the containing type.</w:t>
      </w:r>
    </w:p>
    <w:p w14:paraId="37D3C1B2" w14:textId="77777777"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14:paraId="51BAADFE" w14:textId="77777777" w:rsidR="0044410D" w:rsidRPr="0044410D" w:rsidRDefault="00F768F2" w:rsidP="008A36D2">
      <w:r>
        <w:t xml:space="preserve">There are two </w:t>
      </w:r>
      <w:r w:rsidR="00490E6B">
        <w:t>kinds</w:t>
      </w:r>
      <w:r>
        <w:t xml:space="preserve"> of index signatures:</w:t>
      </w:r>
    </w:p>
    <w:p w14:paraId="01B1CB6F" w14:textId="77777777"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1CD612DB" w14:textId="77777777"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5B9E1182" w14:textId="77777777"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spellStart"/>
      <w:proofErr w:type="gramStart"/>
      <w:r w:rsidR="00F72758">
        <w:t>ToString</w:t>
      </w:r>
      <w:proofErr w:type="spellEnd"/>
      <w:r w:rsidR="00F72758">
        <w:t>(</w:t>
      </w:r>
      <w:proofErr w:type="spellStart"/>
      <w:proofErr w:type="gramEnd"/>
      <w:r w:rsidR="00F72758">
        <w:t>ToNumber</w:t>
      </w:r>
      <w:proofErr w:type="spellEnd"/>
      <w:r w:rsidR="00F72758">
        <w:t>(</w:t>
      </w:r>
      <w:r w:rsidR="00F72758" w:rsidRPr="00F72758">
        <w:rPr>
          <w:i/>
        </w:rPr>
        <w:t>N</w:t>
      </w:r>
      <w:r w:rsidR="00F72758">
        <w:t xml:space="preserve">)) is identical to </w:t>
      </w:r>
      <w:r w:rsidR="00F72758" w:rsidRPr="00F72758">
        <w:rPr>
          <w:i/>
        </w:rPr>
        <w:t>N</w:t>
      </w:r>
      <w:r w:rsidR="00DC4C82">
        <w:t xml:space="preserve">, where </w:t>
      </w:r>
      <w:proofErr w:type="spellStart"/>
      <w:r w:rsidR="00F72758">
        <w:t>ToString</w:t>
      </w:r>
      <w:proofErr w:type="spellEnd"/>
      <w:r w:rsidR="00F72758">
        <w:t xml:space="preserve"> and </w:t>
      </w:r>
      <w:proofErr w:type="spellStart"/>
      <w:r w:rsidR="00DC4C82">
        <w:t>ToNumber</w:t>
      </w:r>
      <w:proofErr w:type="spellEnd"/>
      <w:r w:rsidR="00DC4C82">
        <w:t xml:space="preserve"> </w:t>
      </w:r>
      <w:r w:rsidR="00F72758">
        <w:t>are</w:t>
      </w:r>
      <w:r w:rsidR="00DC4C82">
        <w:t xml:space="preserve"> the abstract operation</w:t>
      </w:r>
      <w:r w:rsidR="00F72758">
        <w:t>s</w:t>
      </w:r>
      <w:r w:rsidR="00DC4C82">
        <w:t xml:space="preserve"> defined in ECMAScript specification.</w:t>
      </w:r>
    </w:p>
    <w:p w14:paraId="5A1290AD" w14:textId="77777777" w:rsidR="0044410D" w:rsidRPr="0044410D" w:rsidRDefault="002E3D58" w:rsidP="002E3D58">
      <w:r>
        <w:lastRenderedPageBreak/>
        <w:t>An object type can contain at most one string index signature and one numeric index signature.</w:t>
      </w:r>
    </w:p>
    <w:p w14:paraId="15451EA2" w14:textId="77777777"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A3147C">
        <w:t>4.13</w:t>
      </w:r>
      <w:r>
        <w:fldChar w:fldCharType="end"/>
      </w:r>
      <w:r>
        <w:t>.</w:t>
      </w:r>
    </w:p>
    <w:p w14:paraId="17B4E1E7" w14:textId="77777777" w:rsidR="0044410D" w:rsidRPr="0044410D" w:rsidRDefault="00C953F7" w:rsidP="00E616E3">
      <w:pPr>
        <w:pStyle w:val="Heading3"/>
      </w:pPr>
      <w:bookmarkStart w:id="1161" w:name="_Ref343599928"/>
      <w:bookmarkStart w:id="1162" w:name="_Toc439666173"/>
      <w:bookmarkStart w:id="1163" w:name="_Toc426538862"/>
      <w:r>
        <w:t>Method</w:t>
      </w:r>
      <w:r w:rsidR="008A36D2">
        <w:t xml:space="preserve"> Signatures</w:t>
      </w:r>
      <w:bookmarkEnd w:id="1161"/>
      <w:bookmarkEnd w:id="1162"/>
      <w:bookmarkEnd w:id="1163"/>
    </w:p>
    <w:p w14:paraId="114B257A" w14:textId="77777777" w:rsidR="0044410D" w:rsidRPr="0044410D" w:rsidRDefault="008A36D2" w:rsidP="008A36D2">
      <w:r>
        <w:t xml:space="preserve">A </w:t>
      </w:r>
      <w:r w:rsidR="00C953F7">
        <w:t>method</w:t>
      </w:r>
      <w:r>
        <w:t xml:space="preserve"> signature is shorthand for declaring a property of a function type.</w:t>
      </w:r>
    </w:p>
    <w:p w14:paraId="0AE96289" w14:textId="77777777"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14:paraId="3675D180" w14:textId="77777777" w:rsidR="0044410D" w:rsidRPr="0044410D" w:rsidRDefault="00B82B45" w:rsidP="008A36D2">
      <w:r>
        <w:t xml:space="preserve">If the </w:t>
      </w:r>
      <w:proofErr w:type="spellStart"/>
      <w:r>
        <w:rPr>
          <w:rStyle w:val="Production"/>
        </w:rPr>
        <w:t>PropertyName</w:t>
      </w:r>
      <w:proofErr w:type="spellEnd"/>
      <w:r>
        <w:t xml:space="preserve"> is a computed property name (</w:t>
      </w:r>
      <w:r>
        <w:fldChar w:fldCharType="begin"/>
      </w:r>
      <w:r>
        <w:instrText xml:space="preserve"> REF _Ref425914908 \r \h </w:instrText>
      </w:r>
      <w:r>
        <w:fldChar w:fldCharType="separate"/>
      </w:r>
      <w:r w:rsidR="00A3147C">
        <w:t>2.2.3</w:t>
      </w:r>
      <w:r>
        <w:fldChar w:fldCharType="end"/>
      </w:r>
      <w:r>
        <w:t xml:space="preserve">), it must specify a well-known symbol. </w:t>
      </w:r>
      <w:r w:rsidR="00F20FFA">
        <w:t xml:space="preserve">If the </w:t>
      </w:r>
      <w:proofErr w:type="spellStart"/>
      <w:r w:rsidR="006514B3" w:rsidRPr="006514B3">
        <w:rPr>
          <w:rStyle w:val="Production"/>
        </w:rPr>
        <w:t>PropertyName</w:t>
      </w:r>
      <w:proofErr w:type="spellEnd"/>
      <w:r w:rsidR="006514B3">
        <w:t xml:space="preserve"> </w:t>
      </w:r>
      <w:r w:rsidR="00F20FFA">
        <w:t>is followed by a question mark, the property is optional. Otherwise, the property is required.</w:t>
      </w:r>
      <w:r w:rsidR="00361287">
        <w:t xml:space="preserve"> </w:t>
      </w:r>
      <w:r w:rsidR="00F20FFA">
        <w:t xml:space="preserve">Only </w:t>
      </w:r>
      <w:r w:rsidR="00021B1E">
        <w:t xml:space="preserve">object type literals and interfaces </w:t>
      </w:r>
      <w:r w:rsidR="00F20FFA">
        <w:t>can declare</w:t>
      </w:r>
      <w:r w:rsidR="00021B1E">
        <w:t xml:space="preserve"> optional properties.</w:t>
      </w:r>
    </w:p>
    <w:p w14:paraId="60F2EA06" w14:textId="77777777" w:rsidR="0044410D" w:rsidRPr="0044410D" w:rsidRDefault="000E1822" w:rsidP="007F616B">
      <w:r>
        <w:t>A</w:t>
      </w:r>
      <w:r w:rsidR="007F616B">
        <w:t xml:space="preserve"> </w:t>
      </w:r>
      <w:r w:rsidR="003437FB">
        <w:t>method</w:t>
      </w:r>
      <w:r w:rsidR="007F616B">
        <w:t xml:space="preserve"> signature of the form</w:t>
      </w:r>
    </w:p>
    <w:p w14:paraId="6208CFCE" w14:textId="77777777"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14:paraId="0718F3B2" w14:textId="77777777" w:rsidR="0044410D" w:rsidRPr="0044410D" w:rsidRDefault="007F616B" w:rsidP="007F616B">
      <w:proofErr w:type="gramStart"/>
      <w:r>
        <w:t>is</w:t>
      </w:r>
      <w:proofErr w:type="gramEnd"/>
      <w:r>
        <w:t xml:space="preserve"> equivalent to the property declaration</w:t>
      </w:r>
    </w:p>
    <w:p w14:paraId="6349AFAE" w14:textId="77777777"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14:paraId="1CE59302" w14:textId="77777777"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2E4583AD" w14:textId="77777777"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14:paraId="3BD9566B" w14:textId="77777777" w:rsidR="0044410D" w:rsidRPr="0044410D" w:rsidRDefault="008A36D2" w:rsidP="008A36D2">
      <w:proofErr w:type="gramStart"/>
      <w:r>
        <w:t>is</w:t>
      </w:r>
      <w:proofErr w:type="gramEnd"/>
      <w:r>
        <w:t xml:space="preserve"> equivalent to</w:t>
      </w:r>
    </w:p>
    <w:p w14:paraId="1BD52728" w14:textId="77777777"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14:paraId="5B4BECAA" w14:textId="77777777" w:rsidR="0044410D" w:rsidRPr="0044410D" w:rsidRDefault="004B7E07" w:rsidP="00044DEF">
      <w:r>
        <w:t>I</w:t>
      </w:r>
      <w:r w:rsidR="00044DEF">
        <w:t xml:space="preserve">n the following </w:t>
      </w:r>
      <w:r>
        <w:t xml:space="preserve">example of an </w:t>
      </w:r>
      <w:r w:rsidR="00044DEF">
        <w:t>object type</w:t>
      </w:r>
    </w:p>
    <w:p w14:paraId="0AC32C5F" w14:textId="77777777" w:rsidR="0044410D" w:rsidRPr="0044410D" w:rsidRDefault="002801C0" w:rsidP="00044DEF">
      <w:pPr>
        <w:pStyle w:val="Code"/>
      </w:pPr>
      <w:r w:rsidRPr="00D54DB2">
        <w:lastRenderedPageBreak/>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14:paraId="7C8A0097" w14:textId="77777777" w:rsidR="0044410D" w:rsidRPr="0044410D" w:rsidRDefault="00044DEF" w:rsidP="00044DEF">
      <w:proofErr w:type="gramStart"/>
      <w:r>
        <w:t>the</w:t>
      </w:r>
      <w:proofErr w:type="gramEnd"/>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14:paraId="55459704" w14:textId="77777777"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14:paraId="69BF5F86" w14:textId="77777777" w:rsidR="0044410D" w:rsidRDefault="00044DEF" w:rsidP="00044DEF">
      <w:proofErr w:type="gramStart"/>
      <w:r>
        <w:t>the</w:t>
      </w:r>
      <w:proofErr w:type="gramEnd"/>
      <w:r>
        <w:t xml:space="preserv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14:paraId="6DC0872C" w14:textId="77777777" w:rsidR="005D17F7" w:rsidRDefault="005D17F7" w:rsidP="005D17F7">
      <w:pPr>
        <w:pStyle w:val="Heading2"/>
      </w:pPr>
      <w:bookmarkStart w:id="1164" w:name="_Ref402267834"/>
      <w:bookmarkStart w:id="1165" w:name="_Toc439666174"/>
      <w:bookmarkStart w:id="1166" w:name="_Toc426538863"/>
      <w:r>
        <w:t>Type Aliases</w:t>
      </w:r>
      <w:bookmarkEnd w:id="1164"/>
      <w:bookmarkEnd w:id="1165"/>
      <w:bookmarkEnd w:id="1166"/>
    </w:p>
    <w:p w14:paraId="0E0E879E" w14:textId="77777777"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r w:rsidR="0066299B">
        <w:t>declaration space</w:t>
      </w:r>
      <w:r w:rsidR="008D1F2E">
        <w:t>.</w:t>
      </w:r>
    </w:p>
    <w:p w14:paraId="5E7569C6" w14:textId="77777777" w:rsidR="005D17F7" w:rsidRDefault="00AA6DAC" w:rsidP="00AA6DAC">
      <w:pPr>
        <w:pStyle w:val="Grammar"/>
      </w:pPr>
      <w:r w:rsidRPr="00AA6DAC">
        <w:rPr>
          <w:rStyle w:val="Production"/>
        </w:rPr>
        <w:t>TypeAliasDeclaration:</w:t>
      </w:r>
      <w:r>
        <w:br/>
      </w:r>
      <w:r w:rsidRPr="00AA6DAC">
        <w:rPr>
          <w:rStyle w:val="Terminal"/>
        </w:rPr>
        <w:t>type</w:t>
      </w:r>
      <w:r>
        <w:t xml:space="preserve">   </w:t>
      </w:r>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14:paraId="5967C5AB" w14:textId="77777777"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xml:space="preserve">, including primitive, </w:t>
      </w:r>
      <w:r w:rsidR="000818E3">
        <w:t>union</w:t>
      </w:r>
      <w:r w:rsidR="00955669">
        <w:t>, and intersection</w:t>
      </w:r>
      <w:r w:rsidR="000818E3">
        <w:t xml:space="preserve"> types.</w:t>
      </w:r>
    </w:p>
    <w:p w14:paraId="7D170ACF" w14:textId="77777777" w:rsidR="00B232B8" w:rsidRDefault="00B232B8" w:rsidP="00B232B8">
      <w:r>
        <w:t xml:space="preserve">A type alias may optionally have type parameters (section </w:t>
      </w:r>
      <w:r>
        <w:fldChar w:fldCharType="begin"/>
      </w:r>
      <w:r>
        <w:instrText xml:space="preserve"> REF _Ref366146437 \r \h </w:instrText>
      </w:r>
      <w:r>
        <w:fldChar w:fldCharType="separate"/>
      </w:r>
      <w:r w:rsidR="00A3147C">
        <w:t>3.6.1</w:t>
      </w:r>
      <w:r>
        <w:fldChar w:fldCharType="end"/>
      </w:r>
      <w:r>
        <w:t xml:space="preserve">) that serve as placeholders for actual types to be provided when the type alias is referenced in type references. A type alias with type parameters is 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p>
    <w:p w14:paraId="7806914B" w14:textId="77777777" w:rsidR="000818E3" w:rsidRDefault="00F2478E" w:rsidP="008D1F2E">
      <w:r>
        <w:t>Type aliases are referenced using type references (</w:t>
      </w:r>
      <w:r>
        <w:fldChar w:fldCharType="begin"/>
      </w:r>
      <w:r>
        <w:instrText xml:space="preserve"> REF _Ref343165311 \r \h </w:instrText>
      </w:r>
      <w:r>
        <w:fldChar w:fldCharType="separate"/>
      </w:r>
      <w:r w:rsidR="00A3147C">
        <w:t>3.8.2</w:t>
      </w:r>
      <w:r>
        <w:fldChar w:fldCharType="end"/>
      </w:r>
      <w:r w:rsidR="0023056D">
        <w:t xml:space="preserve">). Type references to generic type aliases produce instantiations of the aliased type with the given type arguments. </w:t>
      </w:r>
      <w:r w:rsidR="000818E3">
        <w:t>Writing a</w:t>
      </w:r>
      <w:r w:rsidR="008D1F2E">
        <w:t xml:space="preserve"> </w:t>
      </w:r>
      <w:r>
        <w:t>reference to a</w:t>
      </w:r>
      <w:r w:rsidR="008D1F2E">
        <w:t xml:space="preserve"> </w:t>
      </w:r>
      <w:r w:rsidR="0023056D">
        <w:t xml:space="preserve">non-generic </w:t>
      </w:r>
      <w:r w:rsidR="008D1F2E">
        <w:t xml:space="preserve">type alias has </w:t>
      </w:r>
      <w:r w:rsidR="008D1F2E" w:rsidRPr="0023056D">
        <w:t>exactly</w:t>
      </w:r>
      <w:r w:rsidR="008D1F2E">
        <w:t xml:space="preserve"> the sam</w:t>
      </w:r>
      <w:r w:rsidR="0023056D">
        <w:t xml:space="preserve">e effect as writing the aliased </w:t>
      </w:r>
      <w:r w:rsidR="008D1F2E">
        <w:t>type</w:t>
      </w:r>
      <w:r w:rsidR="0023056D">
        <w:t xml:space="preserve"> itself, and writing a reference to a generic type alias has </w:t>
      </w:r>
      <w:r w:rsidR="0023056D" w:rsidRPr="0023056D">
        <w:t>exactly</w:t>
      </w:r>
      <w:r w:rsidR="0023056D">
        <w:t xml:space="preserve"> the same effect as writing the resulting instantiation of the aliased type.</w:t>
      </w:r>
    </w:p>
    <w:p w14:paraId="2F00F23E" w14:textId="77777777" w:rsidR="008D1F2E" w:rsidRDefault="008D1F2E" w:rsidP="008D1F2E">
      <w:r>
        <w:t xml:space="preserve">The </w:t>
      </w:r>
      <w:proofErr w:type="spellStart"/>
      <w:r w:rsidR="000279AB">
        <w:rPr>
          <w:rStyle w:val="Production"/>
        </w:rPr>
        <w:t>BindingI</w:t>
      </w:r>
      <w:r w:rsidRPr="00FE7CD2">
        <w:rPr>
          <w:rStyle w:val="Production"/>
        </w:rPr>
        <w:t>dentifier</w:t>
      </w:r>
      <w:proofErr w:type="spellEnd"/>
      <w:r>
        <w:t xml:space="preserve"> of a type alias declaration may not be one of the predefined type names (section </w:t>
      </w:r>
      <w:r>
        <w:fldChar w:fldCharType="begin"/>
      </w:r>
      <w:r>
        <w:instrText xml:space="preserve"> REF _Ref352313823 \r \h </w:instrText>
      </w:r>
      <w:r>
        <w:fldChar w:fldCharType="separate"/>
      </w:r>
      <w:r w:rsidR="00A3147C">
        <w:t>3.8.1</w:t>
      </w:r>
      <w:r>
        <w:fldChar w:fldCharType="end"/>
      </w:r>
      <w:r w:rsidR="00893667">
        <w:t>).</w:t>
      </w:r>
    </w:p>
    <w:p w14:paraId="525A0213" w14:textId="77777777" w:rsidR="004F7370" w:rsidRDefault="004F7370" w:rsidP="008D1F2E">
      <w:r>
        <w:lastRenderedPageBreak/>
        <w:t xml:space="preserve">It is an error for the type specified </w:t>
      </w:r>
      <w:r w:rsidR="00627C00">
        <w:t>in a type alias to depend on that</w:t>
      </w:r>
      <w:r>
        <w:t xml:space="preserve"> type alias. Types have the following </w:t>
      </w:r>
      <w:r w:rsidR="00B501B4">
        <w:t>dependencies:</w:t>
      </w:r>
    </w:p>
    <w:p w14:paraId="620E6CAA" w14:textId="77777777" w:rsidR="00B501B4" w:rsidRDefault="00B501B4" w:rsidP="00367611">
      <w:pPr>
        <w:pStyle w:val="ListParagraph"/>
        <w:numPr>
          <w:ilvl w:val="0"/>
          <w:numId w:val="54"/>
        </w:numPr>
      </w:pPr>
      <w:r>
        <w:t xml:space="preserve">A type alias </w:t>
      </w:r>
      <w:r w:rsidRPr="00B501B4">
        <w:rPr>
          <w:i/>
        </w:rPr>
        <w:t>directly depends on</w:t>
      </w:r>
      <w:r>
        <w:t xml:space="preserve"> the type it aliases.</w:t>
      </w:r>
    </w:p>
    <w:p w14:paraId="5E6BA6D3" w14:textId="77777777" w:rsidR="004F7370" w:rsidRDefault="004F7370" w:rsidP="00367611">
      <w:pPr>
        <w:pStyle w:val="ListParagraph"/>
        <w:numPr>
          <w:ilvl w:val="0"/>
          <w:numId w:val="54"/>
        </w:numPr>
      </w:pPr>
      <w:r>
        <w:t xml:space="preserve">A type reference </w:t>
      </w:r>
      <w:r w:rsidRPr="00B501B4">
        <w:rPr>
          <w:i/>
        </w:rPr>
        <w:t>directly depends on</w:t>
      </w:r>
      <w:r>
        <w:t xml:space="preserve"> the referenced type and each of the type arguments, if any.</w:t>
      </w:r>
    </w:p>
    <w:p w14:paraId="62EBCA29" w14:textId="77777777" w:rsidR="004F7370" w:rsidRDefault="004F7370" w:rsidP="00367611">
      <w:pPr>
        <w:pStyle w:val="ListParagraph"/>
        <w:numPr>
          <w:ilvl w:val="0"/>
          <w:numId w:val="54"/>
        </w:numPr>
      </w:pPr>
      <w:r>
        <w:t xml:space="preserve">A union </w:t>
      </w:r>
      <w:r w:rsidR="009914F2">
        <w:t xml:space="preserve">or intersection </w:t>
      </w:r>
      <w:r>
        <w:t xml:space="preserve">type </w:t>
      </w:r>
      <w:r w:rsidRPr="00B501B4">
        <w:rPr>
          <w:i/>
        </w:rPr>
        <w:t>directly depends on</w:t>
      </w:r>
      <w:r>
        <w:t xml:space="preserve"> each of the constituent types.</w:t>
      </w:r>
    </w:p>
    <w:p w14:paraId="0AB77B1D" w14:textId="77777777" w:rsidR="004F7370" w:rsidRDefault="004F7370" w:rsidP="00367611">
      <w:pPr>
        <w:pStyle w:val="ListParagraph"/>
        <w:numPr>
          <w:ilvl w:val="0"/>
          <w:numId w:val="54"/>
        </w:numPr>
      </w:pPr>
      <w:r>
        <w:t xml:space="preserve">An array type </w:t>
      </w:r>
      <w:r w:rsidRPr="00B501B4">
        <w:rPr>
          <w:i/>
        </w:rPr>
        <w:t>directly depends on</w:t>
      </w:r>
      <w:r>
        <w:t xml:space="preserve"> its element type.</w:t>
      </w:r>
    </w:p>
    <w:p w14:paraId="3BFAB072" w14:textId="77777777" w:rsidR="004F7370" w:rsidRDefault="004F7370" w:rsidP="00367611">
      <w:pPr>
        <w:pStyle w:val="ListParagraph"/>
        <w:numPr>
          <w:ilvl w:val="0"/>
          <w:numId w:val="54"/>
        </w:numPr>
      </w:pPr>
      <w:r>
        <w:t xml:space="preserve">A tuple type </w:t>
      </w:r>
      <w:r w:rsidRPr="00B501B4">
        <w:rPr>
          <w:i/>
        </w:rPr>
        <w:t>directly depends on</w:t>
      </w:r>
      <w:r>
        <w:t xml:space="preserve"> each of its element types.</w:t>
      </w:r>
    </w:p>
    <w:p w14:paraId="1B4FE600" w14:textId="77777777" w:rsidR="00B501B4" w:rsidRDefault="00B501B4" w:rsidP="00367611">
      <w:pPr>
        <w:pStyle w:val="ListParagraph"/>
        <w:numPr>
          <w:ilvl w:val="0"/>
          <w:numId w:val="54"/>
        </w:numPr>
      </w:pPr>
      <w:r>
        <w:t xml:space="preserve">A type query </w:t>
      </w:r>
      <w:r w:rsidRPr="00B501B4">
        <w:rPr>
          <w:i/>
        </w:rPr>
        <w:t>directly depends on</w:t>
      </w:r>
      <w:r>
        <w:t xml:space="preserve"> the type of the referenced entity.</w:t>
      </w:r>
    </w:p>
    <w:p w14:paraId="633746A5" w14:textId="77777777"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14:paraId="5A9E0E11" w14:textId="77777777" w:rsidR="00582570" w:rsidRPr="0044410D" w:rsidRDefault="00582570" w:rsidP="008D1F2E">
      <w:r>
        <w:t>Some examples of type alias declarations:</w:t>
      </w:r>
    </w:p>
    <w:p w14:paraId="7C8E921E" w14:textId="77777777"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ObjectStatics = </w:t>
      </w:r>
      <w:r w:rsidRPr="00D54DB2">
        <w:rPr>
          <w:color w:val="0000FF"/>
        </w:rPr>
        <w:t>typeof</w:t>
      </w:r>
      <w:r w:rsidRPr="00D54DB2">
        <w:t xml:space="preserve"> Object;</w:t>
      </w:r>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p>
    <w:p w14:paraId="048870FA" w14:textId="77777777"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14:paraId="0162E5D7" w14:textId="77777777"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4A18135D" w14:textId="77777777" w:rsidR="0029341D" w:rsidRDefault="000E1002" w:rsidP="00F2478E">
      <w:proofErr w:type="gramStart"/>
      <w:r>
        <w:t>could</w:t>
      </w:r>
      <w:proofErr w:type="gramEnd"/>
      <w:r>
        <w:t xml:space="preserve"> be written as the type alias</w:t>
      </w:r>
    </w:p>
    <w:p w14:paraId="18ABC1B6" w14:textId="77777777"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103329C7" w14:textId="77777777" w:rsidR="0029341D" w:rsidRDefault="000E1002" w:rsidP="0029341D">
      <w:bookmarkStart w:id="1167" w:name="_Ref320780546"/>
      <w:r>
        <w:t xml:space="preserve">However, doing so means </w:t>
      </w:r>
      <w:r w:rsidR="003B24D5">
        <w:t xml:space="preserve">the following </w:t>
      </w:r>
      <w:r>
        <w:t>capabilities are lost:</w:t>
      </w:r>
    </w:p>
    <w:p w14:paraId="15D675C9" w14:textId="77777777" w:rsidR="000E1002" w:rsidRDefault="003B24D5" w:rsidP="00367611">
      <w:pPr>
        <w:pStyle w:val="ListParagraph"/>
        <w:numPr>
          <w:ilvl w:val="0"/>
          <w:numId w:val="56"/>
        </w:numPr>
      </w:pPr>
      <w:r>
        <w:t xml:space="preserve">An interface can be named in </w:t>
      </w:r>
      <w:proofErr w:type="gramStart"/>
      <w:r>
        <w:t>an extends</w:t>
      </w:r>
      <w:proofErr w:type="gramEnd"/>
      <w:r>
        <w:t xml:space="preserve"> or implements clause</w:t>
      </w:r>
      <w:r w:rsidR="000E1002">
        <w:t>, but a type alias</w:t>
      </w:r>
      <w:r>
        <w:t xml:space="preserve"> for an object type literal cannot</w:t>
      </w:r>
      <w:r w:rsidR="000E1002">
        <w:t>.</w:t>
      </w:r>
    </w:p>
    <w:p w14:paraId="5F71663A" w14:textId="77777777" w:rsidR="000E1002" w:rsidRDefault="003B24D5" w:rsidP="00367611">
      <w:pPr>
        <w:pStyle w:val="ListParagraph"/>
        <w:numPr>
          <w:ilvl w:val="0"/>
          <w:numId w:val="56"/>
        </w:numPr>
      </w:pPr>
      <w:r>
        <w:lastRenderedPageBreak/>
        <w:t>An interface can have</w:t>
      </w:r>
      <w:r w:rsidR="000E1002">
        <w:t xml:space="preserve"> multiple merged declarations, but a type alias</w:t>
      </w:r>
      <w:r>
        <w:t xml:space="preserve"> for an object type literal cannot</w:t>
      </w:r>
      <w:r w:rsidR="000E1002">
        <w:t>.</w:t>
      </w:r>
    </w:p>
    <w:p w14:paraId="1C6BA07B" w14:textId="77777777" w:rsidR="0044410D" w:rsidRPr="0044410D" w:rsidRDefault="00DB2AF0" w:rsidP="00E23655">
      <w:pPr>
        <w:pStyle w:val="Heading2"/>
      </w:pPr>
      <w:bookmarkStart w:id="1168" w:name="_Ref410564739"/>
      <w:bookmarkStart w:id="1169" w:name="_Ref410564779"/>
      <w:bookmarkStart w:id="1170" w:name="_Toc439666175"/>
      <w:bookmarkStart w:id="1171" w:name="_Toc426538864"/>
      <w:r>
        <w:t>Type Relationships</w:t>
      </w:r>
      <w:bookmarkEnd w:id="1167"/>
      <w:bookmarkEnd w:id="1168"/>
      <w:bookmarkEnd w:id="1169"/>
      <w:bookmarkEnd w:id="1170"/>
      <w:bookmarkEnd w:id="1171"/>
    </w:p>
    <w:p w14:paraId="67F84741" w14:textId="77777777" w:rsidR="0044410D" w:rsidRPr="0044410D" w:rsidRDefault="00DB2AF0" w:rsidP="00DB2AF0">
      <w:r>
        <w:t xml:space="preserve">Types in </w:t>
      </w:r>
      <w:r w:rsidR="003C5236">
        <w:t>TypeScript</w:t>
      </w:r>
      <w:r w:rsidR="009D0533">
        <w:t xml:space="preserve"> have identity, subtype, </w:t>
      </w:r>
      <w:proofErr w:type="spellStart"/>
      <w:r>
        <w:t>supertype</w:t>
      </w:r>
      <w:proofErr w:type="spellEnd"/>
      <w:r w:rsidR="009D0533">
        <w:t>, and assignment compatibility</w:t>
      </w:r>
      <w:r w:rsidR="00D10454">
        <w:t xml:space="preserve"> relationships as defined in the following sections.</w:t>
      </w:r>
    </w:p>
    <w:p w14:paraId="3AD267C6" w14:textId="77777777" w:rsidR="0044410D" w:rsidRPr="0044410D" w:rsidRDefault="00B17BE7" w:rsidP="00B17BE7">
      <w:pPr>
        <w:pStyle w:val="Heading3"/>
        <w:rPr>
          <w:highlight w:val="white"/>
        </w:rPr>
      </w:pPr>
      <w:bookmarkStart w:id="1172" w:name="_Ref366164315"/>
      <w:bookmarkStart w:id="1173" w:name="_Ref402359294"/>
      <w:bookmarkStart w:id="1174" w:name="_Toc439666176"/>
      <w:bookmarkStart w:id="1175" w:name="_Toc426538865"/>
      <w:r>
        <w:rPr>
          <w:highlight w:val="white"/>
        </w:rPr>
        <w:t xml:space="preserve">Apparent </w:t>
      </w:r>
      <w:bookmarkEnd w:id="1172"/>
      <w:r w:rsidR="0048515E">
        <w:rPr>
          <w:highlight w:val="white"/>
        </w:rPr>
        <w:t>Members</w:t>
      </w:r>
      <w:bookmarkEnd w:id="1173"/>
      <w:bookmarkEnd w:id="1174"/>
      <w:bookmarkEnd w:id="1175"/>
    </w:p>
    <w:p w14:paraId="34E3E4A2" w14:textId="77777777"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w:t>
      </w:r>
      <w:proofErr w:type="spellStart"/>
      <w:r>
        <w:rPr>
          <w:highlight w:val="white"/>
        </w:rPr>
        <w:t>supertype</w:t>
      </w:r>
      <w:proofErr w:type="spellEnd"/>
      <w:r>
        <w:rPr>
          <w:highlight w:val="white"/>
        </w:rPr>
        <w:t>,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A3147C">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A3147C">
        <w:t>4.14</w:t>
      </w:r>
      <w:r>
        <w:fldChar w:fldCharType="end"/>
      </w:r>
      <w:r>
        <w:t xml:space="preserve">), and function calls (section </w:t>
      </w:r>
      <w:r>
        <w:fldChar w:fldCharType="begin"/>
      </w:r>
      <w:r>
        <w:instrText xml:space="preserve"> REF _Ref320250038 \r \h </w:instrText>
      </w:r>
      <w:r>
        <w:fldChar w:fldCharType="separate"/>
      </w:r>
      <w:r w:rsidR="00A3147C">
        <w:t>4.15</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14:paraId="25C6DC31" w14:textId="7E06BC4B" w:rsidR="0063553A" w:rsidRDefault="0063553A" w:rsidP="0063553A">
      <w:pPr>
        <w:pStyle w:val="ListParagraph"/>
        <w:numPr>
          <w:ilvl w:val="0"/>
          <w:numId w:val="32"/>
        </w:numPr>
        <w:rPr>
          <w:highlight w:val="white"/>
          <w:rPrChange w:id="1176" w:author="Anders Hejlsberg" w:date="2016-01-04T10:39:00Z">
            <w:rPr/>
          </w:rPrChange>
        </w:rPr>
      </w:pPr>
      <w:r>
        <w:rPr>
          <w:highlight w:val="white"/>
        </w:rPr>
        <w:t xml:space="preserve">The apparent members of </w:t>
      </w:r>
      <w:r>
        <w:rPr>
          <w:highlight w:val="white"/>
          <w:rPrChange w:id="1177" w:author="Anders Hejlsberg" w:date="2016-01-04T10:39:00Z">
            <w:rPr/>
          </w:rPrChange>
        </w:rPr>
        <w:t xml:space="preserve">the primitive </w:t>
      </w:r>
      <w:del w:id="1178" w:author="Anders Hejlsberg" w:date="2016-01-04T10:39:00Z">
        <w:r w:rsidR="002A60E8">
          <w:delText>types</w:delText>
        </w:r>
      </w:del>
      <w:ins w:id="1179" w:author="Anders Hejlsberg" w:date="2016-01-04T10:39:00Z">
        <w:r>
          <w:rPr>
            <w:highlight w:val="white"/>
          </w:rPr>
          <w:t>type</w:t>
        </w:r>
      </w:ins>
      <w:r>
        <w:rPr>
          <w:highlight w:val="white"/>
          <w:rPrChange w:id="1180" w:author="Anders Hejlsberg" w:date="2016-01-04T10:39:00Z">
            <w:rPr/>
          </w:rPrChange>
        </w:rPr>
        <w:t xml:space="preserve"> Number</w:t>
      </w:r>
      <w:del w:id="1181" w:author="Anders Hejlsberg" w:date="2016-01-04T10:39:00Z">
        <w:r w:rsidR="002A60E8">
          <w:delText>, Boolean,</w:delText>
        </w:r>
      </w:del>
      <w:r>
        <w:rPr>
          <w:highlight w:val="white"/>
          <w:rPrChange w:id="1182" w:author="Anders Hejlsberg" w:date="2016-01-04T10:39:00Z">
            <w:rPr/>
          </w:rPrChange>
        </w:rPr>
        <w:t xml:space="preserve"> and </w:t>
      </w:r>
      <w:del w:id="1183" w:author="Anders Hejlsberg" w:date="2016-01-04T10:39:00Z">
        <w:r w:rsidR="002A60E8">
          <w:delText xml:space="preserve">String </w:delText>
        </w:r>
      </w:del>
      <w:ins w:id="1184" w:author="Anders Hejlsberg" w:date="2016-01-04T10:39:00Z">
        <w:r>
          <w:rPr>
            <w:highlight w:val="white"/>
          </w:rPr>
          <w:t xml:space="preserve">all </w:t>
        </w:r>
        <w:proofErr w:type="spellStart"/>
        <w:r>
          <w:rPr>
            <w:highlight w:val="white"/>
          </w:rPr>
          <w:t>enum</w:t>
        </w:r>
        <w:proofErr w:type="spellEnd"/>
        <w:r>
          <w:rPr>
            <w:highlight w:val="white"/>
          </w:rPr>
          <w:t xml:space="preserve"> types </w:t>
        </w:r>
      </w:ins>
      <w:r>
        <w:rPr>
          <w:highlight w:val="white"/>
          <w:rPrChange w:id="1185" w:author="Anders Hejlsberg" w:date="2016-01-04T10:39:00Z">
            <w:rPr/>
          </w:rPrChange>
        </w:rPr>
        <w:t xml:space="preserve">are the apparent members of the global interface </w:t>
      </w:r>
      <w:del w:id="1186" w:author="Anders Hejlsberg" w:date="2016-01-04T10:39:00Z">
        <w:r w:rsidR="002A60E8">
          <w:delText>types</w:delText>
        </w:r>
      </w:del>
      <w:ins w:id="1187" w:author="Anders Hejlsberg" w:date="2016-01-04T10:39:00Z">
        <w:r>
          <w:rPr>
            <w:highlight w:val="white"/>
          </w:rPr>
          <w:t>type</w:t>
        </w:r>
      </w:ins>
      <w:r>
        <w:rPr>
          <w:highlight w:val="white"/>
          <w:rPrChange w:id="1188" w:author="Anders Hejlsberg" w:date="2016-01-04T10:39:00Z">
            <w:rPr/>
          </w:rPrChange>
        </w:rPr>
        <w:t xml:space="preserve"> 'Number'</w:t>
      </w:r>
      <w:del w:id="1189" w:author="Anders Hejlsberg" w:date="2016-01-04T10:39:00Z">
        <w:r w:rsidR="002A60E8">
          <w:delText>, 'Boolean', and 'String' respectively</w:delText>
        </w:r>
      </w:del>
      <w:r>
        <w:rPr>
          <w:highlight w:val="white"/>
          <w:rPrChange w:id="1190" w:author="Anders Hejlsberg" w:date="2016-01-04T10:39:00Z">
            <w:rPr/>
          </w:rPrChange>
        </w:rPr>
        <w:t>.</w:t>
      </w:r>
    </w:p>
    <w:p w14:paraId="58FA0643" w14:textId="3C940C93" w:rsidR="002A60E8" w:rsidRPr="0044410D" w:rsidRDefault="00B70934" w:rsidP="00563D8D">
      <w:pPr>
        <w:pStyle w:val="ListParagraph"/>
        <w:numPr>
          <w:ilvl w:val="0"/>
          <w:numId w:val="32"/>
        </w:numPr>
        <w:rPr>
          <w:ins w:id="1191" w:author="Anders Hejlsberg" w:date="2016-01-04T10:39:00Z"/>
        </w:rPr>
      </w:pPr>
      <w:r>
        <w:rPr>
          <w:highlight w:val="white"/>
        </w:rPr>
        <w:t xml:space="preserve">The apparent members of </w:t>
      </w:r>
      <w:del w:id="1192" w:author="Anders Hejlsberg" w:date="2016-01-04T10:39:00Z">
        <w:r w:rsidR="002A60E8">
          <w:rPr>
            <w:highlight w:val="white"/>
          </w:rPr>
          <w:delText>an enum</w:delText>
        </w:r>
      </w:del>
      <w:ins w:id="1193" w:author="Anders Hejlsberg" w:date="2016-01-04T10:39:00Z">
        <w:r w:rsidR="002A60E8">
          <w:t>the primitive</w:t>
        </w:r>
      </w:ins>
      <w:r w:rsidR="002A60E8">
        <w:rPr>
          <w:rPrChange w:id="1194" w:author="Anders Hejlsberg" w:date="2016-01-04T10:39:00Z">
            <w:rPr>
              <w:highlight w:val="white"/>
            </w:rPr>
          </w:rPrChange>
        </w:rPr>
        <w:t xml:space="preserve"> </w:t>
      </w:r>
      <w:r w:rsidR="0063553A">
        <w:rPr>
          <w:rPrChange w:id="1195" w:author="Anders Hejlsberg" w:date="2016-01-04T10:39:00Z">
            <w:rPr>
              <w:highlight w:val="white"/>
            </w:rPr>
          </w:rPrChange>
        </w:rPr>
        <w:t xml:space="preserve">type </w:t>
      </w:r>
      <w:ins w:id="1196" w:author="Anders Hejlsberg" w:date="2016-01-04T10:39:00Z">
        <w:r w:rsidR="002A60E8">
          <w:t>Boolean</w:t>
        </w:r>
        <w:r w:rsidR="0063553A">
          <w:t xml:space="preserve"> </w:t>
        </w:r>
      </w:ins>
      <w:r w:rsidR="0063553A">
        <w:rPr>
          <w:rPrChange w:id="1197" w:author="Anders Hejlsberg" w:date="2016-01-04T10:39:00Z">
            <w:rPr>
              <w:highlight w:val="white"/>
            </w:rPr>
          </w:rPrChange>
        </w:rPr>
        <w:t>are the</w:t>
      </w:r>
      <w:r w:rsidR="002A60E8">
        <w:rPr>
          <w:rPrChange w:id="1198" w:author="Anders Hejlsberg" w:date="2016-01-04T10:39:00Z">
            <w:rPr>
              <w:highlight w:val="white"/>
            </w:rPr>
          </w:rPrChange>
        </w:rPr>
        <w:t xml:space="preserve"> apparent members of the global int</w:t>
      </w:r>
      <w:r w:rsidR="0063553A">
        <w:rPr>
          <w:rPrChange w:id="1199" w:author="Anders Hejlsberg" w:date="2016-01-04T10:39:00Z">
            <w:rPr>
              <w:highlight w:val="white"/>
            </w:rPr>
          </w:rPrChange>
        </w:rPr>
        <w:t>erface type</w:t>
      </w:r>
      <w:r w:rsidR="002A60E8">
        <w:rPr>
          <w:rPrChange w:id="1200" w:author="Anders Hejlsberg" w:date="2016-01-04T10:39:00Z">
            <w:rPr>
              <w:highlight w:val="white"/>
            </w:rPr>
          </w:rPrChange>
        </w:rPr>
        <w:t xml:space="preserve"> </w:t>
      </w:r>
      <w:del w:id="1201" w:author="Anders Hejlsberg" w:date="2016-01-04T10:39:00Z">
        <w:r w:rsidR="002A60E8">
          <w:rPr>
            <w:highlight w:val="white"/>
          </w:rPr>
          <w:delText>'Number'</w:delText>
        </w:r>
      </w:del>
      <w:ins w:id="1202" w:author="Anders Hejlsberg" w:date="2016-01-04T10:39:00Z">
        <w:r w:rsidR="002A60E8">
          <w:t>'Boo</w:t>
        </w:r>
        <w:r w:rsidR="0063553A">
          <w:t>lean'</w:t>
        </w:r>
        <w:r w:rsidR="002A60E8">
          <w:t>.</w:t>
        </w:r>
      </w:ins>
    </w:p>
    <w:p w14:paraId="0ACF169A" w14:textId="77777777" w:rsidR="0063553A" w:rsidRDefault="0063553A" w:rsidP="0063553A">
      <w:pPr>
        <w:pStyle w:val="ListParagraph"/>
        <w:numPr>
          <w:ilvl w:val="0"/>
          <w:numId w:val="55"/>
        </w:numPr>
        <w:rPr>
          <w:highlight w:val="white"/>
        </w:rPr>
      </w:pPr>
      <w:ins w:id="1203" w:author="Anders Hejlsberg" w:date="2016-01-04T10:39:00Z">
        <w:r>
          <w:rPr>
            <w:highlight w:val="white"/>
          </w:rPr>
          <w:t>The apparent members of the primitive type String and all string literal types are the apparent members of the global interface type 'String'</w:t>
        </w:r>
      </w:ins>
      <w:r>
        <w:rPr>
          <w:highlight w:val="white"/>
        </w:rPr>
        <w:t>.</w:t>
      </w:r>
    </w:p>
    <w:p w14:paraId="45A2D8C1" w14:textId="77777777" w:rsidR="002A60E8" w:rsidRDefault="002A60E8" w:rsidP="00367611">
      <w:pPr>
        <w:pStyle w:val="ListParagraph"/>
        <w:numPr>
          <w:ilvl w:val="0"/>
          <w:numId w:val="55"/>
        </w:numPr>
        <w:rPr>
          <w:highlight w:val="white"/>
        </w:rPr>
      </w:pPr>
      <w:r>
        <w:rPr>
          <w:highlight w:val="white"/>
        </w:rPr>
        <w:t xml:space="preserve">The apparent members of a type parameter are the apparent members of the constraint </w:t>
      </w:r>
      <w:r>
        <w:t xml:space="preserve">(section </w:t>
      </w:r>
      <w:r>
        <w:fldChar w:fldCharType="begin"/>
      </w:r>
      <w:r>
        <w:instrText xml:space="preserve"> REF _Ref366146437 \r \h </w:instrText>
      </w:r>
      <w:r>
        <w:fldChar w:fldCharType="separate"/>
      </w:r>
      <w:r w:rsidR="00A3147C">
        <w:t>3.6.1</w:t>
      </w:r>
      <w:r>
        <w:fldChar w:fldCharType="end"/>
      </w:r>
      <w:r>
        <w:t xml:space="preserve">) </w:t>
      </w:r>
      <w:r>
        <w:rPr>
          <w:highlight w:val="white"/>
        </w:rPr>
        <w:t>of that type parameter.</w:t>
      </w:r>
    </w:p>
    <w:p w14:paraId="1362308B" w14:textId="77777777" w:rsidR="002D0FE8" w:rsidRDefault="002A60E8" w:rsidP="00367611">
      <w:pPr>
        <w:pStyle w:val="ListParagraph"/>
        <w:numPr>
          <w:ilvl w:val="0"/>
          <w:numId w:val="55"/>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14:paraId="38ED0276" w14:textId="77777777" w:rsidR="002D0FE8" w:rsidRDefault="002D0FE8" w:rsidP="00367611">
      <w:pPr>
        <w:pStyle w:val="ListParagraph"/>
        <w:numPr>
          <w:ilvl w:val="1"/>
          <w:numId w:val="55"/>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14:paraId="77844B05" w14:textId="77777777" w:rsidR="002D0FE8" w:rsidRDefault="002D0FE8" w:rsidP="00367611">
      <w:pPr>
        <w:pStyle w:val="ListParagraph"/>
        <w:numPr>
          <w:ilvl w:val="1"/>
          <w:numId w:val="55"/>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14:paraId="293EFD13" w14:textId="77777777" w:rsidR="002A60E8" w:rsidRPr="00BA70A4" w:rsidRDefault="002D0FE8" w:rsidP="00367611">
      <w:pPr>
        <w:pStyle w:val="ListParagraph"/>
        <w:numPr>
          <w:ilvl w:val="1"/>
          <w:numId w:val="55"/>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14:paraId="707F77EC" w14:textId="77777777" w:rsidR="0052072B" w:rsidRDefault="0052072B" w:rsidP="00367611">
      <w:pPr>
        <w:pStyle w:val="ListParagraph"/>
        <w:numPr>
          <w:ilvl w:val="0"/>
          <w:numId w:val="55"/>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14:paraId="65289783" w14:textId="77777777"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property </w:t>
      </w:r>
      <w:r w:rsidR="00844F73">
        <w:t>named</w:t>
      </w:r>
      <w:r>
        <w:t xml:space="preserve"> </w:t>
      </w:r>
      <w:r w:rsidRPr="00065EA0">
        <w:rPr>
          <w:i/>
        </w:rPr>
        <w:t>N</w:t>
      </w:r>
      <w:r>
        <w:t xml:space="preserve">, </w:t>
      </w:r>
      <w:r w:rsidRPr="00065EA0">
        <w:rPr>
          <w:i/>
        </w:rPr>
        <w:t>U</w:t>
      </w:r>
      <w:r>
        <w:t xml:space="preserve"> has an apparent property named </w:t>
      </w:r>
      <w:r w:rsidRPr="00065EA0">
        <w:rPr>
          <w:i/>
        </w:rPr>
        <w:t>N</w:t>
      </w:r>
      <w:r>
        <w:t xml:space="preserve"> </w:t>
      </w:r>
      <w:r w:rsidR="00844F73">
        <w:t>of</w:t>
      </w:r>
      <w:r>
        <w:t xml:space="preserve"> a union type of the respective property types.</w:t>
      </w:r>
    </w:p>
    <w:p w14:paraId="61496351" w14:textId="77777777" w:rsidR="00850BA7"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call signature with </w:t>
      </w:r>
      <w:r w:rsidR="00844F73">
        <w:t>a</w:t>
      </w:r>
      <w:r>
        <w:t xml:space="preserve"> parameter list </w:t>
      </w:r>
      <w:r w:rsidRPr="00065EA0">
        <w:rPr>
          <w:i/>
        </w:rPr>
        <w:t>P</w:t>
      </w:r>
      <w:r>
        <w:t xml:space="preserve">, </w:t>
      </w:r>
      <w:r w:rsidRPr="00065EA0">
        <w:rPr>
          <w:i/>
        </w:rPr>
        <w:t>U</w:t>
      </w:r>
      <w:r>
        <w:t xml:space="preserve"> </w:t>
      </w:r>
      <w:r w:rsidR="00850BA7">
        <w:t xml:space="preserve">has an apparent call signature with the parameter list </w:t>
      </w:r>
      <w:r w:rsidR="00850BA7" w:rsidRPr="00065EA0">
        <w:rPr>
          <w:i/>
        </w:rPr>
        <w:t>P</w:t>
      </w:r>
      <w:r w:rsidR="00850BA7">
        <w:t xml:space="preserve"> and a return type that is a union of the respective return types.</w:t>
      </w:r>
      <w:r w:rsidR="00844F73">
        <w:t xml:space="preserve"> The call signatures appear in the same order as in the first constituent type.</w:t>
      </w:r>
    </w:p>
    <w:p w14:paraId="5773F563" w14:textId="77777777"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construct signature with </w:t>
      </w:r>
      <w:r w:rsidR="00844F73">
        <w:t>a</w:t>
      </w:r>
      <w:r>
        <w:t xml:space="preserve"> parameter list </w:t>
      </w:r>
      <w:r w:rsidRPr="00065EA0">
        <w:rPr>
          <w:i/>
        </w:rPr>
        <w:t>P</w:t>
      </w:r>
      <w:r>
        <w:t xml:space="preserve">, </w:t>
      </w:r>
      <w:r w:rsidRPr="00065EA0">
        <w:rPr>
          <w:i/>
        </w:rPr>
        <w:t>U</w:t>
      </w:r>
      <w:r>
        <w:t xml:space="preserve"> has an apparent construct signature with the parameter list </w:t>
      </w:r>
      <w:r w:rsidRPr="00065EA0">
        <w:rPr>
          <w:i/>
        </w:rPr>
        <w:t>P</w:t>
      </w:r>
      <w:r>
        <w:t xml:space="preserve"> and a return type that is a union of the respective return types.</w:t>
      </w:r>
      <w:r w:rsidR="00844F73" w:rsidRPr="00844F73">
        <w:t xml:space="preserve"> </w:t>
      </w:r>
      <w:r w:rsidR="00844F73">
        <w:t>The construct signatures appear in the same order as in the first constituent type.</w:t>
      </w:r>
    </w:p>
    <w:p w14:paraId="1699C470" w14:textId="77777777" w:rsidR="00850BA7" w:rsidRDefault="00844F73" w:rsidP="00367611">
      <w:pPr>
        <w:pStyle w:val="ListParagraph"/>
        <w:numPr>
          <w:ilvl w:val="1"/>
          <w:numId w:val="55"/>
        </w:numPr>
      </w:pPr>
      <w:r>
        <w:lastRenderedPageBreak/>
        <w:t xml:space="preserve">When all constituent types of </w:t>
      </w:r>
      <w:r w:rsidRPr="00844F73">
        <w:rPr>
          <w:i/>
        </w:rPr>
        <w:t>U</w:t>
      </w:r>
      <w:r>
        <w:t xml:space="preserve"> have </w:t>
      </w:r>
      <w:r w:rsidR="00850BA7">
        <w:t>a</w:t>
      </w:r>
      <w:r w:rsidR="00FA4B92">
        <w:t>n apparent</w:t>
      </w:r>
      <w:r w:rsidR="00850BA7">
        <w:t xml:space="preserve"> string index signature, </w:t>
      </w:r>
      <w:r w:rsidR="00850BA7" w:rsidRPr="009D0852">
        <w:rPr>
          <w:i/>
        </w:rPr>
        <w:t>U</w:t>
      </w:r>
      <w:r w:rsidR="00850BA7">
        <w:t xml:space="preserve"> has a</w:t>
      </w:r>
      <w:r w:rsidR="00FA4B92">
        <w:t xml:space="preserve">n apparent string index signature of a union </w:t>
      </w:r>
      <w:r>
        <w:t xml:space="preserve">type </w:t>
      </w:r>
      <w:r w:rsidR="00FA4B92">
        <w:t>of the respective string index signature types.</w:t>
      </w:r>
    </w:p>
    <w:p w14:paraId="2411BEA0" w14:textId="77777777" w:rsidR="00FA4B92" w:rsidRDefault="00844F73" w:rsidP="00367611">
      <w:pPr>
        <w:pStyle w:val="ListParagraph"/>
        <w:numPr>
          <w:ilvl w:val="1"/>
          <w:numId w:val="55"/>
        </w:numPr>
      </w:pPr>
      <w:r>
        <w:t xml:space="preserve">When all constituent types of </w:t>
      </w:r>
      <w:r w:rsidRPr="00844F73">
        <w:rPr>
          <w:i/>
        </w:rPr>
        <w:t>U</w:t>
      </w:r>
      <w:r>
        <w:t xml:space="preserve"> have </w:t>
      </w:r>
      <w:r w:rsidR="00FA4B92">
        <w:t xml:space="preserve">an apparent numeric index signature, </w:t>
      </w:r>
      <w:r w:rsidR="00FA4B92" w:rsidRPr="009D0852">
        <w:rPr>
          <w:i/>
        </w:rPr>
        <w:t>U</w:t>
      </w:r>
      <w:r w:rsidR="00FA4B92">
        <w:t xml:space="preserve"> has an apparent numeric index signature of a union </w:t>
      </w:r>
      <w:r>
        <w:t xml:space="preserve">type </w:t>
      </w:r>
      <w:r w:rsidR="00FA4B92">
        <w:t>of the respective numeric index signature types.</w:t>
      </w:r>
    </w:p>
    <w:p w14:paraId="57CAD3F8" w14:textId="77777777" w:rsidR="00FA4B92" w:rsidRDefault="00FA4B92" w:rsidP="00367611">
      <w:pPr>
        <w:pStyle w:val="ListParagraph"/>
        <w:numPr>
          <w:ilvl w:val="0"/>
          <w:numId w:val="55"/>
        </w:numPr>
      </w:pPr>
      <w:r>
        <w:t xml:space="preserve">The apparent members of an intersection type </w:t>
      </w:r>
      <w:r w:rsidRPr="00844F73">
        <w:rPr>
          <w:i/>
        </w:rPr>
        <w:t>I</w:t>
      </w:r>
      <w:r>
        <w:t xml:space="preserve"> are determined as follows:</w:t>
      </w:r>
    </w:p>
    <w:p w14:paraId="1B32B4C0" w14:textId="77777777" w:rsidR="00FA4B92" w:rsidRDefault="00FA4B92" w:rsidP="00367611">
      <w:pPr>
        <w:pStyle w:val="ListParagraph"/>
        <w:numPr>
          <w:ilvl w:val="1"/>
          <w:numId w:val="55"/>
        </w:numPr>
      </w:pPr>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p>
    <w:p w14:paraId="034CF38F" w14:textId="77777777" w:rsidR="00FA4B92" w:rsidRDefault="00844F73" w:rsidP="00367611">
      <w:pPr>
        <w:pStyle w:val="ListParagraph"/>
        <w:numPr>
          <w:ilvl w:val="1"/>
          <w:numId w:val="55"/>
        </w:numPr>
      </w:pPr>
      <w:r>
        <w:t xml:space="preserve">When one or more constituent types of </w:t>
      </w:r>
      <w:r w:rsidRPr="005A22DA">
        <w:rPr>
          <w:i/>
        </w:rPr>
        <w:t>I</w:t>
      </w:r>
      <w:r>
        <w:t xml:space="preserve"> have a call signature </w:t>
      </w:r>
      <w:r w:rsidRPr="005A22DA">
        <w:rPr>
          <w:i/>
        </w:rPr>
        <w:t>S</w:t>
      </w:r>
      <w:r>
        <w:t xml:space="preserve">, </w:t>
      </w:r>
      <w:r w:rsidRPr="005A22DA">
        <w:rPr>
          <w:i/>
        </w:rPr>
        <w:t>I</w:t>
      </w:r>
      <w:r>
        <w:t xml:space="preserve"> has the</w:t>
      </w:r>
      <w:r w:rsidR="00DC3957">
        <w:t xml:space="preserve"> apparent call signature </w:t>
      </w:r>
      <w:r w:rsidR="00DC3957" w:rsidRPr="005A22DA">
        <w:rPr>
          <w:i/>
        </w:rPr>
        <w:t>S</w:t>
      </w:r>
      <w:r w:rsidR="00DC3957">
        <w:t xml:space="preserve">. The signatures are ordered as a concatenation of the signatures of each constituent type in the order of the constituent types within </w:t>
      </w:r>
      <w:proofErr w:type="gramStart"/>
      <w:r w:rsidR="00DC3957" w:rsidRPr="00DC3957">
        <w:rPr>
          <w:i/>
        </w:rPr>
        <w:t>I</w:t>
      </w:r>
      <w:proofErr w:type="gramEnd"/>
      <w:r w:rsidR="00DC3957">
        <w:t>.</w:t>
      </w:r>
    </w:p>
    <w:p w14:paraId="3A286534" w14:textId="77777777" w:rsidR="00844F73" w:rsidRDefault="00844F73" w:rsidP="00367611">
      <w:pPr>
        <w:pStyle w:val="ListParagraph"/>
        <w:numPr>
          <w:ilvl w:val="1"/>
          <w:numId w:val="55"/>
        </w:numPr>
      </w:pPr>
      <w:r>
        <w:t xml:space="preserve">When one or more constituent types of </w:t>
      </w:r>
      <w:r w:rsidRPr="005A22DA">
        <w:rPr>
          <w:i/>
        </w:rPr>
        <w:t>I</w:t>
      </w:r>
      <w:r>
        <w:t xml:space="preserve"> have a construct signature </w:t>
      </w:r>
      <w:r w:rsidRPr="005A22DA">
        <w:rPr>
          <w:i/>
        </w:rPr>
        <w:t>S</w:t>
      </w:r>
      <w:r>
        <w:t xml:space="preserve">, </w:t>
      </w:r>
      <w:r w:rsidRPr="005A22DA">
        <w:rPr>
          <w:i/>
        </w:rPr>
        <w:t>I</w:t>
      </w:r>
      <w:r>
        <w:t xml:space="preserve"> has the apparent construct signature </w:t>
      </w:r>
      <w:r w:rsidRPr="005A22DA">
        <w:rPr>
          <w:i/>
        </w:rPr>
        <w:t>S</w:t>
      </w:r>
      <w:r>
        <w:t>.</w:t>
      </w:r>
      <w:r w:rsidR="00DC3957" w:rsidRPr="00DC3957">
        <w:t xml:space="preserve"> </w:t>
      </w:r>
      <w:r w:rsidR="00DC3957">
        <w:t xml:space="preserve">The signatures are ordered as a concatenation of the signatures of each constituent type in the order of the constituent types within </w:t>
      </w:r>
      <w:proofErr w:type="gramStart"/>
      <w:r w:rsidR="00DC3957" w:rsidRPr="00DC3957">
        <w:rPr>
          <w:i/>
        </w:rPr>
        <w:t>I</w:t>
      </w:r>
      <w:proofErr w:type="gramEnd"/>
      <w:r w:rsidR="00DC3957">
        <w:t>.</w:t>
      </w:r>
    </w:p>
    <w:p w14:paraId="3ABF54D5" w14:textId="77777777" w:rsidR="00DC3957" w:rsidRDefault="00DC3957" w:rsidP="00367611">
      <w:pPr>
        <w:pStyle w:val="ListParagraph"/>
        <w:numPr>
          <w:ilvl w:val="1"/>
          <w:numId w:val="55"/>
        </w:numPr>
      </w:pPr>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p>
    <w:p w14:paraId="59265129" w14:textId="77777777" w:rsidR="00DC3957" w:rsidRDefault="00DC3957" w:rsidP="00367611">
      <w:pPr>
        <w:pStyle w:val="ListParagraph"/>
        <w:numPr>
          <w:ilvl w:val="1"/>
          <w:numId w:val="55"/>
        </w:numPr>
      </w:pPr>
      <w:r>
        <w:t xml:space="preserve">When one or more constituent types of </w:t>
      </w:r>
      <w:r>
        <w:rPr>
          <w:i/>
        </w:rPr>
        <w:t>I</w:t>
      </w:r>
      <w:r>
        <w:t xml:space="preserve"> have an apparent numeric index signature, </w:t>
      </w:r>
      <w:r>
        <w:rPr>
          <w:i/>
        </w:rPr>
        <w:t>I</w:t>
      </w:r>
      <w:r>
        <w:t xml:space="preserve"> has an apparent numeric index signature of an intersection type of the respective numeric index signature types.</w:t>
      </w:r>
    </w:p>
    <w:p w14:paraId="2E046D4F" w14:textId="77777777" w:rsidR="00BA70A4" w:rsidRPr="00A579D4" w:rsidRDefault="00A579D4" w:rsidP="00A579D4">
      <w:pPr>
        <w:rPr>
          <w:highlight w:val="white"/>
        </w:rPr>
      </w:pPr>
      <w:r>
        <w:t>If a type is not one of the above, it is considered to have no apparent members.</w:t>
      </w:r>
    </w:p>
    <w:p w14:paraId="7AE23A40" w14:textId="77777777" w:rsidR="0044410D" w:rsidRPr="0044410D" w:rsidRDefault="007F61E0" w:rsidP="007F61E0">
      <w:bookmarkStart w:id="1204" w:name="_Ref326851506"/>
      <w:bookmarkStart w:id="1205"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14:paraId="53E19F30" w14:textId="77777777" w:rsidR="0044410D" w:rsidRPr="0044410D" w:rsidRDefault="007F61E0" w:rsidP="007F61E0">
      <w:r>
        <w:t>Some examples:</w:t>
      </w:r>
    </w:p>
    <w:p w14:paraId="11A4CAAF" w14:textId="77777777"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14:paraId="7A0051AB" w14:textId="77777777" w:rsidR="0044410D" w:rsidRPr="0044410D" w:rsidRDefault="00FA2DEC" w:rsidP="00FA2DEC">
      <w:r>
        <w:t>The last assignment is</w:t>
      </w:r>
      <w:r w:rsidR="00935C88">
        <w:t xml:space="preserve"> an error because the object literal has a </w:t>
      </w:r>
      <w:r w:rsidR="008F4735">
        <w:t>'</w:t>
      </w:r>
      <w:proofErr w:type="spellStart"/>
      <w:r w:rsidR="00935C88">
        <w:t>toString</w:t>
      </w:r>
      <w:proofErr w:type="spellEnd"/>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14:paraId="794A12DD" w14:textId="77777777" w:rsidR="0044410D" w:rsidRPr="0044410D" w:rsidRDefault="00151024" w:rsidP="00151024">
      <w:pPr>
        <w:pStyle w:val="Heading3"/>
      </w:pPr>
      <w:bookmarkStart w:id="1206" w:name="_Ref366489706"/>
      <w:bookmarkStart w:id="1207" w:name="_Toc439666177"/>
      <w:bookmarkStart w:id="1208" w:name="_Toc426538866"/>
      <w:r>
        <w:t>Type</w:t>
      </w:r>
      <w:r w:rsidR="002B53CE">
        <w:t xml:space="preserve"> and Member I</w:t>
      </w:r>
      <w:r>
        <w:t>dentity</w:t>
      </w:r>
      <w:bookmarkEnd w:id="1204"/>
      <w:bookmarkEnd w:id="1206"/>
      <w:bookmarkEnd w:id="1207"/>
      <w:bookmarkEnd w:id="1208"/>
    </w:p>
    <w:p w14:paraId="29C2B155" w14:textId="77777777" w:rsidR="0044410D" w:rsidRPr="0044410D" w:rsidRDefault="00151024" w:rsidP="00151024">
      <w:r>
        <w:t xml:space="preserve">Two types are considered </w:t>
      </w:r>
      <w:r w:rsidRPr="00241C32">
        <w:rPr>
          <w:b/>
          <w:i/>
        </w:rPr>
        <w:t>identical</w:t>
      </w:r>
      <w:r w:rsidR="00F934AD">
        <w:t xml:space="preserve"> when</w:t>
      </w:r>
    </w:p>
    <w:p w14:paraId="2D19C5E6" w14:textId="77777777" w:rsidR="0044410D" w:rsidRPr="0044410D" w:rsidRDefault="0011473C" w:rsidP="00563D8D">
      <w:pPr>
        <w:pStyle w:val="ListParagraph"/>
        <w:numPr>
          <w:ilvl w:val="0"/>
          <w:numId w:val="31"/>
        </w:numPr>
      </w:pPr>
      <w:r>
        <w:t>they are both the Any type,</w:t>
      </w:r>
    </w:p>
    <w:p w14:paraId="50C9CEFD" w14:textId="77777777" w:rsidR="0044410D" w:rsidRPr="0044410D" w:rsidRDefault="00151024" w:rsidP="00563D8D">
      <w:pPr>
        <w:pStyle w:val="ListParagraph"/>
        <w:numPr>
          <w:ilvl w:val="0"/>
          <w:numId w:val="31"/>
        </w:numPr>
      </w:pPr>
      <w:r>
        <w:t xml:space="preserve">they are </w:t>
      </w:r>
      <w:r w:rsidR="002B53CE">
        <w:t>the same primitive type,</w:t>
      </w:r>
    </w:p>
    <w:p w14:paraId="69168FDB" w14:textId="77777777" w:rsidR="00F449DA" w:rsidRDefault="00F934AD" w:rsidP="00563D8D">
      <w:pPr>
        <w:pStyle w:val="ListParagraph"/>
        <w:numPr>
          <w:ilvl w:val="0"/>
          <w:numId w:val="31"/>
        </w:numPr>
      </w:pPr>
      <w:r>
        <w:lastRenderedPageBreak/>
        <w:t>they</w:t>
      </w:r>
      <w:r w:rsidR="00367C8D">
        <w:t xml:space="preserve"> are the same type parameter,</w:t>
      </w:r>
    </w:p>
    <w:p w14:paraId="2199BD7F" w14:textId="77777777" w:rsidR="0044410D" w:rsidRPr="0044410D" w:rsidRDefault="00F449DA" w:rsidP="00563D8D">
      <w:pPr>
        <w:pStyle w:val="ListParagraph"/>
        <w:numPr>
          <w:ilvl w:val="0"/>
          <w:numId w:val="31"/>
        </w:numPr>
      </w:pPr>
      <w:r>
        <w:t xml:space="preserve">they are union types with identical sets of constituent types, </w:t>
      </w:r>
      <w:r w:rsidR="001F3321">
        <w:t>or</w:t>
      </w:r>
    </w:p>
    <w:p w14:paraId="22076B0F" w14:textId="77777777" w:rsidR="00955669" w:rsidRPr="0044410D" w:rsidRDefault="00955669" w:rsidP="00955669">
      <w:pPr>
        <w:pStyle w:val="ListParagraph"/>
        <w:numPr>
          <w:ilvl w:val="0"/>
          <w:numId w:val="31"/>
        </w:numPr>
      </w:pPr>
      <w:r>
        <w:t>they are intersection types with identical sets of constituent types, or</w:t>
      </w:r>
    </w:p>
    <w:p w14:paraId="11A2E197" w14:textId="77777777" w:rsidR="00F449DA" w:rsidRDefault="00151024" w:rsidP="00563D8D">
      <w:pPr>
        <w:pStyle w:val="ListParagraph"/>
        <w:numPr>
          <w:ilvl w:val="0"/>
          <w:numId w:val="31"/>
        </w:numPr>
      </w:pPr>
      <w:proofErr w:type="gramStart"/>
      <w:r>
        <w:t>they</w:t>
      </w:r>
      <w:proofErr w:type="gramEnd"/>
      <w:r>
        <w:t xml:space="preserve"> are object types </w:t>
      </w:r>
      <w:r w:rsidR="00F934AD">
        <w:t>with identical sets of members</w:t>
      </w:r>
      <w:r w:rsidR="0013112F">
        <w:t>.</w:t>
      </w:r>
    </w:p>
    <w:p w14:paraId="30B507BE" w14:textId="77777777" w:rsidR="0044410D" w:rsidRPr="0044410D" w:rsidRDefault="002B53CE" w:rsidP="00F934AD">
      <w:r>
        <w:t>Two members are considered identical when</w:t>
      </w:r>
    </w:p>
    <w:p w14:paraId="2BF6CC1B" w14:textId="77777777" w:rsidR="0044410D" w:rsidRPr="0044410D" w:rsidRDefault="002B53CE" w:rsidP="00563D8D">
      <w:pPr>
        <w:pStyle w:val="ListParagraph"/>
        <w:numPr>
          <w:ilvl w:val="0"/>
          <w:numId w:val="34"/>
        </w:numPr>
      </w:pPr>
      <w:r>
        <w:t xml:space="preserve">they are public properties </w:t>
      </w:r>
      <w:r w:rsidR="00953E63">
        <w:t>with identical names, optionality, and types,</w:t>
      </w:r>
    </w:p>
    <w:p w14:paraId="3600F79C" w14:textId="77777777"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5E27E04E" w14:textId="77777777" w:rsidR="0044410D" w:rsidRPr="0044410D" w:rsidRDefault="00953E63" w:rsidP="00563D8D">
      <w:pPr>
        <w:pStyle w:val="ListParagraph"/>
        <w:numPr>
          <w:ilvl w:val="0"/>
          <w:numId w:val="34"/>
        </w:numPr>
      </w:pPr>
      <w:r>
        <w:t>they are identical call signatures,</w:t>
      </w:r>
    </w:p>
    <w:p w14:paraId="3AD4F8DD" w14:textId="77777777" w:rsidR="0044410D" w:rsidRPr="0044410D" w:rsidRDefault="00953E63" w:rsidP="00563D8D">
      <w:pPr>
        <w:pStyle w:val="ListParagraph"/>
        <w:numPr>
          <w:ilvl w:val="0"/>
          <w:numId w:val="34"/>
        </w:numPr>
      </w:pPr>
      <w:r>
        <w:t>they are identical construct signatures, or</w:t>
      </w:r>
    </w:p>
    <w:p w14:paraId="175BF8AD" w14:textId="77777777" w:rsidR="0044410D" w:rsidRPr="0044410D" w:rsidRDefault="00953E63" w:rsidP="00563D8D">
      <w:pPr>
        <w:pStyle w:val="ListParagraph"/>
        <w:numPr>
          <w:ilvl w:val="0"/>
          <w:numId w:val="34"/>
        </w:numPr>
      </w:pPr>
      <w:proofErr w:type="gramStart"/>
      <w:r>
        <w:t>they</w:t>
      </w:r>
      <w:proofErr w:type="gramEnd"/>
      <w:r>
        <w:t xml:space="preserve"> are index signatures </w:t>
      </w:r>
      <w:r w:rsidR="00A738B0">
        <w:t xml:space="preserve">of identical kind </w:t>
      </w:r>
      <w:r>
        <w:t>with identical types.</w:t>
      </w:r>
    </w:p>
    <w:p w14:paraId="3E5FB5C7" w14:textId="77777777"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78CD5E38" w14:textId="77777777"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79A47CC2" w14:textId="77777777"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36530667" w14:textId="77777777"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14:paraId="2A2974DC" w14:textId="77777777"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14:paraId="1374F4CA" w14:textId="77777777"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14:paraId="08DFAD32" w14:textId="77777777"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14:paraId="08041968" w14:textId="77777777"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14:paraId="204F4DC6" w14:textId="77777777" w:rsidR="0044410D" w:rsidRPr="0044410D" w:rsidRDefault="00DB2AF0" w:rsidP="00B12BE1">
      <w:pPr>
        <w:pStyle w:val="Heading3"/>
      </w:pPr>
      <w:bookmarkStart w:id="1209" w:name="_Ref326839674"/>
      <w:bookmarkStart w:id="1210" w:name="_Toc439666178"/>
      <w:bookmarkStart w:id="1211" w:name="_Toc426538867"/>
      <w:r>
        <w:t xml:space="preserve">Subtypes and </w:t>
      </w:r>
      <w:proofErr w:type="spellStart"/>
      <w:r>
        <w:t>Supertypes</w:t>
      </w:r>
      <w:bookmarkEnd w:id="1205"/>
      <w:bookmarkEnd w:id="1209"/>
      <w:bookmarkEnd w:id="1210"/>
      <w:bookmarkEnd w:id="1211"/>
      <w:proofErr w:type="spellEnd"/>
    </w:p>
    <w:p w14:paraId="1D67781A" w14:textId="77777777"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proofErr w:type="spellStart"/>
      <w:r w:rsidR="00971B59" w:rsidRPr="00971B59">
        <w:rPr>
          <w:b/>
          <w:i/>
        </w:rPr>
        <w:t>supertype</w:t>
      </w:r>
      <w:proofErr w:type="spellEnd"/>
      <w:r w:rsidR="00971B59">
        <w:t xml:space="preserve"> of </w:t>
      </w:r>
      <w:r w:rsidR="00971B59" w:rsidRPr="00971B59">
        <w:rPr>
          <w:i/>
        </w:rPr>
        <w:t>S</w:t>
      </w:r>
      <w:r w:rsidR="00C7680E">
        <w:t>,</w:t>
      </w:r>
      <w:r w:rsidR="00971B59">
        <w:t xml:space="preserve"> </w:t>
      </w:r>
      <w:r w:rsidRPr="00971B59">
        <w:t>if</w:t>
      </w:r>
      <w:r>
        <w:t xml:space="preserve">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A3147C">
        <w:t>3.11.5</w:t>
      </w:r>
      <w:r w:rsidR="00CB24DA">
        <w:fldChar w:fldCharType="end"/>
      </w:r>
      <w:r w:rsidR="00CB24DA">
        <w:t xml:space="preserve">) and </w:t>
      </w:r>
      <w:r>
        <w:t>one of the following is true</w:t>
      </w:r>
      <w:r w:rsidR="000116DE">
        <w:t>:</w:t>
      </w:r>
    </w:p>
    <w:p w14:paraId="257748C0" w14:textId="77777777"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6C2EB647" w14:textId="77777777" w:rsidR="0044410D" w:rsidRPr="0044410D" w:rsidRDefault="00712C5C" w:rsidP="00712C5C">
      <w:pPr>
        <w:pStyle w:val="ListParagraph"/>
        <w:numPr>
          <w:ilvl w:val="0"/>
          <w:numId w:val="1"/>
        </w:numPr>
      </w:pPr>
      <w:r w:rsidRPr="007E36A2">
        <w:rPr>
          <w:i/>
        </w:rPr>
        <w:lastRenderedPageBreak/>
        <w:t>T</w:t>
      </w:r>
      <w:r>
        <w:t xml:space="preserve"> is the </w:t>
      </w:r>
      <w:proofErr w:type="gramStart"/>
      <w:r>
        <w:t>Any</w:t>
      </w:r>
      <w:proofErr w:type="gramEnd"/>
      <w:r>
        <w:t xml:space="preserve"> type.</w:t>
      </w:r>
    </w:p>
    <w:p w14:paraId="5713BB67" w14:textId="77777777" w:rsidR="0044410D" w:rsidRPr="0044410D"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14:paraId="2B0930C4" w14:textId="77777777"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14:paraId="1AA09A95" w14:textId="77777777" w:rsidR="0044410D" w:rsidRPr="0044410D" w:rsidRDefault="00AD43FC" w:rsidP="00712C5C">
      <w:pPr>
        <w:pStyle w:val="ListParagraph"/>
        <w:numPr>
          <w:ilvl w:val="0"/>
          <w:numId w:val="1"/>
        </w:numPr>
      </w:pPr>
      <w:r w:rsidRPr="00AD43FC">
        <w:rPr>
          <w:i/>
        </w:rPr>
        <w:t>S</w:t>
      </w:r>
      <w:r>
        <w:t xml:space="preserve"> is an </w:t>
      </w:r>
      <w:proofErr w:type="spellStart"/>
      <w:r>
        <w:t>enum</w:t>
      </w:r>
      <w:proofErr w:type="spellEnd"/>
      <w:r>
        <w:t xml:space="preserve"> type and </w:t>
      </w:r>
      <w:r w:rsidRPr="00AD43FC">
        <w:rPr>
          <w:i/>
        </w:rPr>
        <w:t>T</w:t>
      </w:r>
      <w:r>
        <w:t xml:space="preserve"> is the primitive type Number.</w:t>
      </w:r>
    </w:p>
    <w:p w14:paraId="1E5715A1" w14:textId="77777777"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0DE5909E" w14:textId="77777777"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14:paraId="3AE9A9AF" w14:textId="77777777"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 subtype of </w:t>
      </w:r>
      <w:r w:rsidRPr="00AE7885">
        <w:rPr>
          <w:i/>
        </w:rPr>
        <w:t>T</w:t>
      </w:r>
      <w:r>
        <w:t>.</w:t>
      </w:r>
    </w:p>
    <w:p w14:paraId="311F5F77" w14:textId="77777777" w:rsidR="004A0AA8"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14:paraId="1B9E173F" w14:textId="77777777" w:rsidR="00AE7885" w:rsidRDefault="00AE7885" w:rsidP="00712C5C">
      <w:pPr>
        <w:pStyle w:val="ListParagraph"/>
        <w:numPr>
          <w:ilvl w:val="0"/>
          <w:numId w:val="1"/>
        </w:numPr>
      </w:pPr>
      <w:r w:rsidRPr="00AE7885">
        <w:rPr>
          <w:i/>
        </w:rPr>
        <w:t>T</w:t>
      </w:r>
      <w:r>
        <w:t xml:space="preserve"> is an intersection type and </w:t>
      </w:r>
      <w:r w:rsidRPr="00AE7885">
        <w:rPr>
          <w:i/>
        </w:rPr>
        <w:t>S</w:t>
      </w:r>
      <w:r>
        <w:t xml:space="preserve"> is a subtype of each constituent type of </w:t>
      </w:r>
      <w:r w:rsidRPr="00AE7885">
        <w:rPr>
          <w:i/>
        </w:rPr>
        <w:t>T</w:t>
      </w:r>
      <w:r>
        <w:t>.</w:t>
      </w:r>
    </w:p>
    <w:p w14:paraId="1AEE9C83" w14:textId="77777777" w:rsidR="00250ADB" w:rsidRPr="0044410D" w:rsidRDefault="00250ADB" w:rsidP="00712C5C">
      <w:pPr>
        <w:pStyle w:val="ListParagraph"/>
        <w:numPr>
          <w:ilvl w:val="0"/>
          <w:numId w:val="1"/>
        </w:numPr>
      </w:pPr>
      <w:r w:rsidRPr="00250ADB">
        <w:rPr>
          <w:i/>
        </w:rPr>
        <w:t>S</w:t>
      </w:r>
      <w:r>
        <w:t xml:space="preserve"> is a type parameter and the constraint of </w:t>
      </w:r>
      <w:r w:rsidRPr="00250ADB">
        <w:rPr>
          <w:i/>
        </w:rPr>
        <w:t>S</w:t>
      </w:r>
      <w:r>
        <w:t xml:space="preserve"> is a subtype of </w:t>
      </w:r>
      <w:r w:rsidRPr="00250ADB">
        <w:rPr>
          <w:i/>
        </w:rPr>
        <w:t>T</w:t>
      </w:r>
      <w:r>
        <w:t>.</w:t>
      </w:r>
    </w:p>
    <w:p w14:paraId="4EF71226" w14:textId="77777777" w:rsidR="004A0AA8" w:rsidRPr="0044410D" w:rsidRDefault="004A0AA8" w:rsidP="004A0AA8">
      <w:pPr>
        <w:pStyle w:val="ListParagraph"/>
        <w:numPr>
          <w:ilvl w:val="0"/>
          <w:numId w:val="1"/>
        </w:numPr>
      </w:pPr>
      <w:r w:rsidRPr="00A46527">
        <w:rPr>
          <w:i/>
        </w:rPr>
        <w:t>S</w:t>
      </w:r>
      <w:r>
        <w:t xml:space="preserve"> is an object type, </w:t>
      </w:r>
      <w:r w:rsidR="00F76081">
        <w:t xml:space="preserve">an intersection type, an </w:t>
      </w:r>
      <w:proofErr w:type="spellStart"/>
      <w:r w:rsidR="00F76081">
        <w:t>enum</w:t>
      </w:r>
      <w:proofErr w:type="spellEnd"/>
      <w:r w:rsidR="00F76081">
        <w:t xml:space="preserve"> type, or </w:t>
      </w:r>
      <w:r>
        <w:t>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14:paraId="77801D5C" w14:textId="77777777"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14:paraId="08F33F4C"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76CFF73C" w14:textId="77777777"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234CB495" w14:textId="77777777"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50B86E4D"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4E6C6653" w14:textId="77777777"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2F9E5CA3" w14:textId="77777777" w:rsidR="0044410D" w:rsidRPr="0044410D" w:rsidRDefault="00DC55CF" w:rsidP="00DC55CF">
      <w:pPr>
        <w:pStyle w:val="ListParagraph"/>
        <w:numPr>
          <w:ilvl w:val="2"/>
          <w:numId w:val="1"/>
        </w:numPr>
      </w:pPr>
      <w:r>
        <w:t>the signatures are of the same kind (call or construct),</w:t>
      </w:r>
    </w:p>
    <w:p w14:paraId="6954B4ED" w14:textId="77777777"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71ADCE86" w14:textId="77777777"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w:t>
      </w:r>
      <w:proofErr w:type="spellStart"/>
      <w:r w:rsidR="0091131C">
        <w:t>supertype</w:t>
      </w:r>
      <w:proofErr w:type="spellEnd"/>
      <w:r w:rsidR="0091131C">
        <w:t xml:space="preserve"> of the corresponding parameter type in </w:t>
      </w:r>
      <w:r w:rsidR="0091131C" w:rsidRPr="004117E3">
        <w:rPr>
          <w:i/>
        </w:rPr>
        <w:t>M</w:t>
      </w:r>
      <w:r w:rsidR="0091131C">
        <w:t>,</w:t>
      </w:r>
      <w:r w:rsidR="004117E3">
        <w:t xml:space="preserve"> and</w:t>
      </w:r>
    </w:p>
    <w:p w14:paraId="33D8D022" w14:textId="77777777" w:rsidR="0044410D" w:rsidRPr="0044410D"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1FB58018" w14:textId="77777777"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rsidR="00DC223D">
        <w:t xml:space="preserve">, and </w:t>
      </w:r>
      <w:r w:rsidR="00DC223D" w:rsidRPr="00DC223D">
        <w:rPr>
          <w:i/>
        </w:rPr>
        <w:t>U</w:t>
      </w:r>
      <w:r w:rsidR="00DC223D">
        <w:t xml:space="preserve"> is the </w:t>
      </w:r>
      <w:proofErr w:type="gramStart"/>
      <w:r w:rsidR="00DC223D">
        <w:t>Any</w:t>
      </w:r>
      <w:proofErr w:type="gramEnd"/>
      <w:r w:rsidR="00DC223D">
        <w:t xml:space="preserve"> type or </w:t>
      </w:r>
      <w:r w:rsidRPr="00155A0D">
        <w:rPr>
          <w:i/>
        </w:rPr>
        <w:t>S</w:t>
      </w:r>
      <w:r w:rsidRPr="00A46527">
        <w:t xml:space="preserve"> </w:t>
      </w:r>
      <w:r w:rsidR="00A46527">
        <w:t>has an apparent</w:t>
      </w:r>
      <w:r>
        <w:t xml:space="preserve"> string index signature of a type that is a subtype of </w:t>
      </w:r>
      <w:r w:rsidRPr="00155A0D">
        <w:rPr>
          <w:i/>
        </w:rPr>
        <w:t>U</w:t>
      </w:r>
      <w:r>
        <w:t>.</w:t>
      </w:r>
    </w:p>
    <w:p w14:paraId="10FFE719" w14:textId="77777777"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DC223D">
        <w:t>,</w:t>
      </w:r>
      <w:r w:rsidR="00155A0D">
        <w:t xml:space="preserve"> and</w:t>
      </w:r>
      <w:r w:rsidR="00DC223D">
        <w:t xml:space="preserve"> </w:t>
      </w:r>
      <w:r w:rsidR="00DC223D" w:rsidRPr="00DC223D">
        <w:rPr>
          <w:i/>
        </w:rPr>
        <w:t>U</w:t>
      </w:r>
      <w:r w:rsidR="00DC223D">
        <w:t xml:space="preserve"> is the </w:t>
      </w:r>
      <w:proofErr w:type="gramStart"/>
      <w:r w:rsidR="00DC223D">
        <w:t>Any</w:t>
      </w:r>
      <w:proofErr w:type="gramEnd"/>
      <w:r w:rsidR="00DC223D">
        <w:t xml:space="preserve"> type or</w:t>
      </w:r>
      <w:r w:rsidR="00155A0D">
        <w:t xml:space="preserve">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14:paraId="44515D68" w14:textId="77777777"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007948E2" w14:textId="77777777"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A3147C">
        <w:t>3.9.2.4</w:t>
      </w:r>
      <w:r>
        <w:fldChar w:fldCharType="end"/>
      </w:r>
      <w:r>
        <w:t xml:space="preserve">) are </w:t>
      </w:r>
      <w:r w:rsidR="00910BF6">
        <w:t>not significant</w:t>
      </w:r>
      <w:r>
        <w:t xml:space="preserve"> when determining subtype and </w:t>
      </w:r>
      <w:proofErr w:type="spellStart"/>
      <w:r>
        <w:t>supertype</w:t>
      </w:r>
      <w:proofErr w:type="spellEnd"/>
      <w:r>
        <w:t xml:space="preserve"> relationships.</w:t>
      </w:r>
    </w:p>
    <w:p w14:paraId="47EDC15F" w14:textId="77777777"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072026FE" w14:textId="77777777" w:rsidR="0044410D" w:rsidRPr="0044410D" w:rsidRDefault="0006182E" w:rsidP="00251D22">
      <w:pPr>
        <w:pStyle w:val="Heading3"/>
      </w:pPr>
      <w:bookmarkStart w:id="1212" w:name="_Ref330633611"/>
      <w:bookmarkStart w:id="1213" w:name="_Toc439666179"/>
      <w:bookmarkStart w:id="1214" w:name="_Toc426538868"/>
      <w:r>
        <w:lastRenderedPageBreak/>
        <w:t>Assignment Compatibility</w:t>
      </w:r>
      <w:bookmarkEnd w:id="1212"/>
      <w:bookmarkEnd w:id="1213"/>
      <w:bookmarkEnd w:id="1214"/>
    </w:p>
    <w:p w14:paraId="7784962B" w14:textId="77777777" w:rsidR="0044410D" w:rsidRDefault="008D38AB" w:rsidP="00DB0C4A">
      <w:r>
        <w:t>Types are required to b</w:t>
      </w:r>
      <w:r w:rsidRPr="00C97557">
        <w:t>e</w:t>
      </w:r>
      <w:r w:rsidR="003879D3" w:rsidRPr="00C97557">
        <w:t xml:space="preserve"> assignment compatible</w:t>
      </w:r>
      <w:r w:rsidRPr="00C97557">
        <w:t xml:space="preserve"> in</w:t>
      </w:r>
      <w:bookmarkStart w:id="1215" w:name="_Ref313351047"/>
      <w:r w:rsidR="00C97557">
        <w:t xml:space="preserve"> certain circumstances, such as expression and variable types in assignment statements and argument and parameter types in function calls.</w:t>
      </w:r>
    </w:p>
    <w:p w14:paraId="3481DCCB" w14:textId="77777777"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 xml:space="preserve">if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A3147C">
        <w:t>3.11.5</w:t>
      </w:r>
      <w:r w:rsidR="00CB24DA">
        <w:fldChar w:fldCharType="end"/>
      </w:r>
      <w:r w:rsidR="00CB24DA">
        <w:t xml:space="preserve">) and </w:t>
      </w:r>
      <w:r>
        <w:t>one of the following is true:</w:t>
      </w:r>
    </w:p>
    <w:p w14:paraId="7500243F" w14:textId="77777777"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217B7030" w14:textId="77777777"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14:paraId="178B991D" w14:textId="77777777" w:rsidR="0044410D" w:rsidRPr="0044410D"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14:paraId="617D9F70" w14:textId="77777777"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14:paraId="2B5A647B" w14:textId="77777777"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w:t>
      </w:r>
      <w:proofErr w:type="spellStart"/>
      <w:r>
        <w:t>enum</w:t>
      </w:r>
      <w:proofErr w:type="spellEnd"/>
      <w:r>
        <w:t xml:space="preserve"> type and</w:t>
      </w:r>
      <w:r>
        <w:rPr>
          <w:i/>
        </w:rPr>
        <w:t xml:space="preserve"> </w:t>
      </w:r>
      <w:r>
        <w:t>the other is the primitive type Number.</w:t>
      </w:r>
    </w:p>
    <w:p w14:paraId="45CD7F86" w14:textId="77777777"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77A22466" w14:textId="77777777"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14:paraId="225B4C66" w14:textId="77777777"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assignable to </w:t>
      </w:r>
      <w:r w:rsidRPr="00AE7885">
        <w:rPr>
          <w:i/>
        </w:rPr>
        <w:t>T</w:t>
      </w:r>
      <w:r>
        <w:t>.</w:t>
      </w:r>
    </w:p>
    <w:p w14:paraId="238EBBE6" w14:textId="77777777"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14:paraId="35CB2E0A" w14:textId="77777777" w:rsidR="00AE7885" w:rsidRPr="0044410D" w:rsidRDefault="00AE7885" w:rsidP="00AE7885">
      <w:pPr>
        <w:pStyle w:val="ListParagraph"/>
        <w:numPr>
          <w:ilvl w:val="0"/>
          <w:numId w:val="1"/>
        </w:numPr>
      </w:pPr>
      <w:r w:rsidRPr="00AE7885">
        <w:rPr>
          <w:i/>
        </w:rPr>
        <w:t>T</w:t>
      </w:r>
      <w:r>
        <w:t xml:space="preserve"> is an intersection type and </w:t>
      </w:r>
      <w:r w:rsidRPr="00AE7885">
        <w:rPr>
          <w:i/>
        </w:rPr>
        <w:t>S</w:t>
      </w:r>
      <w:r>
        <w:t xml:space="preserve"> is assignable to each constituent type of </w:t>
      </w:r>
      <w:r w:rsidRPr="00AE7885">
        <w:rPr>
          <w:i/>
        </w:rPr>
        <w:t>T</w:t>
      </w:r>
      <w:r>
        <w:t>.</w:t>
      </w:r>
    </w:p>
    <w:p w14:paraId="4EB1F40C" w14:textId="77777777" w:rsidR="00950243" w:rsidRPr="0044410D" w:rsidRDefault="00950243" w:rsidP="00950243">
      <w:pPr>
        <w:pStyle w:val="ListParagraph"/>
        <w:numPr>
          <w:ilvl w:val="0"/>
          <w:numId w:val="1"/>
        </w:numPr>
      </w:pPr>
      <w:r w:rsidRPr="00250ADB">
        <w:rPr>
          <w:i/>
        </w:rPr>
        <w:t>S</w:t>
      </w:r>
      <w:r>
        <w:t xml:space="preserve"> is a type parameter and the constraint of </w:t>
      </w:r>
      <w:r w:rsidRPr="00250ADB">
        <w:rPr>
          <w:i/>
        </w:rPr>
        <w:t>S</w:t>
      </w:r>
      <w:r>
        <w:t xml:space="preserve"> is assignable to </w:t>
      </w:r>
      <w:r w:rsidRPr="00250ADB">
        <w:rPr>
          <w:i/>
        </w:rPr>
        <w:t>T</w:t>
      </w:r>
      <w:r>
        <w:t>.</w:t>
      </w:r>
    </w:p>
    <w:p w14:paraId="1BEC55F7" w14:textId="77777777" w:rsidR="007072F8" w:rsidRPr="0044410D" w:rsidRDefault="007072F8" w:rsidP="007072F8">
      <w:pPr>
        <w:pStyle w:val="ListParagraph"/>
        <w:numPr>
          <w:ilvl w:val="0"/>
          <w:numId w:val="1"/>
        </w:numPr>
      </w:pPr>
      <w:r w:rsidRPr="00A46527">
        <w:rPr>
          <w:i/>
        </w:rPr>
        <w:t>S</w:t>
      </w:r>
      <w:r>
        <w:t xml:space="preserve"> is an object type, </w:t>
      </w:r>
      <w:r w:rsidR="002E3E4D">
        <w:t xml:space="preserve">an intersection type, </w:t>
      </w:r>
      <w:r>
        <w:t>a</w:t>
      </w:r>
      <w:r w:rsidR="00950243">
        <w:t xml:space="preserve">n </w:t>
      </w:r>
      <w:proofErr w:type="spellStart"/>
      <w:r w:rsidR="00950243">
        <w:t>enum</w:t>
      </w:r>
      <w:proofErr w:type="spellEnd"/>
      <w:r w:rsidR="00950243">
        <w:t xml:space="preserve"> type</w:t>
      </w:r>
      <w:r>
        <w:t xml:space="preserve">,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14:paraId="54AAA3E5" w14:textId="77777777"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14:paraId="315E66C1" w14:textId="77777777"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0D98B66F" w14:textId="77777777"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369B7C45" w14:textId="77777777"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05FB2289" w14:textId="77777777"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0E688F7B" w14:textId="77777777"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14:paraId="5C550D84" w14:textId="77777777" w:rsidR="0044410D" w:rsidRPr="0044410D" w:rsidRDefault="002B33C1" w:rsidP="002B33C1">
      <w:pPr>
        <w:pStyle w:val="ListParagraph"/>
        <w:numPr>
          <w:ilvl w:val="1"/>
          <w:numId w:val="1"/>
        </w:numPr>
      </w:pPr>
      <w:bookmarkStart w:id="1216"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45F464C2" w14:textId="77777777" w:rsidR="0044410D" w:rsidRPr="0044410D" w:rsidRDefault="002B33C1" w:rsidP="002B33C1">
      <w:pPr>
        <w:pStyle w:val="ListParagraph"/>
        <w:numPr>
          <w:ilvl w:val="2"/>
          <w:numId w:val="1"/>
        </w:numPr>
      </w:pPr>
      <w:r>
        <w:t>the signatures are of the same kind (call or construct),</w:t>
      </w:r>
    </w:p>
    <w:p w14:paraId="4BCA3E38" w14:textId="77777777"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28C1B8B8" w14:textId="77777777"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2AD84489" w14:textId="77777777" w:rsidR="0044410D" w:rsidRPr="0044410D" w:rsidRDefault="002B33C1" w:rsidP="002B33C1">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45C9FF81" w14:textId="77777777"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ins w:id="1217" w:author="Anders Hejlsberg" w:date="2016-01-04T10:39:00Z">
        <w:r w:rsidR="00512ABF">
          <w:t>,</w:t>
        </w:r>
      </w:ins>
      <w:r>
        <w:t xml:space="preserve"> </w:t>
      </w:r>
      <w:r w:rsidR="00512ABF">
        <w:t>and</w:t>
      </w:r>
      <w:ins w:id="1218" w:author="Anders Hejlsberg" w:date="2016-01-04T10:39:00Z">
        <w:r w:rsidR="00512ABF">
          <w:t xml:space="preserve"> </w:t>
        </w:r>
        <w:r w:rsidR="00512ABF" w:rsidRPr="00DC223D">
          <w:rPr>
            <w:i/>
          </w:rPr>
          <w:t>U</w:t>
        </w:r>
        <w:r w:rsidR="00512ABF">
          <w:t xml:space="preserve"> is the </w:t>
        </w:r>
        <w:proofErr w:type="gramStart"/>
        <w:r w:rsidR="00512ABF">
          <w:t>Any</w:t>
        </w:r>
        <w:proofErr w:type="gramEnd"/>
        <w:r w:rsidR="00512ABF">
          <w:t xml:space="preserve"> type or</w:t>
        </w:r>
      </w:ins>
      <w:r>
        <w:t xml:space="preserve">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14:paraId="715BD97E" w14:textId="77777777"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ins w:id="1219" w:author="Anders Hejlsberg" w:date="2016-01-04T10:39:00Z">
        <w:r w:rsidR="00512ABF">
          <w:t>,</w:t>
        </w:r>
      </w:ins>
      <w:r w:rsidR="00512ABF">
        <w:t xml:space="preserve"> and</w:t>
      </w:r>
      <w:ins w:id="1220" w:author="Anders Hejlsberg" w:date="2016-01-04T10:39:00Z">
        <w:r w:rsidR="00512ABF">
          <w:t xml:space="preserve"> </w:t>
        </w:r>
        <w:r w:rsidR="00512ABF" w:rsidRPr="00DC223D">
          <w:rPr>
            <w:i/>
          </w:rPr>
          <w:t>U</w:t>
        </w:r>
        <w:r w:rsidR="00512ABF">
          <w:t xml:space="preserve"> is the </w:t>
        </w:r>
        <w:proofErr w:type="gramStart"/>
        <w:r w:rsidR="00512ABF">
          <w:t>Any</w:t>
        </w:r>
        <w:proofErr w:type="gramEnd"/>
        <w:r w:rsidR="00512ABF">
          <w:t xml:space="preserve"> type or</w:t>
        </w:r>
      </w:ins>
      <w:r w:rsidR="00512ABF" w:rsidRPr="00155A0D">
        <w:rPr>
          <w:i/>
          <w:rPrChange w:id="1221" w:author="Anders Hejlsberg" w:date="2016-01-04T10:39:00Z">
            <w:rPr/>
          </w:rPrChange>
        </w:rPr>
        <w:t xml:space="preserve"> </w:t>
      </w:r>
      <w:r w:rsidRPr="00155A0D">
        <w:rPr>
          <w:i/>
        </w:rPr>
        <w:t>S</w:t>
      </w:r>
      <w:r w:rsidR="007072F8">
        <w:t xml:space="preserve"> has an apparent </w:t>
      </w:r>
      <w:r>
        <w:t xml:space="preserve">string or numeric index signature of a type that is assignable to </w:t>
      </w:r>
      <w:r w:rsidRPr="00155A0D">
        <w:rPr>
          <w:i/>
        </w:rPr>
        <w:t>U</w:t>
      </w:r>
      <w:r>
        <w:t>.</w:t>
      </w:r>
    </w:p>
    <w:p w14:paraId="6BB3AA9C" w14:textId="77777777" w:rsidR="0044410D" w:rsidRPr="0044410D" w:rsidRDefault="005C009F" w:rsidP="003509D1">
      <w:r>
        <w:lastRenderedPageBreak/>
        <w:t xml:space="preserve">When comparing call or </w:t>
      </w:r>
      <w:r w:rsidR="003509D1">
        <w:t>construct signatures, parameter names are ignored and rest parameters correspond to an unbounded expansion of optional parameters of the rest parameter element type.</w:t>
      </w:r>
    </w:p>
    <w:p w14:paraId="66A51BFB" w14:textId="77777777"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A3147C">
        <w:t>3.9.2.4</w:t>
      </w:r>
      <w:r>
        <w:fldChar w:fldCharType="end"/>
      </w:r>
      <w:r>
        <w:t>) are not significant when determining assignment compatibility.</w:t>
      </w:r>
    </w:p>
    <w:p w14:paraId="672F4905" w14:textId="77777777" w:rsidR="0044410D" w:rsidRPr="0044410D" w:rsidRDefault="00942A3C" w:rsidP="00C97557">
      <w:r>
        <w:t>T</w:t>
      </w:r>
      <w:r w:rsidR="009F39EA">
        <w:t>he assignment compatibility and subt</w:t>
      </w:r>
      <w:r w:rsidR="00B2146C">
        <w:t>yping rules differ only in that</w:t>
      </w:r>
    </w:p>
    <w:p w14:paraId="1C1120AE" w14:textId="77777777"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14:paraId="581F8136" w14:textId="77777777" w:rsidR="0044410D" w:rsidRDefault="00B2146C" w:rsidP="00563D8D">
      <w:pPr>
        <w:pStyle w:val="ListParagraph"/>
        <w:numPr>
          <w:ilvl w:val="0"/>
          <w:numId w:val="35"/>
        </w:numPr>
      </w:pPr>
      <w:r>
        <w:t>the primitive type Number is assignable to, but n</w:t>
      </w:r>
      <w:r w:rsidR="00506D64">
        <w:t xml:space="preserve">ot a subtype of, all </w:t>
      </w:r>
      <w:proofErr w:type="spellStart"/>
      <w:r w:rsidR="00506D64">
        <w:t>enum</w:t>
      </w:r>
      <w:proofErr w:type="spellEnd"/>
      <w:r w:rsidR="00506D64">
        <w:t xml:space="preserve"> types, and</w:t>
      </w:r>
    </w:p>
    <w:p w14:paraId="4BACD1D4" w14:textId="77777777" w:rsidR="00506D64" w:rsidRPr="0044410D" w:rsidRDefault="00506D64" w:rsidP="00563D8D">
      <w:pPr>
        <w:pStyle w:val="ListParagraph"/>
        <w:numPr>
          <w:ilvl w:val="0"/>
          <w:numId w:val="35"/>
        </w:numPr>
      </w:pPr>
      <w:proofErr w:type="gramStart"/>
      <w:r>
        <w:t>an</w:t>
      </w:r>
      <w:proofErr w:type="gramEnd"/>
      <w:r>
        <w:t xml:space="preserve"> object type without a particular property is assignable to an object type in which that property is optional.</w:t>
      </w:r>
    </w:p>
    <w:p w14:paraId="3FFA8A5B" w14:textId="77777777"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099AA4D2" w14:textId="77777777"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14:paraId="0CB1C503" w14:textId="77777777" w:rsidR="0044410D" w:rsidRDefault="00691E67" w:rsidP="00691E67">
      <w:pPr>
        <w:pStyle w:val="Code"/>
        <w:rPr>
          <w:color w:val="008000"/>
        </w:rPr>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14:paraId="1ADFCAD3" w14:textId="77777777" w:rsidR="001A4A7B" w:rsidRDefault="001A4A7B" w:rsidP="001A4A7B">
      <w:pPr>
        <w:pStyle w:val="Heading3"/>
      </w:pPr>
      <w:bookmarkStart w:id="1222" w:name="_Ref426195366"/>
      <w:bookmarkStart w:id="1223" w:name="_Toc439666180"/>
      <w:bookmarkStart w:id="1224" w:name="_Toc426538869"/>
      <w:r>
        <w:t>Excess Properties</w:t>
      </w:r>
      <w:bookmarkEnd w:id="1222"/>
      <w:bookmarkEnd w:id="1223"/>
      <w:bookmarkEnd w:id="1224"/>
    </w:p>
    <w:p w14:paraId="1674C61D" w14:textId="77777777" w:rsidR="004A48CF" w:rsidRDefault="001A4A7B" w:rsidP="001A4A7B">
      <w:r>
        <w:t>The subtype and assignment compatibility relationships require that source types have no excess properties with respect to the</w:t>
      </w:r>
      <w:r w:rsidR="004A48CF">
        <w:t>ir</w:t>
      </w:r>
      <w:r>
        <w:t xml:space="preserve"> target types.</w:t>
      </w:r>
      <w:r w:rsidR="00A03A7F">
        <w:t xml:space="preserve"> The pur</w:t>
      </w:r>
      <w:r w:rsidR="00CB24DA">
        <w:t>pose of this check is to detect</w:t>
      </w:r>
      <w:r w:rsidR="00A03A7F">
        <w:t xml:space="preserve"> excess or misspelled</w:t>
      </w:r>
      <w:r w:rsidR="004A48CF">
        <w:t xml:space="preserve"> properties in object literals.</w:t>
      </w:r>
    </w:p>
    <w:p w14:paraId="18E108A0" w14:textId="77777777" w:rsidR="00A03A7F" w:rsidRDefault="00A03A7F" w:rsidP="001A4A7B">
      <w:r>
        <w:t xml:space="preserve">A source type </w:t>
      </w:r>
      <w:r w:rsidRPr="004A48CF">
        <w:rPr>
          <w:i/>
        </w:rPr>
        <w:t>S</w:t>
      </w:r>
      <w:r>
        <w:t xml:space="preserve"> is considered to have excess properties with respect to a target type </w:t>
      </w:r>
      <w:r w:rsidRPr="004A48CF">
        <w:rPr>
          <w:i/>
        </w:rPr>
        <w:t>T</w:t>
      </w:r>
      <w:r>
        <w:t xml:space="preserve"> if</w:t>
      </w:r>
    </w:p>
    <w:p w14:paraId="0C149D8C" w14:textId="77777777" w:rsidR="001A4A7B" w:rsidRDefault="00A03A7F" w:rsidP="00367611">
      <w:pPr>
        <w:pStyle w:val="ListParagraph"/>
        <w:numPr>
          <w:ilvl w:val="0"/>
          <w:numId w:val="70"/>
        </w:numPr>
      </w:pPr>
      <w:r w:rsidRPr="004A48CF">
        <w:rPr>
          <w:i/>
        </w:rPr>
        <w:t>S</w:t>
      </w:r>
      <w:r>
        <w:t xml:space="preserve"> is </w:t>
      </w:r>
      <w:r w:rsidR="00006E43" w:rsidRPr="001116CC">
        <w:t>a fresh</w:t>
      </w:r>
      <w:r w:rsidRPr="001116CC">
        <w:t xml:space="preserve"> object literal</w:t>
      </w:r>
      <w:r w:rsidR="00006E43" w:rsidRPr="001116CC">
        <w:t xml:space="preserve"> type</w:t>
      </w:r>
      <w:r w:rsidR="001116CC">
        <w:t>, as defined below</w:t>
      </w:r>
      <w:r w:rsidRPr="001116CC">
        <w:t>, and</w:t>
      </w:r>
    </w:p>
    <w:p w14:paraId="0DECB8E9" w14:textId="77777777" w:rsidR="00A03A7F" w:rsidRDefault="00A03A7F" w:rsidP="00367611">
      <w:pPr>
        <w:pStyle w:val="ListParagraph"/>
        <w:numPr>
          <w:ilvl w:val="0"/>
          <w:numId w:val="70"/>
        </w:numPr>
      </w:pPr>
      <w:r w:rsidRPr="004A48CF">
        <w:rPr>
          <w:i/>
        </w:rPr>
        <w:t>S</w:t>
      </w:r>
      <w:r>
        <w:t xml:space="preserve"> has one or more properties that aren't expected in </w:t>
      </w:r>
      <w:r w:rsidRPr="004A48CF">
        <w:rPr>
          <w:i/>
        </w:rPr>
        <w:t>T</w:t>
      </w:r>
      <w:r>
        <w:t>.</w:t>
      </w:r>
    </w:p>
    <w:p w14:paraId="4D7E8D33" w14:textId="77777777" w:rsidR="00A03A7F" w:rsidRDefault="00A03A7F" w:rsidP="00A03A7F">
      <w:r>
        <w:t xml:space="preserve">A property </w:t>
      </w:r>
      <w:r w:rsidRPr="004A48CF">
        <w:rPr>
          <w:i/>
        </w:rPr>
        <w:t>P</w:t>
      </w:r>
      <w:r>
        <w:t xml:space="preserve"> is said to be expected in a type </w:t>
      </w:r>
      <w:r w:rsidRPr="004A48CF">
        <w:rPr>
          <w:i/>
        </w:rPr>
        <w:t>T</w:t>
      </w:r>
      <w:r>
        <w:t xml:space="preserve"> if</w:t>
      </w:r>
      <w:r w:rsidR="00CB24DA">
        <w:t xml:space="preserve"> one of the following is true:</w:t>
      </w:r>
    </w:p>
    <w:p w14:paraId="0AFBAD1B" w14:textId="77777777" w:rsidR="00A03A7F" w:rsidRDefault="00A03A7F" w:rsidP="00367611">
      <w:pPr>
        <w:pStyle w:val="ListParagraph"/>
        <w:numPr>
          <w:ilvl w:val="0"/>
          <w:numId w:val="71"/>
        </w:numPr>
      </w:pPr>
      <w:r w:rsidRPr="004A48CF">
        <w:rPr>
          <w:i/>
        </w:rPr>
        <w:t>T</w:t>
      </w:r>
      <w:r>
        <w:t xml:space="preserve"> is not an object, union, or intersection type.</w:t>
      </w:r>
    </w:p>
    <w:p w14:paraId="742C9489" w14:textId="77777777" w:rsidR="00A03A7F" w:rsidRDefault="00A03A7F" w:rsidP="00367611">
      <w:pPr>
        <w:pStyle w:val="ListParagraph"/>
        <w:numPr>
          <w:ilvl w:val="0"/>
          <w:numId w:val="71"/>
        </w:numPr>
      </w:pPr>
      <w:r w:rsidRPr="004A48CF">
        <w:rPr>
          <w:i/>
        </w:rPr>
        <w:t>T</w:t>
      </w:r>
      <w:r>
        <w:t xml:space="preserve"> is an object type and</w:t>
      </w:r>
    </w:p>
    <w:p w14:paraId="6D4B40A8" w14:textId="77777777" w:rsidR="00A03A7F" w:rsidRPr="001A4A7B" w:rsidRDefault="00A03A7F" w:rsidP="00367611">
      <w:pPr>
        <w:pStyle w:val="ListParagraph"/>
        <w:numPr>
          <w:ilvl w:val="1"/>
          <w:numId w:val="71"/>
        </w:numPr>
      </w:pPr>
      <w:r w:rsidRPr="004A48CF">
        <w:rPr>
          <w:i/>
        </w:rPr>
        <w:t>T</w:t>
      </w:r>
      <w:r>
        <w:t xml:space="preserve"> has a property with the same name as </w:t>
      </w:r>
      <w:r w:rsidRPr="004A48CF">
        <w:rPr>
          <w:i/>
        </w:rPr>
        <w:t>P</w:t>
      </w:r>
      <w:r>
        <w:t>,</w:t>
      </w:r>
    </w:p>
    <w:p w14:paraId="7AFC54A7" w14:textId="77777777" w:rsidR="004A48CF" w:rsidRDefault="004A48CF" w:rsidP="00367611">
      <w:pPr>
        <w:pStyle w:val="ListParagraph"/>
        <w:numPr>
          <w:ilvl w:val="1"/>
          <w:numId w:val="71"/>
        </w:numPr>
      </w:pPr>
      <w:r w:rsidRPr="004A48CF">
        <w:rPr>
          <w:i/>
        </w:rPr>
        <w:t>T</w:t>
      </w:r>
      <w:r>
        <w:t xml:space="preserve"> has a strin</w:t>
      </w:r>
      <w:r w:rsidR="00CB24DA">
        <w:t>g or numeric index signature,</w:t>
      </w:r>
    </w:p>
    <w:p w14:paraId="3D4892F7" w14:textId="77777777" w:rsidR="00A03A7F" w:rsidRDefault="00A03A7F" w:rsidP="00367611">
      <w:pPr>
        <w:pStyle w:val="ListParagraph"/>
        <w:numPr>
          <w:ilvl w:val="1"/>
          <w:numId w:val="71"/>
        </w:numPr>
      </w:pPr>
      <w:r w:rsidRPr="004A48CF">
        <w:rPr>
          <w:i/>
        </w:rPr>
        <w:t>T</w:t>
      </w:r>
      <w:r>
        <w:t xml:space="preserve"> has no properties,</w:t>
      </w:r>
      <w:r w:rsidR="00CB24DA">
        <w:t xml:space="preserve"> or</w:t>
      </w:r>
    </w:p>
    <w:p w14:paraId="243AD0CB" w14:textId="77777777" w:rsidR="00A03A7F" w:rsidRDefault="00A03A7F" w:rsidP="00367611">
      <w:pPr>
        <w:pStyle w:val="ListParagraph"/>
        <w:numPr>
          <w:ilvl w:val="1"/>
          <w:numId w:val="71"/>
        </w:numPr>
      </w:pPr>
      <w:r w:rsidRPr="004A48CF">
        <w:rPr>
          <w:i/>
        </w:rPr>
        <w:t>T</w:t>
      </w:r>
      <w:r>
        <w:t xml:space="preserve"> is the global type 'Object'.</w:t>
      </w:r>
    </w:p>
    <w:p w14:paraId="7F68C506" w14:textId="77777777" w:rsidR="00A03A7F" w:rsidRDefault="00A03A7F" w:rsidP="00367611">
      <w:pPr>
        <w:pStyle w:val="ListParagraph"/>
        <w:numPr>
          <w:ilvl w:val="0"/>
          <w:numId w:val="71"/>
        </w:numPr>
      </w:pPr>
      <w:r w:rsidRPr="004A48CF">
        <w:rPr>
          <w:i/>
        </w:rPr>
        <w:t>T</w:t>
      </w:r>
      <w:r>
        <w:t xml:space="preserve"> is a union or intersection type and </w:t>
      </w:r>
      <w:r w:rsidRPr="004A48CF">
        <w:rPr>
          <w:i/>
        </w:rPr>
        <w:t>P</w:t>
      </w:r>
      <w:r>
        <w:t xml:space="preserve"> is expected in at least one of the constituent types of </w:t>
      </w:r>
      <w:r w:rsidRPr="004A48CF">
        <w:rPr>
          <w:i/>
        </w:rPr>
        <w:t>T</w:t>
      </w:r>
      <w:r>
        <w:t>.</w:t>
      </w:r>
    </w:p>
    <w:p w14:paraId="715B69BE" w14:textId="77777777" w:rsidR="00006E43" w:rsidRDefault="00006E43" w:rsidP="004A48CF">
      <w:r>
        <w:lastRenderedPageBreak/>
        <w:t xml:space="preserve">The type inferred for an object literal (as described in section </w:t>
      </w:r>
      <w:r>
        <w:fldChar w:fldCharType="begin"/>
      </w:r>
      <w:r>
        <w:instrText xml:space="preserve"> REF _Ref333241179 \r \h </w:instrText>
      </w:r>
      <w:r>
        <w:fldChar w:fldCharType="separate"/>
      </w:r>
      <w:r w:rsidR="00A3147C">
        <w:t>4.5</w:t>
      </w:r>
      <w:r>
        <w:fldChar w:fldCharType="end"/>
      </w:r>
      <w:r>
        <w:t xml:space="preserve">) is considered a </w:t>
      </w:r>
      <w:r w:rsidRPr="001116CC">
        <w:rPr>
          <w:b/>
          <w:i/>
        </w:rPr>
        <w:t>fr</w:t>
      </w:r>
      <w:r w:rsidR="00CB24DA" w:rsidRPr="001116CC">
        <w:rPr>
          <w:b/>
          <w:i/>
        </w:rPr>
        <w:t>esh object literal type</w:t>
      </w:r>
      <w:r w:rsidR="00CB24DA">
        <w:t>. The freshness disappears when an object literal type is widened (</w:t>
      </w:r>
      <w:r w:rsidR="00CB24DA">
        <w:fldChar w:fldCharType="begin"/>
      </w:r>
      <w:r w:rsidR="00CB24DA">
        <w:instrText xml:space="preserve"> REF _Ref331363661 \r \h </w:instrText>
      </w:r>
      <w:r w:rsidR="00CB24DA">
        <w:fldChar w:fldCharType="separate"/>
      </w:r>
      <w:r w:rsidR="00A3147C">
        <w:t>3.12</w:t>
      </w:r>
      <w:r w:rsidR="00CB24DA">
        <w:fldChar w:fldCharType="end"/>
      </w:r>
      <w:r w:rsidR="00CB24DA">
        <w:t>)</w:t>
      </w:r>
      <w:r>
        <w:t xml:space="preserve"> </w:t>
      </w:r>
      <w:r w:rsidR="00CB24DA">
        <w:t xml:space="preserve">or </w:t>
      </w:r>
      <w:r w:rsidR="008539B4">
        <w:t>is the type of the expression in a</w:t>
      </w:r>
      <w:r w:rsidR="00CB24DA">
        <w:t xml:space="preserve"> type assertion (</w:t>
      </w:r>
      <w:r w:rsidR="00CB24DA">
        <w:fldChar w:fldCharType="begin"/>
      </w:r>
      <w:r w:rsidR="00CB24DA">
        <w:instrText xml:space="preserve"> REF _Ref426195260 \r \h </w:instrText>
      </w:r>
      <w:r w:rsidR="00CB24DA">
        <w:fldChar w:fldCharType="separate"/>
      </w:r>
      <w:r w:rsidR="00A3147C">
        <w:t>4.16</w:t>
      </w:r>
      <w:r w:rsidR="00CB24DA">
        <w:fldChar w:fldCharType="end"/>
      </w:r>
      <w:r w:rsidR="00CB24DA">
        <w:t>).</w:t>
      </w:r>
    </w:p>
    <w:p w14:paraId="5AF493E2" w14:textId="77777777" w:rsidR="004A48CF" w:rsidRDefault="007F6B5D" w:rsidP="004A48CF">
      <w:r>
        <w:t>Consider the following example:</w:t>
      </w:r>
    </w:p>
    <w:p w14:paraId="73DA3AA9" w14:textId="77777777" w:rsidR="007F6B5D" w:rsidRDefault="007F6B5D" w:rsidP="007F6B5D">
      <w:pPr>
        <w:pStyle w:val="Code"/>
      </w:pPr>
      <w:r w:rsidRPr="00B61C4B">
        <w:rPr>
          <w:color w:val="0000FF"/>
        </w:rPr>
        <w:t>interface</w:t>
      </w:r>
      <w:r>
        <w:t xml:space="preserve"> CompilerOptions {</w:t>
      </w:r>
      <w:r>
        <w:br/>
        <w:t xml:space="preserve">    strict?: </w:t>
      </w:r>
      <w:r w:rsidRPr="00B61C4B">
        <w:rPr>
          <w:color w:val="0000FF"/>
        </w:rPr>
        <w:t>boolean</w:t>
      </w:r>
      <w:r w:rsidR="00B61C4B">
        <w:t>;</w:t>
      </w:r>
      <w:r w:rsidR="00B61C4B">
        <w:br/>
        <w:t xml:space="preserve">    sourcePath</w:t>
      </w:r>
      <w:r>
        <w:t xml:space="preserve">?: </w:t>
      </w:r>
      <w:r w:rsidRPr="00B61C4B">
        <w:rPr>
          <w:color w:val="0000FF"/>
        </w:rPr>
        <w:t>string</w:t>
      </w:r>
      <w:r w:rsidR="00B61C4B">
        <w:t>;</w:t>
      </w:r>
      <w:r w:rsidR="00B61C4B">
        <w:br/>
        <w:t xml:space="preserve">    targetPath</w:t>
      </w:r>
      <w:r>
        <w:t xml:space="preserve">?: </w:t>
      </w:r>
      <w:r w:rsidRPr="00B61C4B">
        <w:rPr>
          <w:color w:val="0000FF"/>
        </w:rPr>
        <w:t>string</w:t>
      </w:r>
      <w:r>
        <w:t>;</w:t>
      </w:r>
      <w:r>
        <w:br/>
        <w:t>}</w:t>
      </w:r>
    </w:p>
    <w:p w14:paraId="16096560" w14:textId="77777777" w:rsidR="007F6B5D" w:rsidRDefault="007F6B5D" w:rsidP="007F6B5D">
      <w:pPr>
        <w:pStyle w:val="Code"/>
      </w:pPr>
      <w:r w:rsidRPr="00B61C4B">
        <w:rPr>
          <w:color w:val="0000FF"/>
        </w:rPr>
        <w:t>var</w:t>
      </w:r>
      <w:r>
        <w:t xml:space="preserve"> options: CompilerOptions = {</w:t>
      </w:r>
      <w:r>
        <w:br/>
        <w:t xml:space="preserve">    strict: </w:t>
      </w:r>
      <w:r w:rsidRPr="00B61C4B">
        <w:rPr>
          <w:color w:val="0000FF"/>
        </w:rPr>
        <w:t>true</w:t>
      </w:r>
      <w:r w:rsidR="00B61C4B">
        <w:t>,</w:t>
      </w:r>
      <w:r w:rsidR="00B61C4B">
        <w:br/>
        <w:t xml:space="preserve">    sourcepath</w:t>
      </w:r>
      <w:r>
        <w:t xml:space="preserve">: </w:t>
      </w:r>
      <w:r w:rsidRPr="00B61C4B">
        <w:rPr>
          <w:color w:val="800000"/>
        </w:rPr>
        <w:t>"./src"</w:t>
      </w:r>
      <w:r>
        <w:t xml:space="preserve">,  </w:t>
      </w:r>
      <w:r w:rsidRPr="00B61C4B">
        <w:rPr>
          <w:color w:val="008000"/>
        </w:rPr>
        <w:t>// Error, excess or m</w:t>
      </w:r>
      <w:r w:rsidR="00B61C4B" w:rsidRPr="00B61C4B">
        <w:rPr>
          <w:color w:val="008000"/>
        </w:rPr>
        <w:t>isspelled property</w:t>
      </w:r>
      <w:r w:rsidR="00B61C4B">
        <w:br/>
        <w:t xml:space="preserve">    targetpath</w:t>
      </w:r>
      <w:r>
        <w:t xml:space="preserve">: </w:t>
      </w:r>
      <w:r w:rsidRPr="00B61C4B">
        <w:rPr>
          <w:color w:val="800000"/>
        </w:rPr>
        <w:t>"./bin"</w:t>
      </w:r>
      <w:r>
        <w:t xml:space="preserve">   </w:t>
      </w:r>
      <w:r w:rsidRPr="00B61C4B">
        <w:rPr>
          <w:color w:val="008000"/>
        </w:rPr>
        <w:t>// Error, excess or misspelled property</w:t>
      </w:r>
      <w:r>
        <w:br/>
        <w:t>}</w:t>
      </w:r>
      <w:r w:rsidR="00917AC4">
        <w:t>;</w:t>
      </w:r>
    </w:p>
    <w:p w14:paraId="0182D0A5" w14:textId="77777777" w:rsidR="007F6B5D" w:rsidRDefault="007F6B5D" w:rsidP="007F6B5D">
      <w:r>
        <w:t>The '</w:t>
      </w:r>
      <w:proofErr w:type="spellStart"/>
      <w:r>
        <w:t>CompilerOptions</w:t>
      </w:r>
      <w:proofErr w:type="spellEnd"/>
      <w:r>
        <w:t xml:space="preserve">' type contains only optional properties, so </w:t>
      </w:r>
      <w:r w:rsidR="00917AC4">
        <w:t>without the excess property check,</w:t>
      </w:r>
      <w:r>
        <w:t xml:space="preserve"> </w:t>
      </w:r>
      <w:r w:rsidRPr="007F6B5D">
        <w:rPr>
          <w:i/>
        </w:rPr>
        <w:t>any</w:t>
      </w:r>
      <w:r>
        <w:t xml:space="preserve"> object literal would be assignable to the 'options' variable (because a misspelled property would just be considered an excess property of a different name).</w:t>
      </w:r>
    </w:p>
    <w:p w14:paraId="128B0955" w14:textId="77777777" w:rsidR="00917AC4" w:rsidRDefault="00917AC4" w:rsidP="007F6B5D">
      <w:r>
        <w:t>In cases where excess properties are expected, an index signature can be added to the target type as an indicator of intent:</w:t>
      </w:r>
    </w:p>
    <w:p w14:paraId="7AF1CEFA" w14:textId="77777777" w:rsidR="00917AC4" w:rsidRDefault="00917AC4" w:rsidP="00917AC4">
      <w:pPr>
        <w:pStyle w:val="Code"/>
      </w:pPr>
      <w:r w:rsidRPr="00B61C4B">
        <w:rPr>
          <w:color w:val="0000FF"/>
        </w:rPr>
        <w:t>interface</w:t>
      </w:r>
      <w:r>
        <w:t xml:space="preserve"> InputElement {</w:t>
      </w:r>
      <w:r>
        <w:br/>
        <w:t xml:space="preserve">    name: </w:t>
      </w:r>
      <w:r w:rsidRPr="00B61C4B">
        <w:rPr>
          <w:color w:val="0000FF"/>
        </w:rPr>
        <w:t>string</w:t>
      </w:r>
      <w:r>
        <w:t>;</w:t>
      </w:r>
      <w:r>
        <w:br/>
        <w:t xml:space="preserve">    visible?: </w:t>
      </w:r>
      <w:r w:rsidRPr="00B61C4B">
        <w:rPr>
          <w:color w:val="0000FF"/>
        </w:rPr>
        <w:t>boolean</w:t>
      </w:r>
      <w:r>
        <w:t>;</w:t>
      </w:r>
      <w:r>
        <w:br/>
        <w:t xml:space="preserve">    [x: </w:t>
      </w:r>
      <w:r w:rsidRPr="00B61C4B">
        <w:rPr>
          <w:color w:val="0000FF"/>
        </w:rPr>
        <w:t>string</w:t>
      </w:r>
      <w:r>
        <w:t xml:space="preserve">]: </w:t>
      </w:r>
      <w:r w:rsidRPr="00B61C4B">
        <w:rPr>
          <w:color w:val="0000FF"/>
        </w:rPr>
        <w:t>any</w:t>
      </w:r>
      <w:r>
        <w:t xml:space="preserve">;  </w:t>
      </w:r>
      <w:r w:rsidR="00E66057">
        <w:t xml:space="preserve">          </w:t>
      </w:r>
      <w:r w:rsidRPr="00B61C4B">
        <w:rPr>
          <w:color w:val="008000"/>
        </w:rPr>
        <w:t>// Allow additional properties</w:t>
      </w:r>
      <w:r w:rsidR="00E66057" w:rsidRPr="00B61C4B">
        <w:rPr>
          <w:color w:val="008000"/>
        </w:rPr>
        <w:t xml:space="preserve"> of any type</w:t>
      </w:r>
      <w:r>
        <w:br/>
        <w:t>}</w:t>
      </w:r>
    </w:p>
    <w:p w14:paraId="299E5501" w14:textId="77777777" w:rsidR="00917AC4" w:rsidRDefault="00917AC4" w:rsidP="00E66057">
      <w:pPr>
        <w:pStyle w:val="Code"/>
      </w:pPr>
      <w:r w:rsidRPr="00B61C4B">
        <w:rPr>
          <w:color w:val="0000FF"/>
        </w:rPr>
        <w:t>var</w:t>
      </w:r>
      <w:r>
        <w:t xml:space="preserve"> address: InputElement = {</w:t>
      </w:r>
      <w:r>
        <w:br/>
        <w:t xml:space="preserve">    name: </w:t>
      </w:r>
      <w:r w:rsidRPr="00B61C4B">
        <w:rPr>
          <w:color w:val="800000"/>
        </w:rPr>
        <w:t>"Address"</w:t>
      </w:r>
      <w:r>
        <w:t>,</w:t>
      </w:r>
      <w:r>
        <w:br/>
        <w:t xml:space="preserve">    visible: </w:t>
      </w:r>
      <w:r w:rsidRPr="00B61C4B">
        <w:rPr>
          <w:color w:val="0000FF"/>
        </w:rPr>
        <w:t>true</w:t>
      </w:r>
      <w:r>
        <w:t>,</w:t>
      </w:r>
      <w:r>
        <w:br/>
        <w:t xml:space="preserve">    help: </w:t>
      </w:r>
      <w:r w:rsidRPr="00B61C4B">
        <w:rPr>
          <w:color w:val="800000"/>
        </w:rPr>
        <w:t>"Enter address here"</w:t>
      </w:r>
      <w:r>
        <w:t xml:space="preserve">,  </w:t>
      </w:r>
      <w:r w:rsidRPr="00B61C4B">
        <w:rPr>
          <w:color w:val="008000"/>
        </w:rPr>
        <w:t>// Allowed because of index signature</w:t>
      </w:r>
      <w:r>
        <w:br/>
        <w:t xml:space="preserve">    shortcut: </w:t>
      </w:r>
      <w:r w:rsidRPr="00B61C4B">
        <w:rPr>
          <w:color w:val="800000"/>
        </w:rPr>
        <w:t>"Alt-A"</w:t>
      </w:r>
      <w:r>
        <w:t xml:space="preserve">            </w:t>
      </w:r>
      <w:r w:rsidRPr="00B61C4B">
        <w:rPr>
          <w:color w:val="008000"/>
        </w:rPr>
        <w:t>// Allowed because of index signature</w:t>
      </w:r>
      <w:r>
        <w:br/>
        <w:t>};</w:t>
      </w:r>
    </w:p>
    <w:p w14:paraId="3A2FD31E" w14:textId="77777777" w:rsidR="0044410D" w:rsidRPr="0044410D" w:rsidRDefault="008151F4" w:rsidP="00DC55CF">
      <w:pPr>
        <w:pStyle w:val="Heading3"/>
      </w:pPr>
      <w:bookmarkStart w:id="1225" w:name="_Ref366241724"/>
      <w:bookmarkStart w:id="1226" w:name="_Toc439666181"/>
      <w:bookmarkStart w:id="1227" w:name="_Toc426538870"/>
      <w:r>
        <w:t>Contextual</w:t>
      </w:r>
      <w:r w:rsidR="00DC55CF">
        <w:t xml:space="preserve"> Signature Instantiation</w:t>
      </w:r>
      <w:bookmarkEnd w:id="1225"/>
      <w:bookmarkEnd w:id="1226"/>
      <w:bookmarkEnd w:id="1227"/>
    </w:p>
    <w:p w14:paraId="57C2F1E0" w14:textId="77777777"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A3147C">
        <w:t>4.15.2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6CC5FF41" w14:textId="77777777"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A3147C">
        <w:t>3.11.7</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w:t>
      </w:r>
      <w:r>
        <w:lastRenderedPageBreak/>
        <w:t>are present in both signatur</w:t>
      </w:r>
      <w:r w:rsidR="00D353DF">
        <w:t>es</w:t>
      </w:r>
      <w:r w:rsidR="003D48CD">
        <w:t>, where rest parameters correspond to an unbounded expansion of optional parameters of the rest parameter element type.</w:t>
      </w:r>
    </w:p>
    <w:p w14:paraId="02DE5B80" w14:textId="77777777"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14:paraId="2768ECC8" w14:textId="77777777" w:rsidR="0044410D" w:rsidRPr="0044410D" w:rsidRDefault="009F62A1" w:rsidP="009F62A1">
      <w:pPr>
        <w:pStyle w:val="Heading3"/>
      </w:pPr>
      <w:bookmarkStart w:id="1228" w:name="_Ref366309307"/>
      <w:bookmarkStart w:id="1229" w:name="_Toc439666182"/>
      <w:bookmarkStart w:id="1230" w:name="_Toc426538871"/>
      <w:r>
        <w:t>Type Inference</w:t>
      </w:r>
      <w:bookmarkEnd w:id="1228"/>
      <w:bookmarkEnd w:id="1229"/>
      <w:bookmarkEnd w:id="1230"/>
    </w:p>
    <w:p w14:paraId="7F507FBC" w14:textId="77777777"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4E41404A" w14:textId="77777777"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384C2D6D" w14:textId="77777777"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14:paraId="5D778091" w14:textId="77777777" w:rsidR="004D246F" w:rsidRDefault="004D246F" w:rsidP="004D246F">
      <w:pPr>
        <w:pStyle w:val="ListParagraph"/>
        <w:numPr>
          <w:ilvl w:val="0"/>
          <w:numId w:val="30"/>
        </w:numPr>
      </w:pPr>
      <w:r>
        <w:t xml:space="preserve">Otherwise, if </w:t>
      </w:r>
      <w:r w:rsidRPr="002D62A5">
        <w:rPr>
          <w:i/>
        </w:rPr>
        <w:t>S</w:t>
      </w:r>
      <w:r>
        <w:t xml:space="preserve"> and </w:t>
      </w:r>
      <w:r w:rsidRPr="002D62A5">
        <w:rPr>
          <w:i/>
        </w:rPr>
        <w:t>T</w:t>
      </w:r>
      <w:r>
        <w:t xml:space="preserve"> are tuple types with the same number of elements, inferences are made from each element type in </w:t>
      </w:r>
      <w:r w:rsidRPr="002D62A5">
        <w:rPr>
          <w:i/>
        </w:rPr>
        <w:t>S</w:t>
      </w:r>
      <w:r>
        <w:t xml:space="preserve"> to each corresponding element type in </w:t>
      </w:r>
      <w:r w:rsidRPr="002D62A5">
        <w:rPr>
          <w:i/>
        </w:rPr>
        <w:t>T</w:t>
      </w:r>
      <w:r>
        <w:t>.</w:t>
      </w:r>
    </w:p>
    <w:p w14:paraId="4C8C2FF0" w14:textId="77777777" w:rsidR="002D62A5" w:rsidRDefault="002D62A5" w:rsidP="00563D8D">
      <w:pPr>
        <w:pStyle w:val="ListParagraph"/>
        <w:numPr>
          <w:ilvl w:val="0"/>
          <w:numId w:val="30"/>
        </w:numPr>
      </w:pPr>
      <w:r>
        <w:t xml:space="preserve">Otherwise, if </w:t>
      </w:r>
      <w:r w:rsidRPr="00205F5B">
        <w:rPr>
          <w:i/>
        </w:rPr>
        <w:t>T</w:t>
      </w:r>
      <w:r>
        <w:t xml:space="preserve"> is a union </w:t>
      </w:r>
      <w:r w:rsidR="00955669">
        <w:t xml:space="preserve">or intersection </w:t>
      </w:r>
      <w:r>
        <w:t>type</w:t>
      </w:r>
      <w:r w:rsidR="00205F5B">
        <w:t>:</w:t>
      </w:r>
    </w:p>
    <w:p w14:paraId="3917EE4B" w14:textId="77777777"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14:paraId="661D807F" w14:textId="77777777" w:rsidR="002D62A5" w:rsidRDefault="002D62A5" w:rsidP="00563D8D">
      <w:pPr>
        <w:pStyle w:val="ListParagraph"/>
        <w:numPr>
          <w:ilvl w:val="1"/>
          <w:numId w:val="30"/>
        </w:numPr>
      </w:pPr>
      <w:r>
        <w:t>If the first step produced no inferences</w:t>
      </w:r>
      <w:r w:rsidR="00BD7E46">
        <w:t xml:space="preserve"> then if T is a union type</w:t>
      </w:r>
      <w:r>
        <w:t xml:space="preserve">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14:paraId="14D76C65" w14:textId="77777777" w:rsidR="002D62A5" w:rsidRPr="0044410D" w:rsidRDefault="002D62A5" w:rsidP="00563D8D">
      <w:pPr>
        <w:pStyle w:val="ListParagraph"/>
        <w:numPr>
          <w:ilvl w:val="0"/>
          <w:numId w:val="30"/>
        </w:numPr>
      </w:pPr>
      <w:r>
        <w:t xml:space="preserve">Otherwise, if </w:t>
      </w:r>
      <w:r w:rsidRPr="00205F5B">
        <w:rPr>
          <w:i/>
        </w:rPr>
        <w:t>S</w:t>
      </w:r>
      <w:r>
        <w:t xml:space="preserve"> is a union </w:t>
      </w:r>
      <w:r w:rsidR="00BD7E46">
        <w:t xml:space="preserve">or intersection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14:paraId="27661385" w14:textId="77777777"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12078AF8" w14:textId="77777777"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466B01AB" w14:textId="77777777"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122BD218" w14:textId="77777777"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36279572" w14:textId="77777777"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279D0F22" w14:textId="77777777"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4F5A4139" w14:textId="77777777" w:rsidR="0044410D" w:rsidRPr="0044410D" w:rsidRDefault="00252AC1" w:rsidP="00563D8D">
      <w:pPr>
        <w:pStyle w:val="ListParagraph"/>
        <w:numPr>
          <w:ilvl w:val="1"/>
          <w:numId w:val="30"/>
        </w:numPr>
      </w:pPr>
      <w:r>
        <w:lastRenderedPageBreak/>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5485188C" w14:textId="77777777" w:rsid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110BA1D5" w14:textId="77777777" w:rsidR="000200C8" w:rsidRPr="00300D5D" w:rsidRDefault="000200C8" w:rsidP="00C15A31">
      <w:pPr>
        <w:rPr>
          <w:ins w:id="1231" w:author="Anders Hejlsberg" w:date="2016-01-04T10:39:00Z"/>
        </w:rPr>
      </w:pPr>
      <w:ins w:id="1232" w:author="Anders Hejlsberg" w:date="2016-01-04T10:39:00Z">
        <w:r w:rsidRPr="000200C8">
          <w:rPr>
            <w:i/>
          </w:rPr>
          <w:t xml:space="preserve">TODO: Update to reflect </w:t>
        </w:r>
        <w:r w:rsidR="008B0D2E">
          <w:fldChar w:fldCharType="begin"/>
        </w:r>
        <w:r w:rsidR="008B0D2E">
          <w:instrText xml:space="preserve"> HYPERLINK "https://github.com/Microsoft/TypeScript/pull/5738" </w:instrText>
        </w:r>
        <w:r w:rsidR="008B0D2E">
          <w:fldChar w:fldCharType="separate"/>
        </w:r>
        <w:r w:rsidRPr="000200C8">
          <w:rPr>
            <w:rStyle w:val="Hyperlink"/>
            <w:i/>
          </w:rPr>
          <w:t>improved union and intersection type inference</w:t>
        </w:r>
        <w:r w:rsidR="008B0D2E">
          <w:rPr>
            <w:rStyle w:val="Hyperlink"/>
            <w:i/>
          </w:rPr>
          <w:fldChar w:fldCharType="end"/>
        </w:r>
        <w:r w:rsidRPr="00300D5D">
          <w:t>.</w:t>
        </w:r>
      </w:ins>
    </w:p>
    <w:p w14:paraId="064C1C3C" w14:textId="77777777" w:rsidR="0044410D" w:rsidRPr="0044410D" w:rsidRDefault="00A542BE" w:rsidP="00A542BE">
      <w:pPr>
        <w:pStyle w:val="Heading3"/>
      </w:pPr>
      <w:bookmarkStart w:id="1233" w:name="_Toc439666183"/>
      <w:bookmarkStart w:id="1234" w:name="_Toc426538872"/>
      <w:r>
        <w:t>Recursive Types</w:t>
      </w:r>
      <w:bookmarkEnd w:id="1233"/>
      <w:bookmarkEnd w:id="1234"/>
    </w:p>
    <w:p w14:paraId="30E3D196" w14:textId="77777777" w:rsidR="0044410D" w:rsidRPr="0044410D" w:rsidRDefault="00A542BE" w:rsidP="00A542BE">
      <w:r>
        <w:t>Classes and interfaces can reference themselves in their internal structure, in effect creating recursive types with infinite nesting. For example, the type</w:t>
      </w:r>
    </w:p>
    <w:p w14:paraId="2EEC2C47" w14:textId="77777777" w:rsidR="0044410D" w:rsidRPr="0044410D" w:rsidRDefault="00A542BE" w:rsidP="00A542BE">
      <w:pPr>
        <w:pStyle w:val="Code"/>
      </w:pPr>
      <w:r w:rsidRPr="00D54DB2">
        <w:rPr>
          <w:color w:val="0000FF"/>
        </w:rPr>
        <w:t>interface</w:t>
      </w:r>
      <w:r w:rsidRPr="00D54DB2">
        <w:t xml:space="preserve"> A { next: A; }</w:t>
      </w:r>
    </w:p>
    <w:p w14:paraId="356B6FE4" w14:textId="77777777" w:rsidR="0044410D" w:rsidRPr="0044410D" w:rsidRDefault="00A542BE" w:rsidP="00A542BE">
      <w:proofErr w:type="gramStart"/>
      <w:r>
        <w:t>contains</w:t>
      </w:r>
      <w:proofErr w:type="gramEnd"/>
      <w:r>
        <w:t xml:space="preserve">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14:paraId="75B05E55" w14:textId="77777777" w:rsidR="0044410D" w:rsidRPr="0044410D" w:rsidRDefault="00A542BE" w:rsidP="00A542BE">
      <w:pPr>
        <w:pStyle w:val="Code"/>
      </w:pPr>
      <w:r w:rsidRPr="00D54DB2">
        <w:rPr>
          <w:color w:val="0000FF"/>
        </w:rPr>
        <w:t>interface</w:t>
      </w:r>
      <w:r w:rsidRPr="00D54DB2">
        <w:t xml:space="preserve"> B { next: C; }</w:t>
      </w:r>
    </w:p>
    <w:p w14:paraId="0A1FE149" w14:textId="77777777" w:rsidR="0044410D" w:rsidRPr="0044410D" w:rsidRDefault="00A542BE" w:rsidP="00A542BE">
      <w:pPr>
        <w:pStyle w:val="Code"/>
      </w:pPr>
      <w:r w:rsidRPr="00D54DB2">
        <w:rPr>
          <w:color w:val="0000FF"/>
        </w:rPr>
        <w:t>interface</w:t>
      </w:r>
      <w:r w:rsidRPr="00D54DB2">
        <w:t xml:space="preserve"> C { next: D; }</w:t>
      </w:r>
    </w:p>
    <w:p w14:paraId="0412717C" w14:textId="77777777" w:rsidR="0044410D" w:rsidRPr="0044410D" w:rsidRDefault="00A542BE" w:rsidP="00A542BE">
      <w:pPr>
        <w:pStyle w:val="Code"/>
      </w:pPr>
      <w:r w:rsidRPr="00D54DB2">
        <w:rPr>
          <w:color w:val="0000FF"/>
        </w:rPr>
        <w:t>interface</w:t>
      </w:r>
      <w:r w:rsidRPr="00D54DB2">
        <w:t xml:space="preserve"> D { next: B; }</w:t>
      </w:r>
    </w:p>
    <w:p w14:paraId="52984BDB" w14:textId="77777777"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14:paraId="37A2F809" w14:textId="77777777" w:rsidR="0044410D" w:rsidRPr="0044410D" w:rsidRDefault="00A542BE" w:rsidP="00A542BE">
      <w:r>
        <w:t>When this same technique is used to compare generic type references, two type references are considered the same when they originate in the same declaration and have identical type arguments.</w:t>
      </w:r>
    </w:p>
    <w:p w14:paraId="02124531" w14:textId="77777777"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11F52D10" w14:textId="77777777" w:rsidR="0044410D" w:rsidRPr="0044410D" w:rsidRDefault="004C7070" w:rsidP="00B53477">
      <w:pPr>
        <w:pStyle w:val="Code"/>
      </w:pPr>
      <w:r w:rsidRPr="00D54DB2">
        <w:rPr>
          <w:color w:val="0000FF"/>
        </w:rPr>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14:paraId="05CE8481" w14:textId="77777777" w:rsidR="0044410D" w:rsidRPr="0044410D" w:rsidRDefault="008F4735" w:rsidP="00A542BE">
      <w:r>
        <w:lastRenderedPageBreak/>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14:paraId="5EBDEA21" w14:textId="77777777" w:rsidR="0044410D" w:rsidRPr="0044410D" w:rsidRDefault="00034FEF" w:rsidP="00034FEF">
      <w:pPr>
        <w:pStyle w:val="Heading2"/>
      </w:pPr>
      <w:bookmarkStart w:id="1235" w:name="_Ref331363661"/>
      <w:bookmarkStart w:id="1236" w:name="_Toc439666184"/>
      <w:bookmarkStart w:id="1237" w:name="_Toc426538873"/>
      <w:r>
        <w:t>Widened Types</w:t>
      </w:r>
      <w:bookmarkEnd w:id="1215"/>
      <w:bookmarkEnd w:id="1216"/>
      <w:bookmarkEnd w:id="1235"/>
      <w:bookmarkEnd w:id="1236"/>
      <w:bookmarkEnd w:id="1237"/>
    </w:p>
    <w:p w14:paraId="36CBE6B4" w14:textId="77777777"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475E64C0" w14:textId="77777777"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14:paraId="0B4C0008" w14:textId="77777777" w:rsidR="0044410D" w:rsidRPr="0044410D" w:rsidRDefault="00034FEF" w:rsidP="00034FEF">
      <w:proofErr w:type="gramStart"/>
      <w:r>
        <w:t>infers</w:t>
      </w:r>
      <w:proofErr w:type="gramEnd"/>
      <w:r>
        <w:t xml:space="preserve">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7DA9E40E" w14:textId="77777777" w:rsidR="0044410D" w:rsidRPr="0044410D" w:rsidRDefault="00DF1B60" w:rsidP="00FB4A1A">
      <w:r>
        <w:t>The following example shows the results of widening types to produce inferred variable types.</w:t>
      </w:r>
    </w:p>
    <w:p w14:paraId="799EF348" w14:textId="77777777"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00F8250F">
        <w:t xml:space="preserve"> };</w:t>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14:paraId="61E7F748" w14:textId="77777777" w:rsidR="00F8250F" w:rsidRPr="0044410D" w:rsidRDefault="00F8250F" w:rsidP="0074339D"/>
    <w:p w14:paraId="1B06752D"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61CA0807" w14:textId="77777777" w:rsidR="0044410D" w:rsidRPr="0044410D" w:rsidRDefault="00415EE3" w:rsidP="00D13EE5">
      <w:pPr>
        <w:pStyle w:val="Heading1"/>
      </w:pPr>
      <w:bookmarkStart w:id="1238" w:name="_Toc439666185"/>
      <w:bookmarkStart w:id="1239" w:name="_Toc426538874"/>
      <w:r>
        <w:lastRenderedPageBreak/>
        <w:t>Expressions</w:t>
      </w:r>
      <w:bookmarkEnd w:id="1238"/>
      <w:bookmarkEnd w:id="1239"/>
    </w:p>
    <w:p w14:paraId="1EA2D5BA" w14:textId="77777777"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proofErr w:type="spellStart"/>
      <w:r w:rsidR="003C5236">
        <w:t>TypeScript</w:t>
      </w:r>
      <w:r w:rsidR="008F4735">
        <w:t>'</w:t>
      </w:r>
      <w:r>
        <w:t>s</w:t>
      </w:r>
      <w:proofErr w:type="spellEnd"/>
      <w:r>
        <w:t xml:space="preserve"> type analysis occurs entirely at compile-time and adds no run-time overhead to expression evaluation.</w:t>
      </w:r>
    </w:p>
    <w:p w14:paraId="67EE0A99" w14:textId="77777777" w:rsidR="0044410D" w:rsidRPr="0044410D" w:rsidRDefault="003C5236" w:rsidP="006D1245">
      <w:proofErr w:type="spellStart"/>
      <w:r>
        <w:t>TypeScript</w:t>
      </w:r>
      <w:r w:rsidR="008F4735">
        <w:t>'</w:t>
      </w:r>
      <w:r w:rsidR="009F27AF">
        <w:t>s</w:t>
      </w:r>
      <w:proofErr w:type="spellEnd"/>
      <w:r w:rsidR="009F27AF">
        <w:t xml:space="preserve">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xml:space="preserve">: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32197B1B" w14:textId="77777777"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16948763" w14:textId="77777777" w:rsidR="0044410D" w:rsidRDefault="00AE7F7D" w:rsidP="00563D8D">
      <w:pPr>
        <w:pStyle w:val="ListParagraph"/>
        <w:numPr>
          <w:ilvl w:val="0"/>
          <w:numId w:val="26"/>
        </w:numPr>
      </w:pPr>
      <w:r>
        <w:t>Optional parameter and return type annotations in function expressions</w:t>
      </w:r>
      <w:r w:rsidR="00AE2545">
        <w:t xml:space="preserve"> and arrow functions</w:t>
      </w:r>
      <w:r>
        <w:t>.</w:t>
      </w:r>
    </w:p>
    <w:p w14:paraId="5B1AACDE" w14:textId="77777777" w:rsidR="00223810" w:rsidRPr="0044410D" w:rsidRDefault="00223810" w:rsidP="00563D8D">
      <w:pPr>
        <w:pStyle w:val="ListParagraph"/>
        <w:numPr>
          <w:ilvl w:val="0"/>
          <w:numId w:val="26"/>
        </w:numPr>
      </w:pPr>
      <w:r>
        <w:t>Type arguments in function calls.</w:t>
      </w:r>
    </w:p>
    <w:p w14:paraId="29669A90" w14:textId="77777777" w:rsidR="0044410D" w:rsidRPr="0044410D" w:rsidRDefault="00AE7F7D" w:rsidP="00563D8D">
      <w:pPr>
        <w:pStyle w:val="ListParagraph"/>
        <w:numPr>
          <w:ilvl w:val="0"/>
          <w:numId w:val="26"/>
        </w:numPr>
      </w:pPr>
      <w:r>
        <w:t>Type assertions.</w:t>
      </w:r>
    </w:p>
    <w:p w14:paraId="60445EF3" w14:textId="77777777"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39FB8BE9" w14:textId="77777777" w:rsidR="0044410D" w:rsidRPr="0044410D" w:rsidRDefault="00DD447D" w:rsidP="00DD447D">
      <w:pPr>
        <w:pStyle w:val="Heading2"/>
      </w:pPr>
      <w:bookmarkStart w:id="1240" w:name="_Ref332716620"/>
      <w:bookmarkStart w:id="1241" w:name="_Toc439666186"/>
      <w:bookmarkStart w:id="1242" w:name="_Toc426538875"/>
      <w:r>
        <w:t>Values and References</w:t>
      </w:r>
      <w:bookmarkEnd w:id="1240"/>
      <w:bookmarkEnd w:id="1241"/>
      <w:bookmarkEnd w:id="1242"/>
    </w:p>
    <w:p w14:paraId="02333840" w14:textId="77777777"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A3147C">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A3147C">
        <w:t>4.8</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A3147C">
        <w:t>4.13</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0201911F" w14:textId="77777777" w:rsidR="0044410D" w:rsidRPr="0044410D" w:rsidRDefault="00961767" w:rsidP="00415EE3">
      <w:pPr>
        <w:pStyle w:val="Heading2"/>
      </w:pPr>
      <w:bookmarkStart w:id="1243" w:name="_Ref369931928"/>
      <w:bookmarkStart w:id="1244" w:name="_Toc439666187"/>
      <w:bookmarkStart w:id="1245" w:name="_Toc426538876"/>
      <w:r>
        <w:t>The this Keyword</w:t>
      </w:r>
      <w:bookmarkEnd w:id="1243"/>
      <w:bookmarkEnd w:id="1244"/>
      <w:bookmarkEnd w:id="1245"/>
    </w:p>
    <w:p w14:paraId="112909A4" w14:textId="77777777"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6E63859A" w14:textId="16B34603"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w:t>
      </w:r>
      <w:proofErr w:type="gramStart"/>
      <w:r w:rsidR="00BE2B0A" w:rsidRPr="00617C55">
        <w:t xml:space="preserve">the </w:t>
      </w:r>
      <w:del w:id="1246" w:author="Anders Hejlsberg" w:date="2016-01-04T10:39:00Z">
        <w:r w:rsidR="00BE2B0A">
          <w:delText>class instance type</w:delText>
        </w:r>
      </w:del>
      <w:ins w:id="1247" w:author="Anders Hejlsberg" w:date="2016-01-04T10:39:00Z">
        <w:r w:rsidR="00DB4CFF">
          <w:t>this-</w:t>
        </w:r>
        <w:proofErr w:type="gramEnd"/>
        <w:r w:rsidR="00BE2B0A">
          <w:t>type</w:t>
        </w:r>
        <w:r w:rsidR="00CD4AD0">
          <w:t xml:space="preserve"> </w:t>
        </w:r>
        <w:r w:rsidR="00DB4CFF">
          <w:t xml:space="preserve">(section </w:t>
        </w:r>
        <w:r w:rsidR="00DB4CFF">
          <w:fldChar w:fldCharType="begin"/>
        </w:r>
        <w:r w:rsidR="00DB4CFF">
          <w:instrText xml:space="preserve"> REF _Ref438213125 \r \h </w:instrText>
        </w:r>
        <w:r w:rsidR="00DB4CFF">
          <w:fldChar w:fldCharType="separate"/>
        </w:r>
        <w:r w:rsidR="00A3147C">
          <w:t>3.6.3</w:t>
        </w:r>
        <w:r w:rsidR="00DB4CFF">
          <w:fldChar w:fldCharType="end"/>
        </w:r>
        <w:r w:rsidR="00DB4CFF">
          <w:t>)</w:t>
        </w:r>
      </w:ins>
      <w:r w:rsidR="00DB4CFF">
        <w:t xml:space="preserve"> </w:t>
      </w:r>
      <w:r w:rsidR="00CD4AD0">
        <w:t>of the containing class</w:t>
      </w:r>
      <w:r w:rsidR="00BE2B0A">
        <w:t>.</w:t>
      </w:r>
    </w:p>
    <w:p w14:paraId="7B0963E4" w14:textId="77777777"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324A0EB3" w14:textId="77777777" w:rsidR="0044410D" w:rsidRPr="0044410D" w:rsidRDefault="00C9604C" w:rsidP="00563D8D">
      <w:pPr>
        <w:pStyle w:val="ListParagraph"/>
        <w:numPr>
          <w:ilvl w:val="0"/>
          <w:numId w:val="7"/>
        </w:numPr>
      </w:pPr>
      <w:r>
        <w:t>In a fun</w:t>
      </w:r>
      <w:r w:rsidR="00F1764D">
        <w:t xml:space="preserve">ction declaration or a </w:t>
      </w:r>
      <w:r>
        <w:t xml:space="preserve">function expression, </w:t>
      </w:r>
      <w:r w:rsidRPr="002B3A8D">
        <w:rPr>
          <w:rStyle w:val="CodeFragment"/>
        </w:rPr>
        <w:t>this</w:t>
      </w:r>
      <w:r>
        <w:t xml:space="preserve"> is </w:t>
      </w:r>
      <w:r w:rsidR="00CD4AD0">
        <w:t>of type</w:t>
      </w:r>
      <w:r>
        <w:t xml:space="preserve"> </w:t>
      </w:r>
      <w:proofErr w:type="gramStart"/>
      <w:r>
        <w:t>Any</w:t>
      </w:r>
      <w:proofErr w:type="gramEnd"/>
      <w:r>
        <w:t>.</w:t>
      </w:r>
    </w:p>
    <w:p w14:paraId="5E22C004" w14:textId="77777777" w:rsidR="0044410D" w:rsidRPr="0044410D" w:rsidRDefault="00DA3B2D" w:rsidP="00563D8D">
      <w:pPr>
        <w:pStyle w:val="ListParagraph"/>
        <w:numPr>
          <w:ilvl w:val="0"/>
          <w:numId w:val="7"/>
        </w:numPr>
      </w:pPr>
      <w:r>
        <w:t xml:space="preserve">In the global </w:t>
      </w:r>
      <w:r w:rsidR="0066299B">
        <w:t>namespace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14:paraId="762D553B" w14:textId="77777777" w:rsidR="0044410D" w:rsidRDefault="00DA3B2D" w:rsidP="00DA3B2D">
      <w:r>
        <w:t xml:space="preserve">In all other contexts it is a compile-time error to reference </w:t>
      </w:r>
      <w:r w:rsidRPr="002B3A8D">
        <w:rPr>
          <w:rStyle w:val="CodeFragment"/>
        </w:rPr>
        <w:t>this</w:t>
      </w:r>
      <w:r>
        <w:t>.</w:t>
      </w:r>
    </w:p>
    <w:p w14:paraId="442BBB55" w14:textId="77777777" w:rsidR="0044410D" w:rsidRPr="0044410D" w:rsidRDefault="0065025F" w:rsidP="00DA3B2D">
      <w:r>
        <w:t xml:space="preserve">Note that an arrow function (section </w:t>
      </w:r>
      <w:r>
        <w:fldChar w:fldCharType="begin"/>
      </w:r>
      <w:r>
        <w:instrText xml:space="preserve"> REF _Ref325964866 \r \h </w:instrText>
      </w:r>
      <w:r>
        <w:fldChar w:fldCharType="separate"/>
      </w:r>
      <w:r w:rsidR="00A3147C">
        <w:t>4.11</w:t>
      </w:r>
      <w:r>
        <w:fldChar w:fldCharType="end"/>
      </w:r>
      <w:r>
        <w:t xml:space="preserve">) has no </w:t>
      </w:r>
      <w:r w:rsidRPr="0065025F">
        <w:rPr>
          <w:rStyle w:val="CodeFragment"/>
        </w:rPr>
        <w:t>this</w:t>
      </w:r>
      <w:r>
        <w:t xml:space="preserve"> parameter but rather</w:t>
      </w:r>
      <w:r w:rsidRPr="00755A14">
        <w:t xml:space="preserve"> </w:t>
      </w:r>
      <w:r>
        <w:t xml:space="preserve">preserves </w:t>
      </w:r>
      <w:proofErr w:type="gramStart"/>
      <w:r>
        <w:t xml:space="preserve">the </w:t>
      </w:r>
      <w:r w:rsidRPr="002B3A8D">
        <w:rPr>
          <w:rStyle w:val="CodeFragment"/>
        </w:rPr>
        <w:t>this</w:t>
      </w:r>
      <w:proofErr w:type="gramEnd"/>
      <w:r>
        <w:t xml:space="preserve"> of its enclosing context.</w:t>
      </w:r>
    </w:p>
    <w:p w14:paraId="5CBE924E" w14:textId="77777777" w:rsidR="0044410D" w:rsidRPr="0044410D" w:rsidRDefault="00B60BD0" w:rsidP="00B60BD0">
      <w:pPr>
        <w:pStyle w:val="Heading2"/>
      </w:pPr>
      <w:bookmarkStart w:id="1248" w:name="_Ref319149627"/>
      <w:bookmarkStart w:id="1249" w:name="_Toc439666188"/>
      <w:bookmarkStart w:id="1250" w:name="_Toc426538877"/>
      <w:r>
        <w:lastRenderedPageBreak/>
        <w:t>Identifiers</w:t>
      </w:r>
      <w:bookmarkEnd w:id="1248"/>
      <w:bookmarkEnd w:id="1249"/>
      <w:bookmarkEnd w:id="1250"/>
    </w:p>
    <w:p w14:paraId="15FF9FCB" w14:textId="77777777" w:rsidR="0044410D" w:rsidRPr="0044410D" w:rsidRDefault="003455B6" w:rsidP="003455B6">
      <w:r>
        <w:t xml:space="preserve">When an expression </w:t>
      </w:r>
      <w:r w:rsidR="00993520">
        <w:t>is</w:t>
      </w:r>
      <w:r>
        <w:t xml:space="preserve"> an </w:t>
      </w:r>
      <w:proofErr w:type="spellStart"/>
      <w:r w:rsidRPr="003455B6">
        <w:rPr>
          <w:rStyle w:val="Production"/>
        </w:rPr>
        <w:t>Identifier</w:t>
      </w:r>
      <w:r w:rsidR="000279AB">
        <w:rPr>
          <w:rStyle w:val="Production"/>
        </w:rPr>
        <w:t>Reference</w:t>
      </w:r>
      <w:proofErr w:type="spellEnd"/>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r w:rsidR="0066299B">
        <w:rPr>
          <w:highlight w:val="white"/>
        </w:rPr>
        <w:t>namespace</w:t>
      </w:r>
      <w:r w:rsidRPr="003455B6">
        <w:rPr>
          <w:highlight w:val="white"/>
        </w:rPr>
        <w:t xml:space="preserve">, class, </w:t>
      </w:r>
      <w:proofErr w:type="spellStart"/>
      <w:r w:rsidR="003B72F7">
        <w:rPr>
          <w:highlight w:val="white"/>
        </w:rPr>
        <w:t>enum</w:t>
      </w:r>
      <w:proofErr w:type="spellEnd"/>
      <w:r w:rsidR="003B72F7">
        <w:rPr>
          <w:highlight w:val="white"/>
        </w:rPr>
        <w:t xml:space="preserve">,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A3147C">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0AA1DFFA" w14:textId="77777777" w:rsidR="0044410D" w:rsidRPr="0044410D" w:rsidRDefault="00993520" w:rsidP="00563D8D">
      <w:pPr>
        <w:pStyle w:val="ListParagraph"/>
        <w:numPr>
          <w:ilvl w:val="0"/>
          <w:numId w:val="14"/>
        </w:numPr>
      </w:pPr>
      <w:r>
        <w:t xml:space="preserve">For a </w:t>
      </w:r>
      <w:r w:rsidR="0066299B">
        <w:t>namespace</w:t>
      </w:r>
      <w:r w:rsidR="002B4D99">
        <w:t xml:space="preserve">, the object type associated with the </w:t>
      </w:r>
      <w:r w:rsidR="0066299B">
        <w:t>namespace</w:t>
      </w:r>
      <w:r w:rsidR="002B4D99">
        <w:t xml:space="preserve"> instance.</w:t>
      </w:r>
    </w:p>
    <w:p w14:paraId="7F1A3A41" w14:textId="77777777" w:rsidR="0044410D" w:rsidRPr="0044410D" w:rsidRDefault="002B4D99" w:rsidP="00563D8D">
      <w:pPr>
        <w:pStyle w:val="ListParagraph"/>
        <w:numPr>
          <w:ilvl w:val="0"/>
          <w:numId w:val="14"/>
        </w:numPr>
      </w:pPr>
      <w:r>
        <w:t>For a class, the constructor type associated with the constructor function object.</w:t>
      </w:r>
    </w:p>
    <w:p w14:paraId="2C39D7E9" w14:textId="77777777" w:rsidR="0044410D" w:rsidRPr="0044410D" w:rsidRDefault="003B72F7" w:rsidP="00563D8D">
      <w:pPr>
        <w:pStyle w:val="ListParagraph"/>
        <w:numPr>
          <w:ilvl w:val="0"/>
          <w:numId w:val="14"/>
        </w:numPr>
      </w:pPr>
      <w:r>
        <w:t xml:space="preserve">For an </w:t>
      </w:r>
      <w:proofErr w:type="spellStart"/>
      <w:r>
        <w:t>enum</w:t>
      </w:r>
      <w:proofErr w:type="spellEnd"/>
      <w:r>
        <w:t xml:space="preserve">, the object type associated with the </w:t>
      </w:r>
      <w:proofErr w:type="spellStart"/>
      <w:r>
        <w:t>enum</w:t>
      </w:r>
      <w:proofErr w:type="spellEnd"/>
      <w:r>
        <w:t xml:space="preserve"> object.</w:t>
      </w:r>
    </w:p>
    <w:p w14:paraId="421CC8B5" w14:textId="77777777" w:rsidR="0044410D" w:rsidRPr="0044410D" w:rsidRDefault="002B4D99" w:rsidP="00563D8D">
      <w:pPr>
        <w:pStyle w:val="ListParagraph"/>
        <w:numPr>
          <w:ilvl w:val="0"/>
          <w:numId w:val="14"/>
        </w:numPr>
      </w:pPr>
      <w:r>
        <w:t>For a function, the function type associated with the function object.</w:t>
      </w:r>
    </w:p>
    <w:p w14:paraId="654C9108" w14:textId="77777777" w:rsidR="0044410D" w:rsidRPr="0044410D" w:rsidRDefault="009A5DF8" w:rsidP="00563D8D">
      <w:pPr>
        <w:pStyle w:val="ListParagraph"/>
        <w:numPr>
          <w:ilvl w:val="0"/>
          <w:numId w:val="14"/>
        </w:numPr>
      </w:pPr>
      <w:r>
        <w:t>For a variable, the type of the variable.</w:t>
      </w:r>
    </w:p>
    <w:p w14:paraId="4564D279" w14:textId="77777777" w:rsidR="0044410D" w:rsidRPr="0044410D" w:rsidRDefault="009A5DF8" w:rsidP="00563D8D">
      <w:pPr>
        <w:pStyle w:val="ListParagraph"/>
        <w:numPr>
          <w:ilvl w:val="0"/>
          <w:numId w:val="14"/>
        </w:numPr>
      </w:pPr>
      <w:r>
        <w:t>For a parameter, the type of the parameter.</w:t>
      </w:r>
    </w:p>
    <w:p w14:paraId="47EB3B62" w14:textId="77777777"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2651E6C2" w14:textId="77777777" w:rsidR="0044410D" w:rsidRPr="0044410D" w:rsidRDefault="00B60BD0" w:rsidP="00B60BD0">
      <w:pPr>
        <w:pStyle w:val="Heading2"/>
      </w:pPr>
      <w:bookmarkStart w:id="1251" w:name="_Toc439666189"/>
      <w:bookmarkStart w:id="1252" w:name="_Toc426538878"/>
      <w:r>
        <w:t>Literals</w:t>
      </w:r>
      <w:bookmarkEnd w:id="1251"/>
      <w:bookmarkEnd w:id="1252"/>
    </w:p>
    <w:p w14:paraId="2F0E773F" w14:textId="77777777" w:rsidR="0044410D" w:rsidRPr="0044410D" w:rsidRDefault="00B60BD0" w:rsidP="00B60BD0">
      <w:r>
        <w:t>Literals are typed as follows:</w:t>
      </w:r>
    </w:p>
    <w:p w14:paraId="59016C66" w14:textId="77777777"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26A86DF5" w14:textId="77777777"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268F0EDF" w14:textId="77777777"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593A43B2" w14:textId="77777777"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2B43F6D5" w14:textId="77777777"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proofErr w:type="spellStart"/>
      <w:r w:rsidR="009103BE" w:rsidRPr="00355CB7">
        <w:t>RegExp</w:t>
      </w:r>
      <w:proofErr w:type="spellEnd"/>
      <w:r w:rsidR="008F4735">
        <w:t>'</w:t>
      </w:r>
      <w:r>
        <w:t>.</w:t>
      </w:r>
    </w:p>
    <w:p w14:paraId="696103D2" w14:textId="77777777" w:rsidR="0044410D" w:rsidRPr="0044410D" w:rsidRDefault="00B60BD0" w:rsidP="00B60BD0">
      <w:pPr>
        <w:pStyle w:val="Heading2"/>
      </w:pPr>
      <w:bookmarkStart w:id="1253" w:name="_Ref333241179"/>
      <w:bookmarkStart w:id="1254" w:name="_Toc439666190"/>
      <w:bookmarkStart w:id="1255" w:name="_Toc426538879"/>
      <w:r>
        <w:t>Object Literals</w:t>
      </w:r>
      <w:bookmarkEnd w:id="1253"/>
      <w:bookmarkEnd w:id="1254"/>
      <w:bookmarkEnd w:id="1255"/>
    </w:p>
    <w:p w14:paraId="49DC8334" w14:textId="77777777" w:rsidR="0044410D" w:rsidRPr="0044410D" w:rsidRDefault="00F27FD3" w:rsidP="00F27FD3">
      <w:r>
        <w:t xml:space="preserve">Object literals are extended to support type annotations in </w:t>
      </w:r>
      <w:r w:rsidR="00D94E7F">
        <w:t xml:space="preserve">methods and </w:t>
      </w:r>
      <w:r>
        <w:t>get and set accessors.</w:t>
      </w:r>
    </w:p>
    <w:p w14:paraId="2BA23BA8" w14:textId="77777777" w:rsidR="002B0197" w:rsidRPr="002B0197" w:rsidRDefault="002B0197" w:rsidP="002B0197">
      <w:pPr>
        <w:pStyle w:val="Grammar"/>
      </w:pPr>
      <w:r w:rsidRPr="00D94E7F">
        <w:rPr>
          <w:rStyle w:val="Production"/>
        </w:rPr>
        <w:t>PropertyDefinition:</w:t>
      </w:r>
      <w:r w:rsidR="00D94E7F">
        <w:t xml:space="preserve">  </w:t>
      </w:r>
      <w:r w:rsidR="00D94E7F" w:rsidRPr="00D94E7F">
        <w:rPr>
          <w:rStyle w:val="Production"/>
        </w:rPr>
        <w:t>( Modified )</w:t>
      </w:r>
      <w:r>
        <w:br/>
      </w:r>
      <w:r w:rsidRPr="00D94E7F">
        <w:rPr>
          <w:rStyle w:val="Production"/>
        </w:rPr>
        <w:t>IdentifierReference</w:t>
      </w:r>
      <w:r>
        <w:br/>
      </w:r>
      <w:r w:rsidRPr="00D94E7F">
        <w:rPr>
          <w:rStyle w:val="Production"/>
        </w:rPr>
        <w:t>CoverInitializedName</w:t>
      </w:r>
      <w:r>
        <w:br/>
      </w:r>
      <w:r w:rsidRPr="00D94E7F">
        <w:rPr>
          <w:rStyle w:val="Production"/>
        </w:rPr>
        <w:t>PropertyName</w:t>
      </w:r>
      <w:r>
        <w:t xml:space="preserve">   </w:t>
      </w:r>
      <w:r w:rsidRPr="00D94E7F">
        <w:rPr>
          <w:rStyle w:val="Terminal"/>
        </w:rPr>
        <w:t>:</w:t>
      </w:r>
      <w:r>
        <w:t xml:space="preserve">   </w:t>
      </w:r>
      <w:r w:rsidRPr="00D94E7F">
        <w:rPr>
          <w:rStyle w:val="Production"/>
        </w:rPr>
        <w:t>AssignmentExpression</w:t>
      </w:r>
      <w:r>
        <w:br/>
      </w:r>
      <w:r w:rsidRPr="00D94E7F">
        <w:rPr>
          <w:rStyle w:val="Production"/>
        </w:rPr>
        <w:t>PropertyName</w:t>
      </w:r>
      <w:r>
        <w:t xml:space="preserve">   </w:t>
      </w:r>
      <w:r w:rsidRPr="00D94E7F">
        <w:rPr>
          <w:rStyle w:val="Production"/>
        </w:rPr>
        <w:t>CallSignature</w:t>
      </w:r>
      <w:r>
        <w:t xml:space="preserve">   </w:t>
      </w:r>
      <w:r w:rsidRPr="00D94E7F">
        <w:rPr>
          <w:rStyle w:val="Terminal"/>
        </w:rPr>
        <w:t>{</w:t>
      </w:r>
      <w:r>
        <w:t xml:space="preserve">   </w:t>
      </w:r>
      <w:r w:rsidRPr="00D94E7F">
        <w:rPr>
          <w:rStyle w:val="Production"/>
        </w:rPr>
        <w:t>FunctionBody</w:t>
      </w:r>
      <w:r>
        <w:t xml:space="preserve">   </w:t>
      </w:r>
      <w:r w:rsidRPr="00D94E7F">
        <w:rPr>
          <w:rStyle w:val="Terminal"/>
        </w:rPr>
        <w:t>}</w:t>
      </w:r>
      <w:r>
        <w:br/>
      </w:r>
      <w:r w:rsidRPr="00D94E7F">
        <w:rPr>
          <w:rStyle w:val="Production"/>
        </w:rPr>
        <w:t>GetAccessor</w:t>
      </w:r>
      <w:r>
        <w:br/>
      </w:r>
      <w:r w:rsidRPr="00D94E7F">
        <w:rPr>
          <w:rStyle w:val="Production"/>
        </w:rPr>
        <w:t>SetAccessor</w:t>
      </w:r>
    </w:p>
    <w:p w14:paraId="09D766BD" w14:textId="77777777"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278D17CF" w14:textId="77777777"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0279AB">
        <w:rPr>
          <w:rStyle w:val="Production"/>
        </w:rPr>
        <w:t>BindingI</w:t>
      </w:r>
      <w:r w:rsidR="00FD53A3" w:rsidRPr="001C4ED5">
        <w:rPr>
          <w:rStyle w:val="Production"/>
        </w:rPr>
        <w:t>dentifier</w:t>
      </w:r>
      <w:r w:rsidR="00D94E7F">
        <w:rPr>
          <w:rStyle w:val="Production"/>
        </w:rPr>
        <w:t>OrPattern</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6AD72E0C" w14:textId="77777777"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5C0E77FF" w14:textId="77777777" w:rsidR="007A3DFA" w:rsidRDefault="007A3DFA" w:rsidP="000930B8">
      <w:r>
        <w:t>A shorthand property assignment of the form</w:t>
      </w:r>
    </w:p>
    <w:p w14:paraId="321E525F" w14:textId="77777777" w:rsidR="007A3DFA" w:rsidRDefault="007A3DFA" w:rsidP="007A3DFA">
      <w:pPr>
        <w:pStyle w:val="Code"/>
      </w:pPr>
      <w:r>
        <w:t>prop</w:t>
      </w:r>
    </w:p>
    <w:p w14:paraId="504ACD18" w14:textId="77777777" w:rsidR="007A3DFA" w:rsidRDefault="007A3DFA" w:rsidP="000930B8">
      <w:proofErr w:type="gramStart"/>
      <w:r>
        <w:t>is</w:t>
      </w:r>
      <w:proofErr w:type="gramEnd"/>
      <w:r>
        <w:t xml:space="preserve"> equivalent to</w:t>
      </w:r>
    </w:p>
    <w:p w14:paraId="60AAEF9A" w14:textId="77777777" w:rsidR="007A3DFA" w:rsidRDefault="007A3DFA" w:rsidP="007A3DFA">
      <w:pPr>
        <w:pStyle w:val="Code"/>
      </w:pPr>
      <w:r>
        <w:t>prop : prop</w:t>
      </w:r>
    </w:p>
    <w:p w14:paraId="18B6D7A4" w14:textId="77777777" w:rsidR="0044410D" w:rsidRPr="0044410D" w:rsidRDefault="007A3DFA" w:rsidP="000930B8">
      <w:r>
        <w:t>Likewise, a</w:t>
      </w:r>
      <w:r w:rsidR="00EF6D24">
        <w:t xml:space="preserve"> property assignment of the form</w:t>
      </w:r>
    </w:p>
    <w:p w14:paraId="397B693F" w14:textId="77777777"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14:paraId="4E817858" w14:textId="77777777" w:rsidR="0044410D" w:rsidRPr="0044410D" w:rsidRDefault="007A3DFA" w:rsidP="00EF6D24">
      <w:proofErr w:type="gramStart"/>
      <w:r>
        <w:t>is</w:t>
      </w:r>
      <w:proofErr w:type="gramEnd"/>
      <w:r>
        <w:t xml:space="preserve"> equivalent to</w:t>
      </w:r>
    </w:p>
    <w:p w14:paraId="57F2955E" w14:textId="77777777"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14:paraId="10592958" w14:textId="77777777"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14:paraId="4793C18D" w14:textId="77777777"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14:paraId="0A751AFD" w14:textId="77777777"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14:paraId="49990A71" w14:textId="77777777"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14:paraId="0F32632D" w14:textId="77777777" w:rsidR="00CE204E" w:rsidRDefault="00357936" w:rsidP="00F27FD3">
      <w:pPr>
        <w:pStyle w:val="ListParagraph"/>
        <w:numPr>
          <w:ilvl w:val="0"/>
          <w:numId w:val="37"/>
        </w:numPr>
      </w:pPr>
      <w:r>
        <w:t>Otherwise, the property assignment is processed without a contextual type.</w:t>
      </w:r>
    </w:p>
    <w:p w14:paraId="1B136BD3" w14:textId="77777777" w:rsidR="0044410D" w:rsidRPr="0044410D" w:rsidRDefault="00717893" w:rsidP="00F27FD3">
      <w:r>
        <w:t xml:space="preserve">The type of a property introduced by a property assignment of the form </w:t>
      </w:r>
      <w:proofErr w:type="gramStart"/>
      <w:r w:rsidRPr="0020390F">
        <w:rPr>
          <w:i/>
        </w:rPr>
        <w:t>Name</w:t>
      </w:r>
      <w:r w:rsidRPr="00B80FD8">
        <w:t xml:space="preserve"> </w:t>
      </w:r>
      <w:r w:rsidRPr="0020390F">
        <w:rPr>
          <w:rStyle w:val="CodeFragment"/>
        </w:rPr>
        <w:t>:</w:t>
      </w:r>
      <w:proofErr w:type="gramEnd"/>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531C3326" w14:textId="77777777"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A3147C">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7BE32D2A" w14:textId="77777777" w:rsidR="0044410D" w:rsidRPr="0044410D" w:rsidRDefault="00454490" w:rsidP="00563D8D">
      <w:pPr>
        <w:pStyle w:val="ListParagraph"/>
        <w:numPr>
          <w:ilvl w:val="0"/>
          <w:numId w:val="38"/>
        </w:numPr>
      </w:pPr>
      <w:r>
        <w:t>If both accessors include type annotations, the specified types must be identical.</w:t>
      </w:r>
    </w:p>
    <w:p w14:paraId="5548A7D5" w14:textId="77777777" w:rsidR="0044410D" w:rsidRPr="0044410D" w:rsidRDefault="00454490" w:rsidP="00563D8D">
      <w:pPr>
        <w:pStyle w:val="ListParagraph"/>
        <w:numPr>
          <w:ilvl w:val="0"/>
          <w:numId w:val="38"/>
        </w:numPr>
      </w:pPr>
      <w:r>
        <w:t>If only one accessor includes a type annotation, the other behaves as if it had the same type annotation.</w:t>
      </w:r>
    </w:p>
    <w:p w14:paraId="5F5B6EB8" w14:textId="77777777"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14:paraId="51B3689A" w14:textId="77777777" w:rsidR="0044410D" w:rsidRPr="0044410D" w:rsidRDefault="00454490" w:rsidP="00F27FD3">
      <w:r>
        <w:lastRenderedPageBreak/>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14:paraId="6AC0BB07" w14:textId="77777777" w:rsid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A3147C">
        <w:t>3.9.4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14:paraId="7ED3E8A3" w14:textId="77777777" w:rsidR="00FC1D56" w:rsidRDefault="00FC1D56" w:rsidP="00FC1D56">
      <w:r>
        <w:t xml:space="preserve">If the </w:t>
      </w:r>
      <w:proofErr w:type="spellStart"/>
      <w:r w:rsidRPr="006514B3">
        <w:rPr>
          <w:rStyle w:val="Production"/>
        </w:rPr>
        <w:t>PropertyName</w:t>
      </w:r>
      <w:proofErr w:type="spellEnd"/>
      <w:r w:rsidR="00903CCF">
        <w:t xml:space="preserve"> </w:t>
      </w:r>
      <w:r>
        <w:t xml:space="preserve">of a property assignment is </w:t>
      </w:r>
      <w:r w:rsidRPr="00903CCF">
        <w:t xml:space="preserve">a </w:t>
      </w:r>
      <w:r w:rsidR="00903CCF">
        <w:t xml:space="preserve">computed property name that </w:t>
      </w:r>
      <w:r>
        <w:t>doesn't denote a well-known symbol (</w:t>
      </w:r>
      <w:r w:rsidR="00BC0B44">
        <w:fldChar w:fldCharType="begin"/>
      </w:r>
      <w:r w:rsidR="00BC0B44">
        <w:instrText xml:space="preserve"> REF _Ref425914908 \r \h </w:instrText>
      </w:r>
      <w:r w:rsidR="00BC0B44">
        <w:fldChar w:fldCharType="separate"/>
      </w:r>
      <w:r w:rsidR="00A3147C">
        <w:t>2.2.3</w:t>
      </w:r>
      <w:r w:rsidR="00BC0B44">
        <w:fldChar w:fldCharType="end"/>
      </w:r>
      <w:r>
        <w:t xml:space="preserve">), the construct is considered a </w:t>
      </w:r>
      <w:r w:rsidRPr="00FC1D56">
        <w:rPr>
          <w:b/>
          <w:i/>
        </w:rPr>
        <w:t xml:space="preserve">dynamic property </w:t>
      </w:r>
      <w:r>
        <w:rPr>
          <w:b/>
          <w:i/>
        </w:rPr>
        <w:t>assignment</w:t>
      </w:r>
      <w:r>
        <w:t>. The following rules apply to dynamic property assignments:</w:t>
      </w:r>
    </w:p>
    <w:p w14:paraId="2290A10A" w14:textId="77777777" w:rsidR="00FC1D56" w:rsidRDefault="00FC1D56" w:rsidP="00367611">
      <w:pPr>
        <w:pStyle w:val="ListParagraph"/>
        <w:numPr>
          <w:ilvl w:val="0"/>
          <w:numId w:val="69"/>
        </w:numPr>
      </w:pPr>
      <w:r>
        <w:t>A dynamic property assignment does not introduce a property in the type of the object literal.</w:t>
      </w:r>
    </w:p>
    <w:p w14:paraId="217EBECC" w14:textId="77777777" w:rsidR="00FC1D56" w:rsidRDefault="00FC1D56" w:rsidP="00367611">
      <w:pPr>
        <w:pStyle w:val="ListParagraph"/>
        <w:numPr>
          <w:ilvl w:val="0"/>
          <w:numId w:val="69"/>
        </w:numPr>
      </w:pPr>
      <w:r>
        <w:t xml:space="preserve">The property name expression of a dynamic property assignment must be of type </w:t>
      </w:r>
      <w:proofErr w:type="gramStart"/>
      <w:r>
        <w:t>Any</w:t>
      </w:r>
      <w:proofErr w:type="gramEnd"/>
      <w:r>
        <w:t xml:space="preserve"> or the String, Number, or Symbol primitive type.</w:t>
      </w:r>
    </w:p>
    <w:p w14:paraId="166A5A80" w14:textId="77777777" w:rsidR="00040095" w:rsidRDefault="00FC1D56" w:rsidP="00367611">
      <w:pPr>
        <w:pStyle w:val="ListParagraph"/>
        <w:numPr>
          <w:ilvl w:val="0"/>
          <w:numId w:val="69"/>
        </w:numPr>
      </w:pPr>
      <w:r>
        <w:t xml:space="preserve">The name associated with a dynamic property assignment is considered to be a numeric property name if the property name expression is of type </w:t>
      </w:r>
      <w:proofErr w:type="gramStart"/>
      <w:r>
        <w:t>Any</w:t>
      </w:r>
      <w:proofErr w:type="gramEnd"/>
      <w:r>
        <w:t xml:space="preserve"> or the Number primitive type.</w:t>
      </w:r>
    </w:p>
    <w:p w14:paraId="091E916F" w14:textId="77777777" w:rsidR="00824793" w:rsidRDefault="00B60BD0" w:rsidP="00824793">
      <w:pPr>
        <w:pStyle w:val="Heading2"/>
      </w:pPr>
      <w:bookmarkStart w:id="1256" w:name="_Ref333241221"/>
      <w:bookmarkStart w:id="1257" w:name="_Toc439666191"/>
      <w:bookmarkStart w:id="1258" w:name="_Toc426538880"/>
      <w:r>
        <w:t>Array Literals</w:t>
      </w:r>
      <w:bookmarkEnd w:id="1256"/>
      <w:bookmarkEnd w:id="1257"/>
      <w:bookmarkEnd w:id="1258"/>
    </w:p>
    <w:p w14:paraId="74BDF3E3" w14:textId="77777777" w:rsidR="003A5524" w:rsidRDefault="003A5524" w:rsidP="003A5524">
      <w:r>
        <w:t>An array literal</w:t>
      </w:r>
    </w:p>
    <w:p w14:paraId="36423DE2" w14:textId="77777777"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14:paraId="264CC8AA" w14:textId="77777777" w:rsidR="003A5524" w:rsidRDefault="00213DD2" w:rsidP="00944F1C">
      <w:proofErr w:type="gramStart"/>
      <w:r>
        <w:t>denotes</w:t>
      </w:r>
      <w:proofErr w:type="gramEnd"/>
      <w:r>
        <w:t xml:space="preserve"> a value of</w:t>
      </w:r>
      <w:r w:rsidR="003A5524">
        <w:t xml:space="preserve"> an array type </w:t>
      </w:r>
      <w:r>
        <w:t xml:space="preserve">(section </w:t>
      </w:r>
      <w:r>
        <w:fldChar w:fldCharType="begin"/>
      </w:r>
      <w:r>
        <w:instrText xml:space="preserve"> REF _Ref399822153 \r \h </w:instrText>
      </w:r>
      <w:r>
        <w:fldChar w:fldCharType="separate"/>
      </w:r>
      <w:r w:rsidR="00A3147C">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A3147C">
        <w:t>3.3.3</w:t>
      </w:r>
      <w:r w:rsidR="00F100F6">
        <w:fldChar w:fldCharType="end"/>
      </w:r>
      <w:r w:rsidR="00F100F6">
        <w:t>)</w:t>
      </w:r>
      <w:r>
        <w:t xml:space="preserve"> </w:t>
      </w:r>
      <w:r w:rsidR="003A5524">
        <w:t>depending on context.</w:t>
      </w:r>
    </w:p>
    <w:p w14:paraId="6ABAF91F" w14:textId="77777777" w:rsidR="00944F1C" w:rsidRPr="00944F1C" w:rsidRDefault="00944F1C" w:rsidP="00944F1C">
      <w:r>
        <w:t>Each element expression</w:t>
      </w:r>
      <w:r w:rsidR="00824793">
        <w:t xml:space="preserve"> in a non-empty</w:t>
      </w:r>
      <w:r>
        <w:t xml:space="preserve"> array literal is processed as follows:</w:t>
      </w:r>
    </w:p>
    <w:p w14:paraId="21F41286" w14:textId="77777777" w:rsidR="00E94C1B" w:rsidRDefault="00E94C1B" w:rsidP="00367611">
      <w:pPr>
        <w:pStyle w:val="ListParagraph"/>
        <w:numPr>
          <w:ilvl w:val="0"/>
          <w:numId w:val="48"/>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A3147C">
        <w:t>4.23</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14:paraId="2B77669D" w14:textId="77777777" w:rsidR="00E94C1B" w:rsidRDefault="00704AE0" w:rsidP="00367611">
      <w:pPr>
        <w:pStyle w:val="ListParagraph"/>
        <w:numPr>
          <w:ilvl w:val="0"/>
          <w:numId w:val="48"/>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14:paraId="1EA856E6" w14:textId="77777777" w:rsidR="00824793" w:rsidRDefault="00704AE0" w:rsidP="00367611">
      <w:pPr>
        <w:pStyle w:val="ListParagraph"/>
        <w:numPr>
          <w:ilvl w:val="0"/>
          <w:numId w:val="48"/>
        </w:numPr>
      </w:pPr>
      <w:r>
        <w:t>Otherwise, the element expression is not contextually typed.</w:t>
      </w:r>
    </w:p>
    <w:p w14:paraId="3B1A826F" w14:textId="77777777" w:rsidR="00D42B24" w:rsidRDefault="0006598F" w:rsidP="00824793">
      <w:r>
        <w:t xml:space="preserve">The </w:t>
      </w:r>
      <w:r w:rsidR="00824793">
        <w:t xml:space="preserve">resulting type </w:t>
      </w:r>
      <w:r w:rsidR="00B1465B">
        <w:t>an</w:t>
      </w:r>
      <w:r>
        <w:t xml:space="preserve"> array literal expression is determined as follows:</w:t>
      </w:r>
    </w:p>
    <w:p w14:paraId="030A9DBE" w14:textId="77777777" w:rsidR="00B1465B" w:rsidRDefault="00B1465B" w:rsidP="00367611">
      <w:pPr>
        <w:pStyle w:val="ListParagraph"/>
        <w:numPr>
          <w:ilvl w:val="0"/>
          <w:numId w:val="49"/>
        </w:numPr>
      </w:pPr>
      <w:r>
        <w:t>If the array literal is empty, the resulting type is an array type with the element type Undefined.</w:t>
      </w:r>
    </w:p>
    <w:p w14:paraId="49522517" w14:textId="77777777" w:rsidR="008A4CE4" w:rsidRDefault="00B1465B" w:rsidP="00367611">
      <w:pPr>
        <w:pStyle w:val="ListParagraph"/>
        <w:numPr>
          <w:ilvl w:val="0"/>
          <w:numId w:val="49"/>
        </w:numPr>
      </w:pPr>
      <w:r>
        <w:lastRenderedPageBreak/>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A3147C">
        <w:t>3.3.3</w:t>
      </w:r>
      <w:r w:rsidR="00E1604A">
        <w:fldChar w:fldCharType="end"/>
      </w:r>
      <w:r w:rsidR="00E1604A">
        <w:t>)</w:t>
      </w:r>
      <w:r w:rsidR="008A4CE4">
        <w:t>, the resulting type is a tuple type constructed from the types of the element expressions.</w:t>
      </w:r>
    </w:p>
    <w:p w14:paraId="6F65BD7E" w14:textId="77777777" w:rsidR="008A4CE4" w:rsidRDefault="008A4CE4" w:rsidP="00367611">
      <w:pPr>
        <w:pStyle w:val="ListParagraph"/>
        <w:numPr>
          <w:ilvl w:val="0"/>
          <w:numId w:val="49"/>
        </w:numPr>
      </w:pPr>
      <w:r>
        <w:t xml:space="preserve">Otherwise, if the array literal contains no spread elements and is an array assignment pattern in a </w:t>
      </w:r>
      <w:proofErr w:type="spellStart"/>
      <w:r>
        <w:t>destructuring</w:t>
      </w:r>
      <w:proofErr w:type="spellEnd"/>
      <w:r>
        <w:t xml:space="preserve"> assignment (section </w:t>
      </w:r>
      <w:r>
        <w:fldChar w:fldCharType="begin"/>
      </w:r>
      <w:r>
        <w:instrText xml:space="preserve"> REF _Ref408663841 \r \h </w:instrText>
      </w:r>
      <w:r>
        <w:fldChar w:fldCharType="separate"/>
      </w:r>
      <w:r w:rsidR="00A3147C">
        <w:t>4.21.1</w:t>
      </w:r>
      <w:r>
        <w:fldChar w:fldCharType="end"/>
      </w:r>
      <w:r>
        <w:t>), the resulting type is a tuple type constructed from the types of the element expressions.</w:t>
      </w:r>
    </w:p>
    <w:p w14:paraId="2D238F53" w14:textId="77777777" w:rsidR="0006598F" w:rsidRDefault="0006598F" w:rsidP="00367611">
      <w:pPr>
        <w:pStyle w:val="ListParagraph"/>
        <w:numPr>
          <w:ilvl w:val="0"/>
          <w:numId w:val="49"/>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14:paraId="483E2311" w14:textId="77777777" w:rsidR="009B61C1" w:rsidRDefault="009B61C1" w:rsidP="00ED4AD2">
      <w:r>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A3147C">
        <w:t>3.3.2</w:t>
      </w:r>
      <w:r w:rsidR="00A466B5">
        <w:fldChar w:fldCharType="end"/>
      </w:r>
      <w:r w:rsidR="00A466B5">
        <w:t>)</w:t>
      </w:r>
      <w:r>
        <w:t>, or otherwise an error occurs.</w:t>
      </w:r>
    </w:p>
    <w:p w14:paraId="12D41AB2" w14:textId="77777777" w:rsidR="009B0228" w:rsidRPr="00300D5D" w:rsidRDefault="009B0228" w:rsidP="00ED4AD2">
      <w:pPr>
        <w:rPr>
          <w:ins w:id="1259" w:author="Anders Hejlsberg" w:date="2016-01-04T10:39:00Z"/>
        </w:rPr>
      </w:pPr>
      <w:ins w:id="1260" w:author="Anders Hejlsberg" w:date="2016-01-04T10:39:00Z">
        <w:r w:rsidRPr="00A842D6">
          <w:rPr>
            <w:i/>
          </w:rPr>
          <w:t xml:space="preserve">TODO: The compiler currently doesn't support </w:t>
        </w:r>
        <w:r w:rsidR="0010313E">
          <w:rPr>
            <w:i/>
          </w:rPr>
          <w:t>applying the spread operator to a string (to spread</w:t>
        </w:r>
        <w:r w:rsidRPr="00A842D6">
          <w:rPr>
            <w:i/>
          </w:rPr>
          <w:t xml:space="preserve"> the </w:t>
        </w:r>
        <w:r w:rsidR="0010313E">
          <w:rPr>
            <w:i/>
          </w:rPr>
          <w:t xml:space="preserve">individual </w:t>
        </w:r>
        <w:r w:rsidRPr="00A842D6">
          <w:rPr>
            <w:i/>
          </w:rPr>
          <w:t>characters of a string into a string array</w:t>
        </w:r>
        <w:r w:rsidR="0010313E">
          <w:rPr>
            <w:i/>
          </w:rPr>
          <w:t>)</w:t>
        </w:r>
        <w:r w:rsidRPr="00A842D6">
          <w:rPr>
            <w:i/>
          </w:rPr>
          <w:t>. This will eventually be allowed, but only when the code g</w:t>
        </w:r>
        <w:r w:rsidR="00D80640">
          <w:rPr>
            <w:i/>
          </w:rPr>
          <w:t>eneration target is ECMAScript 2015</w:t>
        </w:r>
        <w:r w:rsidRPr="00A842D6">
          <w:rPr>
            <w:i/>
          </w:rPr>
          <w:t xml:space="preserve"> or later</w:t>
        </w:r>
        <w:r w:rsidRPr="00300D5D">
          <w:t>.</w:t>
        </w:r>
      </w:ins>
    </w:p>
    <w:p w14:paraId="6E10D822" w14:textId="77777777" w:rsidR="009B0228" w:rsidRPr="00300D5D" w:rsidRDefault="00213178" w:rsidP="00ED4AD2">
      <w:r w:rsidRPr="00213178">
        <w:rPr>
          <w:i/>
        </w:rPr>
        <w:t xml:space="preserve">TODO: Document spreading an </w:t>
      </w:r>
      <w:hyperlink r:id="rId19" w:history="1">
        <w:r w:rsidRPr="00213178">
          <w:rPr>
            <w:rStyle w:val="Hyperlink"/>
            <w:i/>
          </w:rPr>
          <w:t>iterator</w:t>
        </w:r>
      </w:hyperlink>
      <w:r w:rsidRPr="00213178">
        <w:rPr>
          <w:i/>
        </w:rPr>
        <w:t xml:space="preserve"> into an array literal</w:t>
      </w:r>
      <w:r w:rsidRPr="00300D5D">
        <w:t>.</w:t>
      </w:r>
    </w:p>
    <w:p w14:paraId="17407668" w14:textId="77777777" w:rsidR="00ED4AD2" w:rsidRDefault="00ED4AD2" w:rsidP="00ED4AD2">
      <w:r>
        <w:t xml:space="preserve">The rules above mean that an array literal is always of an array type, unless it is contextually typed by a </w:t>
      </w:r>
      <w:r w:rsidR="00E1604A">
        <w:t>tuple-like type</w:t>
      </w:r>
      <w:r>
        <w:t>. For example</w:t>
      </w:r>
    </w:p>
    <w:p w14:paraId="1F0B368B" w14:textId="77777777"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14:paraId="0C384645" w14:textId="77777777" w:rsidR="00026B15" w:rsidRDefault="00026B15" w:rsidP="00026B15">
      <w:r>
        <w:t xml:space="preserve">When the output target is ECMAScript 3 or 5, array literals containing spread elements are rewritten to invocations of the </w:t>
      </w:r>
      <w:proofErr w:type="spellStart"/>
      <w:r w:rsidRPr="00026B15">
        <w:rPr>
          <w:rStyle w:val="CodeFragment"/>
        </w:rPr>
        <w:t>concat</w:t>
      </w:r>
      <w:proofErr w:type="spellEnd"/>
      <w:r>
        <w:t xml:space="preserve"> method. For example, the assignments</w:t>
      </w:r>
    </w:p>
    <w:p w14:paraId="65EC7B63" w14:textId="77777777"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14:paraId="3C467941" w14:textId="77777777" w:rsidR="00026B15" w:rsidRDefault="00026B15" w:rsidP="00026B15">
      <w:proofErr w:type="gramStart"/>
      <w:r>
        <w:t>are</w:t>
      </w:r>
      <w:proofErr w:type="gramEnd"/>
      <w:r>
        <w:t xml:space="preserve"> rewritten to</w:t>
      </w:r>
    </w:p>
    <w:p w14:paraId="76A688DA" w14:textId="77777777"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14:paraId="6DDD1605" w14:textId="77777777" w:rsidR="00C7280D" w:rsidRDefault="00C7280D" w:rsidP="00C7280D">
      <w:pPr>
        <w:pStyle w:val="Heading2"/>
      </w:pPr>
      <w:bookmarkStart w:id="1261" w:name="_Toc439666192"/>
      <w:bookmarkStart w:id="1262" w:name="_Toc426538881"/>
      <w:r>
        <w:t>Template Literals</w:t>
      </w:r>
      <w:bookmarkEnd w:id="1261"/>
      <w:bookmarkEnd w:id="1262"/>
    </w:p>
    <w:p w14:paraId="55A29D59" w14:textId="77777777" w:rsidR="00C7280D" w:rsidRPr="00300D5D" w:rsidRDefault="00C7280D" w:rsidP="00C7280D">
      <w:r w:rsidRPr="00C7280D">
        <w:rPr>
          <w:i/>
        </w:rPr>
        <w:t xml:space="preserve">TODO: </w:t>
      </w:r>
      <w:hyperlink r:id="rId20" w:history="1">
        <w:r w:rsidR="00046B57" w:rsidRPr="00046B57">
          <w:rPr>
            <w:rStyle w:val="Hyperlink"/>
            <w:i/>
          </w:rPr>
          <w:t>Template literals</w:t>
        </w:r>
      </w:hyperlink>
      <w:r w:rsidRPr="00300D5D">
        <w:t>.</w:t>
      </w:r>
    </w:p>
    <w:p w14:paraId="5A7B4FF3" w14:textId="77777777" w:rsidR="0044410D" w:rsidRPr="0044410D" w:rsidRDefault="0002642A" w:rsidP="0002642A">
      <w:pPr>
        <w:pStyle w:val="Heading2"/>
      </w:pPr>
      <w:bookmarkStart w:id="1263" w:name="_Ref332716403"/>
      <w:bookmarkStart w:id="1264" w:name="_Toc439666193"/>
      <w:bookmarkStart w:id="1265" w:name="_Toc426538882"/>
      <w:r>
        <w:t>Parentheses</w:t>
      </w:r>
      <w:bookmarkEnd w:id="1263"/>
      <w:bookmarkEnd w:id="1264"/>
      <w:bookmarkEnd w:id="1265"/>
    </w:p>
    <w:p w14:paraId="47B6F757" w14:textId="77777777" w:rsidR="0044410D" w:rsidRPr="0044410D" w:rsidRDefault="0002642A" w:rsidP="0002642A">
      <w:r>
        <w:t>A parenthesized expression</w:t>
      </w:r>
    </w:p>
    <w:p w14:paraId="513BAB2E" w14:textId="77777777" w:rsidR="0044410D" w:rsidRPr="0044410D" w:rsidRDefault="0002642A" w:rsidP="00DB544C">
      <w:pPr>
        <w:pStyle w:val="Code"/>
      </w:pPr>
      <w:r w:rsidRPr="00D54DB2">
        <w:lastRenderedPageBreak/>
        <w:t xml:space="preserve">( </w:t>
      </w:r>
      <w:r w:rsidR="00EC4F54" w:rsidRPr="00D54DB2">
        <w:t>expr</w:t>
      </w:r>
      <w:r w:rsidRPr="00D54DB2">
        <w:t xml:space="preserve"> )</w:t>
      </w:r>
    </w:p>
    <w:p w14:paraId="7922F719" w14:textId="77777777" w:rsidR="0044410D" w:rsidRPr="0044410D" w:rsidRDefault="005440B2" w:rsidP="0002642A">
      <w:proofErr w:type="gramStart"/>
      <w:r>
        <w:t>has</w:t>
      </w:r>
      <w:proofErr w:type="gramEnd"/>
      <w:r>
        <w:t xml:space="preserve">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14:paraId="4D6E6FCB" w14:textId="77777777" w:rsidR="0044410D" w:rsidRPr="0044410D" w:rsidRDefault="00DC32FA" w:rsidP="00DC32FA">
      <w:pPr>
        <w:pStyle w:val="Heading2"/>
      </w:pPr>
      <w:bookmarkStart w:id="1266" w:name="_Toc439666194"/>
      <w:bookmarkStart w:id="1267" w:name="_Toc426538883"/>
      <w:r>
        <w:t>The super Keyword</w:t>
      </w:r>
      <w:bookmarkEnd w:id="1266"/>
      <w:bookmarkEnd w:id="1267"/>
    </w:p>
    <w:p w14:paraId="20C3A660" w14:textId="77777777"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0CD26C5F" w14:textId="77777777" w:rsidR="0044410D" w:rsidRPr="0044410D" w:rsidRDefault="0096533B" w:rsidP="0096533B">
      <w:pPr>
        <w:pStyle w:val="Heading3"/>
      </w:pPr>
      <w:bookmarkStart w:id="1268" w:name="_Ref331172635"/>
      <w:bookmarkStart w:id="1269" w:name="_Toc439666195"/>
      <w:bookmarkStart w:id="1270" w:name="_Toc426538884"/>
      <w:r>
        <w:t>Super Calls</w:t>
      </w:r>
      <w:bookmarkEnd w:id="1268"/>
      <w:bookmarkEnd w:id="1269"/>
      <w:bookmarkEnd w:id="1270"/>
    </w:p>
    <w:p w14:paraId="7F943487" w14:textId="77777777"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A3147C">
        <w:t>8.3.2</w:t>
      </w:r>
      <w:r w:rsidR="008F7A7E">
        <w:fldChar w:fldCharType="end"/>
      </w:r>
      <w:r w:rsidR="008F7A7E">
        <w:t>.</w:t>
      </w:r>
    </w:p>
    <w:p w14:paraId="73B00BD6" w14:textId="77777777"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A3147C">
        <w:t>4.15</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14:paraId="43C3070E" w14:textId="77777777" w:rsidR="0044410D" w:rsidRPr="0044410D" w:rsidRDefault="008F7A7E" w:rsidP="002C07BB">
      <w:r>
        <w:t>The type of a super call expression is Void.</w:t>
      </w:r>
    </w:p>
    <w:p w14:paraId="2BF276BC" w14:textId="76919610"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A3147C">
        <w:t>8.</w:t>
      </w:r>
      <w:del w:id="1271" w:author="Anders Hejlsberg" w:date="2016-01-04T10:39:00Z">
        <w:r w:rsidR="00DA7FF4">
          <w:delText>6</w:delText>
        </w:r>
      </w:del>
      <w:ins w:id="1272" w:author="Anders Hejlsberg" w:date="2016-01-04T10:39:00Z">
        <w:r w:rsidR="00A3147C">
          <w:t>7</w:t>
        </w:r>
      </w:ins>
      <w:r w:rsidR="00A3147C">
        <w:t>.2</w:t>
      </w:r>
      <w:r>
        <w:fldChar w:fldCharType="end"/>
      </w:r>
      <w:r>
        <w:t>.</w:t>
      </w:r>
    </w:p>
    <w:p w14:paraId="0FC1CB30" w14:textId="77777777" w:rsidR="0044410D" w:rsidRPr="0044410D" w:rsidRDefault="001F5C71" w:rsidP="0096533B">
      <w:pPr>
        <w:pStyle w:val="Heading3"/>
      </w:pPr>
      <w:bookmarkStart w:id="1273" w:name="_Ref331172674"/>
      <w:bookmarkStart w:id="1274" w:name="_Toc439666196"/>
      <w:bookmarkStart w:id="1275" w:name="_Toc426538885"/>
      <w:r>
        <w:t>Super Property</w:t>
      </w:r>
      <w:r w:rsidR="0096533B">
        <w:t xml:space="preserve"> Access</w:t>
      </w:r>
      <w:bookmarkEnd w:id="1273"/>
      <w:bookmarkEnd w:id="1274"/>
      <w:bookmarkEnd w:id="1275"/>
    </w:p>
    <w:p w14:paraId="189CAF74" w14:textId="77777777"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A3147C">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4E03C5C3" w14:textId="77777777"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01C6B4C4" w14:textId="77777777"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3F117E66" w14:textId="77777777"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14:paraId="1D2AD591" w14:textId="77777777"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A3147C">
        <w:t>8.4.2</w:t>
      </w:r>
      <w:r w:rsidR="00AA7E48">
        <w:fldChar w:fldCharType="end"/>
      </w:r>
      <w:r w:rsidR="00AA7E48">
        <w:t>.</w:t>
      </w:r>
    </w:p>
    <w:p w14:paraId="0F4FE33C" w14:textId="4A36CDC3" w:rsid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A3147C">
        <w:t>8.</w:t>
      </w:r>
      <w:del w:id="1276" w:author="Anders Hejlsberg" w:date="2016-01-04T10:39:00Z">
        <w:r w:rsidR="00DA7FF4">
          <w:delText>6</w:delText>
        </w:r>
      </w:del>
      <w:ins w:id="1277" w:author="Anders Hejlsberg" w:date="2016-01-04T10:39:00Z">
        <w:r w:rsidR="00A3147C">
          <w:t>7</w:t>
        </w:r>
      </w:ins>
      <w:r w:rsidR="00A3147C">
        <w:t>.2</w:t>
      </w:r>
      <w:r>
        <w:fldChar w:fldCharType="end"/>
      </w:r>
      <w:r>
        <w:t>.</w:t>
      </w:r>
    </w:p>
    <w:p w14:paraId="06CD3A2F" w14:textId="77777777" w:rsidR="001B6EE4" w:rsidRPr="00300D5D" w:rsidRDefault="001B6EE4" w:rsidP="006775EF">
      <w:r w:rsidRPr="001B6EE4">
        <w:rPr>
          <w:i/>
        </w:rPr>
        <w:t xml:space="preserve">TODO: </w:t>
      </w:r>
      <w:r>
        <w:rPr>
          <w:i/>
        </w:rPr>
        <w:t>Update section to include</w:t>
      </w:r>
      <w:r w:rsidRPr="001B6EE4">
        <w:rPr>
          <w:i/>
        </w:rPr>
        <w:t xml:space="preserve"> </w:t>
      </w:r>
      <w:hyperlink r:id="rId21" w:history="1">
        <w:r w:rsidRPr="001B6EE4">
          <w:rPr>
            <w:rStyle w:val="Hyperlink"/>
            <w:i/>
          </w:rPr>
          <w:t>bracket notation in super property access</w:t>
        </w:r>
      </w:hyperlink>
      <w:r w:rsidRPr="00300D5D">
        <w:t>.</w:t>
      </w:r>
    </w:p>
    <w:p w14:paraId="0A3DD832" w14:textId="77777777" w:rsidR="0044410D" w:rsidRPr="0044410D" w:rsidRDefault="001F6099" w:rsidP="001F6099">
      <w:pPr>
        <w:pStyle w:val="Heading2"/>
      </w:pPr>
      <w:bookmarkStart w:id="1278" w:name="_Ref327619384"/>
      <w:bookmarkStart w:id="1279" w:name="_Toc439666197"/>
      <w:bookmarkStart w:id="1280" w:name="_Toc426538886"/>
      <w:r>
        <w:t>Funct</w:t>
      </w:r>
      <w:r w:rsidR="00714D01">
        <w:t>ion Expressions</w:t>
      </w:r>
      <w:bookmarkEnd w:id="1278"/>
      <w:bookmarkEnd w:id="1279"/>
      <w:bookmarkEnd w:id="1280"/>
    </w:p>
    <w:p w14:paraId="019BB5B5" w14:textId="77777777"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r w:rsidR="00142A51">
        <w:t>.</w:t>
      </w:r>
    </w:p>
    <w:p w14:paraId="4D96956E" w14:textId="77777777"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000279AB">
        <w:rPr>
          <w:rStyle w:val="Production"/>
        </w:rPr>
        <w:t>BindingI</w:t>
      </w:r>
      <w:r w:rsidRPr="00202C82">
        <w:rPr>
          <w:rStyle w:val="Production"/>
        </w:rPr>
        <w:t>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14:paraId="24EF6B0A" w14:textId="77777777" w:rsidR="00121DA9" w:rsidRDefault="00121DA9" w:rsidP="00121DA9">
      <w:r>
        <w:t xml:space="preserve">The descriptions of function declarations provided in </w:t>
      </w:r>
      <w:r w:rsidR="00487320">
        <w:t xml:space="preserve">chapter </w:t>
      </w:r>
      <w:r w:rsidR="00487320">
        <w:fldChar w:fldCharType="begin"/>
      </w:r>
      <w:r w:rsidR="00487320">
        <w:instrText xml:space="preserve"> REF _Ref366592365 \r \h </w:instrText>
      </w:r>
      <w:r w:rsidR="00487320">
        <w:fldChar w:fldCharType="separate"/>
      </w:r>
      <w:r w:rsidR="00A3147C">
        <w:t>6</w:t>
      </w:r>
      <w:r w:rsidR="00487320">
        <w:fldChar w:fldCharType="end"/>
      </w:r>
      <w:r w:rsidR="00487320">
        <w:t xml:space="preserve"> </w:t>
      </w:r>
      <w:r>
        <w:t>apply to function expressions as well, except that function expressions do not support overloading.</w:t>
      </w:r>
    </w:p>
    <w:p w14:paraId="0FEA27EA" w14:textId="77777777"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14:paraId="250A0836" w14:textId="77777777"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A3147C">
        <w:t>4.23</w:t>
      </w:r>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xml:space="preserve">, the additional parameters are all considered to have type </w:t>
      </w:r>
      <w:proofErr w:type="gramStart"/>
      <w:r>
        <w:t>Any</w:t>
      </w:r>
      <w:proofErr w:type="gramEnd"/>
      <w:r>
        <w:t>.</w:t>
      </w:r>
    </w:p>
    <w:p w14:paraId="0CE9CF0B" w14:textId="77777777"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A3147C">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A3147C">
        <w:t>5.10</w:t>
      </w:r>
      <w:r>
        <w:fldChar w:fldCharType="end"/>
      </w:r>
      <w:r>
        <w:t xml:space="preserve">) are contextually typed by the return type of </w:t>
      </w:r>
      <w:r w:rsidRPr="00D123AE">
        <w:rPr>
          <w:i/>
        </w:rPr>
        <w:t>S</w:t>
      </w:r>
      <w:r>
        <w:t>.</w:t>
      </w:r>
    </w:p>
    <w:p w14:paraId="00B8A128" w14:textId="77777777"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14:paraId="460B2BEF" w14:textId="77777777" w:rsidR="00121DA9" w:rsidRDefault="00121DA9" w:rsidP="00367611">
      <w:pPr>
        <w:pStyle w:val="ListParagraph"/>
        <w:numPr>
          <w:ilvl w:val="0"/>
          <w:numId w:val="60"/>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14:paraId="35A156B4" w14:textId="77777777" w:rsidR="00121DA9" w:rsidRDefault="00121DA9" w:rsidP="00367611">
      <w:pPr>
        <w:pStyle w:val="ListParagraph"/>
        <w:numPr>
          <w:ilvl w:val="0"/>
          <w:numId w:val="60"/>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14:paraId="09880565" w14:textId="77777777" w:rsidR="00121DA9" w:rsidRDefault="00121DA9" w:rsidP="00367611">
      <w:pPr>
        <w:pStyle w:val="ListParagraph"/>
        <w:numPr>
          <w:ilvl w:val="0"/>
          <w:numId w:val="60"/>
        </w:numPr>
      </w:pPr>
      <w:r>
        <w:t xml:space="preserve">Otherwise, no contextual signature can be extracted from </w:t>
      </w:r>
      <w:r w:rsidRPr="00D123AE">
        <w:rPr>
          <w:i/>
        </w:rPr>
        <w:t>T</w:t>
      </w:r>
      <w:r>
        <w:t>.</w:t>
      </w:r>
    </w:p>
    <w:p w14:paraId="4243AA8A" w14:textId="77777777" w:rsidR="00121DA9" w:rsidRPr="0044410D" w:rsidRDefault="00121DA9" w:rsidP="00121DA9">
      <w:r>
        <w:t>In the example</w:t>
      </w:r>
    </w:p>
    <w:p w14:paraId="38F24879" w14:textId="77777777"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r w:rsidRPr="00121DA9">
        <w:rPr>
          <w:color w:val="0000FF"/>
        </w:rPr>
        <w:t>function</w:t>
      </w:r>
      <w:r>
        <w:t xml:space="preserve"> (</w:t>
      </w:r>
      <w:r w:rsidRPr="00D54DB2">
        <w:t>s</w:t>
      </w:r>
      <w:r>
        <w:t>)</w:t>
      </w:r>
      <w:r w:rsidRPr="00D54DB2">
        <w:t xml:space="preserve"> </w:t>
      </w:r>
      <w:r>
        <w:t>{</w:t>
      </w:r>
      <w:r>
        <w:br/>
        <w:t xml:space="preserve">    </w:t>
      </w:r>
      <w:r w:rsidRPr="00121DA9">
        <w:rPr>
          <w:color w:val="0000FF"/>
        </w:rPr>
        <w:t>return</w:t>
      </w:r>
      <w:r>
        <w:t xml:space="preserve"> </w:t>
      </w:r>
      <w:r w:rsidRPr="00D54DB2">
        <w:t>s.toLowerCase();</w:t>
      </w:r>
      <w:r>
        <w:br/>
        <w:t>};</w:t>
      </w:r>
    </w:p>
    <w:p w14:paraId="41D329B7" w14:textId="77777777" w:rsidR="00121DA9" w:rsidRPr="0044410D" w:rsidRDefault="00121DA9" w:rsidP="00CC5920">
      <w:r>
        <w:lastRenderedPageBreak/>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14:paraId="5CF43090" w14:textId="77777777" w:rsidR="0044410D" w:rsidRPr="0044410D" w:rsidRDefault="00121DA9" w:rsidP="00121DA9">
      <w:pPr>
        <w:pStyle w:val="Heading2"/>
      </w:pPr>
      <w:bookmarkStart w:id="1281" w:name="_Ref325964866"/>
      <w:bookmarkStart w:id="1282" w:name="_Toc439666198"/>
      <w:bookmarkStart w:id="1283" w:name="_Toc426538887"/>
      <w:r>
        <w:t>Arrow Function</w:t>
      </w:r>
      <w:r w:rsidR="00E97172">
        <w:t>s</w:t>
      </w:r>
      <w:bookmarkEnd w:id="1281"/>
      <w:bookmarkEnd w:id="1282"/>
      <w:bookmarkEnd w:id="1283"/>
    </w:p>
    <w:p w14:paraId="1EF7F169" w14:textId="77777777" w:rsidR="00121DA9" w:rsidRPr="0044410D" w:rsidRDefault="00121DA9" w:rsidP="00121DA9">
      <w:r>
        <w:t>Arrow functions are extended from JavaScript to optionally include parameter and return type annotations.</w:t>
      </w:r>
    </w:p>
    <w:p w14:paraId="28F50E9B" w14:textId="77777777" w:rsidR="00121DA9" w:rsidRDefault="00121DA9" w:rsidP="00121DA9">
      <w:pPr>
        <w:pStyle w:val="Grammar"/>
      </w:pPr>
      <w:r>
        <w:rPr>
          <w:rStyle w:val="Production"/>
        </w:rPr>
        <w:t>ArrowFormalParameters:</w:t>
      </w:r>
      <w:r w:rsidR="007259D1">
        <w:t xml:space="preserve">  </w:t>
      </w:r>
      <w:r w:rsidR="007259D1">
        <w:rPr>
          <w:rStyle w:val="Production"/>
        </w:rPr>
        <w:t>( Modified )</w:t>
      </w:r>
      <w:r>
        <w:br/>
      </w:r>
      <w:r w:rsidRPr="00AE2545">
        <w:rPr>
          <w:rStyle w:val="Production"/>
        </w:rPr>
        <w:t>CallSignature</w:t>
      </w:r>
    </w:p>
    <w:p w14:paraId="5C3E1265" w14:textId="77777777" w:rsidR="00454176" w:rsidRDefault="00454176" w:rsidP="00454176">
      <w:r>
        <w:t xml:space="preserve">The descriptions of function declarations provided in chapter </w:t>
      </w:r>
      <w:r>
        <w:fldChar w:fldCharType="begin"/>
      </w:r>
      <w:r>
        <w:instrText xml:space="preserve"> REF _Ref366592365 \r \h </w:instrText>
      </w:r>
      <w:r>
        <w:fldChar w:fldCharType="separate"/>
      </w:r>
      <w:r w:rsidR="00A3147C">
        <w:t>6</w:t>
      </w:r>
      <w:r>
        <w:fldChar w:fldCharType="end"/>
      </w:r>
      <w:r>
        <w:t xml:space="preserve"> apply to arrow functions as well, except that arrow functions do not support overloading.</w:t>
      </w:r>
    </w:p>
    <w:p w14:paraId="54548E79" w14:textId="77777777" w:rsidR="0025502D" w:rsidRDefault="0025502D" w:rsidP="0025502D">
      <w:r>
        <w:t xml:space="preserve">The type of an arrow function is determined in the same manner as a function expression (section </w:t>
      </w:r>
      <w:r>
        <w:fldChar w:fldCharType="begin"/>
      </w:r>
      <w:r>
        <w:instrText xml:space="preserve"> REF _Ref327619384 \r \h </w:instrText>
      </w:r>
      <w:r>
        <w:fldChar w:fldCharType="separate"/>
      </w:r>
      <w:r w:rsidR="00A3147C">
        <w:t>4.10</w:t>
      </w:r>
      <w:r>
        <w:fldChar w:fldCharType="end"/>
      </w:r>
      <w:r>
        <w:t>). Likewise, parameters of an arrow function and return statements in the body of an arrow function are contextually typed in the same manner as for function expressions.</w:t>
      </w:r>
    </w:p>
    <w:p w14:paraId="4AEA935F" w14:textId="77777777" w:rsidR="0025502D" w:rsidRDefault="0025502D" w:rsidP="0025502D">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A3147C">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p>
    <w:p w14:paraId="24246E11" w14:textId="77777777" w:rsidR="0044410D" w:rsidRPr="0044410D" w:rsidRDefault="006E59E8" w:rsidP="00E97172">
      <w:r>
        <w:t>A</w:t>
      </w:r>
      <w:r w:rsidR="00E97172">
        <w:t>n arrow function expression</w:t>
      </w:r>
      <w:r>
        <w:t xml:space="preserve"> of the form</w:t>
      </w:r>
    </w:p>
    <w:p w14:paraId="249F51C0" w14:textId="77777777" w:rsidR="0044410D" w:rsidRPr="0044410D" w:rsidRDefault="00A742A6" w:rsidP="00202C82">
      <w:pPr>
        <w:pStyle w:val="Code"/>
      </w:pPr>
      <w:r w:rsidRPr="00D54DB2">
        <w:t>( ... ) =&gt; expr</w:t>
      </w:r>
    </w:p>
    <w:p w14:paraId="0F1008D9" w14:textId="77777777" w:rsidR="0044410D" w:rsidRPr="0044410D" w:rsidRDefault="006E59E8" w:rsidP="00E97172">
      <w:proofErr w:type="gramStart"/>
      <w:r>
        <w:t>is</w:t>
      </w:r>
      <w:proofErr w:type="gramEnd"/>
      <w:r>
        <w:t xml:space="preserve"> exactly equivalent to</w:t>
      </w:r>
    </w:p>
    <w:p w14:paraId="753014FE" w14:textId="77777777"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14:paraId="50A23BE6" w14:textId="77777777" w:rsidR="0044410D" w:rsidRPr="0044410D" w:rsidRDefault="006E59E8" w:rsidP="00E97172">
      <w:r>
        <w:t>Furthermore, arrow function expressions of the forms</w:t>
      </w:r>
    </w:p>
    <w:p w14:paraId="7AE0C87C" w14:textId="77777777"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14:paraId="1C782666" w14:textId="77777777" w:rsidR="0044410D" w:rsidRPr="0044410D" w:rsidRDefault="006E59E8" w:rsidP="006E59E8">
      <w:proofErr w:type="gramStart"/>
      <w:r>
        <w:t>are</w:t>
      </w:r>
      <w:proofErr w:type="gramEnd"/>
      <w:r>
        <w:t xml:space="preserve"> exactly equivalent to</w:t>
      </w:r>
    </w:p>
    <w:p w14:paraId="4865D984" w14:textId="77777777"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14:paraId="06567B37" w14:textId="77777777" w:rsidR="0044410D" w:rsidRPr="0044410D" w:rsidRDefault="00E97172" w:rsidP="00E97172">
      <w:r>
        <w:t>Thus, the following examples are all equivalent:</w:t>
      </w:r>
    </w:p>
    <w:p w14:paraId="3EC1B3CA" w14:textId="77777777" w:rsidR="0044410D" w:rsidRPr="0044410D" w:rsidRDefault="00E97172" w:rsidP="00E97172">
      <w:pPr>
        <w:pStyle w:val="Code"/>
      </w:pPr>
      <w:r w:rsidRPr="00D54DB2">
        <w:lastRenderedPageBreak/>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14:paraId="281B18D0" w14:textId="77777777" w:rsidR="0044410D" w:rsidRPr="0044410D" w:rsidRDefault="0025502D" w:rsidP="00E97172">
      <w:r>
        <w:t>A function expression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w:t>
      </w:r>
      <w:proofErr w:type="gramStart"/>
      <w:r w:rsidR="00E97172">
        <w:t xml:space="preserve">the </w:t>
      </w:r>
      <w:r w:rsidR="00E97172" w:rsidRPr="002B3A8D">
        <w:rPr>
          <w:rStyle w:val="CodeFragment"/>
        </w:rPr>
        <w:t>this</w:t>
      </w:r>
      <w:proofErr w:type="gramEnd"/>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3293A188" w14:textId="77777777" w:rsidR="0044410D" w:rsidRPr="0044410D" w:rsidRDefault="005802E6" w:rsidP="00E97172">
      <w:r>
        <w:t>In the example</w:t>
      </w:r>
    </w:p>
    <w:p w14:paraId="64A89A32" w14:textId="77777777"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33306E6B"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6408DB2E" w14:textId="77777777" w:rsidR="0044410D" w:rsidRPr="0044410D"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42CD6B85" w14:textId="77777777"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5DA2B82A"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467FFDD9" w14:textId="77777777"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373A3876" w14:textId="77777777" w:rsidR="0044410D" w:rsidRPr="0044410D" w:rsidRDefault="00B803B4" w:rsidP="00E97172">
      <w:r>
        <w:t>A</w:t>
      </w:r>
      <w:r w:rsidR="000C165E" w:rsidRPr="00B803B4">
        <w:t xml:space="preserve"> construct </w:t>
      </w:r>
      <w:r>
        <w:t>of the form</w:t>
      </w:r>
    </w:p>
    <w:p w14:paraId="4F94DD69" w14:textId="77777777"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14:paraId="1CFED71E" w14:textId="77777777" w:rsidR="0044410D" w:rsidRPr="0044410D" w:rsidRDefault="000C165E" w:rsidP="00E97172">
      <w:proofErr w:type="gramStart"/>
      <w:r w:rsidRPr="00B803B4">
        <w:lastRenderedPageBreak/>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778F68CB" w14:textId="77777777" w:rsid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14:paraId="53B43E36" w14:textId="77777777" w:rsidR="00145529" w:rsidRDefault="00145529" w:rsidP="00145529">
      <w:pPr>
        <w:pStyle w:val="Heading2"/>
      </w:pPr>
      <w:bookmarkStart w:id="1284" w:name="_Toc439666199"/>
      <w:bookmarkStart w:id="1285" w:name="_Toc426538888"/>
      <w:r>
        <w:t>Class Expressions</w:t>
      </w:r>
      <w:bookmarkEnd w:id="1284"/>
      <w:bookmarkEnd w:id="1285"/>
    </w:p>
    <w:p w14:paraId="44C3913B" w14:textId="77777777" w:rsidR="00145529" w:rsidRPr="00300D5D" w:rsidRDefault="00145529" w:rsidP="00145529">
      <w:r w:rsidRPr="00145529">
        <w:rPr>
          <w:i/>
        </w:rPr>
        <w:t xml:space="preserve">TODO: Document </w:t>
      </w:r>
      <w:hyperlink r:id="rId22" w:history="1">
        <w:r w:rsidRPr="00145529">
          <w:rPr>
            <w:rStyle w:val="Hyperlink"/>
            <w:i/>
          </w:rPr>
          <w:t>class expressions</w:t>
        </w:r>
      </w:hyperlink>
      <w:r w:rsidRPr="00300D5D">
        <w:t>.</w:t>
      </w:r>
    </w:p>
    <w:p w14:paraId="1DA768B1" w14:textId="77777777" w:rsidR="0044410D" w:rsidRPr="0044410D" w:rsidRDefault="00AC5FE0" w:rsidP="00BD136F">
      <w:pPr>
        <w:pStyle w:val="Heading2"/>
      </w:pPr>
      <w:bookmarkStart w:id="1286" w:name="_Ref320780642"/>
      <w:bookmarkStart w:id="1287" w:name="_Toc439666200"/>
      <w:bookmarkStart w:id="1288" w:name="_Toc426538889"/>
      <w:r>
        <w:t>Property Access</w:t>
      </w:r>
      <w:bookmarkEnd w:id="1286"/>
      <w:bookmarkEnd w:id="1287"/>
      <w:bookmarkEnd w:id="1288"/>
    </w:p>
    <w:p w14:paraId="3A680320" w14:textId="77777777" w:rsidR="0044410D" w:rsidRPr="0044410D" w:rsidRDefault="004502D7" w:rsidP="004502D7">
      <w:r>
        <w:t>A property access uses either dot notation or bracket notation.</w:t>
      </w:r>
      <w:r w:rsidR="006879DD">
        <w:t xml:space="preserve"> A property access expression is always classified as a reference.</w:t>
      </w:r>
    </w:p>
    <w:p w14:paraId="434CBEA3" w14:textId="77777777" w:rsidR="0044410D" w:rsidRPr="0044410D" w:rsidRDefault="00005869" w:rsidP="000B373A">
      <w:r>
        <w:t xml:space="preserve">A </w:t>
      </w:r>
      <w:r w:rsidR="00386D19">
        <w:t xml:space="preserve">dot notation </w:t>
      </w:r>
      <w:r>
        <w:t>property access</w:t>
      </w:r>
      <w:r w:rsidR="00AC5FE0">
        <w:t xml:space="preserve"> of the form</w:t>
      </w:r>
    </w:p>
    <w:p w14:paraId="723A4F26" w14:textId="77777777" w:rsidR="0044410D" w:rsidRPr="0044410D" w:rsidRDefault="00C173F0" w:rsidP="00AC5FE0">
      <w:pPr>
        <w:pStyle w:val="Code"/>
      </w:pPr>
      <w:r w:rsidRPr="00D54DB2">
        <w:t>object</w:t>
      </w:r>
      <w:r w:rsidR="00AC5FE0" w:rsidRPr="00D54DB2">
        <w:t xml:space="preserve"> . </w:t>
      </w:r>
      <w:r w:rsidR="00EC4F54" w:rsidRPr="00D54DB2">
        <w:t>name</w:t>
      </w:r>
    </w:p>
    <w:p w14:paraId="41FB6023" w14:textId="77777777" w:rsidR="0044410D" w:rsidRPr="0044410D" w:rsidRDefault="00901F80" w:rsidP="00AC5FE0">
      <w:proofErr w:type="gramStart"/>
      <w:r>
        <w:t>where</w:t>
      </w:r>
      <w:proofErr w:type="gramEnd"/>
      <w:r>
        <w:t xml:space="preserv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63A3F7F4" w14:textId="77777777"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proofErr w:type="gramStart"/>
      <w:r>
        <w:t>A</w:t>
      </w:r>
      <w:r w:rsidRPr="00163720">
        <w:t>ny</w:t>
      </w:r>
      <w:proofErr w:type="gramEnd"/>
      <w:r>
        <w:t xml:space="preserve">, any </w:t>
      </w:r>
      <w:r w:rsidR="00C173F0">
        <w:rPr>
          <w:i/>
        </w:rPr>
        <w:t>n</w:t>
      </w:r>
      <w:r w:rsidR="00B416FD">
        <w:rPr>
          <w:i/>
        </w:rPr>
        <w:t>ame</w:t>
      </w:r>
      <w:r>
        <w:t xml:space="preserve"> is permitted and the </w:t>
      </w:r>
      <w:r w:rsidR="00F11745">
        <w:t xml:space="preserve">property access is of </w:t>
      </w:r>
      <w:r>
        <w:t>type Any.</w:t>
      </w:r>
    </w:p>
    <w:p w14:paraId="246C324B" w14:textId="338085B0"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 xml:space="preserve">) </w:t>
      </w:r>
      <w:r w:rsidR="00F11745">
        <w:t xml:space="preserve">in the </w:t>
      </w:r>
      <w:del w:id="1289" w:author="Anders Hejlsberg" w:date="2016-01-04T10:39:00Z">
        <w:r w:rsidR="00F11745">
          <w:delText>type</w:delText>
        </w:r>
      </w:del>
      <w:ins w:id="1290" w:author="Anders Hejlsberg" w:date="2016-01-04T10:39:00Z">
        <w:r w:rsidR="001D5B5C">
          <w:t xml:space="preserve">widened </w:t>
        </w:r>
        <w:r w:rsidR="00F11745">
          <w:t>type</w:t>
        </w:r>
        <w:r w:rsidR="001D5B5C">
          <w:t xml:space="preserve"> (section </w:t>
        </w:r>
        <w:r w:rsidR="001D5B5C">
          <w:fldChar w:fldCharType="begin"/>
        </w:r>
        <w:r w:rsidR="001D5B5C">
          <w:instrText xml:space="preserve"> REF _Ref331363661 \r \h </w:instrText>
        </w:r>
        <w:r w:rsidR="001D5B5C">
          <w:fldChar w:fldCharType="separate"/>
        </w:r>
        <w:r w:rsidR="00A3147C">
          <w:t>3.12</w:t>
        </w:r>
        <w:r w:rsidR="001D5B5C">
          <w:fldChar w:fldCharType="end"/>
        </w:r>
        <w:r w:rsidR="001D5B5C">
          <w:t>)</w:t>
        </w:r>
      </w:ins>
      <w:r w:rsidR="00F11745">
        <w:t xml:space="preserv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A3147C">
        <w:t>8.2.2</w:t>
      </w:r>
      <w:r w:rsidR="001D2B57">
        <w:fldChar w:fldCharType="end"/>
      </w:r>
      <w:r w:rsidR="001D2B57">
        <w:t>.</w:t>
      </w:r>
    </w:p>
    <w:p w14:paraId="65D23B3D" w14:textId="77777777" w:rsidR="0044410D" w:rsidRPr="0044410D" w:rsidRDefault="00AF2E02" w:rsidP="00563D8D">
      <w:pPr>
        <w:pStyle w:val="ListParagraph"/>
        <w:numPr>
          <w:ilvl w:val="0"/>
          <w:numId w:val="12"/>
        </w:numPr>
      </w:pPr>
      <w:r>
        <w:t>Otherwise, the property access is invalid and a compile-time error occurs.</w:t>
      </w:r>
    </w:p>
    <w:p w14:paraId="4D3784C0" w14:textId="77777777" w:rsidR="0044410D" w:rsidRPr="0044410D" w:rsidRDefault="00901F80" w:rsidP="00901F80">
      <w:r>
        <w:t xml:space="preserve">A </w:t>
      </w:r>
      <w:r w:rsidR="00386D19">
        <w:t xml:space="preserve">bracket notation </w:t>
      </w:r>
      <w:r>
        <w:t>property access of the form</w:t>
      </w:r>
    </w:p>
    <w:p w14:paraId="65ECA1AC" w14:textId="77777777"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14:paraId="42034137" w14:textId="77777777" w:rsidR="0044410D" w:rsidRPr="0044410D" w:rsidRDefault="00901F80" w:rsidP="00090AAE">
      <w:proofErr w:type="gramStart"/>
      <w:r>
        <w:t>where</w:t>
      </w:r>
      <w:proofErr w:type="gramEnd"/>
      <w:r>
        <w:t xml:space="preserv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11E9ACE1" w14:textId="77777777"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14:paraId="4C99FBAB" w14:textId="77777777"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w:t>
      </w:r>
      <w:proofErr w:type="gramStart"/>
      <w:r w:rsidR="001438C1">
        <w:t>Any</w:t>
      </w:r>
      <w:proofErr w:type="gramEnd"/>
      <w:r w:rsidR="001438C1">
        <w:t xml:space="preserve">, </w:t>
      </w:r>
      <w:r>
        <w:t xml:space="preserve">the Number primitive type, </w:t>
      </w:r>
      <w:r w:rsidR="001438C1">
        <w:t xml:space="preserve">or an </w:t>
      </w:r>
      <w:proofErr w:type="spellStart"/>
      <w:r w:rsidR="001438C1">
        <w:t>enum</w:t>
      </w:r>
      <w:proofErr w:type="spellEnd"/>
      <w:r w:rsidR="001438C1">
        <w:t xml:space="preserve"> type, </w:t>
      </w:r>
      <w:r>
        <w:t xml:space="preserve">the </w:t>
      </w:r>
      <w:r w:rsidR="0068051A">
        <w:t xml:space="preserve">property access is of the </w:t>
      </w:r>
      <w:r>
        <w:t>type of that index signature.</w:t>
      </w:r>
    </w:p>
    <w:p w14:paraId="4A58B759" w14:textId="77777777"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w:t>
      </w:r>
      <w:proofErr w:type="spellStart"/>
      <w:r w:rsidR="001438C1">
        <w:t>enum</w:t>
      </w:r>
      <w:proofErr w:type="spellEnd"/>
      <w:r w:rsidR="001438C1">
        <w:t xml:space="preserve"> type, </w:t>
      </w:r>
      <w:r>
        <w:t xml:space="preserve">the </w:t>
      </w:r>
      <w:r w:rsidR="0068051A">
        <w:t>property access is of the</w:t>
      </w:r>
      <w:r>
        <w:t xml:space="preserve"> type of that index signature.</w:t>
      </w:r>
    </w:p>
    <w:p w14:paraId="487E9E35" w14:textId="77777777"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w:t>
      </w:r>
      <w:proofErr w:type="gramStart"/>
      <w:r w:rsidR="001438C1">
        <w:t>Any</w:t>
      </w:r>
      <w:proofErr w:type="gramEnd"/>
      <w:r w:rsidR="001438C1">
        <w:t xml:space="preserve">, </w:t>
      </w:r>
      <w:r>
        <w:t>the String or Number primitive type</w:t>
      </w:r>
      <w:r w:rsidR="001438C1">
        <w:t xml:space="preserve">, or an </w:t>
      </w:r>
      <w:proofErr w:type="spellStart"/>
      <w:r w:rsidR="001438C1">
        <w:t>enum</w:t>
      </w:r>
      <w:proofErr w:type="spellEnd"/>
      <w:r w:rsidR="001438C1">
        <w:t xml:space="preserve"> type</w:t>
      </w:r>
      <w:r>
        <w:t>, the property access is of type Any.</w:t>
      </w:r>
    </w:p>
    <w:p w14:paraId="3C883F08" w14:textId="77777777" w:rsidR="0044410D" w:rsidRDefault="00090AAE" w:rsidP="00563D8D">
      <w:pPr>
        <w:pStyle w:val="ListParagraph"/>
        <w:numPr>
          <w:ilvl w:val="0"/>
          <w:numId w:val="25"/>
        </w:numPr>
      </w:pPr>
      <w:r>
        <w:t>Otherwise, the property access is invalid and a compile-time error occurs.</w:t>
      </w:r>
    </w:p>
    <w:p w14:paraId="51E6DF56" w14:textId="77777777" w:rsidR="00016393" w:rsidRPr="00300D5D" w:rsidRDefault="00016393" w:rsidP="00B938B8">
      <w:r w:rsidRPr="00016393">
        <w:rPr>
          <w:i/>
        </w:rPr>
        <w:t xml:space="preserve">TODO: </w:t>
      </w:r>
      <w:r>
        <w:rPr>
          <w:i/>
        </w:rPr>
        <w:t>I</w:t>
      </w:r>
      <w:r w:rsidRPr="00016393">
        <w:rPr>
          <w:i/>
        </w:rPr>
        <w:t xml:space="preserve">ndexing with </w:t>
      </w:r>
      <w:hyperlink r:id="rId23" w:history="1">
        <w:r w:rsidRPr="00046B57">
          <w:rPr>
            <w:rStyle w:val="Hyperlink"/>
            <w:i/>
          </w:rPr>
          <w:t>symbols</w:t>
        </w:r>
      </w:hyperlink>
      <w:r w:rsidRPr="00300D5D">
        <w:t>.</w:t>
      </w:r>
    </w:p>
    <w:p w14:paraId="2112C062" w14:textId="77777777" w:rsidR="00B938B8" w:rsidRDefault="00B938B8" w:rsidP="00B938B8">
      <w:r>
        <w:t>The rules above mean that properties are strongly typed when accessed using bracket notation with the literal representation of their name. For example:</w:t>
      </w:r>
    </w:p>
    <w:p w14:paraId="676B36C8" w14:textId="77777777"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14:paraId="172185ED" w14:textId="77777777"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14:paraId="7C1BA4D1" w14:textId="77777777" w:rsidR="00525C69" w:rsidRDefault="00525C69" w:rsidP="00525C69">
      <w:r>
        <w:t>Tuple types assign numeric names to each of their elements and elements are therefore strongly typed when accessed using bracket notation with a numeric literal:</w:t>
      </w:r>
    </w:p>
    <w:p w14:paraId="4B8EF051" w14:textId="77777777"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14:paraId="45A64026" w14:textId="77777777" w:rsidR="0044410D" w:rsidRPr="0044410D" w:rsidRDefault="00557F9E" w:rsidP="00D102B1">
      <w:pPr>
        <w:pStyle w:val="Heading2"/>
      </w:pPr>
      <w:bookmarkStart w:id="1291" w:name="_Ref321406016"/>
      <w:bookmarkStart w:id="1292" w:name="_Toc439666201"/>
      <w:bookmarkStart w:id="1293" w:name="_Toc426538890"/>
      <w:r>
        <w:t>The new Operator</w:t>
      </w:r>
      <w:bookmarkEnd w:id="1291"/>
      <w:bookmarkEnd w:id="1292"/>
      <w:bookmarkEnd w:id="1293"/>
    </w:p>
    <w:p w14:paraId="15F7BACA" w14:textId="77777777"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5BC587B6" w14:textId="77777777"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14:paraId="43F43107" w14:textId="77777777" w:rsidR="0044410D" w:rsidRPr="0044410D" w:rsidRDefault="00251A28" w:rsidP="0050485D">
      <w:proofErr w:type="gramStart"/>
      <w:r>
        <w:t>where</w:t>
      </w:r>
      <w:proofErr w:type="gramEnd"/>
      <w:r>
        <w:t xml:space="preserv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14:paraId="0A09A034" w14:textId="77777777" w:rsidR="0044410D" w:rsidRPr="0044410D" w:rsidRDefault="00BD7F68" w:rsidP="00563D8D">
      <w:pPr>
        <w:pStyle w:val="ListParagraph"/>
        <w:numPr>
          <w:ilvl w:val="0"/>
          <w:numId w:val="13"/>
        </w:numPr>
      </w:pPr>
      <w:r>
        <w:t xml:space="preserve">If </w:t>
      </w:r>
      <w:r w:rsidRPr="00554686">
        <w:rPr>
          <w:i/>
        </w:rPr>
        <w:t>C</w:t>
      </w:r>
      <w:r>
        <w:t xml:space="preserve"> is of type </w:t>
      </w:r>
      <w:proofErr w:type="gramStart"/>
      <w:r w:rsidR="00163720">
        <w:t>A</w:t>
      </w:r>
      <w:r w:rsidRPr="00163720">
        <w:t>ny</w:t>
      </w:r>
      <w:proofErr w:type="gramEnd"/>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14:paraId="2E53A962" w14:textId="77777777"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5A95DACF" w14:textId="77777777"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14:paraId="41F8189B" w14:textId="77777777" w:rsidR="0044410D" w:rsidRPr="0044410D" w:rsidRDefault="00557F9E" w:rsidP="002D10CB">
      <w:pPr>
        <w:pStyle w:val="Heading2"/>
      </w:pPr>
      <w:bookmarkStart w:id="1294" w:name="_Ref320250038"/>
      <w:bookmarkStart w:id="1295" w:name="_Toc439666202"/>
      <w:bookmarkStart w:id="1296" w:name="_Toc426538891"/>
      <w:r>
        <w:t>Function Calls</w:t>
      </w:r>
      <w:bookmarkEnd w:id="1294"/>
      <w:bookmarkEnd w:id="1295"/>
      <w:bookmarkEnd w:id="1296"/>
    </w:p>
    <w:p w14:paraId="65D4D13E" w14:textId="77777777" w:rsidR="0044410D" w:rsidRPr="0044410D" w:rsidRDefault="00945AF4" w:rsidP="00945AF4">
      <w:r>
        <w:t xml:space="preserve">Function calls are extended from JavaScript to </w:t>
      </w:r>
      <w:r w:rsidR="00605613">
        <w:t xml:space="preserve">support </w:t>
      </w:r>
      <w:r>
        <w:t>op</w:t>
      </w:r>
      <w:r w:rsidR="00605613">
        <w:t>tional type arguments.</w:t>
      </w:r>
    </w:p>
    <w:p w14:paraId="306C16AF" w14:textId="77777777"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14:paraId="3DAF0546" w14:textId="77777777" w:rsidR="0044410D" w:rsidRPr="0044410D" w:rsidRDefault="00945AF4" w:rsidP="007F2A43">
      <w:r>
        <w:t>A function call takes one of the forms</w:t>
      </w:r>
    </w:p>
    <w:p w14:paraId="7E6A3621" w14:textId="77777777"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14:paraId="4BAB78D0" w14:textId="77777777" w:rsidR="0044410D" w:rsidRPr="0044410D" w:rsidRDefault="00D22D1B" w:rsidP="007F2A43">
      <w:proofErr w:type="gramStart"/>
      <w:r>
        <w:t>where</w:t>
      </w:r>
      <w:proofErr w:type="gramEnd"/>
      <w:r>
        <w:t xml:space="preserve"> </w:t>
      </w:r>
      <w:proofErr w:type="spellStart"/>
      <w:r w:rsidR="00C173F0">
        <w:rPr>
          <w:i/>
        </w:rPr>
        <w:t>func</w:t>
      </w:r>
      <w:proofErr w:type="spellEnd"/>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A3147C">
        <w:t>3.6.2</w:t>
      </w:r>
      <w:r w:rsidR="0033033C">
        <w:fldChar w:fldCharType="end"/>
      </w:r>
      <w:r w:rsidR="00EC706E">
        <w:t>)</w:t>
      </w:r>
      <w:r w:rsidR="00BE5537">
        <w:t xml:space="preserve"> and a</w:t>
      </w:r>
      <w:r>
        <w:t>n argument list</w:t>
      </w:r>
      <w:r w:rsidR="003D2F21">
        <w:t>.</w:t>
      </w:r>
    </w:p>
    <w:p w14:paraId="0C46A1E7" w14:textId="77777777" w:rsidR="007072F8" w:rsidRPr="0044410D" w:rsidRDefault="003D2F21" w:rsidP="007F2A43">
      <w:r>
        <w:t xml:space="preserve">If </w:t>
      </w:r>
      <w:proofErr w:type="spellStart"/>
      <w:r w:rsidR="00BE5537">
        <w:rPr>
          <w:i/>
        </w:rPr>
        <w:t>func</w:t>
      </w:r>
      <w:proofErr w:type="spellEnd"/>
      <w:r>
        <w:t xml:space="preserve"> is of type </w:t>
      </w:r>
      <w:proofErr w:type="gramStart"/>
      <w:r w:rsidR="00163720">
        <w:t>A</w:t>
      </w:r>
      <w:r w:rsidRPr="00163720">
        <w:t>ny</w:t>
      </w:r>
      <w:proofErr w:type="gramEnd"/>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proofErr w:type="spellStart"/>
      <w:r w:rsidRPr="003D2F21">
        <w:rPr>
          <w:b/>
          <w:i/>
        </w:rPr>
        <w:t>untyped</w:t>
      </w:r>
      <w:proofErr w:type="spellEnd"/>
      <w:r w:rsidRPr="003D2F21">
        <w:rPr>
          <w:b/>
          <w:i/>
        </w:rPr>
        <w:t xml:space="preserve"> function call</w:t>
      </w:r>
      <w:r>
        <w:t>.</w:t>
      </w:r>
      <w:r w:rsidR="00945AF4">
        <w:t xml:space="preserve"> In an </w:t>
      </w:r>
      <w:proofErr w:type="spellStart"/>
      <w:r w:rsidR="00945AF4">
        <w:t>untyped</w:t>
      </w:r>
      <w:proofErr w:type="spellEnd"/>
      <w:r w:rsidR="00945AF4">
        <w:t xml:space="preserve">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proofErr w:type="gramStart"/>
      <w:r w:rsidR="00163720">
        <w:t>A</w:t>
      </w:r>
      <w:r w:rsidRPr="00163720">
        <w:t>ny</w:t>
      </w:r>
      <w:proofErr w:type="gramEnd"/>
      <w:r>
        <w:t>.</w:t>
      </w:r>
    </w:p>
    <w:p w14:paraId="0CBDC255" w14:textId="77777777" w:rsidR="0044410D" w:rsidRPr="0044410D" w:rsidRDefault="003D2F21" w:rsidP="00D342CA">
      <w:r>
        <w:t xml:space="preserve">If </w:t>
      </w:r>
      <w:proofErr w:type="spellStart"/>
      <w:r w:rsidR="00BE5537">
        <w:rPr>
          <w:i/>
        </w:rPr>
        <w:t>func</w:t>
      </w:r>
      <w:proofErr w:type="spellEnd"/>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A3147C">
        <w:t>3.11.1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66D4FF2F" w14:textId="77777777" w:rsidR="0044410D" w:rsidRPr="0044410D" w:rsidRDefault="003D461F" w:rsidP="003D461F">
      <w:pPr>
        <w:pStyle w:val="Heading3"/>
      </w:pPr>
      <w:bookmarkStart w:id="1297" w:name="_Ref352332088"/>
      <w:bookmarkStart w:id="1298" w:name="_Toc439666203"/>
      <w:bookmarkStart w:id="1299" w:name="_Toc426538892"/>
      <w:r>
        <w:t>Overload Resolution</w:t>
      </w:r>
      <w:bookmarkEnd w:id="1297"/>
      <w:bookmarkEnd w:id="1298"/>
      <w:bookmarkEnd w:id="1299"/>
    </w:p>
    <w:p w14:paraId="144E92C8" w14:textId="77777777"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14:paraId="2561BAEE" w14:textId="77777777" w:rsidR="001B6EE4" w:rsidRPr="00300D5D" w:rsidRDefault="001B6EE4" w:rsidP="00D342CA">
      <w:r w:rsidRPr="001B6EE4">
        <w:rPr>
          <w:i/>
        </w:rPr>
        <w:t xml:space="preserve">TODO: Describe use of </w:t>
      </w:r>
      <w:hyperlink r:id="rId24" w:history="1">
        <w:r w:rsidRPr="001B6EE4">
          <w:rPr>
            <w:rStyle w:val="Hyperlink"/>
            <w:i/>
          </w:rPr>
          <w:t>wildcard function types</w:t>
        </w:r>
      </w:hyperlink>
      <w:r w:rsidRPr="001B6EE4">
        <w:rPr>
          <w:i/>
        </w:rPr>
        <w:t xml:space="preserve"> in overload resolution</w:t>
      </w:r>
      <w:r w:rsidRPr="00300D5D">
        <w:t>.</w:t>
      </w:r>
    </w:p>
    <w:p w14:paraId="314CFFBF" w14:textId="77777777"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71FC2092" w14:textId="77777777"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707A673D" w14:textId="77777777" w:rsidR="0044410D" w:rsidRPr="0044410D" w:rsidRDefault="00CD3DB1" w:rsidP="00CD3DB1">
      <w:pPr>
        <w:pStyle w:val="ListParagraph"/>
        <w:numPr>
          <w:ilvl w:val="1"/>
          <w:numId w:val="2"/>
        </w:numPr>
      </w:pPr>
      <w:r>
        <w:t>A non-g</w:t>
      </w:r>
      <w:r w:rsidR="008D12D0">
        <w:t>eneric signature is a candidate when</w:t>
      </w:r>
    </w:p>
    <w:p w14:paraId="22D78613" w14:textId="77777777" w:rsidR="0044410D" w:rsidRPr="0044410D" w:rsidRDefault="00CD3DB1" w:rsidP="008D12D0">
      <w:pPr>
        <w:pStyle w:val="ListParagraph"/>
        <w:numPr>
          <w:ilvl w:val="2"/>
          <w:numId w:val="2"/>
        </w:numPr>
      </w:pPr>
      <w:r>
        <w:t>the function call has no type arguments</w:t>
      </w:r>
      <w:r w:rsidR="008D12D0">
        <w:t>, and</w:t>
      </w:r>
    </w:p>
    <w:p w14:paraId="413F4492" w14:textId="77777777" w:rsidR="0044410D" w:rsidRPr="0044410D" w:rsidRDefault="00CD3DB1" w:rsidP="008D12D0">
      <w:pPr>
        <w:pStyle w:val="ListParagraph"/>
        <w:numPr>
          <w:ilvl w:val="2"/>
          <w:numId w:val="2"/>
        </w:numPr>
      </w:pPr>
      <w:proofErr w:type="gramStart"/>
      <w:r>
        <w:lastRenderedPageBreak/>
        <w:t>the</w:t>
      </w:r>
      <w:proofErr w:type="gramEnd"/>
      <w:r>
        <w:t xml:space="preserve"> signature is applicable with respect to the argument list of the function call.</w:t>
      </w:r>
    </w:p>
    <w:p w14:paraId="33365B53" w14:textId="77777777"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475A412A" w14:textId="77777777"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A3147C">
        <w:t>4.15.2</w:t>
      </w:r>
      <w:r w:rsidR="00C95098">
        <w:fldChar w:fldCharType="end"/>
      </w:r>
      <w:r>
        <w:t xml:space="preserve">) succeeds </w:t>
      </w:r>
      <w:r w:rsidR="00ED574E">
        <w:t>for each type parameter</w:t>
      </w:r>
      <w:r w:rsidR="008D12D0">
        <w:t>,</w:t>
      </w:r>
    </w:p>
    <w:p w14:paraId="6C82C312" w14:textId="77777777" w:rsidR="0044410D" w:rsidRPr="0044410D"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14:paraId="6F826912" w14:textId="77777777" w:rsidR="0044410D" w:rsidRPr="0044410D" w:rsidRDefault="008D12D0" w:rsidP="008D12D0">
      <w:pPr>
        <w:pStyle w:val="ListParagraph"/>
        <w:numPr>
          <w:ilvl w:val="1"/>
          <w:numId w:val="2"/>
        </w:numPr>
      </w:pPr>
      <w:r>
        <w:t>A generic signature is a candidate in a function call with type arguments when</w:t>
      </w:r>
    </w:p>
    <w:p w14:paraId="7905C827" w14:textId="77777777" w:rsidR="0044410D" w:rsidRPr="0044410D" w:rsidRDefault="008D12D0" w:rsidP="008D12D0">
      <w:pPr>
        <w:pStyle w:val="ListParagraph"/>
        <w:numPr>
          <w:ilvl w:val="2"/>
          <w:numId w:val="2"/>
        </w:numPr>
      </w:pPr>
      <w:r>
        <w:t>The signature has the same number of type parameters as were supplied in the type argument list,</w:t>
      </w:r>
    </w:p>
    <w:p w14:paraId="6DDC80AB" w14:textId="77777777" w:rsidR="0044410D" w:rsidRPr="0044410D" w:rsidRDefault="008D12D0" w:rsidP="008D12D0">
      <w:pPr>
        <w:pStyle w:val="ListParagraph"/>
        <w:numPr>
          <w:ilvl w:val="2"/>
          <w:numId w:val="2"/>
        </w:numPr>
      </w:pPr>
      <w:r>
        <w:t>the type arguments satisfy their constraints, and</w:t>
      </w:r>
    </w:p>
    <w:p w14:paraId="3F410DBE" w14:textId="77777777" w:rsidR="0044410D" w:rsidRPr="0044410D"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14:paraId="3DB901F9" w14:textId="77777777"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7D8D8006" w14:textId="77777777"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38756CD4" w14:textId="77777777" w:rsidR="0044410D" w:rsidRPr="0044410D" w:rsidRDefault="006856E0" w:rsidP="00997972">
      <w:pPr>
        <w:pStyle w:val="ListParagraph"/>
        <w:numPr>
          <w:ilvl w:val="0"/>
          <w:numId w:val="2"/>
        </w:numPr>
      </w:pPr>
      <w:r>
        <w:t>Otherwise, the return type of the first signature in the candidate list becomes the return type of the function call.</w:t>
      </w:r>
    </w:p>
    <w:p w14:paraId="0BDCC43B" w14:textId="77777777"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2F60BC4A" w14:textId="77777777"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14:paraId="2D2426D8" w14:textId="77777777" w:rsidR="0044410D" w:rsidRPr="0044410D" w:rsidRDefault="00F43B79" w:rsidP="00236652">
      <w:pPr>
        <w:pStyle w:val="ListParagraph"/>
        <w:numPr>
          <w:ilvl w:val="0"/>
          <w:numId w:val="3"/>
        </w:numPr>
      </w:pPr>
      <w:r>
        <w:t>the number of arguments is not greater than the number of parameters, and</w:t>
      </w:r>
    </w:p>
    <w:p w14:paraId="5EF2FCA4" w14:textId="77777777" w:rsidR="0044410D" w:rsidRDefault="00F43B79" w:rsidP="00236652">
      <w:pPr>
        <w:pStyle w:val="ListParagraph"/>
        <w:numPr>
          <w:ilvl w:val="0"/>
          <w:numId w:val="3"/>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A3147C">
        <w:t>4.23</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A3147C">
        <w:t>3.11.4</w:t>
      </w:r>
      <w:r w:rsidR="005D50A4">
        <w:fldChar w:fldCharType="end"/>
      </w:r>
      <w:r w:rsidR="005D50A4">
        <w:t>)</w:t>
      </w:r>
      <w:r w:rsidR="00CA20C1">
        <w:t xml:space="preserve"> the type of </w:t>
      </w:r>
      <w:r w:rsidR="00CA20C1" w:rsidRPr="00490882">
        <w:rPr>
          <w:i/>
        </w:rPr>
        <w:t>P</w:t>
      </w:r>
      <w:r w:rsidR="00CA20C1">
        <w:t>.</w:t>
      </w:r>
    </w:p>
    <w:p w14:paraId="2AD3070E" w14:textId="77777777" w:rsidR="00083682" w:rsidRPr="00300D5D" w:rsidRDefault="00083682" w:rsidP="00083682">
      <w:r w:rsidRPr="00083682">
        <w:rPr>
          <w:i/>
        </w:rPr>
        <w:t xml:space="preserve">TODO: </w:t>
      </w:r>
      <w:hyperlink r:id="rId25" w:history="1">
        <w:r w:rsidRPr="00B15629">
          <w:rPr>
            <w:rStyle w:val="Hyperlink"/>
            <w:i/>
          </w:rPr>
          <w:t>Spread operator in function calls</w:t>
        </w:r>
      </w:hyperlink>
      <w:r w:rsidR="00213178">
        <w:rPr>
          <w:i/>
        </w:rPr>
        <w:t xml:space="preserve"> and spreading an </w:t>
      </w:r>
      <w:hyperlink r:id="rId26" w:history="1">
        <w:r w:rsidR="00213178" w:rsidRPr="00213178">
          <w:rPr>
            <w:rStyle w:val="Hyperlink"/>
            <w:i/>
          </w:rPr>
          <w:t>iterator</w:t>
        </w:r>
      </w:hyperlink>
      <w:r w:rsidR="00213178">
        <w:rPr>
          <w:i/>
        </w:rPr>
        <w:t xml:space="preserve"> into a function call</w:t>
      </w:r>
      <w:r w:rsidR="00213178" w:rsidRPr="00300D5D">
        <w:t>.</w:t>
      </w:r>
    </w:p>
    <w:p w14:paraId="7CC27801" w14:textId="77777777" w:rsidR="0044410D" w:rsidRPr="0044410D" w:rsidRDefault="00341F93" w:rsidP="000842C0">
      <w:pPr>
        <w:pStyle w:val="Heading3"/>
      </w:pPr>
      <w:bookmarkStart w:id="1300" w:name="_Ref343601018"/>
      <w:bookmarkStart w:id="1301" w:name="_Toc439666204"/>
      <w:bookmarkStart w:id="1302" w:name="_Toc426538893"/>
      <w:r>
        <w:t>Type Argument Inference</w:t>
      </w:r>
      <w:bookmarkEnd w:id="1300"/>
      <w:bookmarkEnd w:id="1301"/>
      <w:bookmarkEnd w:id="1302"/>
    </w:p>
    <w:p w14:paraId="4B82A8FC" w14:textId="77777777"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proofErr w:type="spellStart"/>
      <w:r w:rsidR="00401237">
        <w:rPr>
          <w:i/>
        </w:rPr>
        <w:t>T</w:t>
      </w:r>
      <w:r w:rsidR="009177FE" w:rsidRPr="00054339">
        <w:rPr>
          <w:i/>
          <w:vertAlign w:val="subscript"/>
        </w:rPr>
        <w:t>n</w:t>
      </w:r>
      <w:proofErr w:type="spellEnd"/>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proofErr w:type="spellStart"/>
      <w:r w:rsidRPr="00054339">
        <w:rPr>
          <w:i/>
        </w:rPr>
        <w:t>e</w:t>
      </w:r>
      <w:r w:rsidRPr="00054339">
        <w:rPr>
          <w:i/>
          <w:vertAlign w:val="subscript"/>
        </w:rPr>
        <w:t>m</w:t>
      </w:r>
      <w:proofErr w:type="spellEnd"/>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proofErr w:type="spellStart"/>
      <w:r w:rsidR="00401237">
        <w:rPr>
          <w:i/>
        </w:rPr>
        <w:t>T</w:t>
      </w:r>
      <w:r w:rsidR="00EC6D7D" w:rsidRPr="00EC6D7D">
        <w:rPr>
          <w:i/>
          <w:vertAlign w:val="subscript"/>
        </w:rPr>
        <w:t>n</w:t>
      </w:r>
      <w:proofErr w:type="spellEnd"/>
      <w:r w:rsidR="00EC6D7D">
        <w:t xml:space="preserve"> such that the argument list becomes an applicable signature.</w:t>
      </w:r>
    </w:p>
    <w:p w14:paraId="6E99B7AA" w14:textId="77777777" w:rsidR="001B6EE4" w:rsidRPr="00300D5D" w:rsidRDefault="00083682" w:rsidP="00083682">
      <w:r w:rsidRPr="00083682">
        <w:rPr>
          <w:i/>
        </w:rPr>
        <w:t xml:space="preserve">TODO: Update </w:t>
      </w:r>
      <w:hyperlink r:id="rId27" w:history="1">
        <w:r w:rsidRPr="00272683">
          <w:rPr>
            <w:rStyle w:val="Hyperlink"/>
            <w:i/>
          </w:rPr>
          <w:t xml:space="preserve">type argument inference </w:t>
        </w:r>
        <w:r w:rsidR="00272683">
          <w:rPr>
            <w:rStyle w:val="Hyperlink"/>
            <w:i/>
          </w:rPr>
          <w:t xml:space="preserve">and overload resolution </w:t>
        </w:r>
        <w:r w:rsidRPr="00272683">
          <w:rPr>
            <w:rStyle w:val="Hyperlink"/>
            <w:i/>
          </w:rPr>
          <w:t>rules</w:t>
        </w:r>
      </w:hyperlink>
      <w:r w:rsidRPr="00300D5D">
        <w:t>.</w:t>
      </w:r>
    </w:p>
    <w:p w14:paraId="1A27F915" w14:textId="77777777"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14:paraId="0A8B6C14" w14:textId="77777777" w:rsidR="00810E3D" w:rsidRDefault="00810E3D" w:rsidP="00367611">
      <w:pPr>
        <w:pStyle w:val="ListParagraph"/>
        <w:numPr>
          <w:ilvl w:val="0"/>
          <w:numId w:val="51"/>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14:paraId="21BDFFC1" w14:textId="77777777" w:rsidR="00C425CE" w:rsidRDefault="00C425CE" w:rsidP="00367611">
      <w:pPr>
        <w:pStyle w:val="ListParagraph"/>
        <w:numPr>
          <w:ilvl w:val="0"/>
          <w:numId w:val="47"/>
        </w:numPr>
      </w:pPr>
      <w:r>
        <w:t xml:space="preserve">Otherwise, if at least one of the candidate types is a </w:t>
      </w:r>
      <w:proofErr w:type="spellStart"/>
      <w:r>
        <w:t>supertype</w:t>
      </w:r>
      <w:proofErr w:type="spellEnd"/>
      <w:r>
        <w:t xml:space="preserve"> of </w:t>
      </w:r>
      <w:r w:rsidR="00943C6D">
        <w:t>all</w:t>
      </w:r>
      <w:r>
        <w:t xml:space="preserve"> of the other candidate types, let </w:t>
      </w:r>
      <w:r w:rsidRPr="00C425CE">
        <w:rPr>
          <w:i/>
        </w:rPr>
        <w:t>C</w:t>
      </w:r>
      <w:r>
        <w:t xml:space="preserve"> denote the </w:t>
      </w:r>
      <w:ins w:id="1303" w:author="Anders Hejlsberg" w:date="2016-01-04T10:39:00Z">
        <w:r w:rsidR="00050294">
          <w:t xml:space="preserve">widened form (section </w:t>
        </w:r>
        <w:r w:rsidR="00050294">
          <w:fldChar w:fldCharType="begin"/>
        </w:r>
        <w:r w:rsidR="00050294">
          <w:instrText xml:space="preserve"> REF _Ref331363661 \r \h </w:instrText>
        </w:r>
        <w:r w:rsidR="00050294">
          <w:fldChar w:fldCharType="separate"/>
        </w:r>
        <w:r w:rsidR="00A3147C">
          <w:t>3.12</w:t>
        </w:r>
        <w:r w:rsidR="00050294">
          <w:fldChar w:fldCharType="end"/>
        </w:r>
        <w:r w:rsidR="00050294">
          <w:t xml:space="preserve">) of the </w:t>
        </w:r>
      </w:ins>
      <w:r>
        <w:t xml:space="preserve">first such candidate type. If </w:t>
      </w:r>
      <w:r w:rsidRPr="005E29D6">
        <w:rPr>
          <w:i/>
        </w:rPr>
        <w:t>C</w:t>
      </w:r>
      <w:r>
        <w:t xml:space="preserve"> satisfies </w:t>
      </w:r>
      <w:r w:rsidRPr="005E29D6">
        <w:rPr>
          <w:i/>
        </w:rPr>
        <w:t>T</w:t>
      </w:r>
      <w:r w:rsidR="008F4735">
        <w:t>'</w:t>
      </w:r>
      <w:r>
        <w:t xml:space="preserve">s </w:t>
      </w:r>
      <w:r>
        <w:lastRenderedPageBreak/>
        <w:t xml:space="preserve">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14:paraId="11094357" w14:textId="77777777" w:rsidR="00ED574E" w:rsidRDefault="00C425CE" w:rsidP="00367611">
      <w:pPr>
        <w:pStyle w:val="ListParagraph"/>
        <w:numPr>
          <w:ilvl w:val="0"/>
          <w:numId w:val="47"/>
        </w:numPr>
      </w:pPr>
      <w:r>
        <w:t xml:space="preserve">Otherwise, if no candidate type is a </w:t>
      </w:r>
      <w:proofErr w:type="spellStart"/>
      <w:r>
        <w:t>supertype</w:t>
      </w:r>
      <w:proofErr w:type="spellEnd"/>
      <w:r>
        <w:t xml:space="preserv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14:paraId="2B692B3C" w14:textId="77777777" w:rsidR="0044410D" w:rsidRPr="0044410D" w:rsidRDefault="00B940F5" w:rsidP="009177FE">
      <w:r>
        <w:t>In order to compute candidate types</w:t>
      </w:r>
      <w:r w:rsidR="00F37EFC">
        <w:t>, the argument list is processed as follows:</w:t>
      </w:r>
    </w:p>
    <w:p w14:paraId="7CAC7356" w14:textId="77777777"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7ED1A293" w14:textId="77777777"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A3147C">
        <w:t>3.11.7</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4B56D6D1" w14:textId="77777777"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5D7BDBAD" w14:textId="77777777"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14:paraId="73A76E2F" w14:textId="77777777"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r w:rsidR="00E2307D">
        <w:fldChar w:fldCharType="begin"/>
      </w:r>
      <w:r w:rsidR="00E2307D">
        <w:instrText xml:space="preserve"> REF _Ref327619384 \r \h </w:instrText>
      </w:r>
      <w:r w:rsidR="00E2307D">
        <w:fldChar w:fldCharType="separate"/>
      </w:r>
      <w:r w:rsidR="00A3147C">
        <w:t>4.10</w:t>
      </w:r>
      <w:r w:rsidR="00E2307D">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793B0851" w14:textId="77777777"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A3147C">
        <w:t>3.11.6</w:t>
      </w:r>
      <w:r w:rsidR="005E29D6">
        <w:fldChar w:fldCharType="end"/>
      </w:r>
      <w:r w:rsidR="005E29D6">
        <w:t>).</w:t>
      </w:r>
    </w:p>
    <w:p w14:paraId="68BB0662" w14:textId="77777777" w:rsidR="0044410D" w:rsidRPr="0044410D" w:rsidRDefault="00B531A3" w:rsidP="009E0DDA">
      <w:r>
        <w:t>An</w:t>
      </w:r>
      <w:r w:rsidR="004427C3">
        <w:t xml:space="preserve"> example</w:t>
      </w:r>
      <w:r>
        <w:t>:</w:t>
      </w:r>
    </w:p>
    <w:p w14:paraId="69F0BA49" w14:textId="77777777"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14:paraId="532776CF" w14:textId="77777777"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14:paraId="2C05B971" w14:textId="77777777"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14:paraId="72A80082" w14:textId="77777777"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14:paraId="322880FA" w14:textId="77777777"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w:t>
      </w:r>
      <w:r>
        <w:lastRenderedPageBreak/>
        <w:t xml:space="preserve">a </w:t>
      </w:r>
      <w:proofErr w:type="spellStart"/>
      <w:r>
        <w:t>supertype</w:t>
      </w:r>
      <w:proofErr w:type="spellEnd"/>
      <w:r>
        <w:t xml:space="preserve"> of the other, type inference fails</w:t>
      </w:r>
      <w:r w:rsidR="00B14DFB">
        <w:t>. That in turn means there are no applicable signatures and the function call is an error.</w:t>
      </w:r>
    </w:p>
    <w:p w14:paraId="56E8B323" w14:textId="77777777" w:rsidR="0044410D" w:rsidRPr="0044410D" w:rsidRDefault="00A32CD1" w:rsidP="009E0DDA">
      <w:r>
        <w:t>In the example</w:t>
      </w:r>
    </w:p>
    <w:p w14:paraId="382D2806" w14:textId="77777777"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37652DA5" w14:textId="77777777"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14:paraId="3F94E703" w14:textId="77777777" w:rsidR="0044410D" w:rsidRPr="0044410D" w:rsidRDefault="002027BD" w:rsidP="009E0DDA">
      <w:proofErr w:type="gramStart"/>
      <w:r>
        <w:t>inferences</w:t>
      </w:r>
      <w:proofErr w:type="gramEnd"/>
      <w:r>
        <w:t xml:space="preserve">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 xml:space="preserve">s =&gt; </w:t>
      </w:r>
      <w:proofErr w:type="spellStart"/>
      <w:r>
        <w:t>s.length</w:t>
      </w:r>
      <w:proofErr w:type="spellEnd"/>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14:paraId="4E6F3049" w14:textId="77777777"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14:paraId="1A9C4454" w14:textId="77777777" w:rsidR="0044410D" w:rsidRPr="0044410D" w:rsidRDefault="0018578C" w:rsidP="009E0DDA">
      <w:proofErr w:type="gramStart"/>
      <w:r>
        <w:t>and</w:t>
      </w:r>
      <w:proofErr w:type="gramEnd"/>
      <w:r>
        <w:t xml:space="preserve"> the resulting type of </w:t>
      </w:r>
      <w:r w:rsidR="008F4735">
        <w:t>'</w:t>
      </w:r>
      <w:r>
        <w:t>lengths</w:t>
      </w:r>
      <w:r w:rsidR="008F4735">
        <w:t>'</w:t>
      </w:r>
      <w:r>
        <w:t xml:space="preserve"> is therefore </w:t>
      </w:r>
      <w:r w:rsidR="008F4735">
        <w:t>'</w:t>
      </w:r>
      <w:r>
        <w:t>number[]</w:t>
      </w:r>
      <w:r w:rsidR="008F4735">
        <w:t>'</w:t>
      </w:r>
      <w:r>
        <w:t>.</w:t>
      </w:r>
    </w:p>
    <w:p w14:paraId="77F5FBE4" w14:textId="77777777" w:rsidR="0044410D" w:rsidRPr="0044410D" w:rsidRDefault="00A16F96" w:rsidP="009E0DDA">
      <w:r>
        <w:t>In the example</w:t>
      </w:r>
    </w:p>
    <w:p w14:paraId="32CD4E91" w14:textId="77777777"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094BEA85" w14:textId="77777777"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14:paraId="40709BA0" w14:textId="77777777"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w:t>
      </w:r>
      <w:proofErr w:type="gramStart"/>
      <w:r>
        <w:rPr>
          <w:highlight w:val="white"/>
        </w:rPr>
        <w:t xml:space="preserve">parameter </w:t>
      </w:r>
      <w:r w:rsidR="008F4735">
        <w:rPr>
          <w:highlight w:val="white"/>
        </w:rPr>
        <w:t>'</w:t>
      </w:r>
      <w:r>
        <w:rPr>
          <w:highlight w:val="white"/>
        </w:rPr>
        <w:t>s</w:t>
      </w:r>
      <w:r w:rsidR="008F4735">
        <w:rPr>
          <w:highlight w:val="white"/>
        </w:rPr>
        <w:t>'</w:t>
      </w:r>
      <w:proofErr w:type="gramEnd"/>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w:t>
      </w:r>
      <w:r w:rsidR="00C81F7E">
        <w:rPr>
          <w:highlight w:val="white"/>
        </w:rPr>
        <w:lastRenderedPageBreak/>
        <w:t xml:space="preserve">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14:paraId="3B0F2284" w14:textId="77777777" w:rsidR="0044410D" w:rsidRPr="00D54DB2" w:rsidRDefault="00C81F7E" w:rsidP="00C81F7E">
      <w:pPr>
        <w:pStyle w:val="Code"/>
      </w:pPr>
      <w:r w:rsidRPr="00D54DB2">
        <w:rPr>
          <w:color w:val="0000FF"/>
        </w:rPr>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14:paraId="4EABF02D" w14:textId="77777777" w:rsidR="0044410D" w:rsidRPr="0044410D" w:rsidRDefault="00C25A3C" w:rsidP="00A16F96">
      <w:pPr>
        <w:rPr>
          <w:highlight w:val="white"/>
        </w:rPr>
      </w:pPr>
      <w:proofErr w:type="gramStart"/>
      <w:r>
        <w:rPr>
          <w:highlight w:val="white"/>
        </w:rPr>
        <w:t>and</w:t>
      </w:r>
      <w:proofErr w:type="gramEnd"/>
      <w:r>
        <w:rPr>
          <w:highlight w:val="white"/>
        </w:rPr>
        <w:t xml:space="preserve">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14:paraId="3529E077" w14:textId="77777777" w:rsidR="0044410D" w:rsidRPr="0044410D" w:rsidRDefault="001764DB" w:rsidP="001764DB">
      <w:pPr>
        <w:pStyle w:val="Heading3"/>
      </w:pPr>
      <w:bookmarkStart w:id="1304" w:name="_Toc439666205"/>
      <w:bookmarkStart w:id="1305" w:name="_Toc426538894"/>
      <w:r>
        <w:t>Grammar Ambiguities</w:t>
      </w:r>
      <w:bookmarkEnd w:id="1304"/>
      <w:bookmarkEnd w:id="1305"/>
    </w:p>
    <w:p w14:paraId="22950136" w14:textId="77777777"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A3147C">
        <w:t>4.15</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495C2F23" w14:textId="77777777" w:rsidR="0044410D" w:rsidRPr="0044410D" w:rsidRDefault="001764DB" w:rsidP="001764DB">
      <w:pPr>
        <w:pStyle w:val="Code"/>
      </w:pPr>
      <w:r w:rsidRPr="00D54DB2">
        <w:t>f(g&lt;A, B&gt;(</w:t>
      </w:r>
      <w:r w:rsidRPr="00D54DB2">
        <w:rPr>
          <w:color w:val="800000"/>
        </w:rPr>
        <w:t>7</w:t>
      </w:r>
      <w:r w:rsidRPr="00D54DB2">
        <w:t>));</w:t>
      </w:r>
    </w:p>
    <w:p w14:paraId="7089263B" w14:textId="77777777" w:rsidR="0044410D" w:rsidRPr="0044410D" w:rsidRDefault="001764DB" w:rsidP="001764DB">
      <w:proofErr w:type="gramStart"/>
      <w:r>
        <w:t>could</w:t>
      </w:r>
      <w:proofErr w:type="gramEnd"/>
      <w:r>
        <w:t xml:space="preserve">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14:paraId="588CA170" w14:textId="77777777"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proofErr w:type="spellStart"/>
      <w:r w:rsidR="006027F8" w:rsidRPr="006027F8">
        <w:rPr>
          <w:rStyle w:val="Production"/>
        </w:rPr>
        <w:t>TypeArguments</w:t>
      </w:r>
      <w:proofErr w:type="spellEnd"/>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261A3735" w14:textId="77777777"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14:paraId="56C4A6D9" w14:textId="77777777"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14:paraId="5141AE52" w14:textId="77777777" w:rsidR="0044410D" w:rsidRPr="0044410D" w:rsidRDefault="000D75DC" w:rsidP="001764DB">
      <w:proofErr w:type="gramStart"/>
      <w:r>
        <w:t>are</w:t>
      </w:r>
      <w:proofErr w:type="gramEnd"/>
      <w:r>
        <w:t xml:space="preserve"> </w:t>
      </w:r>
      <w:r w:rsidR="00F70A5A">
        <w:t>both</w:t>
      </w:r>
      <w:r>
        <w:t xml:space="preserve"> interpreted as calls to </w:t>
      </w:r>
      <w:r w:rsidR="008F4735">
        <w:t>'</w:t>
      </w:r>
      <w:r>
        <w:t>f</w:t>
      </w:r>
      <w:r w:rsidR="008F4735">
        <w:t>'</w:t>
      </w:r>
      <w:r>
        <w:t xml:space="preserve"> with two arguments.</w:t>
      </w:r>
    </w:p>
    <w:p w14:paraId="5FC9514F" w14:textId="77777777" w:rsidR="0044410D" w:rsidRPr="0044410D" w:rsidRDefault="0000594A" w:rsidP="00F97502">
      <w:pPr>
        <w:pStyle w:val="Heading2"/>
      </w:pPr>
      <w:bookmarkStart w:id="1306" w:name="_Ref426195260"/>
      <w:bookmarkStart w:id="1307" w:name="_Toc439666206"/>
      <w:bookmarkStart w:id="1308" w:name="_Toc426538895"/>
      <w:r>
        <w:t>Type</w:t>
      </w:r>
      <w:r w:rsidR="007939A2">
        <w:t xml:space="preserve"> Assertions</w:t>
      </w:r>
      <w:bookmarkEnd w:id="1306"/>
      <w:bookmarkEnd w:id="1307"/>
      <w:bookmarkEnd w:id="1308"/>
    </w:p>
    <w:p w14:paraId="49413584" w14:textId="77777777"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14:paraId="65AEDF6B" w14:textId="77777777"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14:paraId="00BDFD3E" w14:textId="77777777"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w:t>
      </w:r>
      <w:r w:rsidR="000F282F">
        <w:lastRenderedPageBreak/>
        <w:t>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13A8E02F" w14:textId="77777777"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A3147C">
        <w:t>4.23</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50AD2871" w14:textId="77777777"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14:paraId="1DF55354" w14:textId="77777777" w:rsidR="0044410D" w:rsidRPr="00D54DB2" w:rsidRDefault="005D262D" w:rsidP="005D262D">
      <w:pPr>
        <w:pStyle w:val="Code"/>
      </w:pPr>
      <w:r w:rsidRPr="00D54DB2">
        <w:rPr>
          <w:color w:val="0000FF"/>
        </w:rPr>
        <w:t>class</w:t>
      </w:r>
      <w:r w:rsidR="00810775" w:rsidRPr="00D54DB2">
        <w:t xml:space="preserve"> Shape { ... </w:t>
      </w:r>
      <w:r w:rsidRPr="00D54DB2">
        <w:t>}</w:t>
      </w:r>
    </w:p>
    <w:p w14:paraId="678A7842" w14:textId="77777777"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14:paraId="46346567" w14:textId="77777777"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14:paraId="6322E9B2" w14:textId="77777777"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14:paraId="4D6C443B" w14:textId="77777777" w:rsidR="0044410D" w:rsidRPr="0044410D" w:rsidRDefault="00810775" w:rsidP="00D342CA">
      <w:proofErr w:type="gramStart"/>
      <w:r>
        <w:t>the</w:t>
      </w:r>
      <w:proofErr w:type="gramEnd"/>
      <w:r>
        <w:t xml:space="preserve"> type annotations indicate that </w:t>
      </w:r>
      <w:r w:rsidR="00C1473F">
        <w:t xml:space="preserve">the </w:t>
      </w:r>
      <w:r w:rsidR="008F4735">
        <w:t>'</w:t>
      </w:r>
      <w:proofErr w:type="spellStart"/>
      <w:r w:rsidR="005D262D">
        <w:t>createShape</w:t>
      </w:r>
      <w:proofErr w:type="spellEnd"/>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14:paraId="4D825ADB" w14:textId="77777777" w:rsidR="0044410D" w:rsidRPr="0044410D" w:rsidRDefault="00B87714" w:rsidP="00D342CA">
      <w:r>
        <w:t xml:space="preserve">As mentioned above, type assertions are not checked at run-time and it is up to the programmer to guard against errors, for example using the </w:t>
      </w:r>
      <w:proofErr w:type="spellStart"/>
      <w:r w:rsidRPr="00C23E8F">
        <w:rPr>
          <w:rStyle w:val="CodeFragment"/>
        </w:rPr>
        <w:t>instanceof</w:t>
      </w:r>
      <w:proofErr w:type="spellEnd"/>
      <w:r>
        <w:t xml:space="preserve"> operator:</w:t>
      </w:r>
    </w:p>
    <w:p w14:paraId="1CE47215" w14:textId="77777777" w:rsidR="0044410D"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14:paraId="02F94009" w14:textId="77777777" w:rsidR="00567434" w:rsidRPr="00300D5D" w:rsidRDefault="00567434" w:rsidP="00567434">
      <w:pPr>
        <w:rPr>
          <w:ins w:id="1309" w:author="Anders Hejlsberg" w:date="2016-01-04T10:39:00Z"/>
        </w:rPr>
      </w:pPr>
      <w:ins w:id="1310" w:author="Anders Hejlsberg" w:date="2016-01-04T10:39:00Z">
        <w:r w:rsidRPr="00567434">
          <w:rPr>
            <w:i/>
          </w:rPr>
          <w:t xml:space="preserve">TODO: Document </w:t>
        </w:r>
        <w:r w:rsidR="008B0D2E">
          <w:fldChar w:fldCharType="begin"/>
        </w:r>
        <w:r w:rsidR="008B0D2E">
          <w:instrText xml:space="preserve"> HYPERLINK "https://github.com/Microsoft/</w:instrText>
        </w:r>
        <w:r w:rsidR="008B0D2E">
          <w:instrText xml:space="preserve">TypeScript/pull/3564" </w:instrText>
        </w:r>
        <w:r w:rsidR="008B0D2E">
          <w:fldChar w:fldCharType="separate"/>
        </w:r>
        <w:r w:rsidRPr="00567434">
          <w:rPr>
            <w:rStyle w:val="Hyperlink"/>
            <w:rFonts w:ascii="Consolas" w:hAnsi="Consolas" w:cs="Consolas"/>
            <w:i/>
            <w:sz w:val="19"/>
            <w:shd w:val="clear" w:color="auto" w:fill="F7F7F7"/>
          </w:rPr>
          <w:t>as</w:t>
        </w:r>
        <w:r w:rsidRPr="00567434">
          <w:rPr>
            <w:rStyle w:val="Hyperlink"/>
            <w:i/>
          </w:rPr>
          <w:t xml:space="preserve"> operator</w:t>
        </w:r>
        <w:r w:rsidR="008B0D2E">
          <w:rPr>
            <w:rStyle w:val="Hyperlink"/>
            <w:i/>
          </w:rPr>
          <w:fldChar w:fldCharType="end"/>
        </w:r>
        <w:r w:rsidRPr="00300D5D">
          <w:t>.</w:t>
        </w:r>
      </w:ins>
    </w:p>
    <w:p w14:paraId="2F1A59C9" w14:textId="77777777" w:rsidR="00870C33" w:rsidRDefault="00870C33" w:rsidP="00870C33">
      <w:pPr>
        <w:pStyle w:val="Heading2"/>
      </w:pPr>
      <w:bookmarkStart w:id="1311" w:name="_Toc439666207"/>
      <w:bookmarkStart w:id="1312" w:name="_Toc426538896"/>
      <w:r>
        <w:t>JSX Expressions</w:t>
      </w:r>
      <w:bookmarkEnd w:id="1311"/>
      <w:bookmarkEnd w:id="1312"/>
    </w:p>
    <w:p w14:paraId="20F3368F" w14:textId="77777777" w:rsidR="00870C33" w:rsidRPr="00300D5D" w:rsidRDefault="00870C33" w:rsidP="00870C33">
      <w:r w:rsidRPr="00870C33">
        <w:rPr>
          <w:i/>
        </w:rPr>
        <w:t xml:space="preserve">TODO: Document </w:t>
      </w:r>
      <w:hyperlink r:id="rId28" w:history="1">
        <w:r w:rsidRPr="00870C33">
          <w:rPr>
            <w:rStyle w:val="Hyperlink"/>
            <w:i/>
          </w:rPr>
          <w:t>JSX expressions</w:t>
        </w:r>
      </w:hyperlink>
      <w:r w:rsidRPr="00300D5D">
        <w:t>.</w:t>
      </w:r>
    </w:p>
    <w:p w14:paraId="2D80E1D2" w14:textId="77777777" w:rsidR="0044410D" w:rsidRPr="0044410D" w:rsidRDefault="006545D8" w:rsidP="00557F9E">
      <w:pPr>
        <w:pStyle w:val="Heading2"/>
      </w:pPr>
      <w:bookmarkStart w:id="1313" w:name="_Toc439666208"/>
      <w:bookmarkStart w:id="1314" w:name="_Toc426538897"/>
      <w:r>
        <w:t xml:space="preserve">Unary </w:t>
      </w:r>
      <w:r w:rsidR="00557F9E">
        <w:t>Operators</w:t>
      </w:r>
      <w:bookmarkEnd w:id="1313"/>
      <w:bookmarkEnd w:id="1314"/>
    </w:p>
    <w:p w14:paraId="4463EEE9" w14:textId="77777777"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14:paraId="48D12E45" w14:textId="77777777" w:rsidR="0044410D" w:rsidRPr="0044410D" w:rsidRDefault="00200182" w:rsidP="00200182">
      <w:pPr>
        <w:pStyle w:val="Heading3"/>
      </w:pPr>
      <w:bookmarkStart w:id="1315" w:name="_Toc439666209"/>
      <w:bookmarkStart w:id="1316" w:name="_Toc426538898"/>
      <w:r>
        <w:lastRenderedPageBreak/>
        <w:t>The ++ and -- operators</w:t>
      </w:r>
      <w:bookmarkEnd w:id="1315"/>
      <w:bookmarkEnd w:id="1316"/>
    </w:p>
    <w:p w14:paraId="1BE8EDCD" w14:textId="77777777" w:rsidR="0044410D" w:rsidRPr="0044410D"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xml:space="preserve">, or an </w:t>
      </w:r>
      <w:proofErr w:type="spellStart"/>
      <w:r w:rsidR="000B61C4">
        <w:t>enum</w:t>
      </w:r>
      <w:proofErr w:type="spellEnd"/>
      <w:r w:rsidR="000B61C4">
        <w:t xml:space="preserve">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A3147C">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51F7980E" w14:textId="77777777" w:rsidR="0044410D" w:rsidRPr="0044410D" w:rsidRDefault="0093713F" w:rsidP="0093713F">
      <w:pPr>
        <w:pStyle w:val="Heading3"/>
      </w:pPr>
      <w:bookmarkStart w:id="1317" w:name="_Toc439666210"/>
      <w:bookmarkStart w:id="1318" w:name="_Toc426538899"/>
      <w:r>
        <w:t>The +</w:t>
      </w:r>
      <w:r w:rsidR="00085731">
        <w:t>, –, and ~</w:t>
      </w:r>
      <w:r>
        <w:t xml:space="preserve"> operator</w:t>
      </w:r>
      <w:r w:rsidR="00085731">
        <w:t>s</w:t>
      </w:r>
      <w:bookmarkEnd w:id="1317"/>
      <w:bookmarkEnd w:id="1318"/>
    </w:p>
    <w:p w14:paraId="22912EF9" w14:textId="77777777"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36C3D0C9" w14:textId="77777777"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112D900E" w14:textId="77777777" w:rsidR="0044410D" w:rsidRPr="0044410D" w:rsidRDefault="0093713F" w:rsidP="0093713F">
      <w:pPr>
        <w:pStyle w:val="Code"/>
      </w:pPr>
      <w:r w:rsidRPr="00D54DB2">
        <w:rPr>
          <w:color w:val="0000FF"/>
        </w:rPr>
        <w:t>function</w:t>
      </w:r>
      <w:r w:rsidRPr="00D54DB2">
        <w:t xml:space="preserve"> getValue() { ... }</w:t>
      </w:r>
    </w:p>
    <w:p w14:paraId="1BFC252E" w14:textId="77777777" w:rsidR="0044410D" w:rsidRPr="0044410D" w:rsidRDefault="0093713F" w:rsidP="0093713F">
      <w:pPr>
        <w:pStyle w:val="Code"/>
      </w:pPr>
      <w:r w:rsidRPr="00D54DB2">
        <w:rPr>
          <w:color w:val="0000FF"/>
        </w:rPr>
        <w:t>var</w:t>
      </w:r>
      <w:r w:rsidRPr="00D54DB2">
        <w:t xml:space="preserve"> n = +getValue();</w:t>
      </w:r>
    </w:p>
    <w:p w14:paraId="332B231D" w14:textId="77777777" w:rsidR="0044410D" w:rsidRPr="0044410D" w:rsidRDefault="0093713F" w:rsidP="0093713F">
      <w:r>
        <w:t>The example above converts</w:t>
      </w:r>
      <w:r w:rsidR="007D14AF">
        <w:t xml:space="preserve"> the result of </w:t>
      </w:r>
      <w:proofErr w:type="gramStart"/>
      <w:r w:rsidR="008F4735">
        <w:t>'</w:t>
      </w:r>
      <w:proofErr w:type="spellStart"/>
      <w:r w:rsidR="007D14AF">
        <w:t>getValu</w:t>
      </w:r>
      <w:r w:rsidR="004A0D7D">
        <w:t>e</w:t>
      </w:r>
      <w:proofErr w:type="spellEnd"/>
      <w:r w:rsidR="004A0D7D">
        <w:t>(</w:t>
      </w:r>
      <w:proofErr w:type="gramEnd"/>
      <w:r w:rsidR="004A0D7D">
        <w:t>)</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proofErr w:type="spellStart"/>
      <w:r>
        <w:t>getValue</w:t>
      </w:r>
      <w:proofErr w:type="spellEnd"/>
      <w:r w:rsidR="008F4735">
        <w:t>'</w:t>
      </w:r>
      <w:r>
        <w:t>.</w:t>
      </w:r>
    </w:p>
    <w:p w14:paraId="18EEDB5E" w14:textId="77777777" w:rsidR="0044410D" w:rsidRPr="0044410D" w:rsidRDefault="00200182" w:rsidP="00200182">
      <w:pPr>
        <w:pStyle w:val="Heading3"/>
      </w:pPr>
      <w:bookmarkStart w:id="1319" w:name="_Toc439666211"/>
      <w:bookmarkStart w:id="1320" w:name="_Toc426538900"/>
      <w:proofErr w:type="gramStart"/>
      <w:r>
        <w:t>The !</w:t>
      </w:r>
      <w:proofErr w:type="gramEnd"/>
      <w:r>
        <w:t xml:space="preserve"> </w:t>
      </w:r>
      <w:proofErr w:type="gramStart"/>
      <w:r>
        <w:t>operator</w:t>
      </w:r>
      <w:bookmarkEnd w:id="1319"/>
      <w:bookmarkEnd w:id="1320"/>
      <w:proofErr w:type="gramEnd"/>
    </w:p>
    <w:p w14:paraId="1E6251BC" w14:textId="77777777" w:rsidR="0044410D" w:rsidRPr="0044410D"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3CE64FB2" w14:textId="77777777" w:rsidR="0044410D" w:rsidRPr="0044410D"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6A8C348E" w14:textId="77777777" w:rsidR="0044410D" w:rsidRPr="0044410D" w:rsidRDefault="00885194" w:rsidP="00885194">
      <w:pPr>
        <w:pStyle w:val="Code"/>
      </w:pPr>
      <w:r w:rsidRPr="00D54DB2">
        <w:rPr>
          <w:color w:val="0000FF"/>
        </w:rPr>
        <w:t>function</w:t>
      </w:r>
      <w:r w:rsidRPr="00D54DB2">
        <w:t xml:space="preserve"> getValue() { ... }</w:t>
      </w:r>
    </w:p>
    <w:p w14:paraId="1FC92413" w14:textId="77777777" w:rsidR="0044410D" w:rsidRPr="0044410D" w:rsidRDefault="00885194" w:rsidP="00885194">
      <w:pPr>
        <w:pStyle w:val="Code"/>
      </w:pPr>
      <w:r w:rsidRPr="00D54DB2">
        <w:rPr>
          <w:color w:val="0000FF"/>
        </w:rPr>
        <w:t>var</w:t>
      </w:r>
      <w:r w:rsidRPr="00D54DB2">
        <w:t xml:space="preserve"> b = !!getValue();</w:t>
      </w:r>
    </w:p>
    <w:p w14:paraId="0279A361" w14:textId="77777777" w:rsidR="0044410D" w:rsidRPr="0044410D" w:rsidRDefault="00885194" w:rsidP="00200182">
      <w:r>
        <w:t xml:space="preserve">The example above converts the result of </w:t>
      </w:r>
      <w:proofErr w:type="gramStart"/>
      <w:r w:rsidR="008F4735">
        <w:t>'</w:t>
      </w:r>
      <w:proofErr w:type="spellStart"/>
      <w:r>
        <w:t>getValue</w:t>
      </w:r>
      <w:proofErr w:type="spellEnd"/>
      <w:r>
        <w:t>(</w:t>
      </w:r>
      <w:proofErr w:type="gramEnd"/>
      <w:r>
        <w:t>)</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proofErr w:type="spellStart"/>
      <w:r>
        <w:t>getValue</w:t>
      </w:r>
      <w:proofErr w:type="spellEnd"/>
      <w:r w:rsidR="008F4735">
        <w:t>'</w:t>
      </w:r>
      <w:r>
        <w:t>.</w:t>
      </w:r>
    </w:p>
    <w:p w14:paraId="0F7D75BE" w14:textId="77777777" w:rsidR="0044410D" w:rsidRPr="0044410D" w:rsidRDefault="00BE5B28" w:rsidP="00BE5B28">
      <w:pPr>
        <w:pStyle w:val="Heading3"/>
      </w:pPr>
      <w:bookmarkStart w:id="1321" w:name="_Toc439666212"/>
      <w:bookmarkStart w:id="1322" w:name="_Toc426538901"/>
      <w:r>
        <w:t>The delete Operator</w:t>
      </w:r>
      <w:bookmarkEnd w:id="1321"/>
      <w:bookmarkEnd w:id="1322"/>
    </w:p>
    <w:p w14:paraId="5B1AA1A9" w14:textId="77777777"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27B8C49C" w14:textId="77777777" w:rsidR="0044410D" w:rsidRPr="0044410D" w:rsidRDefault="00BE5B28" w:rsidP="00BE5B28">
      <w:pPr>
        <w:pStyle w:val="Heading3"/>
      </w:pPr>
      <w:bookmarkStart w:id="1323" w:name="_Toc439666213"/>
      <w:bookmarkStart w:id="1324" w:name="_Toc426538902"/>
      <w:r>
        <w:t>The void Operator</w:t>
      </w:r>
      <w:bookmarkEnd w:id="1323"/>
      <w:bookmarkEnd w:id="1324"/>
    </w:p>
    <w:p w14:paraId="765B63F1" w14:textId="77777777"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A3147C">
        <w:t>3.2.7</w:t>
      </w:r>
      <w:r>
        <w:fldChar w:fldCharType="end"/>
      </w:r>
      <w:r>
        <w:t>).</w:t>
      </w:r>
    </w:p>
    <w:p w14:paraId="2B161B80" w14:textId="77777777" w:rsidR="0044410D" w:rsidRPr="0044410D" w:rsidRDefault="00BE5B28" w:rsidP="00BE5B28">
      <w:pPr>
        <w:pStyle w:val="Heading3"/>
      </w:pPr>
      <w:bookmarkStart w:id="1325" w:name="_Toc439666214"/>
      <w:bookmarkStart w:id="1326" w:name="_Toc426538903"/>
      <w:r>
        <w:lastRenderedPageBreak/>
        <w:t xml:space="preserve">The </w:t>
      </w:r>
      <w:proofErr w:type="spellStart"/>
      <w:r>
        <w:t>typeof</w:t>
      </w:r>
      <w:proofErr w:type="spellEnd"/>
      <w:r>
        <w:t xml:space="preserve"> Operator</w:t>
      </w:r>
      <w:bookmarkEnd w:id="1325"/>
      <w:bookmarkEnd w:id="1326"/>
    </w:p>
    <w:p w14:paraId="0A29B639" w14:textId="77777777" w:rsidR="0044410D" w:rsidRPr="0044410D" w:rsidRDefault="000F27D8" w:rsidP="000F27D8">
      <w:r>
        <w:t xml:space="preserve">The </w:t>
      </w:r>
      <w:r w:rsidR="008F4735">
        <w:t>'</w:t>
      </w:r>
      <w:proofErr w:type="spellStart"/>
      <w:r w:rsidRPr="00942411">
        <w:t>typeof</w:t>
      </w:r>
      <w:proofErr w:type="spellEnd"/>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proofErr w:type="spellStart"/>
      <w:r w:rsidR="00FA44D9" w:rsidRPr="00942411">
        <w:t>typeof</w:t>
      </w:r>
      <w:proofErr w:type="spellEnd"/>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A3147C">
        <w:t>3.8.10</w:t>
      </w:r>
      <w:r w:rsidR="00FA44D9">
        <w:fldChar w:fldCharType="end"/>
      </w:r>
      <w:r w:rsidR="00942411">
        <w:t>) to produce the type of an expression.</w:t>
      </w:r>
    </w:p>
    <w:p w14:paraId="7D406F70" w14:textId="77777777"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14:paraId="2C000783" w14:textId="77777777"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proofErr w:type="spellStart"/>
      <w:r w:rsidR="00942411">
        <w:t>typeof</w:t>
      </w:r>
      <w:proofErr w:type="spellEnd"/>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proofErr w:type="spellStart"/>
      <w:r w:rsidR="00942411">
        <w:t>typeof</w:t>
      </w:r>
      <w:proofErr w:type="spellEnd"/>
      <w:r w:rsidR="008F4735">
        <w:t>'</w:t>
      </w:r>
      <w:r w:rsidR="00942411">
        <w:t xml:space="preserve"> ob</w:t>
      </w:r>
      <w:r>
        <w:t>tains the type of an expression</w:t>
      </w:r>
      <w:r w:rsidR="00942411">
        <w:t>.</w:t>
      </w:r>
    </w:p>
    <w:p w14:paraId="182CEEC1" w14:textId="77777777" w:rsidR="0044410D" w:rsidRPr="0044410D" w:rsidRDefault="006545D8" w:rsidP="006545D8">
      <w:pPr>
        <w:pStyle w:val="Heading2"/>
      </w:pPr>
      <w:bookmarkStart w:id="1327" w:name="_Toc439666215"/>
      <w:bookmarkStart w:id="1328" w:name="_Toc426538904"/>
      <w:r>
        <w:t>Binary Operators</w:t>
      </w:r>
      <w:bookmarkEnd w:id="1327"/>
      <w:bookmarkEnd w:id="1328"/>
    </w:p>
    <w:p w14:paraId="0ED02481" w14:textId="77777777"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14:paraId="621519CA" w14:textId="77777777" w:rsidR="0044410D" w:rsidRPr="0044410D" w:rsidRDefault="00880B99" w:rsidP="00D647A7">
      <w:pPr>
        <w:pStyle w:val="Heading3"/>
      </w:pPr>
      <w:bookmarkStart w:id="1329" w:name="_Toc439666216"/>
      <w:bookmarkStart w:id="1330" w:name="_Toc426538905"/>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329"/>
      <w:bookmarkEnd w:id="1330"/>
    </w:p>
    <w:p w14:paraId="5E8B4BAC"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xml:space="preserve">, or an </w:t>
      </w:r>
      <w:proofErr w:type="spellStart"/>
      <w:r w:rsidR="00CC4A8D">
        <w:t>enum</w:t>
      </w:r>
      <w:proofErr w:type="spellEnd"/>
      <w:r w:rsidR="00CC4A8D">
        <w:t xml:space="preserve"> type</w:t>
      </w:r>
      <w:r w:rsidR="005234EC">
        <w:t xml:space="preserve">. </w:t>
      </w:r>
      <w:r w:rsidR="00CC4A8D">
        <w:t xml:space="preserve">Operands of an </w:t>
      </w:r>
      <w:proofErr w:type="spellStart"/>
      <w:r w:rsidR="00CC4A8D">
        <w:t>enum</w:t>
      </w:r>
      <w:proofErr w:type="spellEnd"/>
      <w:r w:rsidR="00CC4A8D">
        <w:t xml:space="preserve">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Change w:id="1331" w:author="Anders Hejlsberg" w:date="2016-01-04T10:39:00Z">
          <w:tblPr>
            <w:tblStyle w:val="TableGrid"/>
            <w:tblW w:w="0" w:type="auto"/>
            <w:tblInd w:w="720" w:type="dxa"/>
            <w:tblLook w:val="04A0" w:firstRow="1" w:lastRow="0" w:firstColumn="1" w:lastColumn="0" w:noHBand="0" w:noVBand="1"/>
          </w:tblPr>
        </w:tblPrChange>
      </w:tblPr>
      <w:tblGrid>
        <w:gridCol w:w="1080"/>
        <w:gridCol w:w="1080"/>
        <w:gridCol w:w="1080"/>
        <w:gridCol w:w="1080"/>
        <w:gridCol w:w="1080"/>
        <w:gridCol w:w="1080"/>
        <w:tblGridChange w:id="1332">
          <w:tblGrid>
            <w:gridCol w:w="1080"/>
            <w:gridCol w:w="1080"/>
            <w:gridCol w:w="1080"/>
            <w:gridCol w:w="1080"/>
            <w:gridCol w:w="1080"/>
            <w:gridCol w:w="1080"/>
          </w:tblGrid>
        </w:tblGridChange>
      </w:tblGrid>
      <w:tr w:rsidR="003C0E09" w:rsidRPr="001446D5" w14:paraId="14237A04" w14:textId="77777777" w:rsidTr="006D1EAF">
        <w:trPr>
          <w:trHeight w:val="432"/>
          <w:trPrChange w:id="1333" w:author="Anders Hejlsberg" w:date="2016-01-04T10:39:00Z">
            <w:trPr>
              <w:trHeight w:val="432"/>
            </w:trPr>
          </w:trPrChange>
        </w:trPr>
        <w:tc>
          <w:tcPr>
            <w:tcW w:w="1080" w:type="dxa"/>
            <w:shd w:val="clear" w:color="auto" w:fill="D9D9D9" w:themeFill="background1" w:themeFillShade="D9"/>
            <w:vAlign w:val="center"/>
            <w:tcPrChange w:id="1334" w:author="Anders Hejlsberg" w:date="2016-01-04T10:39:00Z">
              <w:tcPr>
                <w:tcW w:w="1080" w:type="dxa"/>
                <w:shd w:val="clear" w:color="auto" w:fill="D9D9D9" w:themeFill="background1" w:themeFillShade="D9"/>
                <w:vAlign w:val="center"/>
              </w:tcPr>
            </w:tcPrChange>
          </w:tcPr>
          <w:p w14:paraId="20E2F7E7" w14:textId="77777777" w:rsidR="003C0E09" w:rsidRPr="003C0E09" w:rsidRDefault="003C0E09" w:rsidP="003C0E09">
            <w:pPr>
              <w:keepNext/>
              <w:jc w:val="center"/>
            </w:pPr>
          </w:p>
        </w:tc>
        <w:tc>
          <w:tcPr>
            <w:tcW w:w="1080" w:type="dxa"/>
            <w:shd w:val="clear" w:color="auto" w:fill="D9D9D9" w:themeFill="background1" w:themeFillShade="D9"/>
            <w:vAlign w:val="center"/>
            <w:tcPrChange w:id="1335" w:author="Anders Hejlsberg" w:date="2016-01-04T10:39:00Z">
              <w:tcPr>
                <w:tcW w:w="1080" w:type="dxa"/>
                <w:shd w:val="clear" w:color="auto" w:fill="D9D9D9" w:themeFill="background1" w:themeFillShade="D9"/>
                <w:vAlign w:val="center"/>
              </w:tcPr>
            </w:tcPrChange>
          </w:tcPr>
          <w:p w14:paraId="3E4D1A68"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Change w:id="1336" w:author="Anders Hejlsberg" w:date="2016-01-04T10:39:00Z">
              <w:tcPr>
                <w:tcW w:w="1080" w:type="dxa"/>
                <w:shd w:val="clear" w:color="auto" w:fill="D9D9D9" w:themeFill="background1" w:themeFillShade="D9"/>
                <w:vAlign w:val="center"/>
              </w:tcPr>
            </w:tcPrChange>
          </w:tcPr>
          <w:p w14:paraId="2EFAD82E"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Change w:id="1337" w:author="Anders Hejlsberg" w:date="2016-01-04T10:39:00Z">
              <w:tcPr>
                <w:tcW w:w="1080" w:type="dxa"/>
                <w:shd w:val="clear" w:color="auto" w:fill="D9D9D9" w:themeFill="background1" w:themeFillShade="D9"/>
                <w:vAlign w:val="center"/>
              </w:tcPr>
            </w:tcPrChange>
          </w:tcPr>
          <w:p w14:paraId="684432BA"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Change w:id="1338" w:author="Anders Hejlsberg" w:date="2016-01-04T10:39:00Z">
              <w:tcPr>
                <w:tcW w:w="1080" w:type="dxa"/>
                <w:shd w:val="clear" w:color="auto" w:fill="D9D9D9" w:themeFill="background1" w:themeFillShade="D9"/>
                <w:vAlign w:val="center"/>
              </w:tcPr>
            </w:tcPrChange>
          </w:tcPr>
          <w:p w14:paraId="1B5AF77E"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Change w:id="1339" w:author="Anders Hejlsberg" w:date="2016-01-04T10:39:00Z">
              <w:tcPr>
                <w:tcW w:w="1080" w:type="dxa"/>
                <w:shd w:val="clear" w:color="auto" w:fill="D9D9D9" w:themeFill="background1" w:themeFillShade="D9"/>
                <w:vAlign w:val="center"/>
              </w:tcPr>
            </w:tcPrChange>
          </w:tcPr>
          <w:p w14:paraId="0BD56229" w14:textId="77777777" w:rsidR="003C0E09" w:rsidRPr="001446D5" w:rsidRDefault="00882169" w:rsidP="00B90622">
            <w:pPr>
              <w:keepNext/>
              <w:jc w:val="center"/>
            </w:pPr>
            <w:r>
              <w:t>O</w:t>
            </w:r>
            <w:r w:rsidR="00B90622">
              <w:t>ther</w:t>
            </w:r>
          </w:p>
        </w:tc>
      </w:tr>
      <w:tr w:rsidR="003C0E09" w:rsidRPr="001446D5" w14:paraId="34C1D0A7" w14:textId="77777777" w:rsidTr="006D1EAF">
        <w:trPr>
          <w:trHeight w:val="432"/>
          <w:trPrChange w:id="1340" w:author="Anders Hejlsberg" w:date="2016-01-04T10:39:00Z">
            <w:trPr>
              <w:trHeight w:val="432"/>
            </w:trPr>
          </w:trPrChange>
        </w:trPr>
        <w:tc>
          <w:tcPr>
            <w:tcW w:w="1080" w:type="dxa"/>
            <w:shd w:val="clear" w:color="auto" w:fill="D9D9D9" w:themeFill="background1" w:themeFillShade="D9"/>
            <w:vAlign w:val="center"/>
            <w:tcPrChange w:id="1341" w:author="Anders Hejlsberg" w:date="2016-01-04T10:39:00Z">
              <w:tcPr>
                <w:tcW w:w="1080" w:type="dxa"/>
                <w:shd w:val="clear" w:color="auto" w:fill="D9D9D9" w:themeFill="background1" w:themeFillShade="D9"/>
                <w:vAlign w:val="center"/>
              </w:tcPr>
            </w:tcPrChange>
          </w:tcPr>
          <w:p w14:paraId="300CAAFE" w14:textId="77777777" w:rsidR="003C0E09" w:rsidRPr="001446D5" w:rsidRDefault="00882169" w:rsidP="003C0E09">
            <w:pPr>
              <w:keepNext/>
              <w:jc w:val="center"/>
            </w:pPr>
            <w:r>
              <w:t>A</w:t>
            </w:r>
            <w:r w:rsidR="003C0E09" w:rsidRPr="001446D5">
              <w:t>ny</w:t>
            </w:r>
          </w:p>
        </w:tc>
        <w:tc>
          <w:tcPr>
            <w:tcW w:w="1080" w:type="dxa"/>
            <w:vAlign w:val="center"/>
            <w:tcPrChange w:id="1342" w:author="Anders Hejlsberg" w:date="2016-01-04T10:39:00Z">
              <w:tcPr>
                <w:tcW w:w="1080" w:type="dxa"/>
                <w:vAlign w:val="center"/>
              </w:tcPr>
            </w:tcPrChange>
          </w:tcPr>
          <w:p w14:paraId="7108AD4F"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Change w:id="1343" w:author="Anders Hejlsberg" w:date="2016-01-04T10:39:00Z">
              <w:tcPr>
                <w:tcW w:w="1080" w:type="dxa"/>
                <w:shd w:val="clear" w:color="auto" w:fill="F2F2F2" w:themeFill="background1" w:themeFillShade="F2"/>
                <w:vAlign w:val="center"/>
              </w:tcPr>
            </w:tcPrChange>
          </w:tcPr>
          <w:p w14:paraId="74EDA423" w14:textId="77777777" w:rsidR="003C0E09" w:rsidRPr="001446D5" w:rsidRDefault="003C0E09" w:rsidP="003C0E09">
            <w:pPr>
              <w:keepNext/>
              <w:jc w:val="center"/>
            </w:pPr>
          </w:p>
        </w:tc>
        <w:tc>
          <w:tcPr>
            <w:tcW w:w="1080" w:type="dxa"/>
            <w:vAlign w:val="center"/>
            <w:tcPrChange w:id="1344" w:author="Anders Hejlsberg" w:date="2016-01-04T10:39:00Z">
              <w:tcPr>
                <w:tcW w:w="1080" w:type="dxa"/>
                <w:vAlign w:val="center"/>
              </w:tcPr>
            </w:tcPrChange>
          </w:tcPr>
          <w:p w14:paraId="5BBEB70B"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Change w:id="1345" w:author="Anders Hejlsberg" w:date="2016-01-04T10:39:00Z">
              <w:tcPr>
                <w:tcW w:w="1080" w:type="dxa"/>
                <w:shd w:val="clear" w:color="auto" w:fill="F2F2F2" w:themeFill="background1" w:themeFillShade="F2"/>
                <w:vAlign w:val="center"/>
              </w:tcPr>
            </w:tcPrChange>
          </w:tcPr>
          <w:p w14:paraId="3E81033A" w14:textId="77777777" w:rsidR="003C0E09" w:rsidRPr="001446D5" w:rsidRDefault="003C0E09" w:rsidP="003C0E09">
            <w:pPr>
              <w:keepNext/>
              <w:jc w:val="center"/>
            </w:pPr>
          </w:p>
        </w:tc>
        <w:tc>
          <w:tcPr>
            <w:tcW w:w="1080" w:type="dxa"/>
            <w:shd w:val="clear" w:color="auto" w:fill="F2F2F2" w:themeFill="background1" w:themeFillShade="F2"/>
            <w:vAlign w:val="center"/>
            <w:tcPrChange w:id="1346" w:author="Anders Hejlsberg" w:date="2016-01-04T10:39:00Z">
              <w:tcPr>
                <w:tcW w:w="1080" w:type="dxa"/>
                <w:shd w:val="clear" w:color="auto" w:fill="F2F2F2" w:themeFill="background1" w:themeFillShade="F2"/>
                <w:vAlign w:val="center"/>
              </w:tcPr>
            </w:tcPrChange>
          </w:tcPr>
          <w:p w14:paraId="7665A6ED" w14:textId="77777777" w:rsidR="003C0E09" w:rsidRPr="001446D5" w:rsidRDefault="003C0E09" w:rsidP="003C0E09">
            <w:pPr>
              <w:keepNext/>
              <w:jc w:val="center"/>
            </w:pPr>
          </w:p>
        </w:tc>
      </w:tr>
      <w:tr w:rsidR="003C0E09" w:rsidRPr="001446D5" w14:paraId="00F81493" w14:textId="77777777" w:rsidTr="006D1EAF">
        <w:trPr>
          <w:trHeight w:val="432"/>
          <w:trPrChange w:id="1347" w:author="Anders Hejlsberg" w:date="2016-01-04T10:39:00Z">
            <w:trPr>
              <w:trHeight w:val="432"/>
            </w:trPr>
          </w:trPrChange>
        </w:trPr>
        <w:tc>
          <w:tcPr>
            <w:tcW w:w="1080" w:type="dxa"/>
            <w:shd w:val="clear" w:color="auto" w:fill="D9D9D9" w:themeFill="background1" w:themeFillShade="D9"/>
            <w:vAlign w:val="center"/>
            <w:tcPrChange w:id="1348" w:author="Anders Hejlsberg" w:date="2016-01-04T10:39:00Z">
              <w:tcPr>
                <w:tcW w:w="1080" w:type="dxa"/>
                <w:shd w:val="clear" w:color="auto" w:fill="D9D9D9" w:themeFill="background1" w:themeFillShade="D9"/>
                <w:vAlign w:val="center"/>
              </w:tcPr>
            </w:tcPrChange>
          </w:tcPr>
          <w:p w14:paraId="0A6E6891"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Change w:id="1349" w:author="Anders Hejlsberg" w:date="2016-01-04T10:39:00Z">
              <w:tcPr>
                <w:tcW w:w="1080" w:type="dxa"/>
                <w:shd w:val="clear" w:color="auto" w:fill="F2F2F2" w:themeFill="background1" w:themeFillShade="F2"/>
                <w:vAlign w:val="center"/>
              </w:tcPr>
            </w:tcPrChange>
          </w:tcPr>
          <w:p w14:paraId="48AE4A9B" w14:textId="77777777" w:rsidR="003C0E09" w:rsidRPr="001446D5" w:rsidRDefault="003C0E09" w:rsidP="003C0E09">
            <w:pPr>
              <w:keepNext/>
              <w:jc w:val="center"/>
            </w:pPr>
          </w:p>
        </w:tc>
        <w:tc>
          <w:tcPr>
            <w:tcW w:w="1080" w:type="dxa"/>
            <w:shd w:val="clear" w:color="auto" w:fill="F2F2F2" w:themeFill="background1" w:themeFillShade="F2"/>
            <w:vAlign w:val="center"/>
            <w:tcPrChange w:id="1350" w:author="Anders Hejlsberg" w:date="2016-01-04T10:39:00Z">
              <w:tcPr>
                <w:tcW w:w="1080" w:type="dxa"/>
                <w:shd w:val="clear" w:color="auto" w:fill="F2F2F2" w:themeFill="background1" w:themeFillShade="F2"/>
                <w:vAlign w:val="center"/>
              </w:tcPr>
            </w:tcPrChange>
          </w:tcPr>
          <w:p w14:paraId="61710488" w14:textId="77777777" w:rsidR="003C0E09" w:rsidRPr="001446D5" w:rsidRDefault="003C0E09" w:rsidP="003C0E09">
            <w:pPr>
              <w:keepNext/>
              <w:jc w:val="center"/>
            </w:pPr>
          </w:p>
        </w:tc>
        <w:tc>
          <w:tcPr>
            <w:tcW w:w="1080" w:type="dxa"/>
            <w:shd w:val="clear" w:color="auto" w:fill="F2F2F2" w:themeFill="background1" w:themeFillShade="F2"/>
            <w:vAlign w:val="center"/>
            <w:tcPrChange w:id="1351" w:author="Anders Hejlsberg" w:date="2016-01-04T10:39:00Z">
              <w:tcPr>
                <w:tcW w:w="1080" w:type="dxa"/>
                <w:shd w:val="clear" w:color="auto" w:fill="F2F2F2" w:themeFill="background1" w:themeFillShade="F2"/>
                <w:vAlign w:val="center"/>
              </w:tcPr>
            </w:tcPrChange>
          </w:tcPr>
          <w:p w14:paraId="47C7C8A5" w14:textId="77777777" w:rsidR="003C0E09" w:rsidRPr="001446D5" w:rsidRDefault="003C0E09" w:rsidP="003C0E09">
            <w:pPr>
              <w:keepNext/>
              <w:jc w:val="center"/>
            </w:pPr>
          </w:p>
        </w:tc>
        <w:tc>
          <w:tcPr>
            <w:tcW w:w="1080" w:type="dxa"/>
            <w:shd w:val="clear" w:color="auto" w:fill="F2F2F2" w:themeFill="background1" w:themeFillShade="F2"/>
            <w:vAlign w:val="center"/>
            <w:tcPrChange w:id="1352" w:author="Anders Hejlsberg" w:date="2016-01-04T10:39:00Z">
              <w:tcPr>
                <w:tcW w:w="1080" w:type="dxa"/>
                <w:shd w:val="clear" w:color="auto" w:fill="F2F2F2" w:themeFill="background1" w:themeFillShade="F2"/>
                <w:vAlign w:val="center"/>
              </w:tcPr>
            </w:tcPrChange>
          </w:tcPr>
          <w:p w14:paraId="566949B7" w14:textId="77777777" w:rsidR="003C0E09" w:rsidRPr="001446D5" w:rsidRDefault="003C0E09" w:rsidP="003C0E09">
            <w:pPr>
              <w:keepNext/>
              <w:jc w:val="center"/>
            </w:pPr>
          </w:p>
        </w:tc>
        <w:tc>
          <w:tcPr>
            <w:tcW w:w="1080" w:type="dxa"/>
            <w:shd w:val="clear" w:color="auto" w:fill="F2F2F2" w:themeFill="background1" w:themeFillShade="F2"/>
            <w:vAlign w:val="center"/>
            <w:tcPrChange w:id="1353" w:author="Anders Hejlsberg" w:date="2016-01-04T10:39:00Z">
              <w:tcPr>
                <w:tcW w:w="1080" w:type="dxa"/>
                <w:shd w:val="clear" w:color="auto" w:fill="F2F2F2" w:themeFill="background1" w:themeFillShade="F2"/>
                <w:vAlign w:val="center"/>
              </w:tcPr>
            </w:tcPrChange>
          </w:tcPr>
          <w:p w14:paraId="203DE147" w14:textId="77777777" w:rsidR="003C0E09" w:rsidRPr="001446D5" w:rsidRDefault="003C0E09" w:rsidP="003C0E09">
            <w:pPr>
              <w:keepNext/>
              <w:jc w:val="center"/>
            </w:pPr>
          </w:p>
        </w:tc>
      </w:tr>
      <w:tr w:rsidR="003C0E09" w:rsidRPr="001446D5" w14:paraId="51B6DD6B" w14:textId="77777777" w:rsidTr="006D1EAF">
        <w:trPr>
          <w:trHeight w:val="432"/>
          <w:trPrChange w:id="1354" w:author="Anders Hejlsberg" w:date="2016-01-04T10:39:00Z">
            <w:trPr>
              <w:trHeight w:val="432"/>
            </w:trPr>
          </w:trPrChange>
        </w:trPr>
        <w:tc>
          <w:tcPr>
            <w:tcW w:w="1080" w:type="dxa"/>
            <w:shd w:val="clear" w:color="auto" w:fill="D9D9D9" w:themeFill="background1" w:themeFillShade="D9"/>
            <w:vAlign w:val="center"/>
            <w:tcPrChange w:id="1355" w:author="Anders Hejlsberg" w:date="2016-01-04T10:39:00Z">
              <w:tcPr>
                <w:tcW w:w="1080" w:type="dxa"/>
                <w:shd w:val="clear" w:color="auto" w:fill="D9D9D9" w:themeFill="background1" w:themeFillShade="D9"/>
                <w:vAlign w:val="center"/>
              </w:tcPr>
            </w:tcPrChange>
          </w:tcPr>
          <w:p w14:paraId="4839EC39"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Change w:id="1356" w:author="Anders Hejlsberg" w:date="2016-01-04T10:39:00Z">
              <w:tcPr>
                <w:tcW w:w="1080" w:type="dxa"/>
                <w:shd w:val="clear" w:color="auto" w:fill="FFFFFF" w:themeFill="background1"/>
                <w:vAlign w:val="center"/>
              </w:tcPr>
            </w:tcPrChange>
          </w:tcPr>
          <w:p w14:paraId="71280F9C"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Change w:id="1357" w:author="Anders Hejlsberg" w:date="2016-01-04T10:39:00Z">
              <w:tcPr>
                <w:tcW w:w="1080" w:type="dxa"/>
                <w:shd w:val="clear" w:color="auto" w:fill="F2F2F2" w:themeFill="background1" w:themeFillShade="F2"/>
                <w:vAlign w:val="center"/>
              </w:tcPr>
            </w:tcPrChange>
          </w:tcPr>
          <w:p w14:paraId="28EBD53A" w14:textId="77777777" w:rsidR="003C0E09" w:rsidRPr="001446D5" w:rsidRDefault="003C0E09" w:rsidP="003C0E09">
            <w:pPr>
              <w:keepNext/>
              <w:jc w:val="center"/>
            </w:pPr>
          </w:p>
        </w:tc>
        <w:tc>
          <w:tcPr>
            <w:tcW w:w="1080" w:type="dxa"/>
            <w:vAlign w:val="center"/>
            <w:tcPrChange w:id="1358" w:author="Anders Hejlsberg" w:date="2016-01-04T10:39:00Z">
              <w:tcPr>
                <w:tcW w:w="1080" w:type="dxa"/>
                <w:vAlign w:val="center"/>
              </w:tcPr>
            </w:tcPrChange>
          </w:tcPr>
          <w:p w14:paraId="7A5FC7CA"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Change w:id="1359" w:author="Anders Hejlsberg" w:date="2016-01-04T10:39:00Z">
              <w:tcPr>
                <w:tcW w:w="1080" w:type="dxa"/>
                <w:shd w:val="clear" w:color="auto" w:fill="F2F2F2" w:themeFill="background1" w:themeFillShade="F2"/>
                <w:vAlign w:val="center"/>
              </w:tcPr>
            </w:tcPrChange>
          </w:tcPr>
          <w:p w14:paraId="478099A7" w14:textId="77777777" w:rsidR="003C0E09" w:rsidRPr="001446D5" w:rsidRDefault="003C0E09" w:rsidP="003C0E09">
            <w:pPr>
              <w:keepNext/>
              <w:jc w:val="center"/>
            </w:pPr>
          </w:p>
        </w:tc>
        <w:tc>
          <w:tcPr>
            <w:tcW w:w="1080" w:type="dxa"/>
            <w:shd w:val="clear" w:color="auto" w:fill="F2F2F2" w:themeFill="background1" w:themeFillShade="F2"/>
            <w:vAlign w:val="center"/>
            <w:tcPrChange w:id="1360" w:author="Anders Hejlsberg" w:date="2016-01-04T10:39:00Z">
              <w:tcPr>
                <w:tcW w:w="1080" w:type="dxa"/>
                <w:shd w:val="clear" w:color="auto" w:fill="F2F2F2" w:themeFill="background1" w:themeFillShade="F2"/>
                <w:vAlign w:val="center"/>
              </w:tcPr>
            </w:tcPrChange>
          </w:tcPr>
          <w:p w14:paraId="2B936C84" w14:textId="77777777" w:rsidR="003C0E09" w:rsidRPr="001446D5" w:rsidRDefault="003C0E09" w:rsidP="003C0E09">
            <w:pPr>
              <w:keepNext/>
              <w:jc w:val="center"/>
            </w:pPr>
          </w:p>
        </w:tc>
      </w:tr>
      <w:tr w:rsidR="003C0E09" w:rsidRPr="001446D5" w14:paraId="6D968350" w14:textId="77777777" w:rsidTr="006D1EAF">
        <w:trPr>
          <w:trHeight w:val="432"/>
          <w:trPrChange w:id="1361" w:author="Anders Hejlsberg" w:date="2016-01-04T10:39:00Z">
            <w:trPr>
              <w:trHeight w:val="432"/>
            </w:trPr>
          </w:trPrChange>
        </w:trPr>
        <w:tc>
          <w:tcPr>
            <w:tcW w:w="1080" w:type="dxa"/>
            <w:shd w:val="clear" w:color="auto" w:fill="D9D9D9" w:themeFill="background1" w:themeFillShade="D9"/>
            <w:vAlign w:val="center"/>
            <w:tcPrChange w:id="1362" w:author="Anders Hejlsberg" w:date="2016-01-04T10:39:00Z">
              <w:tcPr>
                <w:tcW w:w="1080" w:type="dxa"/>
                <w:shd w:val="clear" w:color="auto" w:fill="D9D9D9" w:themeFill="background1" w:themeFillShade="D9"/>
                <w:vAlign w:val="center"/>
              </w:tcPr>
            </w:tcPrChange>
          </w:tcPr>
          <w:p w14:paraId="6F592710"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Change w:id="1363" w:author="Anders Hejlsberg" w:date="2016-01-04T10:39:00Z">
              <w:tcPr>
                <w:tcW w:w="1080" w:type="dxa"/>
                <w:shd w:val="clear" w:color="auto" w:fill="F2F2F2" w:themeFill="background1" w:themeFillShade="F2"/>
                <w:vAlign w:val="center"/>
              </w:tcPr>
            </w:tcPrChange>
          </w:tcPr>
          <w:p w14:paraId="4A3C7ECF" w14:textId="77777777" w:rsidR="003C0E09" w:rsidRPr="001446D5" w:rsidRDefault="003C0E09" w:rsidP="003C0E09">
            <w:pPr>
              <w:keepNext/>
              <w:jc w:val="center"/>
            </w:pPr>
          </w:p>
        </w:tc>
        <w:tc>
          <w:tcPr>
            <w:tcW w:w="1080" w:type="dxa"/>
            <w:shd w:val="clear" w:color="auto" w:fill="F2F2F2" w:themeFill="background1" w:themeFillShade="F2"/>
            <w:vAlign w:val="center"/>
            <w:tcPrChange w:id="1364" w:author="Anders Hejlsberg" w:date="2016-01-04T10:39:00Z">
              <w:tcPr>
                <w:tcW w:w="1080" w:type="dxa"/>
                <w:shd w:val="clear" w:color="auto" w:fill="F2F2F2" w:themeFill="background1" w:themeFillShade="F2"/>
                <w:vAlign w:val="center"/>
              </w:tcPr>
            </w:tcPrChange>
          </w:tcPr>
          <w:p w14:paraId="0DD9978E" w14:textId="77777777" w:rsidR="003C0E09" w:rsidRPr="001446D5" w:rsidRDefault="003C0E09" w:rsidP="003C0E09">
            <w:pPr>
              <w:keepNext/>
              <w:jc w:val="center"/>
            </w:pPr>
          </w:p>
        </w:tc>
        <w:tc>
          <w:tcPr>
            <w:tcW w:w="1080" w:type="dxa"/>
            <w:shd w:val="clear" w:color="auto" w:fill="F2F2F2" w:themeFill="background1" w:themeFillShade="F2"/>
            <w:vAlign w:val="center"/>
            <w:tcPrChange w:id="1365" w:author="Anders Hejlsberg" w:date="2016-01-04T10:39:00Z">
              <w:tcPr>
                <w:tcW w:w="1080" w:type="dxa"/>
                <w:shd w:val="clear" w:color="auto" w:fill="F2F2F2" w:themeFill="background1" w:themeFillShade="F2"/>
                <w:vAlign w:val="center"/>
              </w:tcPr>
            </w:tcPrChange>
          </w:tcPr>
          <w:p w14:paraId="6F97D995" w14:textId="77777777" w:rsidR="003C0E09" w:rsidRPr="001446D5" w:rsidRDefault="003C0E09" w:rsidP="003C0E09">
            <w:pPr>
              <w:keepNext/>
              <w:jc w:val="center"/>
            </w:pPr>
          </w:p>
        </w:tc>
        <w:tc>
          <w:tcPr>
            <w:tcW w:w="1080" w:type="dxa"/>
            <w:shd w:val="clear" w:color="auto" w:fill="F2F2F2" w:themeFill="background1" w:themeFillShade="F2"/>
            <w:vAlign w:val="center"/>
            <w:tcPrChange w:id="1366" w:author="Anders Hejlsberg" w:date="2016-01-04T10:39:00Z">
              <w:tcPr>
                <w:tcW w:w="1080" w:type="dxa"/>
                <w:shd w:val="clear" w:color="auto" w:fill="F2F2F2" w:themeFill="background1" w:themeFillShade="F2"/>
                <w:vAlign w:val="center"/>
              </w:tcPr>
            </w:tcPrChange>
          </w:tcPr>
          <w:p w14:paraId="2F830F68" w14:textId="77777777" w:rsidR="003C0E09" w:rsidRPr="001446D5" w:rsidRDefault="003C0E09" w:rsidP="003C0E09">
            <w:pPr>
              <w:keepNext/>
              <w:jc w:val="center"/>
            </w:pPr>
          </w:p>
        </w:tc>
        <w:tc>
          <w:tcPr>
            <w:tcW w:w="1080" w:type="dxa"/>
            <w:shd w:val="clear" w:color="auto" w:fill="F2F2F2" w:themeFill="background1" w:themeFillShade="F2"/>
            <w:vAlign w:val="center"/>
            <w:tcPrChange w:id="1367" w:author="Anders Hejlsberg" w:date="2016-01-04T10:39:00Z">
              <w:tcPr>
                <w:tcW w:w="1080" w:type="dxa"/>
                <w:shd w:val="clear" w:color="auto" w:fill="F2F2F2" w:themeFill="background1" w:themeFillShade="F2"/>
                <w:vAlign w:val="center"/>
              </w:tcPr>
            </w:tcPrChange>
          </w:tcPr>
          <w:p w14:paraId="51F2E05F" w14:textId="77777777" w:rsidR="003C0E09" w:rsidRPr="001446D5" w:rsidRDefault="003C0E09" w:rsidP="003C0E09">
            <w:pPr>
              <w:keepNext/>
              <w:jc w:val="center"/>
            </w:pPr>
          </w:p>
        </w:tc>
      </w:tr>
      <w:tr w:rsidR="003C0E09" w:rsidRPr="001446D5" w14:paraId="5ECBC764" w14:textId="77777777" w:rsidTr="006D1EAF">
        <w:trPr>
          <w:trHeight w:val="432"/>
          <w:trPrChange w:id="1368" w:author="Anders Hejlsberg" w:date="2016-01-04T10:39:00Z">
            <w:trPr>
              <w:trHeight w:val="432"/>
            </w:trPr>
          </w:trPrChange>
        </w:trPr>
        <w:tc>
          <w:tcPr>
            <w:tcW w:w="1080" w:type="dxa"/>
            <w:shd w:val="clear" w:color="auto" w:fill="D9D9D9" w:themeFill="background1" w:themeFillShade="D9"/>
            <w:vAlign w:val="center"/>
            <w:tcPrChange w:id="1369" w:author="Anders Hejlsberg" w:date="2016-01-04T10:39:00Z">
              <w:tcPr>
                <w:tcW w:w="1080" w:type="dxa"/>
                <w:shd w:val="clear" w:color="auto" w:fill="D9D9D9" w:themeFill="background1" w:themeFillShade="D9"/>
                <w:vAlign w:val="center"/>
              </w:tcPr>
            </w:tcPrChange>
          </w:tcPr>
          <w:p w14:paraId="423875FE" w14:textId="77777777"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Change w:id="1370" w:author="Anders Hejlsberg" w:date="2016-01-04T10:39:00Z">
              <w:tcPr>
                <w:tcW w:w="1080" w:type="dxa"/>
                <w:shd w:val="clear" w:color="auto" w:fill="F2F2F2" w:themeFill="background1" w:themeFillShade="F2"/>
                <w:vAlign w:val="center"/>
              </w:tcPr>
            </w:tcPrChange>
          </w:tcPr>
          <w:p w14:paraId="0B137AB3" w14:textId="77777777" w:rsidR="003C0E09" w:rsidRPr="001446D5" w:rsidRDefault="003C0E09" w:rsidP="003C0E09">
            <w:pPr>
              <w:keepNext/>
              <w:jc w:val="center"/>
            </w:pPr>
          </w:p>
        </w:tc>
        <w:tc>
          <w:tcPr>
            <w:tcW w:w="1080" w:type="dxa"/>
            <w:shd w:val="clear" w:color="auto" w:fill="F2F2F2" w:themeFill="background1" w:themeFillShade="F2"/>
            <w:vAlign w:val="center"/>
            <w:tcPrChange w:id="1371" w:author="Anders Hejlsberg" w:date="2016-01-04T10:39:00Z">
              <w:tcPr>
                <w:tcW w:w="1080" w:type="dxa"/>
                <w:shd w:val="clear" w:color="auto" w:fill="F2F2F2" w:themeFill="background1" w:themeFillShade="F2"/>
                <w:vAlign w:val="center"/>
              </w:tcPr>
            </w:tcPrChange>
          </w:tcPr>
          <w:p w14:paraId="0556EE50" w14:textId="77777777" w:rsidR="003C0E09" w:rsidRPr="001446D5" w:rsidRDefault="003C0E09" w:rsidP="003C0E09">
            <w:pPr>
              <w:keepNext/>
              <w:jc w:val="center"/>
            </w:pPr>
          </w:p>
        </w:tc>
        <w:tc>
          <w:tcPr>
            <w:tcW w:w="1080" w:type="dxa"/>
            <w:shd w:val="clear" w:color="auto" w:fill="F2F2F2" w:themeFill="background1" w:themeFillShade="F2"/>
            <w:vAlign w:val="center"/>
            <w:tcPrChange w:id="1372" w:author="Anders Hejlsberg" w:date="2016-01-04T10:39:00Z">
              <w:tcPr>
                <w:tcW w:w="1080" w:type="dxa"/>
                <w:shd w:val="clear" w:color="auto" w:fill="F2F2F2" w:themeFill="background1" w:themeFillShade="F2"/>
                <w:vAlign w:val="center"/>
              </w:tcPr>
            </w:tcPrChange>
          </w:tcPr>
          <w:p w14:paraId="730118E6" w14:textId="77777777" w:rsidR="003C0E09" w:rsidRPr="001446D5" w:rsidRDefault="003C0E09" w:rsidP="003C0E09">
            <w:pPr>
              <w:keepNext/>
              <w:jc w:val="center"/>
            </w:pPr>
          </w:p>
        </w:tc>
        <w:tc>
          <w:tcPr>
            <w:tcW w:w="1080" w:type="dxa"/>
            <w:shd w:val="clear" w:color="auto" w:fill="F2F2F2" w:themeFill="background1" w:themeFillShade="F2"/>
            <w:vAlign w:val="center"/>
            <w:tcPrChange w:id="1373" w:author="Anders Hejlsberg" w:date="2016-01-04T10:39:00Z">
              <w:tcPr>
                <w:tcW w:w="1080" w:type="dxa"/>
                <w:shd w:val="clear" w:color="auto" w:fill="F2F2F2" w:themeFill="background1" w:themeFillShade="F2"/>
                <w:vAlign w:val="center"/>
              </w:tcPr>
            </w:tcPrChange>
          </w:tcPr>
          <w:p w14:paraId="0C252558" w14:textId="77777777" w:rsidR="003C0E09" w:rsidRPr="001446D5" w:rsidRDefault="003C0E09" w:rsidP="003C0E09">
            <w:pPr>
              <w:keepNext/>
              <w:jc w:val="center"/>
            </w:pPr>
          </w:p>
        </w:tc>
        <w:tc>
          <w:tcPr>
            <w:tcW w:w="1080" w:type="dxa"/>
            <w:shd w:val="clear" w:color="auto" w:fill="F2F2F2" w:themeFill="background1" w:themeFillShade="F2"/>
            <w:vAlign w:val="center"/>
            <w:tcPrChange w:id="1374" w:author="Anders Hejlsberg" w:date="2016-01-04T10:39:00Z">
              <w:tcPr>
                <w:tcW w:w="1080" w:type="dxa"/>
                <w:shd w:val="clear" w:color="auto" w:fill="F2F2F2" w:themeFill="background1" w:themeFillShade="F2"/>
                <w:vAlign w:val="center"/>
              </w:tcPr>
            </w:tcPrChange>
          </w:tcPr>
          <w:p w14:paraId="08166921" w14:textId="77777777" w:rsidR="003C0E09" w:rsidRPr="001446D5" w:rsidRDefault="003C0E09" w:rsidP="003C0E09">
            <w:pPr>
              <w:keepNext/>
              <w:jc w:val="center"/>
            </w:pPr>
          </w:p>
        </w:tc>
      </w:tr>
    </w:tbl>
    <w:p w14:paraId="4AAD2E34" w14:textId="77777777" w:rsidR="00D35DCC" w:rsidRPr="0044410D" w:rsidRDefault="00D35DCC" w:rsidP="00D35DCC">
      <w:pPr>
        <w:spacing w:after="0" w:line="240" w:lineRule="exact"/>
        <w:pPrChange w:id="1375" w:author="Anders Hejlsberg" w:date="2016-01-04T10:39:00Z">
          <w:pPr/>
        </w:pPrChange>
      </w:pPr>
    </w:p>
    <w:p w14:paraId="70D269CA" w14:textId="77777777" w:rsidR="00D35DCC" w:rsidRPr="00300D5D" w:rsidRDefault="00D35DCC" w:rsidP="00D35DCC">
      <w:pPr>
        <w:rPr>
          <w:ins w:id="1376" w:author="Anders Hejlsberg" w:date="2016-01-04T10:39:00Z"/>
        </w:rPr>
      </w:pPr>
      <w:ins w:id="1377" w:author="Anders Hejlsberg" w:date="2016-01-04T10:39:00Z">
        <w:r w:rsidRPr="00D35DCC">
          <w:rPr>
            <w:i/>
          </w:rPr>
          <w:t xml:space="preserve">TODO: Document the </w:t>
        </w:r>
        <w:r w:rsidR="008B0D2E">
          <w:fldChar w:fldCharType="begin"/>
        </w:r>
        <w:r w:rsidR="008B0D2E">
          <w:instrText xml:space="preserve"> HYPERLINK "https://github.com/Microsoft/TypeScript/issues/4812" </w:instrText>
        </w:r>
        <w:r w:rsidR="008B0D2E">
          <w:fldChar w:fldCharType="separate"/>
        </w:r>
        <w:proofErr w:type="spellStart"/>
        <w:r w:rsidRPr="00D35DCC">
          <w:rPr>
            <w:rStyle w:val="Hyperlink"/>
            <w:i/>
          </w:rPr>
          <w:t>exponentation</w:t>
        </w:r>
        <w:proofErr w:type="spellEnd"/>
        <w:r w:rsidRPr="00D35DCC">
          <w:rPr>
            <w:rStyle w:val="Hyperlink"/>
            <w:i/>
          </w:rPr>
          <w:t xml:space="preserve"> operator</w:t>
        </w:r>
        <w:r w:rsidR="008B0D2E">
          <w:rPr>
            <w:rStyle w:val="Hyperlink"/>
            <w:i/>
          </w:rPr>
          <w:fldChar w:fldCharType="end"/>
        </w:r>
        <w:r w:rsidRPr="00300D5D">
          <w:t>.</w:t>
        </w:r>
      </w:ins>
    </w:p>
    <w:p w14:paraId="53314F9C" w14:textId="77777777" w:rsidR="0044410D" w:rsidRPr="0044410D" w:rsidRDefault="009B3E73" w:rsidP="00310A86">
      <w:pPr>
        <w:pStyle w:val="Heading3"/>
      </w:pPr>
      <w:bookmarkStart w:id="1378" w:name="_Toc439666217"/>
      <w:bookmarkStart w:id="1379" w:name="_Toc426538906"/>
      <w:r>
        <w:t>The + operator</w:t>
      </w:r>
      <w:bookmarkEnd w:id="1378"/>
      <w:bookmarkEnd w:id="1379"/>
    </w:p>
    <w:p w14:paraId="25C7FCCC" w14:textId="77777777"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w:t>
      </w:r>
      <w:proofErr w:type="spellStart"/>
      <w:r w:rsidR="00CC4A8D">
        <w:t>enum</w:t>
      </w:r>
      <w:proofErr w:type="spellEnd"/>
      <w:r w:rsidR="00CC4A8D">
        <w:t xml:space="preserve"> type</w:t>
      </w:r>
      <w:r w:rsidR="006755EB">
        <w:t xml:space="preserve">, or </w:t>
      </w:r>
      <w:r w:rsidR="00C13150">
        <w:t xml:space="preserve">at least </w:t>
      </w:r>
      <w:r w:rsidR="006755EB">
        <w:t>one of the operan</w:t>
      </w:r>
      <w:r w:rsidR="00561AD8">
        <w:t xml:space="preserve">ds to be of type </w:t>
      </w:r>
      <w:proofErr w:type="gramStart"/>
      <w:r w:rsidR="00D955A9">
        <w:t>A</w:t>
      </w:r>
      <w:r w:rsidR="00561AD8">
        <w:t>ny</w:t>
      </w:r>
      <w:proofErr w:type="gramEnd"/>
      <w:r w:rsidR="00561AD8">
        <w:t xml:space="preserve"> or </w:t>
      </w:r>
      <w:r w:rsidR="00D955A9">
        <w:t>the S</w:t>
      </w:r>
      <w:r w:rsidR="00561AD8">
        <w:t>tring</w:t>
      </w:r>
      <w:r w:rsidR="00D955A9" w:rsidRPr="00D955A9">
        <w:t xml:space="preserve"> </w:t>
      </w:r>
      <w:r w:rsidR="00D955A9">
        <w:t>primitive type</w:t>
      </w:r>
      <w:r w:rsidR="00561AD8">
        <w:t xml:space="preserve">. </w:t>
      </w:r>
      <w:r w:rsidR="00197F52">
        <w:t xml:space="preserve">Operands of an </w:t>
      </w:r>
      <w:proofErr w:type="spellStart"/>
      <w:r w:rsidR="00197F52">
        <w:t>enum</w:t>
      </w:r>
      <w:proofErr w:type="spellEnd"/>
      <w:r w:rsidR="00197F52">
        <w:t xml:space="preserve">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w:t>
      </w:r>
      <w:r w:rsidR="005234EC">
        <w:lastRenderedPageBreak/>
        <w:t>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Change w:id="1380" w:author="Anders Hejlsberg" w:date="2016-01-04T10:39:00Z">
          <w:tblPr>
            <w:tblStyle w:val="TableGrid"/>
            <w:tblW w:w="0" w:type="auto"/>
            <w:tblInd w:w="720" w:type="dxa"/>
            <w:tblLook w:val="04A0" w:firstRow="1" w:lastRow="0" w:firstColumn="1" w:lastColumn="0" w:noHBand="0" w:noVBand="1"/>
          </w:tblPr>
        </w:tblPrChange>
      </w:tblPr>
      <w:tblGrid>
        <w:gridCol w:w="1080"/>
        <w:gridCol w:w="1080"/>
        <w:gridCol w:w="1080"/>
        <w:gridCol w:w="1080"/>
        <w:gridCol w:w="1080"/>
        <w:gridCol w:w="1080"/>
        <w:tblGridChange w:id="1381">
          <w:tblGrid>
            <w:gridCol w:w="1080"/>
            <w:gridCol w:w="1080"/>
            <w:gridCol w:w="1080"/>
            <w:gridCol w:w="1080"/>
            <w:gridCol w:w="1080"/>
            <w:gridCol w:w="1080"/>
          </w:tblGrid>
        </w:tblGridChange>
      </w:tblGrid>
      <w:tr w:rsidR="009B3E73" w:rsidRPr="001446D5" w14:paraId="32A5A235" w14:textId="77777777" w:rsidTr="006D1EAF">
        <w:trPr>
          <w:trHeight w:val="432"/>
          <w:trPrChange w:id="1382" w:author="Anders Hejlsberg" w:date="2016-01-04T10:39:00Z">
            <w:trPr>
              <w:trHeight w:val="432"/>
            </w:trPr>
          </w:trPrChange>
        </w:trPr>
        <w:tc>
          <w:tcPr>
            <w:tcW w:w="1080" w:type="dxa"/>
            <w:shd w:val="clear" w:color="auto" w:fill="D9D9D9" w:themeFill="background1" w:themeFillShade="D9"/>
            <w:vAlign w:val="center"/>
            <w:tcPrChange w:id="1383" w:author="Anders Hejlsberg" w:date="2016-01-04T10:39:00Z">
              <w:tcPr>
                <w:tcW w:w="1080" w:type="dxa"/>
                <w:shd w:val="clear" w:color="auto" w:fill="D9D9D9" w:themeFill="background1" w:themeFillShade="D9"/>
                <w:vAlign w:val="center"/>
              </w:tcPr>
            </w:tcPrChange>
          </w:tcPr>
          <w:p w14:paraId="0439F1E2" w14:textId="77777777" w:rsidR="009B3E73" w:rsidRPr="00880B99" w:rsidRDefault="009B3E73" w:rsidP="00C40CB7">
            <w:pPr>
              <w:keepNext/>
              <w:jc w:val="center"/>
            </w:pPr>
          </w:p>
        </w:tc>
        <w:tc>
          <w:tcPr>
            <w:tcW w:w="1080" w:type="dxa"/>
            <w:shd w:val="clear" w:color="auto" w:fill="D9D9D9" w:themeFill="background1" w:themeFillShade="D9"/>
            <w:vAlign w:val="center"/>
            <w:tcPrChange w:id="1384" w:author="Anders Hejlsberg" w:date="2016-01-04T10:39:00Z">
              <w:tcPr>
                <w:tcW w:w="1080" w:type="dxa"/>
                <w:shd w:val="clear" w:color="auto" w:fill="D9D9D9" w:themeFill="background1" w:themeFillShade="D9"/>
                <w:vAlign w:val="center"/>
              </w:tcPr>
            </w:tcPrChange>
          </w:tcPr>
          <w:p w14:paraId="3E01216D"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Change w:id="1385" w:author="Anders Hejlsberg" w:date="2016-01-04T10:39:00Z">
              <w:tcPr>
                <w:tcW w:w="1080" w:type="dxa"/>
                <w:shd w:val="clear" w:color="auto" w:fill="D9D9D9" w:themeFill="background1" w:themeFillShade="D9"/>
                <w:vAlign w:val="center"/>
              </w:tcPr>
            </w:tcPrChange>
          </w:tcPr>
          <w:p w14:paraId="4C6C2086"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Change w:id="1386" w:author="Anders Hejlsberg" w:date="2016-01-04T10:39:00Z">
              <w:tcPr>
                <w:tcW w:w="1080" w:type="dxa"/>
                <w:shd w:val="clear" w:color="auto" w:fill="D9D9D9" w:themeFill="background1" w:themeFillShade="D9"/>
                <w:vAlign w:val="center"/>
              </w:tcPr>
            </w:tcPrChange>
          </w:tcPr>
          <w:p w14:paraId="6B288AEB"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Change w:id="1387" w:author="Anders Hejlsberg" w:date="2016-01-04T10:39:00Z">
              <w:tcPr>
                <w:tcW w:w="1080" w:type="dxa"/>
                <w:shd w:val="clear" w:color="auto" w:fill="D9D9D9" w:themeFill="background1" w:themeFillShade="D9"/>
                <w:vAlign w:val="center"/>
              </w:tcPr>
            </w:tcPrChange>
          </w:tcPr>
          <w:p w14:paraId="0D665C33"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Change w:id="1388" w:author="Anders Hejlsberg" w:date="2016-01-04T10:39:00Z">
              <w:tcPr>
                <w:tcW w:w="1080" w:type="dxa"/>
                <w:shd w:val="clear" w:color="auto" w:fill="D9D9D9" w:themeFill="background1" w:themeFillShade="D9"/>
                <w:vAlign w:val="center"/>
              </w:tcPr>
            </w:tcPrChange>
          </w:tcPr>
          <w:p w14:paraId="2AEBC9B3" w14:textId="77777777" w:rsidR="009B3E73" w:rsidRPr="001446D5" w:rsidRDefault="00DF0C2F" w:rsidP="00C40CB7">
            <w:pPr>
              <w:keepNext/>
              <w:jc w:val="center"/>
            </w:pPr>
            <w:r>
              <w:t>O</w:t>
            </w:r>
            <w:r w:rsidR="00B90622">
              <w:t>ther</w:t>
            </w:r>
          </w:p>
        </w:tc>
      </w:tr>
      <w:tr w:rsidR="009B3E73" w:rsidRPr="001446D5" w14:paraId="5BEB69E4" w14:textId="77777777" w:rsidTr="006D1EAF">
        <w:trPr>
          <w:trHeight w:val="432"/>
          <w:trPrChange w:id="1389" w:author="Anders Hejlsberg" w:date="2016-01-04T10:39:00Z">
            <w:trPr>
              <w:trHeight w:val="432"/>
            </w:trPr>
          </w:trPrChange>
        </w:trPr>
        <w:tc>
          <w:tcPr>
            <w:tcW w:w="1080" w:type="dxa"/>
            <w:shd w:val="clear" w:color="auto" w:fill="D9D9D9" w:themeFill="background1" w:themeFillShade="D9"/>
            <w:vAlign w:val="center"/>
            <w:tcPrChange w:id="1390" w:author="Anders Hejlsberg" w:date="2016-01-04T10:39:00Z">
              <w:tcPr>
                <w:tcW w:w="1080" w:type="dxa"/>
                <w:shd w:val="clear" w:color="auto" w:fill="D9D9D9" w:themeFill="background1" w:themeFillShade="D9"/>
                <w:vAlign w:val="center"/>
              </w:tcPr>
            </w:tcPrChange>
          </w:tcPr>
          <w:p w14:paraId="174C9E5A" w14:textId="77777777" w:rsidR="009B3E73" w:rsidRPr="001446D5" w:rsidRDefault="00DF0C2F" w:rsidP="00C40CB7">
            <w:pPr>
              <w:keepNext/>
              <w:jc w:val="center"/>
            </w:pPr>
            <w:r>
              <w:t>A</w:t>
            </w:r>
            <w:r w:rsidR="009B3E73" w:rsidRPr="001446D5">
              <w:t>ny</w:t>
            </w:r>
          </w:p>
        </w:tc>
        <w:tc>
          <w:tcPr>
            <w:tcW w:w="1080" w:type="dxa"/>
            <w:vAlign w:val="center"/>
            <w:tcPrChange w:id="1391" w:author="Anders Hejlsberg" w:date="2016-01-04T10:39:00Z">
              <w:tcPr>
                <w:tcW w:w="1080" w:type="dxa"/>
                <w:vAlign w:val="center"/>
              </w:tcPr>
            </w:tcPrChange>
          </w:tcPr>
          <w:p w14:paraId="7163A707" w14:textId="77777777" w:rsidR="009B3E73" w:rsidRPr="001446D5" w:rsidRDefault="00DF0C2F" w:rsidP="00C40CB7">
            <w:pPr>
              <w:keepNext/>
              <w:jc w:val="center"/>
            </w:pPr>
            <w:r>
              <w:t>A</w:t>
            </w:r>
            <w:r w:rsidR="009B3E73">
              <w:t>ny</w:t>
            </w:r>
          </w:p>
        </w:tc>
        <w:tc>
          <w:tcPr>
            <w:tcW w:w="1080" w:type="dxa"/>
            <w:vAlign w:val="center"/>
            <w:tcPrChange w:id="1392" w:author="Anders Hejlsberg" w:date="2016-01-04T10:39:00Z">
              <w:tcPr>
                <w:tcW w:w="1080" w:type="dxa"/>
                <w:vAlign w:val="center"/>
              </w:tcPr>
            </w:tcPrChange>
          </w:tcPr>
          <w:p w14:paraId="170BAA90" w14:textId="77777777" w:rsidR="009B3E73" w:rsidRPr="001446D5" w:rsidRDefault="00DF0C2F" w:rsidP="00C40CB7">
            <w:pPr>
              <w:keepNext/>
              <w:jc w:val="center"/>
            </w:pPr>
            <w:r>
              <w:t>A</w:t>
            </w:r>
            <w:r w:rsidR="009B3E73">
              <w:t>ny</w:t>
            </w:r>
          </w:p>
        </w:tc>
        <w:tc>
          <w:tcPr>
            <w:tcW w:w="1080" w:type="dxa"/>
            <w:vAlign w:val="center"/>
            <w:tcPrChange w:id="1393" w:author="Anders Hejlsberg" w:date="2016-01-04T10:39:00Z">
              <w:tcPr>
                <w:tcW w:w="1080" w:type="dxa"/>
                <w:vAlign w:val="center"/>
              </w:tcPr>
            </w:tcPrChange>
          </w:tcPr>
          <w:p w14:paraId="359B02E5" w14:textId="77777777" w:rsidR="009B3E73" w:rsidRPr="001446D5" w:rsidRDefault="00DF0C2F" w:rsidP="00C40CB7">
            <w:pPr>
              <w:keepNext/>
              <w:jc w:val="center"/>
            </w:pPr>
            <w:r>
              <w:t>A</w:t>
            </w:r>
            <w:r w:rsidR="009B3E73">
              <w:t>ny</w:t>
            </w:r>
          </w:p>
        </w:tc>
        <w:tc>
          <w:tcPr>
            <w:tcW w:w="1080" w:type="dxa"/>
            <w:vAlign w:val="center"/>
            <w:tcPrChange w:id="1394" w:author="Anders Hejlsberg" w:date="2016-01-04T10:39:00Z">
              <w:tcPr>
                <w:tcW w:w="1080" w:type="dxa"/>
                <w:vAlign w:val="center"/>
              </w:tcPr>
            </w:tcPrChange>
          </w:tcPr>
          <w:p w14:paraId="16CAE7F5" w14:textId="77777777" w:rsidR="009B3E73" w:rsidRPr="001446D5" w:rsidRDefault="00DF0C2F" w:rsidP="00C40CB7">
            <w:pPr>
              <w:keepNext/>
              <w:jc w:val="center"/>
            </w:pPr>
            <w:r>
              <w:t>S</w:t>
            </w:r>
            <w:r w:rsidR="00D61669">
              <w:t>tring</w:t>
            </w:r>
          </w:p>
        </w:tc>
        <w:tc>
          <w:tcPr>
            <w:tcW w:w="1080" w:type="dxa"/>
            <w:vAlign w:val="center"/>
            <w:tcPrChange w:id="1395" w:author="Anders Hejlsberg" w:date="2016-01-04T10:39:00Z">
              <w:tcPr>
                <w:tcW w:w="1080" w:type="dxa"/>
                <w:vAlign w:val="center"/>
              </w:tcPr>
            </w:tcPrChange>
          </w:tcPr>
          <w:p w14:paraId="0131508A" w14:textId="77777777" w:rsidR="009B3E73" w:rsidRPr="001446D5" w:rsidRDefault="00DF0C2F" w:rsidP="00C40CB7">
            <w:pPr>
              <w:keepNext/>
              <w:jc w:val="center"/>
            </w:pPr>
            <w:r>
              <w:t>A</w:t>
            </w:r>
            <w:r w:rsidR="009B3E73">
              <w:t>ny</w:t>
            </w:r>
          </w:p>
        </w:tc>
      </w:tr>
      <w:tr w:rsidR="009B3E73" w:rsidRPr="001446D5" w14:paraId="6EBFE42D" w14:textId="77777777" w:rsidTr="006D1EAF">
        <w:trPr>
          <w:trHeight w:val="432"/>
          <w:trPrChange w:id="1396" w:author="Anders Hejlsberg" w:date="2016-01-04T10:39:00Z">
            <w:trPr>
              <w:trHeight w:val="432"/>
            </w:trPr>
          </w:trPrChange>
        </w:trPr>
        <w:tc>
          <w:tcPr>
            <w:tcW w:w="1080" w:type="dxa"/>
            <w:shd w:val="clear" w:color="auto" w:fill="D9D9D9" w:themeFill="background1" w:themeFillShade="D9"/>
            <w:vAlign w:val="center"/>
            <w:tcPrChange w:id="1397" w:author="Anders Hejlsberg" w:date="2016-01-04T10:39:00Z">
              <w:tcPr>
                <w:tcW w:w="1080" w:type="dxa"/>
                <w:shd w:val="clear" w:color="auto" w:fill="D9D9D9" w:themeFill="background1" w:themeFillShade="D9"/>
                <w:vAlign w:val="center"/>
              </w:tcPr>
            </w:tcPrChange>
          </w:tcPr>
          <w:p w14:paraId="714A2CAA" w14:textId="77777777" w:rsidR="009B3E73" w:rsidRPr="001446D5" w:rsidRDefault="00DF0C2F" w:rsidP="00C40CB7">
            <w:pPr>
              <w:keepNext/>
              <w:jc w:val="center"/>
            </w:pPr>
            <w:r>
              <w:t>Boolean</w:t>
            </w:r>
          </w:p>
        </w:tc>
        <w:tc>
          <w:tcPr>
            <w:tcW w:w="1080" w:type="dxa"/>
            <w:vAlign w:val="center"/>
            <w:tcPrChange w:id="1398" w:author="Anders Hejlsberg" w:date="2016-01-04T10:39:00Z">
              <w:tcPr>
                <w:tcW w:w="1080" w:type="dxa"/>
                <w:vAlign w:val="center"/>
              </w:tcPr>
            </w:tcPrChange>
          </w:tcPr>
          <w:p w14:paraId="45A05D15"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Change w:id="1399" w:author="Anders Hejlsberg" w:date="2016-01-04T10:39:00Z">
              <w:tcPr>
                <w:tcW w:w="1080" w:type="dxa"/>
                <w:shd w:val="clear" w:color="auto" w:fill="F2F2F2" w:themeFill="background1" w:themeFillShade="F2"/>
                <w:vAlign w:val="center"/>
              </w:tcPr>
            </w:tcPrChange>
          </w:tcPr>
          <w:p w14:paraId="341FDB0D" w14:textId="77777777" w:rsidR="009B3E73" w:rsidRPr="001446D5" w:rsidRDefault="009B3E73" w:rsidP="00C40CB7">
            <w:pPr>
              <w:keepNext/>
              <w:jc w:val="center"/>
            </w:pPr>
          </w:p>
        </w:tc>
        <w:tc>
          <w:tcPr>
            <w:tcW w:w="1080" w:type="dxa"/>
            <w:shd w:val="clear" w:color="auto" w:fill="F2F2F2" w:themeFill="background1" w:themeFillShade="F2"/>
            <w:vAlign w:val="center"/>
            <w:tcPrChange w:id="1400" w:author="Anders Hejlsberg" w:date="2016-01-04T10:39:00Z">
              <w:tcPr>
                <w:tcW w:w="1080" w:type="dxa"/>
                <w:shd w:val="clear" w:color="auto" w:fill="F2F2F2" w:themeFill="background1" w:themeFillShade="F2"/>
                <w:vAlign w:val="center"/>
              </w:tcPr>
            </w:tcPrChange>
          </w:tcPr>
          <w:p w14:paraId="45235531" w14:textId="77777777" w:rsidR="009B3E73" w:rsidRPr="001446D5" w:rsidRDefault="009B3E73" w:rsidP="00C40CB7">
            <w:pPr>
              <w:keepNext/>
              <w:jc w:val="center"/>
            </w:pPr>
          </w:p>
        </w:tc>
        <w:tc>
          <w:tcPr>
            <w:tcW w:w="1080" w:type="dxa"/>
            <w:vAlign w:val="center"/>
            <w:tcPrChange w:id="1401" w:author="Anders Hejlsberg" w:date="2016-01-04T10:39:00Z">
              <w:tcPr>
                <w:tcW w:w="1080" w:type="dxa"/>
                <w:vAlign w:val="center"/>
              </w:tcPr>
            </w:tcPrChange>
          </w:tcPr>
          <w:p w14:paraId="77881FF9"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Change w:id="1402" w:author="Anders Hejlsberg" w:date="2016-01-04T10:39:00Z">
              <w:tcPr>
                <w:tcW w:w="1080" w:type="dxa"/>
                <w:shd w:val="clear" w:color="auto" w:fill="F2F2F2" w:themeFill="background1" w:themeFillShade="F2"/>
                <w:vAlign w:val="center"/>
              </w:tcPr>
            </w:tcPrChange>
          </w:tcPr>
          <w:p w14:paraId="3C3F983B" w14:textId="77777777" w:rsidR="009B3E73" w:rsidRPr="001446D5" w:rsidRDefault="009B3E73" w:rsidP="00C40CB7">
            <w:pPr>
              <w:keepNext/>
              <w:jc w:val="center"/>
            </w:pPr>
          </w:p>
        </w:tc>
      </w:tr>
      <w:tr w:rsidR="009B3E73" w:rsidRPr="001446D5" w14:paraId="224D8144" w14:textId="77777777" w:rsidTr="006D1EAF">
        <w:trPr>
          <w:trHeight w:val="432"/>
          <w:trPrChange w:id="1403" w:author="Anders Hejlsberg" w:date="2016-01-04T10:39:00Z">
            <w:trPr>
              <w:trHeight w:val="432"/>
            </w:trPr>
          </w:trPrChange>
        </w:trPr>
        <w:tc>
          <w:tcPr>
            <w:tcW w:w="1080" w:type="dxa"/>
            <w:shd w:val="clear" w:color="auto" w:fill="D9D9D9" w:themeFill="background1" w:themeFillShade="D9"/>
            <w:vAlign w:val="center"/>
            <w:tcPrChange w:id="1404" w:author="Anders Hejlsberg" w:date="2016-01-04T10:39:00Z">
              <w:tcPr>
                <w:tcW w:w="1080" w:type="dxa"/>
                <w:shd w:val="clear" w:color="auto" w:fill="D9D9D9" w:themeFill="background1" w:themeFillShade="D9"/>
                <w:vAlign w:val="center"/>
              </w:tcPr>
            </w:tcPrChange>
          </w:tcPr>
          <w:p w14:paraId="52A17CE5"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Change w:id="1405" w:author="Anders Hejlsberg" w:date="2016-01-04T10:39:00Z">
              <w:tcPr>
                <w:tcW w:w="1080" w:type="dxa"/>
                <w:shd w:val="clear" w:color="auto" w:fill="FFFFFF" w:themeFill="background1"/>
                <w:vAlign w:val="center"/>
              </w:tcPr>
            </w:tcPrChange>
          </w:tcPr>
          <w:p w14:paraId="1841426C"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Change w:id="1406" w:author="Anders Hejlsberg" w:date="2016-01-04T10:39:00Z">
              <w:tcPr>
                <w:tcW w:w="1080" w:type="dxa"/>
                <w:shd w:val="clear" w:color="auto" w:fill="F2F2F2" w:themeFill="background1" w:themeFillShade="F2"/>
                <w:vAlign w:val="center"/>
              </w:tcPr>
            </w:tcPrChange>
          </w:tcPr>
          <w:p w14:paraId="1A9DEBEC" w14:textId="77777777" w:rsidR="009B3E73" w:rsidRPr="001446D5" w:rsidRDefault="009B3E73" w:rsidP="00C40CB7">
            <w:pPr>
              <w:keepNext/>
              <w:jc w:val="center"/>
            </w:pPr>
          </w:p>
        </w:tc>
        <w:tc>
          <w:tcPr>
            <w:tcW w:w="1080" w:type="dxa"/>
            <w:vAlign w:val="center"/>
            <w:tcPrChange w:id="1407" w:author="Anders Hejlsberg" w:date="2016-01-04T10:39:00Z">
              <w:tcPr>
                <w:tcW w:w="1080" w:type="dxa"/>
                <w:vAlign w:val="center"/>
              </w:tcPr>
            </w:tcPrChange>
          </w:tcPr>
          <w:p w14:paraId="37708989" w14:textId="77777777" w:rsidR="009B3E73" w:rsidRPr="001446D5" w:rsidRDefault="00DF0C2F" w:rsidP="00C40CB7">
            <w:pPr>
              <w:keepNext/>
              <w:jc w:val="center"/>
            </w:pPr>
            <w:r>
              <w:t>N</w:t>
            </w:r>
            <w:r w:rsidR="009B3E73">
              <w:t>umber</w:t>
            </w:r>
          </w:p>
        </w:tc>
        <w:tc>
          <w:tcPr>
            <w:tcW w:w="1080" w:type="dxa"/>
            <w:vAlign w:val="center"/>
            <w:tcPrChange w:id="1408" w:author="Anders Hejlsberg" w:date="2016-01-04T10:39:00Z">
              <w:tcPr>
                <w:tcW w:w="1080" w:type="dxa"/>
                <w:vAlign w:val="center"/>
              </w:tcPr>
            </w:tcPrChange>
          </w:tcPr>
          <w:p w14:paraId="73592D93"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Change w:id="1409" w:author="Anders Hejlsberg" w:date="2016-01-04T10:39:00Z">
              <w:tcPr>
                <w:tcW w:w="1080" w:type="dxa"/>
                <w:shd w:val="clear" w:color="auto" w:fill="F2F2F2" w:themeFill="background1" w:themeFillShade="F2"/>
                <w:vAlign w:val="center"/>
              </w:tcPr>
            </w:tcPrChange>
          </w:tcPr>
          <w:p w14:paraId="3F365451" w14:textId="77777777" w:rsidR="009B3E73" w:rsidRPr="001446D5" w:rsidRDefault="009B3E73" w:rsidP="00C40CB7">
            <w:pPr>
              <w:keepNext/>
              <w:jc w:val="center"/>
            </w:pPr>
          </w:p>
        </w:tc>
      </w:tr>
      <w:tr w:rsidR="009B3E73" w:rsidRPr="001446D5" w14:paraId="1B3583BA" w14:textId="77777777" w:rsidTr="006D1EAF">
        <w:trPr>
          <w:trHeight w:val="432"/>
          <w:trPrChange w:id="1410" w:author="Anders Hejlsberg" w:date="2016-01-04T10:39:00Z">
            <w:trPr>
              <w:trHeight w:val="432"/>
            </w:trPr>
          </w:trPrChange>
        </w:trPr>
        <w:tc>
          <w:tcPr>
            <w:tcW w:w="1080" w:type="dxa"/>
            <w:shd w:val="clear" w:color="auto" w:fill="D9D9D9" w:themeFill="background1" w:themeFillShade="D9"/>
            <w:vAlign w:val="center"/>
            <w:tcPrChange w:id="1411" w:author="Anders Hejlsberg" w:date="2016-01-04T10:39:00Z">
              <w:tcPr>
                <w:tcW w:w="1080" w:type="dxa"/>
                <w:shd w:val="clear" w:color="auto" w:fill="D9D9D9" w:themeFill="background1" w:themeFillShade="D9"/>
                <w:vAlign w:val="center"/>
              </w:tcPr>
            </w:tcPrChange>
          </w:tcPr>
          <w:p w14:paraId="1264DF61" w14:textId="77777777" w:rsidR="009B3E73" w:rsidRPr="001446D5" w:rsidRDefault="00DF0C2F" w:rsidP="00C40CB7">
            <w:pPr>
              <w:keepNext/>
              <w:jc w:val="center"/>
            </w:pPr>
            <w:r w:rsidRPr="001446D5">
              <w:t>S</w:t>
            </w:r>
            <w:r w:rsidR="009B3E73" w:rsidRPr="001446D5">
              <w:t>tring</w:t>
            </w:r>
          </w:p>
        </w:tc>
        <w:tc>
          <w:tcPr>
            <w:tcW w:w="1080" w:type="dxa"/>
            <w:vAlign w:val="center"/>
            <w:tcPrChange w:id="1412" w:author="Anders Hejlsberg" w:date="2016-01-04T10:39:00Z">
              <w:tcPr>
                <w:tcW w:w="1080" w:type="dxa"/>
                <w:vAlign w:val="center"/>
              </w:tcPr>
            </w:tcPrChange>
          </w:tcPr>
          <w:p w14:paraId="42DA3F44" w14:textId="77777777" w:rsidR="009B3E73" w:rsidRPr="001446D5" w:rsidRDefault="00DF0C2F" w:rsidP="00C40CB7">
            <w:pPr>
              <w:keepNext/>
              <w:jc w:val="center"/>
            </w:pPr>
            <w:r>
              <w:t>S</w:t>
            </w:r>
            <w:r w:rsidR="00D61669">
              <w:t>tring</w:t>
            </w:r>
          </w:p>
        </w:tc>
        <w:tc>
          <w:tcPr>
            <w:tcW w:w="1080" w:type="dxa"/>
            <w:vAlign w:val="center"/>
            <w:tcPrChange w:id="1413" w:author="Anders Hejlsberg" w:date="2016-01-04T10:39:00Z">
              <w:tcPr>
                <w:tcW w:w="1080" w:type="dxa"/>
                <w:vAlign w:val="center"/>
              </w:tcPr>
            </w:tcPrChange>
          </w:tcPr>
          <w:p w14:paraId="49B9E1EE" w14:textId="77777777" w:rsidR="009B3E73" w:rsidRPr="001446D5" w:rsidRDefault="00DF0C2F" w:rsidP="00C40CB7">
            <w:pPr>
              <w:keepNext/>
              <w:jc w:val="center"/>
            </w:pPr>
            <w:r>
              <w:t>S</w:t>
            </w:r>
            <w:r w:rsidR="009B3E73">
              <w:t>tring</w:t>
            </w:r>
          </w:p>
        </w:tc>
        <w:tc>
          <w:tcPr>
            <w:tcW w:w="1080" w:type="dxa"/>
            <w:vAlign w:val="center"/>
            <w:tcPrChange w:id="1414" w:author="Anders Hejlsberg" w:date="2016-01-04T10:39:00Z">
              <w:tcPr>
                <w:tcW w:w="1080" w:type="dxa"/>
                <w:vAlign w:val="center"/>
              </w:tcPr>
            </w:tcPrChange>
          </w:tcPr>
          <w:p w14:paraId="7B1D3336" w14:textId="77777777" w:rsidR="009B3E73" w:rsidRPr="001446D5" w:rsidRDefault="00DF0C2F" w:rsidP="00C40CB7">
            <w:pPr>
              <w:keepNext/>
              <w:jc w:val="center"/>
            </w:pPr>
            <w:r>
              <w:t>S</w:t>
            </w:r>
            <w:r w:rsidR="009B3E73">
              <w:t>tring</w:t>
            </w:r>
          </w:p>
        </w:tc>
        <w:tc>
          <w:tcPr>
            <w:tcW w:w="1080" w:type="dxa"/>
            <w:vAlign w:val="center"/>
            <w:tcPrChange w:id="1415" w:author="Anders Hejlsberg" w:date="2016-01-04T10:39:00Z">
              <w:tcPr>
                <w:tcW w:w="1080" w:type="dxa"/>
                <w:vAlign w:val="center"/>
              </w:tcPr>
            </w:tcPrChange>
          </w:tcPr>
          <w:p w14:paraId="2A4290F6" w14:textId="77777777" w:rsidR="009B3E73" w:rsidRPr="001446D5" w:rsidRDefault="00DF0C2F" w:rsidP="00C40CB7">
            <w:pPr>
              <w:keepNext/>
              <w:jc w:val="center"/>
            </w:pPr>
            <w:r>
              <w:t>S</w:t>
            </w:r>
            <w:r w:rsidR="009B3E73">
              <w:t>tring</w:t>
            </w:r>
          </w:p>
        </w:tc>
        <w:tc>
          <w:tcPr>
            <w:tcW w:w="1080" w:type="dxa"/>
            <w:vAlign w:val="center"/>
            <w:tcPrChange w:id="1416" w:author="Anders Hejlsberg" w:date="2016-01-04T10:39:00Z">
              <w:tcPr>
                <w:tcW w:w="1080" w:type="dxa"/>
                <w:vAlign w:val="center"/>
              </w:tcPr>
            </w:tcPrChange>
          </w:tcPr>
          <w:p w14:paraId="56BFE809" w14:textId="77777777" w:rsidR="009B3E73" w:rsidRPr="001446D5" w:rsidRDefault="00DF0C2F" w:rsidP="00C40CB7">
            <w:pPr>
              <w:keepNext/>
              <w:jc w:val="center"/>
            </w:pPr>
            <w:r>
              <w:t>S</w:t>
            </w:r>
            <w:r w:rsidR="009B3E73">
              <w:t>tring</w:t>
            </w:r>
          </w:p>
        </w:tc>
      </w:tr>
      <w:tr w:rsidR="009B3E73" w:rsidRPr="001446D5" w14:paraId="585B98DC" w14:textId="77777777" w:rsidTr="006D1EAF">
        <w:trPr>
          <w:trHeight w:val="432"/>
          <w:trPrChange w:id="1417" w:author="Anders Hejlsberg" w:date="2016-01-04T10:39:00Z">
            <w:trPr>
              <w:trHeight w:val="432"/>
            </w:trPr>
          </w:trPrChange>
        </w:trPr>
        <w:tc>
          <w:tcPr>
            <w:tcW w:w="1080" w:type="dxa"/>
            <w:shd w:val="clear" w:color="auto" w:fill="D9D9D9" w:themeFill="background1" w:themeFillShade="D9"/>
            <w:vAlign w:val="center"/>
            <w:tcPrChange w:id="1418" w:author="Anders Hejlsberg" w:date="2016-01-04T10:39:00Z">
              <w:tcPr>
                <w:tcW w:w="1080" w:type="dxa"/>
                <w:shd w:val="clear" w:color="auto" w:fill="D9D9D9" w:themeFill="background1" w:themeFillShade="D9"/>
                <w:vAlign w:val="center"/>
              </w:tcPr>
            </w:tcPrChange>
          </w:tcPr>
          <w:p w14:paraId="6F0B43F8" w14:textId="77777777" w:rsidR="009B3E73" w:rsidRPr="001446D5" w:rsidRDefault="00DF0C2F" w:rsidP="00C40CB7">
            <w:pPr>
              <w:keepNext/>
              <w:jc w:val="center"/>
            </w:pPr>
            <w:r w:rsidRPr="001446D5">
              <w:t>O</w:t>
            </w:r>
            <w:r w:rsidR="00B90622">
              <w:t>ther</w:t>
            </w:r>
          </w:p>
        </w:tc>
        <w:tc>
          <w:tcPr>
            <w:tcW w:w="1080" w:type="dxa"/>
            <w:vAlign w:val="center"/>
            <w:tcPrChange w:id="1419" w:author="Anders Hejlsberg" w:date="2016-01-04T10:39:00Z">
              <w:tcPr>
                <w:tcW w:w="1080" w:type="dxa"/>
                <w:vAlign w:val="center"/>
              </w:tcPr>
            </w:tcPrChange>
          </w:tcPr>
          <w:p w14:paraId="1E3B7349"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Change w:id="1420" w:author="Anders Hejlsberg" w:date="2016-01-04T10:39:00Z">
              <w:tcPr>
                <w:tcW w:w="1080" w:type="dxa"/>
                <w:shd w:val="clear" w:color="auto" w:fill="F2F2F2" w:themeFill="background1" w:themeFillShade="F2"/>
                <w:vAlign w:val="center"/>
              </w:tcPr>
            </w:tcPrChange>
          </w:tcPr>
          <w:p w14:paraId="69C28A77" w14:textId="77777777" w:rsidR="009B3E73" w:rsidRPr="001446D5" w:rsidRDefault="009B3E73" w:rsidP="00C40CB7">
            <w:pPr>
              <w:keepNext/>
              <w:jc w:val="center"/>
            </w:pPr>
          </w:p>
        </w:tc>
        <w:tc>
          <w:tcPr>
            <w:tcW w:w="1080" w:type="dxa"/>
            <w:shd w:val="clear" w:color="auto" w:fill="F2F2F2" w:themeFill="background1" w:themeFillShade="F2"/>
            <w:vAlign w:val="center"/>
            <w:tcPrChange w:id="1421" w:author="Anders Hejlsberg" w:date="2016-01-04T10:39:00Z">
              <w:tcPr>
                <w:tcW w:w="1080" w:type="dxa"/>
                <w:shd w:val="clear" w:color="auto" w:fill="F2F2F2" w:themeFill="background1" w:themeFillShade="F2"/>
                <w:vAlign w:val="center"/>
              </w:tcPr>
            </w:tcPrChange>
          </w:tcPr>
          <w:p w14:paraId="6746D3FD" w14:textId="77777777" w:rsidR="009B3E73" w:rsidRPr="001446D5" w:rsidRDefault="009B3E73" w:rsidP="00C40CB7">
            <w:pPr>
              <w:keepNext/>
              <w:jc w:val="center"/>
            </w:pPr>
          </w:p>
        </w:tc>
        <w:tc>
          <w:tcPr>
            <w:tcW w:w="1080" w:type="dxa"/>
            <w:vAlign w:val="center"/>
            <w:tcPrChange w:id="1422" w:author="Anders Hejlsberg" w:date="2016-01-04T10:39:00Z">
              <w:tcPr>
                <w:tcW w:w="1080" w:type="dxa"/>
                <w:vAlign w:val="center"/>
              </w:tcPr>
            </w:tcPrChange>
          </w:tcPr>
          <w:p w14:paraId="233F8C2B"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Change w:id="1423" w:author="Anders Hejlsberg" w:date="2016-01-04T10:39:00Z">
              <w:tcPr>
                <w:tcW w:w="1080" w:type="dxa"/>
                <w:shd w:val="clear" w:color="auto" w:fill="F2F2F2" w:themeFill="background1" w:themeFillShade="F2"/>
                <w:vAlign w:val="center"/>
              </w:tcPr>
            </w:tcPrChange>
          </w:tcPr>
          <w:p w14:paraId="57F11FBE" w14:textId="77777777" w:rsidR="009B3E73" w:rsidRPr="001446D5" w:rsidRDefault="009B3E73" w:rsidP="00C40CB7">
            <w:pPr>
              <w:keepNext/>
              <w:jc w:val="center"/>
            </w:pPr>
          </w:p>
        </w:tc>
      </w:tr>
    </w:tbl>
    <w:p w14:paraId="4D040BC9" w14:textId="77777777" w:rsidR="0044410D" w:rsidRPr="0044410D" w:rsidRDefault="0044410D" w:rsidP="00CC556C">
      <w:pPr>
        <w:spacing w:after="0" w:line="240" w:lineRule="exact"/>
      </w:pPr>
    </w:p>
    <w:p w14:paraId="2F44EC05" w14:textId="77777777"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021F5908" w14:textId="77777777" w:rsidR="0044410D" w:rsidRPr="0044410D" w:rsidRDefault="00D61669" w:rsidP="00D61669">
      <w:pPr>
        <w:pStyle w:val="Code"/>
      </w:pPr>
      <w:r w:rsidRPr="00D54DB2">
        <w:rPr>
          <w:color w:val="0000FF"/>
        </w:rPr>
        <w:t>function</w:t>
      </w:r>
      <w:r w:rsidRPr="00D54DB2">
        <w:t xml:space="preserve"> getValue() { ... }</w:t>
      </w:r>
    </w:p>
    <w:p w14:paraId="07A739E3" w14:textId="77777777"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14:paraId="356472DD" w14:textId="77777777" w:rsidR="0044410D" w:rsidRPr="0044410D" w:rsidRDefault="00D61669" w:rsidP="00310A86">
      <w:r>
        <w:t>The example above converts</w:t>
      </w:r>
      <w:r w:rsidR="00B259F3">
        <w:t xml:space="preserve"> the result of </w:t>
      </w:r>
      <w:proofErr w:type="gramStart"/>
      <w:r w:rsidR="008F4735">
        <w:t>'</w:t>
      </w:r>
      <w:proofErr w:type="spellStart"/>
      <w:r w:rsidR="00B259F3">
        <w:t>getVa</w:t>
      </w:r>
      <w:r w:rsidR="000F06E6">
        <w:t>lue</w:t>
      </w:r>
      <w:proofErr w:type="spellEnd"/>
      <w:r w:rsidR="000F06E6">
        <w:t>(</w:t>
      </w:r>
      <w:proofErr w:type="gramEnd"/>
      <w:r w:rsidR="000F06E6">
        <w:t>)</w:t>
      </w:r>
      <w:r w:rsidR="008F4735">
        <w:t>'</w:t>
      </w:r>
      <w:r w:rsidR="000F06E6">
        <w:t xml:space="preserve"> to a string if it isn</w:t>
      </w:r>
      <w:r w:rsidR="008F4735">
        <w:t>'</w:t>
      </w:r>
      <w:r w:rsidR="000F06E6">
        <w:t>t a s</w:t>
      </w:r>
      <w:r>
        <w:t>tring alrea</w:t>
      </w:r>
      <w:r w:rsidR="00B259F3">
        <w:t xml:space="preserve">dy. The type inferred </w:t>
      </w:r>
      <w:proofErr w:type="gramStart"/>
      <w:r w:rsidR="00B259F3">
        <w:t xml:space="preserve">for </w:t>
      </w:r>
      <w:r w:rsidR="008F4735">
        <w:t>'</w:t>
      </w:r>
      <w:r w:rsidR="00B259F3">
        <w:t>s</w:t>
      </w:r>
      <w:r w:rsidR="008F4735">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proofErr w:type="spellStart"/>
      <w:r>
        <w:t>getValue</w:t>
      </w:r>
      <w:proofErr w:type="spellEnd"/>
      <w:r w:rsidR="008F4735">
        <w:t>'</w:t>
      </w:r>
      <w:r>
        <w:t>.</w:t>
      </w:r>
    </w:p>
    <w:p w14:paraId="699757FF" w14:textId="77777777" w:rsidR="0044410D" w:rsidRPr="0044410D" w:rsidRDefault="009B3E73" w:rsidP="00310A86">
      <w:pPr>
        <w:pStyle w:val="Heading3"/>
      </w:pPr>
      <w:bookmarkStart w:id="1424" w:name="_Toc439666218"/>
      <w:bookmarkStart w:id="1425" w:name="_Toc426538907"/>
      <w:r>
        <w:t>The</w:t>
      </w:r>
      <w:r w:rsidR="00310A86">
        <w:t xml:space="preserve"> &lt;, &gt;, &lt;=, &gt;=, ==</w:t>
      </w:r>
      <w:proofErr w:type="gramStart"/>
      <w:r w:rsidR="00310A86">
        <w:t>, !</w:t>
      </w:r>
      <w:proofErr w:type="gramEnd"/>
      <w:r w:rsidR="00310A86">
        <w:t>=, ===, and !== operators</w:t>
      </w:r>
      <w:bookmarkEnd w:id="1424"/>
      <w:bookmarkEnd w:id="1425"/>
    </w:p>
    <w:p w14:paraId="6E17CCBE" w14:textId="77777777"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Change w:id="1426" w:author="Anders Hejlsberg" w:date="2016-01-04T10:39:00Z">
          <w:tblPr>
            <w:tblStyle w:val="TableGrid"/>
            <w:tblW w:w="0" w:type="auto"/>
            <w:tblInd w:w="720" w:type="dxa"/>
            <w:tblLook w:val="04A0" w:firstRow="1" w:lastRow="0" w:firstColumn="1" w:lastColumn="0" w:noHBand="0" w:noVBand="1"/>
          </w:tblPr>
        </w:tblPrChange>
      </w:tblPr>
      <w:tblGrid>
        <w:gridCol w:w="1080"/>
        <w:gridCol w:w="1080"/>
        <w:gridCol w:w="1080"/>
        <w:gridCol w:w="1080"/>
        <w:gridCol w:w="1080"/>
        <w:gridCol w:w="1080"/>
        <w:tblGridChange w:id="1427">
          <w:tblGrid>
            <w:gridCol w:w="1080"/>
            <w:gridCol w:w="1080"/>
            <w:gridCol w:w="1080"/>
            <w:gridCol w:w="1080"/>
            <w:gridCol w:w="1080"/>
            <w:gridCol w:w="1080"/>
          </w:tblGrid>
        </w:tblGridChange>
      </w:tblGrid>
      <w:tr w:rsidR="00310A86" w:rsidRPr="001446D5" w14:paraId="36C85416" w14:textId="77777777" w:rsidTr="006D1EAF">
        <w:trPr>
          <w:trHeight w:val="432"/>
          <w:trPrChange w:id="1428" w:author="Anders Hejlsberg" w:date="2016-01-04T10:39:00Z">
            <w:trPr>
              <w:trHeight w:val="432"/>
            </w:trPr>
          </w:trPrChange>
        </w:trPr>
        <w:tc>
          <w:tcPr>
            <w:tcW w:w="1080" w:type="dxa"/>
            <w:shd w:val="clear" w:color="auto" w:fill="D9D9D9" w:themeFill="background1" w:themeFillShade="D9"/>
            <w:vAlign w:val="center"/>
            <w:tcPrChange w:id="1429" w:author="Anders Hejlsberg" w:date="2016-01-04T10:39:00Z">
              <w:tcPr>
                <w:tcW w:w="1080" w:type="dxa"/>
                <w:shd w:val="clear" w:color="auto" w:fill="D9D9D9" w:themeFill="background1" w:themeFillShade="D9"/>
                <w:vAlign w:val="center"/>
              </w:tcPr>
            </w:tcPrChange>
          </w:tcPr>
          <w:p w14:paraId="22167F93" w14:textId="77777777" w:rsidR="00310A86" w:rsidRPr="003C0E09" w:rsidRDefault="00310A86" w:rsidP="00C40CB7">
            <w:pPr>
              <w:keepNext/>
              <w:jc w:val="center"/>
            </w:pPr>
          </w:p>
        </w:tc>
        <w:tc>
          <w:tcPr>
            <w:tcW w:w="1080" w:type="dxa"/>
            <w:shd w:val="clear" w:color="auto" w:fill="D9D9D9" w:themeFill="background1" w:themeFillShade="D9"/>
            <w:vAlign w:val="center"/>
            <w:tcPrChange w:id="1430" w:author="Anders Hejlsberg" w:date="2016-01-04T10:39:00Z">
              <w:tcPr>
                <w:tcW w:w="1080" w:type="dxa"/>
                <w:shd w:val="clear" w:color="auto" w:fill="D9D9D9" w:themeFill="background1" w:themeFillShade="D9"/>
                <w:vAlign w:val="center"/>
              </w:tcPr>
            </w:tcPrChange>
          </w:tcPr>
          <w:p w14:paraId="5428E944"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Change w:id="1431" w:author="Anders Hejlsberg" w:date="2016-01-04T10:39:00Z">
              <w:tcPr>
                <w:tcW w:w="1080" w:type="dxa"/>
                <w:shd w:val="clear" w:color="auto" w:fill="D9D9D9" w:themeFill="background1" w:themeFillShade="D9"/>
                <w:vAlign w:val="center"/>
              </w:tcPr>
            </w:tcPrChange>
          </w:tcPr>
          <w:p w14:paraId="4089BEC1"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Change w:id="1432" w:author="Anders Hejlsberg" w:date="2016-01-04T10:39:00Z">
              <w:tcPr>
                <w:tcW w:w="1080" w:type="dxa"/>
                <w:shd w:val="clear" w:color="auto" w:fill="D9D9D9" w:themeFill="background1" w:themeFillShade="D9"/>
                <w:vAlign w:val="center"/>
              </w:tcPr>
            </w:tcPrChange>
          </w:tcPr>
          <w:p w14:paraId="7F67BEE9"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Change w:id="1433" w:author="Anders Hejlsberg" w:date="2016-01-04T10:39:00Z">
              <w:tcPr>
                <w:tcW w:w="1080" w:type="dxa"/>
                <w:shd w:val="clear" w:color="auto" w:fill="D9D9D9" w:themeFill="background1" w:themeFillShade="D9"/>
                <w:vAlign w:val="center"/>
              </w:tcPr>
            </w:tcPrChange>
          </w:tcPr>
          <w:p w14:paraId="4A13F7D1"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Change w:id="1434" w:author="Anders Hejlsberg" w:date="2016-01-04T10:39:00Z">
              <w:tcPr>
                <w:tcW w:w="1080" w:type="dxa"/>
                <w:shd w:val="clear" w:color="auto" w:fill="D9D9D9" w:themeFill="background1" w:themeFillShade="D9"/>
                <w:vAlign w:val="center"/>
              </w:tcPr>
            </w:tcPrChange>
          </w:tcPr>
          <w:p w14:paraId="7B16DA79" w14:textId="77777777" w:rsidR="00310A86" w:rsidRPr="001446D5" w:rsidRDefault="00D65E99" w:rsidP="00C40CB7">
            <w:pPr>
              <w:keepNext/>
              <w:jc w:val="center"/>
            </w:pPr>
            <w:r>
              <w:t>O</w:t>
            </w:r>
            <w:r w:rsidR="00B90622">
              <w:t>ther</w:t>
            </w:r>
          </w:p>
        </w:tc>
      </w:tr>
      <w:tr w:rsidR="00310A86" w:rsidRPr="001446D5" w14:paraId="7AF18F27" w14:textId="77777777" w:rsidTr="006D1EAF">
        <w:trPr>
          <w:trHeight w:val="432"/>
          <w:trPrChange w:id="1435" w:author="Anders Hejlsberg" w:date="2016-01-04T10:39:00Z">
            <w:trPr>
              <w:trHeight w:val="432"/>
            </w:trPr>
          </w:trPrChange>
        </w:trPr>
        <w:tc>
          <w:tcPr>
            <w:tcW w:w="1080" w:type="dxa"/>
            <w:shd w:val="clear" w:color="auto" w:fill="D9D9D9" w:themeFill="background1" w:themeFillShade="D9"/>
            <w:vAlign w:val="center"/>
            <w:tcPrChange w:id="1436" w:author="Anders Hejlsberg" w:date="2016-01-04T10:39:00Z">
              <w:tcPr>
                <w:tcW w:w="1080" w:type="dxa"/>
                <w:shd w:val="clear" w:color="auto" w:fill="D9D9D9" w:themeFill="background1" w:themeFillShade="D9"/>
                <w:vAlign w:val="center"/>
              </w:tcPr>
            </w:tcPrChange>
          </w:tcPr>
          <w:p w14:paraId="3E4E9AD9" w14:textId="77777777" w:rsidR="00310A86" w:rsidRPr="001446D5" w:rsidRDefault="00D65E99" w:rsidP="00C40CB7">
            <w:pPr>
              <w:keepNext/>
              <w:jc w:val="center"/>
            </w:pPr>
            <w:r>
              <w:t>A</w:t>
            </w:r>
            <w:r w:rsidR="00310A86" w:rsidRPr="001446D5">
              <w:t>ny</w:t>
            </w:r>
          </w:p>
        </w:tc>
        <w:tc>
          <w:tcPr>
            <w:tcW w:w="1080" w:type="dxa"/>
            <w:vAlign w:val="center"/>
            <w:tcPrChange w:id="1437" w:author="Anders Hejlsberg" w:date="2016-01-04T10:39:00Z">
              <w:tcPr>
                <w:tcW w:w="1080" w:type="dxa"/>
                <w:vAlign w:val="center"/>
              </w:tcPr>
            </w:tcPrChange>
          </w:tcPr>
          <w:p w14:paraId="68973BEA" w14:textId="77777777" w:rsidR="00310A86" w:rsidRPr="001446D5" w:rsidRDefault="00D65E99" w:rsidP="00C40CB7">
            <w:pPr>
              <w:keepNext/>
              <w:jc w:val="center"/>
            </w:pPr>
            <w:r>
              <w:t>Boolean</w:t>
            </w:r>
          </w:p>
        </w:tc>
        <w:tc>
          <w:tcPr>
            <w:tcW w:w="1080" w:type="dxa"/>
            <w:vAlign w:val="center"/>
            <w:tcPrChange w:id="1438" w:author="Anders Hejlsberg" w:date="2016-01-04T10:39:00Z">
              <w:tcPr>
                <w:tcW w:w="1080" w:type="dxa"/>
                <w:vAlign w:val="center"/>
              </w:tcPr>
            </w:tcPrChange>
          </w:tcPr>
          <w:p w14:paraId="0CE26BFC" w14:textId="77777777" w:rsidR="00310A86" w:rsidRPr="001446D5" w:rsidRDefault="00D65E99" w:rsidP="00C40CB7">
            <w:pPr>
              <w:keepNext/>
              <w:jc w:val="center"/>
            </w:pPr>
            <w:r>
              <w:t>Boolean</w:t>
            </w:r>
          </w:p>
        </w:tc>
        <w:tc>
          <w:tcPr>
            <w:tcW w:w="1080" w:type="dxa"/>
            <w:vAlign w:val="center"/>
            <w:tcPrChange w:id="1439" w:author="Anders Hejlsberg" w:date="2016-01-04T10:39:00Z">
              <w:tcPr>
                <w:tcW w:w="1080" w:type="dxa"/>
                <w:vAlign w:val="center"/>
              </w:tcPr>
            </w:tcPrChange>
          </w:tcPr>
          <w:p w14:paraId="65554C34" w14:textId="77777777" w:rsidR="00310A86" w:rsidRPr="001446D5" w:rsidRDefault="00D65E99" w:rsidP="00C40CB7">
            <w:pPr>
              <w:keepNext/>
              <w:jc w:val="center"/>
            </w:pPr>
            <w:r>
              <w:t>Boolean</w:t>
            </w:r>
          </w:p>
        </w:tc>
        <w:tc>
          <w:tcPr>
            <w:tcW w:w="1080" w:type="dxa"/>
            <w:vAlign w:val="center"/>
            <w:tcPrChange w:id="1440" w:author="Anders Hejlsberg" w:date="2016-01-04T10:39:00Z">
              <w:tcPr>
                <w:tcW w:w="1080" w:type="dxa"/>
                <w:vAlign w:val="center"/>
              </w:tcPr>
            </w:tcPrChange>
          </w:tcPr>
          <w:p w14:paraId="145966CC" w14:textId="77777777" w:rsidR="00310A86" w:rsidRPr="001446D5" w:rsidRDefault="00D65E99" w:rsidP="00C40CB7">
            <w:pPr>
              <w:keepNext/>
              <w:jc w:val="center"/>
            </w:pPr>
            <w:r>
              <w:t>Boolean</w:t>
            </w:r>
          </w:p>
        </w:tc>
        <w:tc>
          <w:tcPr>
            <w:tcW w:w="1080" w:type="dxa"/>
            <w:vAlign w:val="center"/>
            <w:tcPrChange w:id="1441" w:author="Anders Hejlsberg" w:date="2016-01-04T10:39:00Z">
              <w:tcPr>
                <w:tcW w:w="1080" w:type="dxa"/>
                <w:vAlign w:val="center"/>
              </w:tcPr>
            </w:tcPrChange>
          </w:tcPr>
          <w:p w14:paraId="44C955E8" w14:textId="77777777" w:rsidR="00310A86" w:rsidRPr="001446D5" w:rsidRDefault="00D65E99" w:rsidP="00C40CB7">
            <w:pPr>
              <w:keepNext/>
              <w:jc w:val="center"/>
            </w:pPr>
            <w:r>
              <w:t>Boolean</w:t>
            </w:r>
          </w:p>
        </w:tc>
      </w:tr>
      <w:tr w:rsidR="00310A86" w:rsidRPr="001446D5" w14:paraId="3B94B97E" w14:textId="77777777" w:rsidTr="006D1EAF">
        <w:trPr>
          <w:trHeight w:val="432"/>
          <w:trPrChange w:id="1442" w:author="Anders Hejlsberg" w:date="2016-01-04T10:39:00Z">
            <w:trPr>
              <w:trHeight w:val="432"/>
            </w:trPr>
          </w:trPrChange>
        </w:trPr>
        <w:tc>
          <w:tcPr>
            <w:tcW w:w="1080" w:type="dxa"/>
            <w:shd w:val="clear" w:color="auto" w:fill="D9D9D9" w:themeFill="background1" w:themeFillShade="D9"/>
            <w:vAlign w:val="center"/>
            <w:tcPrChange w:id="1443" w:author="Anders Hejlsberg" w:date="2016-01-04T10:39:00Z">
              <w:tcPr>
                <w:tcW w:w="1080" w:type="dxa"/>
                <w:shd w:val="clear" w:color="auto" w:fill="D9D9D9" w:themeFill="background1" w:themeFillShade="D9"/>
                <w:vAlign w:val="center"/>
              </w:tcPr>
            </w:tcPrChange>
          </w:tcPr>
          <w:p w14:paraId="200DBE43" w14:textId="77777777" w:rsidR="00310A86" w:rsidRPr="001446D5" w:rsidRDefault="00D65E99" w:rsidP="00C40CB7">
            <w:pPr>
              <w:keepNext/>
              <w:jc w:val="center"/>
            </w:pPr>
            <w:r>
              <w:t>Boolean</w:t>
            </w:r>
          </w:p>
        </w:tc>
        <w:tc>
          <w:tcPr>
            <w:tcW w:w="1080" w:type="dxa"/>
            <w:vAlign w:val="center"/>
            <w:tcPrChange w:id="1444" w:author="Anders Hejlsberg" w:date="2016-01-04T10:39:00Z">
              <w:tcPr>
                <w:tcW w:w="1080" w:type="dxa"/>
                <w:vAlign w:val="center"/>
              </w:tcPr>
            </w:tcPrChange>
          </w:tcPr>
          <w:p w14:paraId="4A48C3D1" w14:textId="77777777" w:rsidR="00310A86" w:rsidRPr="001446D5" w:rsidRDefault="00D65E99" w:rsidP="00C40CB7">
            <w:pPr>
              <w:keepNext/>
              <w:jc w:val="center"/>
            </w:pPr>
            <w:r>
              <w:t>Boolean</w:t>
            </w:r>
          </w:p>
        </w:tc>
        <w:tc>
          <w:tcPr>
            <w:tcW w:w="1080" w:type="dxa"/>
            <w:shd w:val="clear" w:color="auto" w:fill="FFFFFF" w:themeFill="background1"/>
            <w:vAlign w:val="center"/>
            <w:tcPrChange w:id="1445" w:author="Anders Hejlsberg" w:date="2016-01-04T10:39:00Z">
              <w:tcPr>
                <w:tcW w:w="1080" w:type="dxa"/>
                <w:shd w:val="clear" w:color="auto" w:fill="FFFFFF" w:themeFill="background1"/>
                <w:vAlign w:val="center"/>
              </w:tcPr>
            </w:tcPrChange>
          </w:tcPr>
          <w:p w14:paraId="648CFA99"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Change w:id="1446" w:author="Anders Hejlsberg" w:date="2016-01-04T10:39:00Z">
              <w:tcPr>
                <w:tcW w:w="1080" w:type="dxa"/>
                <w:shd w:val="clear" w:color="auto" w:fill="F2F2F2" w:themeFill="background1" w:themeFillShade="F2"/>
                <w:vAlign w:val="center"/>
              </w:tcPr>
            </w:tcPrChange>
          </w:tcPr>
          <w:p w14:paraId="0F7698FA" w14:textId="77777777" w:rsidR="00310A86" w:rsidRPr="001446D5" w:rsidRDefault="00310A86" w:rsidP="00C40CB7">
            <w:pPr>
              <w:keepNext/>
              <w:jc w:val="center"/>
            </w:pPr>
          </w:p>
        </w:tc>
        <w:tc>
          <w:tcPr>
            <w:tcW w:w="1080" w:type="dxa"/>
            <w:shd w:val="clear" w:color="auto" w:fill="F2F2F2" w:themeFill="background1" w:themeFillShade="F2"/>
            <w:vAlign w:val="center"/>
            <w:tcPrChange w:id="1447" w:author="Anders Hejlsberg" w:date="2016-01-04T10:39:00Z">
              <w:tcPr>
                <w:tcW w:w="1080" w:type="dxa"/>
                <w:shd w:val="clear" w:color="auto" w:fill="F2F2F2" w:themeFill="background1" w:themeFillShade="F2"/>
                <w:vAlign w:val="center"/>
              </w:tcPr>
            </w:tcPrChange>
          </w:tcPr>
          <w:p w14:paraId="53D756AE" w14:textId="77777777" w:rsidR="00310A86" w:rsidRPr="001446D5" w:rsidRDefault="00310A86" w:rsidP="00C40CB7">
            <w:pPr>
              <w:keepNext/>
              <w:jc w:val="center"/>
            </w:pPr>
          </w:p>
        </w:tc>
        <w:tc>
          <w:tcPr>
            <w:tcW w:w="1080" w:type="dxa"/>
            <w:shd w:val="clear" w:color="auto" w:fill="F2F2F2" w:themeFill="background1" w:themeFillShade="F2"/>
            <w:vAlign w:val="center"/>
            <w:tcPrChange w:id="1448" w:author="Anders Hejlsberg" w:date="2016-01-04T10:39:00Z">
              <w:tcPr>
                <w:tcW w:w="1080" w:type="dxa"/>
                <w:shd w:val="clear" w:color="auto" w:fill="F2F2F2" w:themeFill="background1" w:themeFillShade="F2"/>
                <w:vAlign w:val="center"/>
              </w:tcPr>
            </w:tcPrChange>
          </w:tcPr>
          <w:p w14:paraId="07254355" w14:textId="77777777" w:rsidR="00310A86" w:rsidRPr="001446D5" w:rsidRDefault="00310A86" w:rsidP="00C40CB7">
            <w:pPr>
              <w:keepNext/>
              <w:jc w:val="center"/>
            </w:pPr>
          </w:p>
        </w:tc>
      </w:tr>
      <w:tr w:rsidR="00310A86" w:rsidRPr="001446D5" w14:paraId="056559C1" w14:textId="77777777" w:rsidTr="006D1EAF">
        <w:trPr>
          <w:trHeight w:val="432"/>
          <w:trPrChange w:id="1449" w:author="Anders Hejlsberg" w:date="2016-01-04T10:39:00Z">
            <w:trPr>
              <w:trHeight w:val="432"/>
            </w:trPr>
          </w:trPrChange>
        </w:trPr>
        <w:tc>
          <w:tcPr>
            <w:tcW w:w="1080" w:type="dxa"/>
            <w:shd w:val="clear" w:color="auto" w:fill="D9D9D9" w:themeFill="background1" w:themeFillShade="D9"/>
            <w:vAlign w:val="center"/>
            <w:tcPrChange w:id="1450" w:author="Anders Hejlsberg" w:date="2016-01-04T10:39:00Z">
              <w:tcPr>
                <w:tcW w:w="1080" w:type="dxa"/>
                <w:shd w:val="clear" w:color="auto" w:fill="D9D9D9" w:themeFill="background1" w:themeFillShade="D9"/>
                <w:vAlign w:val="center"/>
              </w:tcPr>
            </w:tcPrChange>
          </w:tcPr>
          <w:p w14:paraId="539CF7A8"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Change w:id="1451" w:author="Anders Hejlsberg" w:date="2016-01-04T10:39:00Z">
              <w:tcPr>
                <w:tcW w:w="1080" w:type="dxa"/>
                <w:shd w:val="clear" w:color="auto" w:fill="FFFFFF" w:themeFill="background1"/>
                <w:vAlign w:val="center"/>
              </w:tcPr>
            </w:tcPrChange>
          </w:tcPr>
          <w:p w14:paraId="47D5BC8D"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Change w:id="1452" w:author="Anders Hejlsberg" w:date="2016-01-04T10:39:00Z">
              <w:tcPr>
                <w:tcW w:w="1080" w:type="dxa"/>
                <w:shd w:val="clear" w:color="auto" w:fill="F2F2F2" w:themeFill="background1" w:themeFillShade="F2"/>
                <w:vAlign w:val="center"/>
              </w:tcPr>
            </w:tcPrChange>
          </w:tcPr>
          <w:p w14:paraId="6DAF42DD" w14:textId="77777777" w:rsidR="00310A86" w:rsidRPr="001446D5" w:rsidRDefault="00310A86" w:rsidP="00C40CB7">
            <w:pPr>
              <w:keepNext/>
              <w:jc w:val="center"/>
            </w:pPr>
          </w:p>
        </w:tc>
        <w:tc>
          <w:tcPr>
            <w:tcW w:w="1080" w:type="dxa"/>
            <w:vAlign w:val="center"/>
            <w:tcPrChange w:id="1453" w:author="Anders Hejlsberg" w:date="2016-01-04T10:39:00Z">
              <w:tcPr>
                <w:tcW w:w="1080" w:type="dxa"/>
                <w:vAlign w:val="center"/>
              </w:tcPr>
            </w:tcPrChange>
          </w:tcPr>
          <w:p w14:paraId="77A509B9"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Change w:id="1454" w:author="Anders Hejlsberg" w:date="2016-01-04T10:39:00Z">
              <w:tcPr>
                <w:tcW w:w="1080" w:type="dxa"/>
                <w:shd w:val="clear" w:color="auto" w:fill="F2F2F2" w:themeFill="background1" w:themeFillShade="F2"/>
                <w:vAlign w:val="center"/>
              </w:tcPr>
            </w:tcPrChange>
          </w:tcPr>
          <w:p w14:paraId="1172FEB6" w14:textId="77777777" w:rsidR="00310A86" w:rsidRPr="001446D5" w:rsidRDefault="00310A86" w:rsidP="00C40CB7">
            <w:pPr>
              <w:keepNext/>
              <w:jc w:val="center"/>
            </w:pPr>
          </w:p>
        </w:tc>
        <w:tc>
          <w:tcPr>
            <w:tcW w:w="1080" w:type="dxa"/>
            <w:shd w:val="clear" w:color="auto" w:fill="F2F2F2" w:themeFill="background1" w:themeFillShade="F2"/>
            <w:vAlign w:val="center"/>
            <w:tcPrChange w:id="1455" w:author="Anders Hejlsberg" w:date="2016-01-04T10:39:00Z">
              <w:tcPr>
                <w:tcW w:w="1080" w:type="dxa"/>
                <w:shd w:val="clear" w:color="auto" w:fill="F2F2F2" w:themeFill="background1" w:themeFillShade="F2"/>
                <w:vAlign w:val="center"/>
              </w:tcPr>
            </w:tcPrChange>
          </w:tcPr>
          <w:p w14:paraId="03A25361" w14:textId="77777777" w:rsidR="00310A86" w:rsidRPr="001446D5" w:rsidRDefault="00310A86" w:rsidP="00C40CB7">
            <w:pPr>
              <w:keepNext/>
              <w:jc w:val="center"/>
            </w:pPr>
          </w:p>
        </w:tc>
      </w:tr>
      <w:tr w:rsidR="00310A86" w:rsidRPr="001446D5" w14:paraId="4061FDA5" w14:textId="77777777" w:rsidTr="006D1EAF">
        <w:trPr>
          <w:trHeight w:val="432"/>
          <w:trPrChange w:id="1456" w:author="Anders Hejlsberg" w:date="2016-01-04T10:39:00Z">
            <w:trPr>
              <w:trHeight w:val="432"/>
            </w:trPr>
          </w:trPrChange>
        </w:trPr>
        <w:tc>
          <w:tcPr>
            <w:tcW w:w="1080" w:type="dxa"/>
            <w:shd w:val="clear" w:color="auto" w:fill="D9D9D9" w:themeFill="background1" w:themeFillShade="D9"/>
            <w:vAlign w:val="center"/>
            <w:tcPrChange w:id="1457" w:author="Anders Hejlsberg" w:date="2016-01-04T10:39:00Z">
              <w:tcPr>
                <w:tcW w:w="1080" w:type="dxa"/>
                <w:shd w:val="clear" w:color="auto" w:fill="D9D9D9" w:themeFill="background1" w:themeFillShade="D9"/>
                <w:vAlign w:val="center"/>
              </w:tcPr>
            </w:tcPrChange>
          </w:tcPr>
          <w:p w14:paraId="1C30E65B" w14:textId="77777777" w:rsidR="00310A86" w:rsidRPr="001446D5" w:rsidRDefault="00D65E99" w:rsidP="00C40CB7">
            <w:pPr>
              <w:keepNext/>
              <w:jc w:val="center"/>
            </w:pPr>
            <w:r w:rsidRPr="001446D5">
              <w:t>S</w:t>
            </w:r>
            <w:r w:rsidR="00310A86" w:rsidRPr="001446D5">
              <w:t>tring</w:t>
            </w:r>
          </w:p>
        </w:tc>
        <w:tc>
          <w:tcPr>
            <w:tcW w:w="1080" w:type="dxa"/>
            <w:vAlign w:val="center"/>
            <w:tcPrChange w:id="1458" w:author="Anders Hejlsberg" w:date="2016-01-04T10:39:00Z">
              <w:tcPr>
                <w:tcW w:w="1080" w:type="dxa"/>
                <w:vAlign w:val="center"/>
              </w:tcPr>
            </w:tcPrChange>
          </w:tcPr>
          <w:p w14:paraId="1B01EF1A"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Change w:id="1459" w:author="Anders Hejlsberg" w:date="2016-01-04T10:39:00Z">
              <w:tcPr>
                <w:tcW w:w="1080" w:type="dxa"/>
                <w:shd w:val="clear" w:color="auto" w:fill="F2F2F2" w:themeFill="background1" w:themeFillShade="F2"/>
                <w:vAlign w:val="center"/>
              </w:tcPr>
            </w:tcPrChange>
          </w:tcPr>
          <w:p w14:paraId="343E7B35" w14:textId="77777777" w:rsidR="00310A86" w:rsidRPr="001446D5" w:rsidRDefault="00310A86" w:rsidP="00C40CB7">
            <w:pPr>
              <w:keepNext/>
              <w:jc w:val="center"/>
            </w:pPr>
          </w:p>
        </w:tc>
        <w:tc>
          <w:tcPr>
            <w:tcW w:w="1080" w:type="dxa"/>
            <w:shd w:val="clear" w:color="auto" w:fill="F2F2F2" w:themeFill="background1" w:themeFillShade="F2"/>
            <w:vAlign w:val="center"/>
            <w:tcPrChange w:id="1460" w:author="Anders Hejlsberg" w:date="2016-01-04T10:39:00Z">
              <w:tcPr>
                <w:tcW w:w="1080" w:type="dxa"/>
                <w:shd w:val="clear" w:color="auto" w:fill="F2F2F2" w:themeFill="background1" w:themeFillShade="F2"/>
                <w:vAlign w:val="center"/>
              </w:tcPr>
            </w:tcPrChange>
          </w:tcPr>
          <w:p w14:paraId="5C097406" w14:textId="77777777" w:rsidR="00310A86" w:rsidRPr="001446D5" w:rsidRDefault="00310A86" w:rsidP="00C40CB7">
            <w:pPr>
              <w:keepNext/>
              <w:jc w:val="center"/>
            </w:pPr>
          </w:p>
        </w:tc>
        <w:tc>
          <w:tcPr>
            <w:tcW w:w="1080" w:type="dxa"/>
            <w:vAlign w:val="center"/>
            <w:tcPrChange w:id="1461" w:author="Anders Hejlsberg" w:date="2016-01-04T10:39:00Z">
              <w:tcPr>
                <w:tcW w:w="1080" w:type="dxa"/>
                <w:vAlign w:val="center"/>
              </w:tcPr>
            </w:tcPrChange>
          </w:tcPr>
          <w:p w14:paraId="71B4E6DD"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Change w:id="1462" w:author="Anders Hejlsberg" w:date="2016-01-04T10:39:00Z">
              <w:tcPr>
                <w:tcW w:w="1080" w:type="dxa"/>
                <w:shd w:val="clear" w:color="auto" w:fill="F2F2F2" w:themeFill="background1" w:themeFillShade="F2"/>
                <w:vAlign w:val="center"/>
              </w:tcPr>
            </w:tcPrChange>
          </w:tcPr>
          <w:p w14:paraId="4409A093" w14:textId="77777777" w:rsidR="00310A86" w:rsidRPr="001446D5" w:rsidRDefault="00310A86" w:rsidP="00C40CB7">
            <w:pPr>
              <w:keepNext/>
              <w:jc w:val="center"/>
            </w:pPr>
          </w:p>
        </w:tc>
      </w:tr>
      <w:tr w:rsidR="00310A86" w:rsidRPr="001446D5" w14:paraId="48B54705" w14:textId="77777777" w:rsidTr="006D1EAF">
        <w:trPr>
          <w:trHeight w:val="432"/>
          <w:trPrChange w:id="1463" w:author="Anders Hejlsberg" w:date="2016-01-04T10:39:00Z">
            <w:trPr>
              <w:trHeight w:val="432"/>
            </w:trPr>
          </w:trPrChange>
        </w:trPr>
        <w:tc>
          <w:tcPr>
            <w:tcW w:w="1080" w:type="dxa"/>
            <w:shd w:val="clear" w:color="auto" w:fill="D9D9D9" w:themeFill="background1" w:themeFillShade="D9"/>
            <w:vAlign w:val="center"/>
            <w:tcPrChange w:id="1464" w:author="Anders Hejlsberg" w:date="2016-01-04T10:39:00Z">
              <w:tcPr>
                <w:tcW w:w="1080" w:type="dxa"/>
                <w:shd w:val="clear" w:color="auto" w:fill="D9D9D9" w:themeFill="background1" w:themeFillShade="D9"/>
                <w:vAlign w:val="center"/>
              </w:tcPr>
            </w:tcPrChange>
          </w:tcPr>
          <w:p w14:paraId="0A4C7F68" w14:textId="77777777" w:rsidR="00310A86" w:rsidRPr="001446D5" w:rsidRDefault="00D65E99" w:rsidP="00C40CB7">
            <w:pPr>
              <w:keepNext/>
              <w:jc w:val="center"/>
            </w:pPr>
            <w:r>
              <w:t>O</w:t>
            </w:r>
            <w:r w:rsidR="00B90622">
              <w:t>ther</w:t>
            </w:r>
          </w:p>
        </w:tc>
        <w:tc>
          <w:tcPr>
            <w:tcW w:w="1080" w:type="dxa"/>
            <w:vAlign w:val="center"/>
            <w:tcPrChange w:id="1465" w:author="Anders Hejlsberg" w:date="2016-01-04T10:39:00Z">
              <w:tcPr>
                <w:tcW w:w="1080" w:type="dxa"/>
                <w:vAlign w:val="center"/>
              </w:tcPr>
            </w:tcPrChange>
          </w:tcPr>
          <w:p w14:paraId="33C071CE"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Change w:id="1466" w:author="Anders Hejlsberg" w:date="2016-01-04T10:39:00Z">
              <w:tcPr>
                <w:tcW w:w="1080" w:type="dxa"/>
                <w:shd w:val="clear" w:color="auto" w:fill="F2F2F2" w:themeFill="background1" w:themeFillShade="F2"/>
                <w:vAlign w:val="center"/>
              </w:tcPr>
            </w:tcPrChange>
          </w:tcPr>
          <w:p w14:paraId="78DAA813" w14:textId="77777777" w:rsidR="00310A86" w:rsidRPr="001446D5" w:rsidRDefault="00310A86" w:rsidP="00C40CB7">
            <w:pPr>
              <w:keepNext/>
              <w:jc w:val="center"/>
            </w:pPr>
          </w:p>
        </w:tc>
        <w:tc>
          <w:tcPr>
            <w:tcW w:w="1080" w:type="dxa"/>
            <w:shd w:val="clear" w:color="auto" w:fill="F2F2F2" w:themeFill="background1" w:themeFillShade="F2"/>
            <w:vAlign w:val="center"/>
            <w:tcPrChange w:id="1467" w:author="Anders Hejlsberg" w:date="2016-01-04T10:39:00Z">
              <w:tcPr>
                <w:tcW w:w="1080" w:type="dxa"/>
                <w:shd w:val="clear" w:color="auto" w:fill="F2F2F2" w:themeFill="background1" w:themeFillShade="F2"/>
                <w:vAlign w:val="center"/>
              </w:tcPr>
            </w:tcPrChange>
          </w:tcPr>
          <w:p w14:paraId="776EE29A" w14:textId="77777777" w:rsidR="00310A86" w:rsidRPr="001446D5" w:rsidRDefault="00310A86" w:rsidP="00C40CB7">
            <w:pPr>
              <w:keepNext/>
              <w:jc w:val="center"/>
            </w:pPr>
          </w:p>
        </w:tc>
        <w:tc>
          <w:tcPr>
            <w:tcW w:w="1080" w:type="dxa"/>
            <w:shd w:val="clear" w:color="auto" w:fill="F2F2F2" w:themeFill="background1" w:themeFillShade="F2"/>
            <w:vAlign w:val="center"/>
            <w:tcPrChange w:id="1468" w:author="Anders Hejlsberg" w:date="2016-01-04T10:39:00Z">
              <w:tcPr>
                <w:tcW w:w="1080" w:type="dxa"/>
                <w:shd w:val="clear" w:color="auto" w:fill="F2F2F2" w:themeFill="background1" w:themeFillShade="F2"/>
                <w:vAlign w:val="center"/>
              </w:tcPr>
            </w:tcPrChange>
          </w:tcPr>
          <w:p w14:paraId="73F817F7" w14:textId="77777777" w:rsidR="00310A86" w:rsidRPr="001446D5" w:rsidRDefault="00310A86" w:rsidP="00C40CB7">
            <w:pPr>
              <w:keepNext/>
              <w:jc w:val="center"/>
            </w:pPr>
          </w:p>
        </w:tc>
        <w:tc>
          <w:tcPr>
            <w:tcW w:w="1080" w:type="dxa"/>
            <w:vAlign w:val="center"/>
            <w:tcPrChange w:id="1469" w:author="Anders Hejlsberg" w:date="2016-01-04T10:39:00Z">
              <w:tcPr>
                <w:tcW w:w="1080" w:type="dxa"/>
                <w:vAlign w:val="center"/>
              </w:tcPr>
            </w:tcPrChange>
          </w:tcPr>
          <w:p w14:paraId="0FBC5FD6" w14:textId="77777777" w:rsidR="00310A86" w:rsidRPr="00124B3C" w:rsidRDefault="00D65E99" w:rsidP="00C40CB7">
            <w:pPr>
              <w:keepNext/>
              <w:jc w:val="center"/>
              <w:rPr>
                <w:vertAlign w:val="superscript"/>
              </w:rPr>
            </w:pPr>
            <w:r>
              <w:t>Boolean</w:t>
            </w:r>
          </w:p>
        </w:tc>
      </w:tr>
    </w:tbl>
    <w:p w14:paraId="6D726015" w14:textId="77777777" w:rsidR="0044410D" w:rsidRPr="0044410D" w:rsidRDefault="0044410D" w:rsidP="00310A86"/>
    <w:p w14:paraId="57DCFA97" w14:textId="77777777" w:rsidR="0044410D" w:rsidRPr="0044410D" w:rsidRDefault="00F524FA" w:rsidP="00F524FA">
      <w:pPr>
        <w:pStyle w:val="Heading3"/>
      </w:pPr>
      <w:bookmarkStart w:id="1470" w:name="_Toc439666219"/>
      <w:bookmarkStart w:id="1471" w:name="_Toc426538908"/>
      <w:r>
        <w:t xml:space="preserve">The </w:t>
      </w:r>
      <w:proofErr w:type="spellStart"/>
      <w:r>
        <w:t>instanceof</w:t>
      </w:r>
      <w:proofErr w:type="spellEnd"/>
      <w:r>
        <w:t xml:space="preserve"> operator</w:t>
      </w:r>
      <w:bookmarkEnd w:id="1470"/>
      <w:bookmarkEnd w:id="1471"/>
    </w:p>
    <w:p w14:paraId="53866186" w14:textId="77777777" w:rsidR="0044410D" w:rsidRPr="0044410D" w:rsidRDefault="004022C3" w:rsidP="004022C3">
      <w:r>
        <w:t xml:space="preserve">The </w:t>
      </w:r>
      <w:proofErr w:type="spellStart"/>
      <w:r w:rsidRPr="00C23E8F">
        <w:rPr>
          <w:rStyle w:val="CodeFragment"/>
        </w:rPr>
        <w:t>instanceof</w:t>
      </w:r>
      <w:proofErr w:type="spellEnd"/>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65583662" w14:textId="77777777" w:rsidR="0044410D" w:rsidRPr="0044410D" w:rsidRDefault="004022C3" w:rsidP="004022C3">
      <w:r>
        <w:lastRenderedPageBreak/>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A3147C">
        <w:t>3.3</w:t>
      </w:r>
      <w:r>
        <w:fldChar w:fldCharType="end"/>
      </w:r>
      <w:r>
        <w:t>.</w:t>
      </w:r>
    </w:p>
    <w:p w14:paraId="042B2C3D" w14:textId="77777777" w:rsidR="0044410D" w:rsidRPr="0044410D" w:rsidRDefault="00F524FA" w:rsidP="00F524FA">
      <w:pPr>
        <w:pStyle w:val="Heading3"/>
      </w:pPr>
      <w:bookmarkStart w:id="1472" w:name="_Toc439666220"/>
      <w:bookmarkStart w:id="1473" w:name="_Toc426538909"/>
      <w:r>
        <w:t>The in operator</w:t>
      </w:r>
      <w:bookmarkEnd w:id="1472"/>
      <w:bookmarkEnd w:id="1473"/>
    </w:p>
    <w:p w14:paraId="074CE373" w14:textId="77777777"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2BBE6A9A" w14:textId="77777777" w:rsidR="0044410D" w:rsidRPr="0044410D" w:rsidRDefault="00D647A7" w:rsidP="00D647A7">
      <w:pPr>
        <w:pStyle w:val="Heading3"/>
      </w:pPr>
      <w:bookmarkStart w:id="1474" w:name="_Toc439666221"/>
      <w:bookmarkStart w:id="1475" w:name="_Toc426538910"/>
      <w:r>
        <w:t>The &amp;&amp; operator</w:t>
      </w:r>
      <w:bookmarkEnd w:id="1474"/>
      <w:bookmarkEnd w:id="1475"/>
    </w:p>
    <w:p w14:paraId="430C55C9"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Change w:id="1476" w:author="Anders Hejlsberg" w:date="2016-01-04T10:39:00Z">
          <w:tblPr>
            <w:tblStyle w:val="TableGrid"/>
            <w:tblW w:w="0" w:type="auto"/>
            <w:tblInd w:w="720" w:type="dxa"/>
            <w:tblLook w:val="04A0" w:firstRow="1" w:lastRow="0" w:firstColumn="1" w:lastColumn="0" w:noHBand="0" w:noVBand="1"/>
          </w:tblPr>
        </w:tblPrChange>
      </w:tblPr>
      <w:tblGrid>
        <w:gridCol w:w="1080"/>
        <w:gridCol w:w="1080"/>
        <w:gridCol w:w="1080"/>
        <w:gridCol w:w="1080"/>
        <w:gridCol w:w="1080"/>
        <w:gridCol w:w="1080"/>
        <w:tblGridChange w:id="1477">
          <w:tblGrid>
            <w:gridCol w:w="1080"/>
            <w:gridCol w:w="1080"/>
            <w:gridCol w:w="1080"/>
            <w:gridCol w:w="1080"/>
            <w:gridCol w:w="1080"/>
            <w:gridCol w:w="1080"/>
          </w:tblGrid>
        </w:tblGridChange>
      </w:tblGrid>
      <w:tr w:rsidR="00D647A7" w:rsidRPr="001446D5" w14:paraId="07B4FBBB" w14:textId="77777777" w:rsidTr="006D1EAF">
        <w:trPr>
          <w:trHeight w:val="432"/>
          <w:trPrChange w:id="1478" w:author="Anders Hejlsberg" w:date="2016-01-04T10:39:00Z">
            <w:trPr>
              <w:trHeight w:val="432"/>
            </w:trPr>
          </w:trPrChange>
        </w:trPr>
        <w:tc>
          <w:tcPr>
            <w:tcW w:w="1080" w:type="dxa"/>
            <w:shd w:val="clear" w:color="auto" w:fill="D9D9D9" w:themeFill="background1" w:themeFillShade="D9"/>
            <w:vAlign w:val="center"/>
            <w:tcPrChange w:id="1479" w:author="Anders Hejlsberg" w:date="2016-01-04T10:39:00Z">
              <w:tcPr>
                <w:tcW w:w="1080" w:type="dxa"/>
                <w:shd w:val="clear" w:color="auto" w:fill="D9D9D9" w:themeFill="background1" w:themeFillShade="D9"/>
                <w:vAlign w:val="center"/>
              </w:tcPr>
            </w:tcPrChange>
          </w:tcPr>
          <w:p w14:paraId="4B43D091" w14:textId="77777777" w:rsidR="00D647A7" w:rsidRPr="003C0E09" w:rsidRDefault="00D647A7" w:rsidP="00C40CB7">
            <w:pPr>
              <w:keepNext/>
              <w:jc w:val="center"/>
            </w:pPr>
          </w:p>
        </w:tc>
        <w:tc>
          <w:tcPr>
            <w:tcW w:w="1080" w:type="dxa"/>
            <w:shd w:val="clear" w:color="auto" w:fill="D9D9D9" w:themeFill="background1" w:themeFillShade="D9"/>
            <w:vAlign w:val="center"/>
            <w:tcPrChange w:id="1480" w:author="Anders Hejlsberg" w:date="2016-01-04T10:39:00Z">
              <w:tcPr>
                <w:tcW w:w="1080" w:type="dxa"/>
                <w:shd w:val="clear" w:color="auto" w:fill="D9D9D9" w:themeFill="background1" w:themeFillShade="D9"/>
                <w:vAlign w:val="center"/>
              </w:tcPr>
            </w:tcPrChange>
          </w:tcPr>
          <w:p w14:paraId="03A52EA2"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Change w:id="1481" w:author="Anders Hejlsberg" w:date="2016-01-04T10:39:00Z">
              <w:tcPr>
                <w:tcW w:w="1080" w:type="dxa"/>
                <w:shd w:val="clear" w:color="auto" w:fill="D9D9D9" w:themeFill="background1" w:themeFillShade="D9"/>
                <w:vAlign w:val="center"/>
              </w:tcPr>
            </w:tcPrChange>
          </w:tcPr>
          <w:p w14:paraId="72FABC2A"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Change w:id="1482" w:author="Anders Hejlsberg" w:date="2016-01-04T10:39:00Z">
              <w:tcPr>
                <w:tcW w:w="1080" w:type="dxa"/>
                <w:shd w:val="clear" w:color="auto" w:fill="D9D9D9" w:themeFill="background1" w:themeFillShade="D9"/>
                <w:vAlign w:val="center"/>
              </w:tcPr>
            </w:tcPrChange>
          </w:tcPr>
          <w:p w14:paraId="181183C2"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Change w:id="1483" w:author="Anders Hejlsberg" w:date="2016-01-04T10:39:00Z">
              <w:tcPr>
                <w:tcW w:w="1080" w:type="dxa"/>
                <w:shd w:val="clear" w:color="auto" w:fill="D9D9D9" w:themeFill="background1" w:themeFillShade="D9"/>
                <w:vAlign w:val="center"/>
              </w:tcPr>
            </w:tcPrChange>
          </w:tcPr>
          <w:p w14:paraId="72F85D8D"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Change w:id="1484" w:author="Anders Hejlsberg" w:date="2016-01-04T10:39:00Z">
              <w:tcPr>
                <w:tcW w:w="1080" w:type="dxa"/>
                <w:shd w:val="clear" w:color="auto" w:fill="D9D9D9" w:themeFill="background1" w:themeFillShade="D9"/>
                <w:vAlign w:val="center"/>
              </w:tcPr>
            </w:tcPrChange>
          </w:tcPr>
          <w:p w14:paraId="3D29CD47" w14:textId="77777777" w:rsidR="00D647A7" w:rsidRPr="001446D5" w:rsidRDefault="003940D4" w:rsidP="00C40CB7">
            <w:pPr>
              <w:keepNext/>
              <w:jc w:val="center"/>
            </w:pPr>
            <w:r>
              <w:t>O</w:t>
            </w:r>
            <w:r w:rsidR="00B90622">
              <w:t>ther</w:t>
            </w:r>
          </w:p>
        </w:tc>
      </w:tr>
      <w:tr w:rsidR="00D647A7" w:rsidRPr="001446D5" w14:paraId="070E5578" w14:textId="77777777" w:rsidTr="006D1EAF">
        <w:trPr>
          <w:trHeight w:val="432"/>
          <w:trPrChange w:id="1485" w:author="Anders Hejlsberg" w:date="2016-01-04T10:39:00Z">
            <w:trPr>
              <w:trHeight w:val="432"/>
            </w:trPr>
          </w:trPrChange>
        </w:trPr>
        <w:tc>
          <w:tcPr>
            <w:tcW w:w="1080" w:type="dxa"/>
            <w:shd w:val="clear" w:color="auto" w:fill="D9D9D9" w:themeFill="background1" w:themeFillShade="D9"/>
            <w:vAlign w:val="center"/>
            <w:tcPrChange w:id="1486" w:author="Anders Hejlsberg" w:date="2016-01-04T10:39:00Z">
              <w:tcPr>
                <w:tcW w:w="1080" w:type="dxa"/>
                <w:shd w:val="clear" w:color="auto" w:fill="D9D9D9" w:themeFill="background1" w:themeFillShade="D9"/>
                <w:vAlign w:val="center"/>
              </w:tcPr>
            </w:tcPrChange>
          </w:tcPr>
          <w:p w14:paraId="4529EDBB" w14:textId="77777777" w:rsidR="00D647A7" w:rsidRPr="001446D5" w:rsidRDefault="003940D4" w:rsidP="00C40CB7">
            <w:pPr>
              <w:keepNext/>
              <w:jc w:val="center"/>
            </w:pPr>
            <w:r w:rsidRPr="001446D5">
              <w:t>A</w:t>
            </w:r>
            <w:r w:rsidR="00D647A7" w:rsidRPr="001446D5">
              <w:t>ny</w:t>
            </w:r>
          </w:p>
        </w:tc>
        <w:tc>
          <w:tcPr>
            <w:tcW w:w="1080" w:type="dxa"/>
            <w:vAlign w:val="center"/>
            <w:tcPrChange w:id="1487" w:author="Anders Hejlsberg" w:date="2016-01-04T10:39:00Z">
              <w:tcPr>
                <w:tcW w:w="1080" w:type="dxa"/>
                <w:vAlign w:val="center"/>
              </w:tcPr>
            </w:tcPrChange>
          </w:tcPr>
          <w:p w14:paraId="7491ECA2" w14:textId="77777777" w:rsidR="00D647A7" w:rsidRPr="001446D5" w:rsidRDefault="003940D4" w:rsidP="00C40CB7">
            <w:pPr>
              <w:keepNext/>
              <w:jc w:val="center"/>
            </w:pPr>
            <w:r>
              <w:t>A</w:t>
            </w:r>
            <w:r w:rsidR="00D647A7">
              <w:t>ny</w:t>
            </w:r>
          </w:p>
        </w:tc>
        <w:tc>
          <w:tcPr>
            <w:tcW w:w="1080" w:type="dxa"/>
            <w:vAlign w:val="center"/>
            <w:tcPrChange w:id="1488" w:author="Anders Hejlsberg" w:date="2016-01-04T10:39:00Z">
              <w:tcPr>
                <w:tcW w:w="1080" w:type="dxa"/>
                <w:vAlign w:val="center"/>
              </w:tcPr>
            </w:tcPrChange>
          </w:tcPr>
          <w:p w14:paraId="1D2FEA8E" w14:textId="77777777" w:rsidR="00D647A7" w:rsidRPr="001446D5" w:rsidRDefault="00D65E99" w:rsidP="00C40CB7">
            <w:pPr>
              <w:keepNext/>
              <w:jc w:val="center"/>
            </w:pPr>
            <w:r>
              <w:t>Boolean</w:t>
            </w:r>
          </w:p>
        </w:tc>
        <w:tc>
          <w:tcPr>
            <w:tcW w:w="1080" w:type="dxa"/>
            <w:vAlign w:val="center"/>
            <w:tcPrChange w:id="1489" w:author="Anders Hejlsberg" w:date="2016-01-04T10:39:00Z">
              <w:tcPr>
                <w:tcW w:w="1080" w:type="dxa"/>
                <w:vAlign w:val="center"/>
              </w:tcPr>
            </w:tcPrChange>
          </w:tcPr>
          <w:p w14:paraId="52460C0C" w14:textId="77777777" w:rsidR="00D647A7" w:rsidRPr="001446D5" w:rsidRDefault="003940D4" w:rsidP="00C40CB7">
            <w:pPr>
              <w:keepNext/>
              <w:jc w:val="center"/>
            </w:pPr>
            <w:r>
              <w:t>N</w:t>
            </w:r>
            <w:r w:rsidR="00D647A7">
              <w:t>umber</w:t>
            </w:r>
          </w:p>
        </w:tc>
        <w:tc>
          <w:tcPr>
            <w:tcW w:w="1080" w:type="dxa"/>
            <w:vAlign w:val="center"/>
            <w:tcPrChange w:id="1490" w:author="Anders Hejlsberg" w:date="2016-01-04T10:39:00Z">
              <w:tcPr>
                <w:tcW w:w="1080" w:type="dxa"/>
                <w:vAlign w:val="center"/>
              </w:tcPr>
            </w:tcPrChange>
          </w:tcPr>
          <w:p w14:paraId="6449069E" w14:textId="77777777" w:rsidR="00D647A7" w:rsidRPr="001446D5" w:rsidRDefault="003940D4" w:rsidP="00C40CB7">
            <w:pPr>
              <w:keepNext/>
              <w:jc w:val="center"/>
            </w:pPr>
            <w:r>
              <w:t>S</w:t>
            </w:r>
            <w:r w:rsidR="00D647A7">
              <w:t>tring</w:t>
            </w:r>
          </w:p>
        </w:tc>
        <w:tc>
          <w:tcPr>
            <w:tcW w:w="1080" w:type="dxa"/>
            <w:vAlign w:val="center"/>
            <w:tcPrChange w:id="1491" w:author="Anders Hejlsberg" w:date="2016-01-04T10:39:00Z">
              <w:tcPr>
                <w:tcW w:w="1080" w:type="dxa"/>
                <w:vAlign w:val="center"/>
              </w:tcPr>
            </w:tcPrChange>
          </w:tcPr>
          <w:p w14:paraId="608FC891" w14:textId="77777777" w:rsidR="00D647A7" w:rsidRPr="001446D5" w:rsidRDefault="003940D4" w:rsidP="00C40CB7">
            <w:pPr>
              <w:keepNext/>
              <w:jc w:val="center"/>
            </w:pPr>
            <w:r>
              <w:t>O</w:t>
            </w:r>
            <w:r w:rsidR="00B90622">
              <w:t>ther</w:t>
            </w:r>
          </w:p>
        </w:tc>
      </w:tr>
      <w:tr w:rsidR="00D647A7" w:rsidRPr="001446D5" w14:paraId="5C2EAF7F" w14:textId="77777777" w:rsidTr="006D1EAF">
        <w:trPr>
          <w:trHeight w:val="432"/>
          <w:trPrChange w:id="1492" w:author="Anders Hejlsberg" w:date="2016-01-04T10:39:00Z">
            <w:trPr>
              <w:trHeight w:val="432"/>
            </w:trPr>
          </w:trPrChange>
        </w:trPr>
        <w:tc>
          <w:tcPr>
            <w:tcW w:w="1080" w:type="dxa"/>
            <w:shd w:val="clear" w:color="auto" w:fill="D9D9D9" w:themeFill="background1" w:themeFillShade="D9"/>
            <w:vAlign w:val="center"/>
            <w:tcPrChange w:id="1493" w:author="Anders Hejlsberg" w:date="2016-01-04T10:39:00Z">
              <w:tcPr>
                <w:tcW w:w="1080" w:type="dxa"/>
                <w:shd w:val="clear" w:color="auto" w:fill="D9D9D9" w:themeFill="background1" w:themeFillShade="D9"/>
                <w:vAlign w:val="center"/>
              </w:tcPr>
            </w:tcPrChange>
          </w:tcPr>
          <w:p w14:paraId="4BF19A8F" w14:textId="77777777" w:rsidR="00D647A7" w:rsidRPr="001446D5" w:rsidRDefault="00D65E99" w:rsidP="00C40CB7">
            <w:pPr>
              <w:keepNext/>
              <w:jc w:val="center"/>
            </w:pPr>
            <w:r>
              <w:t>Boolean</w:t>
            </w:r>
          </w:p>
        </w:tc>
        <w:tc>
          <w:tcPr>
            <w:tcW w:w="1080" w:type="dxa"/>
            <w:vAlign w:val="center"/>
            <w:tcPrChange w:id="1494" w:author="Anders Hejlsberg" w:date="2016-01-04T10:39:00Z">
              <w:tcPr>
                <w:tcW w:w="1080" w:type="dxa"/>
                <w:vAlign w:val="center"/>
              </w:tcPr>
            </w:tcPrChange>
          </w:tcPr>
          <w:p w14:paraId="0EC3421C"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Change w:id="1495" w:author="Anders Hejlsberg" w:date="2016-01-04T10:39:00Z">
              <w:tcPr>
                <w:tcW w:w="1080" w:type="dxa"/>
                <w:shd w:val="clear" w:color="auto" w:fill="FFFFFF" w:themeFill="background1"/>
                <w:vAlign w:val="center"/>
              </w:tcPr>
            </w:tcPrChange>
          </w:tcPr>
          <w:p w14:paraId="73CBDDB2" w14:textId="77777777" w:rsidR="00D647A7" w:rsidRPr="001446D5" w:rsidRDefault="00D65E99" w:rsidP="00C40CB7">
            <w:pPr>
              <w:keepNext/>
              <w:jc w:val="center"/>
            </w:pPr>
            <w:r>
              <w:t>Boolean</w:t>
            </w:r>
          </w:p>
        </w:tc>
        <w:tc>
          <w:tcPr>
            <w:tcW w:w="1080" w:type="dxa"/>
            <w:vAlign w:val="center"/>
            <w:tcPrChange w:id="1496" w:author="Anders Hejlsberg" w:date="2016-01-04T10:39:00Z">
              <w:tcPr>
                <w:tcW w:w="1080" w:type="dxa"/>
                <w:vAlign w:val="center"/>
              </w:tcPr>
            </w:tcPrChange>
          </w:tcPr>
          <w:p w14:paraId="6F04F856" w14:textId="77777777" w:rsidR="00D647A7" w:rsidRPr="001446D5" w:rsidRDefault="003940D4" w:rsidP="00C40CB7">
            <w:pPr>
              <w:keepNext/>
              <w:jc w:val="center"/>
            </w:pPr>
            <w:r>
              <w:t>N</w:t>
            </w:r>
            <w:r w:rsidR="00D647A7">
              <w:t>umber</w:t>
            </w:r>
          </w:p>
        </w:tc>
        <w:tc>
          <w:tcPr>
            <w:tcW w:w="1080" w:type="dxa"/>
            <w:vAlign w:val="center"/>
            <w:tcPrChange w:id="1497" w:author="Anders Hejlsberg" w:date="2016-01-04T10:39:00Z">
              <w:tcPr>
                <w:tcW w:w="1080" w:type="dxa"/>
                <w:vAlign w:val="center"/>
              </w:tcPr>
            </w:tcPrChange>
          </w:tcPr>
          <w:p w14:paraId="2CB7F30E" w14:textId="77777777" w:rsidR="00D647A7" w:rsidRPr="001446D5" w:rsidRDefault="003940D4" w:rsidP="00C40CB7">
            <w:pPr>
              <w:keepNext/>
              <w:jc w:val="center"/>
            </w:pPr>
            <w:r>
              <w:t>S</w:t>
            </w:r>
            <w:r w:rsidR="00D647A7">
              <w:t>tring</w:t>
            </w:r>
          </w:p>
        </w:tc>
        <w:tc>
          <w:tcPr>
            <w:tcW w:w="1080" w:type="dxa"/>
            <w:vAlign w:val="center"/>
            <w:tcPrChange w:id="1498" w:author="Anders Hejlsberg" w:date="2016-01-04T10:39:00Z">
              <w:tcPr>
                <w:tcW w:w="1080" w:type="dxa"/>
                <w:vAlign w:val="center"/>
              </w:tcPr>
            </w:tcPrChange>
          </w:tcPr>
          <w:p w14:paraId="27F424A6" w14:textId="77777777" w:rsidR="00D647A7" w:rsidRPr="001446D5" w:rsidRDefault="003940D4" w:rsidP="00C40CB7">
            <w:pPr>
              <w:keepNext/>
              <w:jc w:val="center"/>
            </w:pPr>
            <w:r>
              <w:t>O</w:t>
            </w:r>
            <w:r w:rsidR="00B90622">
              <w:t>ther</w:t>
            </w:r>
          </w:p>
        </w:tc>
      </w:tr>
      <w:tr w:rsidR="00D647A7" w:rsidRPr="001446D5" w14:paraId="6EDC1BD6" w14:textId="77777777" w:rsidTr="006D1EAF">
        <w:trPr>
          <w:trHeight w:val="432"/>
          <w:trPrChange w:id="1499" w:author="Anders Hejlsberg" w:date="2016-01-04T10:39:00Z">
            <w:trPr>
              <w:trHeight w:val="432"/>
            </w:trPr>
          </w:trPrChange>
        </w:trPr>
        <w:tc>
          <w:tcPr>
            <w:tcW w:w="1080" w:type="dxa"/>
            <w:shd w:val="clear" w:color="auto" w:fill="D9D9D9" w:themeFill="background1" w:themeFillShade="D9"/>
            <w:vAlign w:val="center"/>
            <w:tcPrChange w:id="1500" w:author="Anders Hejlsberg" w:date="2016-01-04T10:39:00Z">
              <w:tcPr>
                <w:tcW w:w="1080" w:type="dxa"/>
                <w:shd w:val="clear" w:color="auto" w:fill="D9D9D9" w:themeFill="background1" w:themeFillShade="D9"/>
                <w:vAlign w:val="center"/>
              </w:tcPr>
            </w:tcPrChange>
          </w:tcPr>
          <w:p w14:paraId="060F8803"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Change w:id="1501" w:author="Anders Hejlsberg" w:date="2016-01-04T10:39:00Z">
              <w:tcPr>
                <w:tcW w:w="1080" w:type="dxa"/>
                <w:shd w:val="clear" w:color="auto" w:fill="FFFFFF" w:themeFill="background1"/>
                <w:vAlign w:val="center"/>
              </w:tcPr>
            </w:tcPrChange>
          </w:tcPr>
          <w:p w14:paraId="1CE18BA5" w14:textId="77777777" w:rsidR="00D647A7" w:rsidRPr="001446D5" w:rsidRDefault="003940D4" w:rsidP="00C40CB7">
            <w:pPr>
              <w:keepNext/>
              <w:jc w:val="center"/>
            </w:pPr>
            <w:r>
              <w:t>A</w:t>
            </w:r>
            <w:r w:rsidR="00D647A7">
              <w:t>ny</w:t>
            </w:r>
          </w:p>
        </w:tc>
        <w:tc>
          <w:tcPr>
            <w:tcW w:w="1080" w:type="dxa"/>
            <w:vAlign w:val="center"/>
            <w:tcPrChange w:id="1502" w:author="Anders Hejlsberg" w:date="2016-01-04T10:39:00Z">
              <w:tcPr>
                <w:tcW w:w="1080" w:type="dxa"/>
                <w:vAlign w:val="center"/>
              </w:tcPr>
            </w:tcPrChange>
          </w:tcPr>
          <w:p w14:paraId="13B70765" w14:textId="77777777" w:rsidR="00D647A7" w:rsidRPr="001446D5" w:rsidRDefault="00D65E99" w:rsidP="00C40CB7">
            <w:pPr>
              <w:keepNext/>
              <w:jc w:val="center"/>
            </w:pPr>
            <w:r>
              <w:t>Boolean</w:t>
            </w:r>
          </w:p>
        </w:tc>
        <w:tc>
          <w:tcPr>
            <w:tcW w:w="1080" w:type="dxa"/>
            <w:vAlign w:val="center"/>
            <w:tcPrChange w:id="1503" w:author="Anders Hejlsberg" w:date="2016-01-04T10:39:00Z">
              <w:tcPr>
                <w:tcW w:w="1080" w:type="dxa"/>
                <w:vAlign w:val="center"/>
              </w:tcPr>
            </w:tcPrChange>
          </w:tcPr>
          <w:p w14:paraId="6FA367FC" w14:textId="77777777" w:rsidR="00D647A7" w:rsidRPr="001446D5" w:rsidRDefault="003940D4" w:rsidP="00C40CB7">
            <w:pPr>
              <w:keepNext/>
              <w:jc w:val="center"/>
            </w:pPr>
            <w:r>
              <w:t>N</w:t>
            </w:r>
            <w:r w:rsidR="00D647A7">
              <w:t>umber</w:t>
            </w:r>
          </w:p>
        </w:tc>
        <w:tc>
          <w:tcPr>
            <w:tcW w:w="1080" w:type="dxa"/>
            <w:vAlign w:val="center"/>
            <w:tcPrChange w:id="1504" w:author="Anders Hejlsberg" w:date="2016-01-04T10:39:00Z">
              <w:tcPr>
                <w:tcW w:w="1080" w:type="dxa"/>
                <w:vAlign w:val="center"/>
              </w:tcPr>
            </w:tcPrChange>
          </w:tcPr>
          <w:p w14:paraId="6AD91486" w14:textId="77777777" w:rsidR="00D647A7" w:rsidRPr="001446D5" w:rsidRDefault="003940D4" w:rsidP="00C40CB7">
            <w:pPr>
              <w:keepNext/>
              <w:jc w:val="center"/>
            </w:pPr>
            <w:r>
              <w:t>S</w:t>
            </w:r>
            <w:r w:rsidR="00D647A7">
              <w:t>tring</w:t>
            </w:r>
          </w:p>
        </w:tc>
        <w:tc>
          <w:tcPr>
            <w:tcW w:w="1080" w:type="dxa"/>
            <w:vAlign w:val="center"/>
            <w:tcPrChange w:id="1505" w:author="Anders Hejlsberg" w:date="2016-01-04T10:39:00Z">
              <w:tcPr>
                <w:tcW w:w="1080" w:type="dxa"/>
                <w:vAlign w:val="center"/>
              </w:tcPr>
            </w:tcPrChange>
          </w:tcPr>
          <w:p w14:paraId="24F53AC3" w14:textId="77777777" w:rsidR="00D647A7" w:rsidRPr="001446D5" w:rsidRDefault="003940D4" w:rsidP="00C40CB7">
            <w:pPr>
              <w:keepNext/>
              <w:jc w:val="center"/>
            </w:pPr>
            <w:r>
              <w:t>O</w:t>
            </w:r>
            <w:r w:rsidR="00B90622">
              <w:t>ther</w:t>
            </w:r>
          </w:p>
        </w:tc>
      </w:tr>
      <w:tr w:rsidR="00D647A7" w:rsidRPr="001446D5" w14:paraId="7D172CC0" w14:textId="77777777" w:rsidTr="006D1EAF">
        <w:trPr>
          <w:trHeight w:val="432"/>
          <w:trPrChange w:id="1506" w:author="Anders Hejlsberg" w:date="2016-01-04T10:39:00Z">
            <w:trPr>
              <w:trHeight w:val="432"/>
            </w:trPr>
          </w:trPrChange>
        </w:trPr>
        <w:tc>
          <w:tcPr>
            <w:tcW w:w="1080" w:type="dxa"/>
            <w:shd w:val="clear" w:color="auto" w:fill="D9D9D9" w:themeFill="background1" w:themeFillShade="D9"/>
            <w:vAlign w:val="center"/>
            <w:tcPrChange w:id="1507" w:author="Anders Hejlsberg" w:date="2016-01-04T10:39:00Z">
              <w:tcPr>
                <w:tcW w:w="1080" w:type="dxa"/>
                <w:shd w:val="clear" w:color="auto" w:fill="D9D9D9" w:themeFill="background1" w:themeFillShade="D9"/>
                <w:vAlign w:val="center"/>
              </w:tcPr>
            </w:tcPrChange>
          </w:tcPr>
          <w:p w14:paraId="0D24C826" w14:textId="77777777" w:rsidR="00D647A7" w:rsidRPr="001446D5" w:rsidRDefault="003940D4" w:rsidP="00C40CB7">
            <w:pPr>
              <w:keepNext/>
              <w:jc w:val="center"/>
            </w:pPr>
            <w:r w:rsidRPr="001446D5">
              <w:t>S</w:t>
            </w:r>
            <w:r w:rsidR="00D647A7" w:rsidRPr="001446D5">
              <w:t>tring</w:t>
            </w:r>
          </w:p>
        </w:tc>
        <w:tc>
          <w:tcPr>
            <w:tcW w:w="1080" w:type="dxa"/>
            <w:vAlign w:val="center"/>
            <w:tcPrChange w:id="1508" w:author="Anders Hejlsberg" w:date="2016-01-04T10:39:00Z">
              <w:tcPr>
                <w:tcW w:w="1080" w:type="dxa"/>
                <w:vAlign w:val="center"/>
              </w:tcPr>
            </w:tcPrChange>
          </w:tcPr>
          <w:p w14:paraId="571F0064" w14:textId="77777777" w:rsidR="00D647A7" w:rsidRPr="001446D5" w:rsidRDefault="003940D4" w:rsidP="00C40CB7">
            <w:pPr>
              <w:keepNext/>
              <w:jc w:val="center"/>
            </w:pPr>
            <w:r>
              <w:t>A</w:t>
            </w:r>
            <w:r w:rsidR="00D647A7">
              <w:t>ny</w:t>
            </w:r>
          </w:p>
        </w:tc>
        <w:tc>
          <w:tcPr>
            <w:tcW w:w="1080" w:type="dxa"/>
            <w:vAlign w:val="center"/>
            <w:tcPrChange w:id="1509" w:author="Anders Hejlsberg" w:date="2016-01-04T10:39:00Z">
              <w:tcPr>
                <w:tcW w:w="1080" w:type="dxa"/>
                <w:vAlign w:val="center"/>
              </w:tcPr>
            </w:tcPrChange>
          </w:tcPr>
          <w:p w14:paraId="5B5EEB12" w14:textId="77777777" w:rsidR="00D647A7" w:rsidRPr="001446D5" w:rsidRDefault="00D65E99" w:rsidP="00C40CB7">
            <w:pPr>
              <w:keepNext/>
              <w:jc w:val="center"/>
            </w:pPr>
            <w:r>
              <w:t>Boolean</w:t>
            </w:r>
          </w:p>
        </w:tc>
        <w:tc>
          <w:tcPr>
            <w:tcW w:w="1080" w:type="dxa"/>
            <w:vAlign w:val="center"/>
            <w:tcPrChange w:id="1510" w:author="Anders Hejlsberg" w:date="2016-01-04T10:39:00Z">
              <w:tcPr>
                <w:tcW w:w="1080" w:type="dxa"/>
                <w:vAlign w:val="center"/>
              </w:tcPr>
            </w:tcPrChange>
          </w:tcPr>
          <w:p w14:paraId="636CFD36" w14:textId="77777777" w:rsidR="00D647A7" w:rsidRPr="001446D5" w:rsidRDefault="003940D4" w:rsidP="00C40CB7">
            <w:pPr>
              <w:keepNext/>
              <w:jc w:val="center"/>
            </w:pPr>
            <w:r>
              <w:t>N</w:t>
            </w:r>
            <w:r w:rsidR="00D647A7">
              <w:t>umber</w:t>
            </w:r>
          </w:p>
        </w:tc>
        <w:tc>
          <w:tcPr>
            <w:tcW w:w="1080" w:type="dxa"/>
            <w:vAlign w:val="center"/>
            <w:tcPrChange w:id="1511" w:author="Anders Hejlsberg" w:date="2016-01-04T10:39:00Z">
              <w:tcPr>
                <w:tcW w:w="1080" w:type="dxa"/>
                <w:vAlign w:val="center"/>
              </w:tcPr>
            </w:tcPrChange>
          </w:tcPr>
          <w:p w14:paraId="673ADB21" w14:textId="77777777" w:rsidR="00D647A7" w:rsidRPr="001446D5" w:rsidRDefault="003940D4" w:rsidP="00C40CB7">
            <w:pPr>
              <w:keepNext/>
              <w:jc w:val="center"/>
            </w:pPr>
            <w:r>
              <w:t>S</w:t>
            </w:r>
            <w:r w:rsidR="00D647A7">
              <w:t>tring</w:t>
            </w:r>
          </w:p>
        </w:tc>
        <w:tc>
          <w:tcPr>
            <w:tcW w:w="1080" w:type="dxa"/>
            <w:vAlign w:val="center"/>
            <w:tcPrChange w:id="1512" w:author="Anders Hejlsberg" w:date="2016-01-04T10:39:00Z">
              <w:tcPr>
                <w:tcW w:w="1080" w:type="dxa"/>
                <w:vAlign w:val="center"/>
              </w:tcPr>
            </w:tcPrChange>
          </w:tcPr>
          <w:p w14:paraId="57F56B03" w14:textId="77777777" w:rsidR="00D647A7" w:rsidRPr="001446D5" w:rsidRDefault="003940D4" w:rsidP="00C40CB7">
            <w:pPr>
              <w:keepNext/>
              <w:jc w:val="center"/>
            </w:pPr>
            <w:r>
              <w:t>O</w:t>
            </w:r>
            <w:r w:rsidR="00B90622">
              <w:t>ther</w:t>
            </w:r>
          </w:p>
        </w:tc>
      </w:tr>
      <w:tr w:rsidR="00D647A7" w:rsidRPr="001446D5" w14:paraId="6118C25B" w14:textId="77777777" w:rsidTr="006D1EAF">
        <w:trPr>
          <w:trHeight w:val="432"/>
          <w:trPrChange w:id="1513" w:author="Anders Hejlsberg" w:date="2016-01-04T10:39:00Z">
            <w:trPr>
              <w:trHeight w:val="432"/>
            </w:trPr>
          </w:trPrChange>
        </w:trPr>
        <w:tc>
          <w:tcPr>
            <w:tcW w:w="1080" w:type="dxa"/>
            <w:shd w:val="clear" w:color="auto" w:fill="D9D9D9" w:themeFill="background1" w:themeFillShade="D9"/>
            <w:vAlign w:val="center"/>
            <w:tcPrChange w:id="1514" w:author="Anders Hejlsberg" w:date="2016-01-04T10:39:00Z">
              <w:tcPr>
                <w:tcW w:w="1080" w:type="dxa"/>
                <w:shd w:val="clear" w:color="auto" w:fill="D9D9D9" w:themeFill="background1" w:themeFillShade="D9"/>
                <w:vAlign w:val="center"/>
              </w:tcPr>
            </w:tcPrChange>
          </w:tcPr>
          <w:p w14:paraId="7D1CB9B5" w14:textId="77777777" w:rsidR="00D647A7" w:rsidRPr="001446D5" w:rsidRDefault="003940D4" w:rsidP="00C40CB7">
            <w:pPr>
              <w:keepNext/>
              <w:jc w:val="center"/>
            </w:pPr>
            <w:r>
              <w:t>O</w:t>
            </w:r>
            <w:r w:rsidR="00B90622">
              <w:t>ther</w:t>
            </w:r>
          </w:p>
        </w:tc>
        <w:tc>
          <w:tcPr>
            <w:tcW w:w="1080" w:type="dxa"/>
            <w:vAlign w:val="center"/>
            <w:tcPrChange w:id="1515" w:author="Anders Hejlsberg" w:date="2016-01-04T10:39:00Z">
              <w:tcPr>
                <w:tcW w:w="1080" w:type="dxa"/>
                <w:vAlign w:val="center"/>
              </w:tcPr>
            </w:tcPrChange>
          </w:tcPr>
          <w:p w14:paraId="520D4D9D" w14:textId="77777777" w:rsidR="00D647A7" w:rsidRPr="001446D5" w:rsidRDefault="003940D4" w:rsidP="00C40CB7">
            <w:pPr>
              <w:keepNext/>
              <w:jc w:val="center"/>
            </w:pPr>
            <w:r>
              <w:t>A</w:t>
            </w:r>
            <w:r w:rsidR="00D647A7">
              <w:t>ny</w:t>
            </w:r>
          </w:p>
        </w:tc>
        <w:tc>
          <w:tcPr>
            <w:tcW w:w="1080" w:type="dxa"/>
            <w:vAlign w:val="center"/>
            <w:tcPrChange w:id="1516" w:author="Anders Hejlsberg" w:date="2016-01-04T10:39:00Z">
              <w:tcPr>
                <w:tcW w:w="1080" w:type="dxa"/>
                <w:vAlign w:val="center"/>
              </w:tcPr>
            </w:tcPrChange>
          </w:tcPr>
          <w:p w14:paraId="6367596C" w14:textId="77777777" w:rsidR="00D647A7" w:rsidRPr="001446D5" w:rsidRDefault="00D65E99" w:rsidP="00C40CB7">
            <w:pPr>
              <w:keepNext/>
              <w:jc w:val="center"/>
            </w:pPr>
            <w:r>
              <w:t>Boolean</w:t>
            </w:r>
          </w:p>
        </w:tc>
        <w:tc>
          <w:tcPr>
            <w:tcW w:w="1080" w:type="dxa"/>
            <w:vAlign w:val="center"/>
            <w:tcPrChange w:id="1517" w:author="Anders Hejlsberg" w:date="2016-01-04T10:39:00Z">
              <w:tcPr>
                <w:tcW w:w="1080" w:type="dxa"/>
                <w:vAlign w:val="center"/>
              </w:tcPr>
            </w:tcPrChange>
          </w:tcPr>
          <w:p w14:paraId="0EDE78D3" w14:textId="77777777" w:rsidR="00D647A7" w:rsidRPr="001446D5" w:rsidRDefault="003940D4" w:rsidP="00C40CB7">
            <w:pPr>
              <w:keepNext/>
              <w:jc w:val="center"/>
            </w:pPr>
            <w:r>
              <w:t>N</w:t>
            </w:r>
            <w:r w:rsidR="00D647A7">
              <w:t>umber</w:t>
            </w:r>
          </w:p>
        </w:tc>
        <w:tc>
          <w:tcPr>
            <w:tcW w:w="1080" w:type="dxa"/>
            <w:vAlign w:val="center"/>
            <w:tcPrChange w:id="1518" w:author="Anders Hejlsberg" w:date="2016-01-04T10:39:00Z">
              <w:tcPr>
                <w:tcW w:w="1080" w:type="dxa"/>
                <w:vAlign w:val="center"/>
              </w:tcPr>
            </w:tcPrChange>
          </w:tcPr>
          <w:p w14:paraId="07CE0269" w14:textId="77777777" w:rsidR="00D647A7" w:rsidRPr="001446D5" w:rsidRDefault="003940D4" w:rsidP="00C40CB7">
            <w:pPr>
              <w:keepNext/>
              <w:jc w:val="center"/>
            </w:pPr>
            <w:r>
              <w:t>S</w:t>
            </w:r>
            <w:r w:rsidR="00D647A7">
              <w:t>tring</w:t>
            </w:r>
          </w:p>
        </w:tc>
        <w:tc>
          <w:tcPr>
            <w:tcW w:w="1080" w:type="dxa"/>
            <w:vAlign w:val="center"/>
            <w:tcPrChange w:id="1519" w:author="Anders Hejlsberg" w:date="2016-01-04T10:39:00Z">
              <w:tcPr>
                <w:tcW w:w="1080" w:type="dxa"/>
                <w:vAlign w:val="center"/>
              </w:tcPr>
            </w:tcPrChange>
          </w:tcPr>
          <w:p w14:paraId="053F1BC3" w14:textId="77777777" w:rsidR="00D647A7" w:rsidRPr="001446D5" w:rsidRDefault="003940D4" w:rsidP="00C40CB7">
            <w:pPr>
              <w:keepNext/>
              <w:jc w:val="center"/>
            </w:pPr>
            <w:r>
              <w:t>O</w:t>
            </w:r>
            <w:r w:rsidR="00B90622">
              <w:t>ther</w:t>
            </w:r>
          </w:p>
        </w:tc>
      </w:tr>
    </w:tbl>
    <w:p w14:paraId="0DE517F2" w14:textId="77777777" w:rsidR="0044410D" w:rsidRPr="0044410D" w:rsidRDefault="0044410D" w:rsidP="00D647A7"/>
    <w:p w14:paraId="28D44E32" w14:textId="77777777" w:rsidR="0044410D" w:rsidRPr="0044410D" w:rsidRDefault="00D647A7" w:rsidP="00D647A7">
      <w:pPr>
        <w:pStyle w:val="Heading3"/>
      </w:pPr>
      <w:bookmarkStart w:id="1520" w:name="_Ref368214951"/>
      <w:bookmarkStart w:id="1521" w:name="_Toc439666222"/>
      <w:bookmarkStart w:id="1522" w:name="_Toc426538911"/>
      <w:r>
        <w:t>The || operator</w:t>
      </w:r>
      <w:bookmarkEnd w:id="1520"/>
      <w:bookmarkEnd w:id="1521"/>
      <w:bookmarkEnd w:id="1522"/>
    </w:p>
    <w:p w14:paraId="73C89F3D" w14:textId="77777777" w:rsidR="0044410D" w:rsidRPr="0044410D" w:rsidRDefault="00936F9C" w:rsidP="00936F9C">
      <w:r>
        <w:t xml:space="preserve">The || operator permits </w:t>
      </w:r>
      <w:r w:rsidR="000F4F6B">
        <w:t>the operands to be of any type.</w:t>
      </w:r>
    </w:p>
    <w:p w14:paraId="7291E782" w14:textId="77777777"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A3147C">
        <w:t>4.23</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14:paraId="626B6C46" w14:textId="77777777"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Change w:id="1523" w:author="Anders Hejlsberg" w:date="2016-01-04T10:39:00Z">
          <w:tblPr>
            <w:tblStyle w:val="TableGrid"/>
            <w:tblW w:w="0" w:type="auto"/>
            <w:tblInd w:w="720" w:type="dxa"/>
            <w:tblLook w:val="04A0" w:firstRow="1" w:lastRow="0" w:firstColumn="1" w:lastColumn="0" w:noHBand="0" w:noVBand="1"/>
          </w:tblPr>
        </w:tblPrChange>
      </w:tblPr>
      <w:tblGrid>
        <w:gridCol w:w="1080"/>
        <w:gridCol w:w="1080"/>
        <w:gridCol w:w="1080"/>
        <w:gridCol w:w="1080"/>
        <w:gridCol w:w="1080"/>
        <w:gridCol w:w="1080"/>
        <w:tblGridChange w:id="1524">
          <w:tblGrid>
            <w:gridCol w:w="1080"/>
            <w:gridCol w:w="1080"/>
            <w:gridCol w:w="1080"/>
            <w:gridCol w:w="1080"/>
            <w:gridCol w:w="1080"/>
            <w:gridCol w:w="1080"/>
          </w:tblGrid>
        </w:tblGridChange>
      </w:tblGrid>
      <w:tr w:rsidR="001675F3" w:rsidRPr="001446D5" w14:paraId="4036F696" w14:textId="77777777" w:rsidTr="006D1EAF">
        <w:trPr>
          <w:trHeight w:val="432"/>
          <w:trPrChange w:id="1525" w:author="Anders Hejlsberg" w:date="2016-01-04T10:39:00Z">
            <w:trPr>
              <w:trHeight w:val="432"/>
            </w:trPr>
          </w:trPrChange>
        </w:trPr>
        <w:tc>
          <w:tcPr>
            <w:tcW w:w="1080" w:type="dxa"/>
            <w:shd w:val="clear" w:color="auto" w:fill="D9D9D9" w:themeFill="background1" w:themeFillShade="D9"/>
            <w:vAlign w:val="center"/>
            <w:tcPrChange w:id="1526" w:author="Anders Hejlsberg" w:date="2016-01-04T10:39:00Z">
              <w:tcPr>
                <w:tcW w:w="1080" w:type="dxa"/>
                <w:shd w:val="clear" w:color="auto" w:fill="D9D9D9" w:themeFill="background1" w:themeFillShade="D9"/>
                <w:vAlign w:val="center"/>
              </w:tcPr>
            </w:tcPrChange>
          </w:tcPr>
          <w:p w14:paraId="4E25919F" w14:textId="77777777" w:rsidR="001675F3" w:rsidRPr="003C0E09" w:rsidRDefault="001675F3" w:rsidP="00C40CB7">
            <w:pPr>
              <w:keepNext/>
              <w:jc w:val="center"/>
            </w:pPr>
          </w:p>
        </w:tc>
        <w:tc>
          <w:tcPr>
            <w:tcW w:w="1080" w:type="dxa"/>
            <w:shd w:val="clear" w:color="auto" w:fill="D9D9D9" w:themeFill="background1" w:themeFillShade="D9"/>
            <w:vAlign w:val="center"/>
            <w:tcPrChange w:id="1527" w:author="Anders Hejlsberg" w:date="2016-01-04T10:39:00Z">
              <w:tcPr>
                <w:tcW w:w="1080" w:type="dxa"/>
                <w:shd w:val="clear" w:color="auto" w:fill="D9D9D9" w:themeFill="background1" w:themeFillShade="D9"/>
                <w:vAlign w:val="center"/>
              </w:tcPr>
            </w:tcPrChange>
          </w:tcPr>
          <w:p w14:paraId="12505296"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Change w:id="1528" w:author="Anders Hejlsberg" w:date="2016-01-04T10:39:00Z">
              <w:tcPr>
                <w:tcW w:w="1080" w:type="dxa"/>
                <w:shd w:val="clear" w:color="auto" w:fill="D9D9D9" w:themeFill="background1" w:themeFillShade="D9"/>
                <w:vAlign w:val="center"/>
              </w:tcPr>
            </w:tcPrChange>
          </w:tcPr>
          <w:p w14:paraId="2E7D0575"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Change w:id="1529" w:author="Anders Hejlsberg" w:date="2016-01-04T10:39:00Z">
              <w:tcPr>
                <w:tcW w:w="1080" w:type="dxa"/>
                <w:shd w:val="clear" w:color="auto" w:fill="D9D9D9" w:themeFill="background1" w:themeFillShade="D9"/>
                <w:vAlign w:val="center"/>
              </w:tcPr>
            </w:tcPrChange>
          </w:tcPr>
          <w:p w14:paraId="0D471F7E"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Change w:id="1530" w:author="Anders Hejlsberg" w:date="2016-01-04T10:39:00Z">
              <w:tcPr>
                <w:tcW w:w="1080" w:type="dxa"/>
                <w:shd w:val="clear" w:color="auto" w:fill="D9D9D9" w:themeFill="background1" w:themeFillShade="D9"/>
                <w:vAlign w:val="center"/>
              </w:tcPr>
            </w:tcPrChange>
          </w:tcPr>
          <w:p w14:paraId="7C8FCAE9"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Change w:id="1531" w:author="Anders Hejlsberg" w:date="2016-01-04T10:39:00Z">
              <w:tcPr>
                <w:tcW w:w="1080" w:type="dxa"/>
                <w:shd w:val="clear" w:color="auto" w:fill="D9D9D9" w:themeFill="background1" w:themeFillShade="D9"/>
                <w:vAlign w:val="center"/>
              </w:tcPr>
            </w:tcPrChange>
          </w:tcPr>
          <w:p w14:paraId="336837F1" w14:textId="77777777" w:rsidR="001675F3" w:rsidRPr="001446D5" w:rsidRDefault="003940D4" w:rsidP="00C40CB7">
            <w:pPr>
              <w:keepNext/>
              <w:jc w:val="center"/>
            </w:pPr>
            <w:r>
              <w:t>O</w:t>
            </w:r>
            <w:r w:rsidR="00B90622">
              <w:t>ther</w:t>
            </w:r>
          </w:p>
        </w:tc>
      </w:tr>
      <w:tr w:rsidR="001675F3" w:rsidRPr="001446D5" w14:paraId="34B27F0C" w14:textId="77777777" w:rsidTr="006D1EAF">
        <w:trPr>
          <w:trHeight w:val="432"/>
          <w:trPrChange w:id="1532" w:author="Anders Hejlsberg" w:date="2016-01-04T10:39:00Z">
            <w:trPr>
              <w:trHeight w:val="432"/>
            </w:trPr>
          </w:trPrChange>
        </w:trPr>
        <w:tc>
          <w:tcPr>
            <w:tcW w:w="1080" w:type="dxa"/>
            <w:shd w:val="clear" w:color="auto" w:fill="D9D9D9" w:themeFill="background1" w:themeFillShade="D9"/>
            <w:vAlign w:val="center"/>
            <w:tcPrChange w:id="1533" w:author="Anders Hejlsberg" w:date="2016-01-04T10:39:00Z">
              <w:tcPr>
                <w:tcW w:w="1080" w:type="dxa"/>
                <w:shd w:val="clear" w:color="auto" w:fill="D9D9D9" w:themeFill="background1" w:themeFillShade="D9"/>
                <w:vAlign w:val="center"/>
              </w:tcPr>
            </w:tcPrChange>
          </w:tcPr>
          <w:p w14:paraId="179EB0C3" w14:textId="77777777" w:rsidR="001675F3" w:rsidRPr="001446D5" w:rsidRDefault="003940D4" w:rsidP="00C40CB7">
            <w:pPr>
              <w:keepNext/>
              <w:jc w:val="center"/>
            </w:pPr>
            <w:r w:rsidRPr="001446D5">
              <w:t>A</w:t>
            </w:r>
            <w:r w:rsidR="001675F3" w:rsidRPr="001446D5">
              <w:t>ny</w:t>
            </w:r>
          </w:p>
        </w:tc>
        <w:tc>
          <w:tcPr>
            <w:tcW w:w="1080" w:type="dxa"/>
            <w:vAlign w:val="center"/>
            <w:tcPrChange w:id="1534" w:author="Anders Hejlsberg" w:date="2016-01-04T10:39:00Z">
              <w:tcPr>
                <w:tcW w:w="1080" w:type="dxa"/>
                <w:vAlign w:val="center"/>
              </w:tcPr>
            </w:tcPrChange>
          </w:tcPr>
          <w:p w14:paraId="3DEFDB44" w14:textId="77777777" w:rsidR="001675F3" w:rsidRPr="001446D5" w:rsidRDefault="003940D4" w:rsidP="00C40CB7">
            <w:pPr>
              <w:keepNext/>
              <w:jc w:val="center"/>
            </w:pPr>
            <w:r>
              <w:t>A</w:t>
            </w:r>
            <w:r w:rsidR="001675F3">
              <w:t>ny</w:t>
            </w:r>
          </w:p>
        </w:tc>
        <w:tc>
          <w:tcPr>
            <w:tcW w:w="1080" w:type="dxa"/>
            <w:vAlign w:val="center"/>
            <w:tcPrChange w:id="1535" w:author="Anders Hejlsberg" w:date="2016-01-04T10:39:00Z">
              <w:tcPr>
                <w:tcW w:w="1080" w:type="dxa"/>
                <w:vAlign w:val="center"/>
              </w:tcPr>
            </w:tcPrChange>
          </w:tcPr>
          <w:p w14:paraId="35BBA2E9" w14:textId="77777777" w:rsidR="001675F3" w:rsidRPr="001446D5" w:rsidRDefault="003940D4" w:rsidP="00C40CB7">
            <w:pPr>
              <w:keepNext/>
              <w:jc w:val="center"/>
            </w:pPr>
            <w:r>
              <w:t>A</w:t>
            </w:r>
            <w:r w:rsidR="001675F3">
              <w:t>ny</w:t>
            </w:r>
          </w:p>
        </w:tc>
        <w:tc>
          <w:tcPr>
            <w:tcW w:w="1080" w:type="dxa"/>
            <w:vAlign w:val="center"/>
            <w:tcPrChange w:id="1536" w:author="Anders Hejlsberg" w:date="2016-01-04T10:39:00Z">
              <w:tcPr>
                <w:tcW w:w="1080" w:type="dxa"/>
                <w:vAlign w:val="center"/>
              </w:tcPr>
            </w:tcPrChange>
          </w:tcPr>
          <w:p w14:paraId="7A658B00" w14:textId="77777777" w:rsidR="001675F3" w:rsidRPr="001446D5" w:rsidRDefault="003940D4" w:rsidP="00C40CB7">
            <w:pPr>
              <w:keepNext/>
              <w:jc w:val="center"/>
            </w:pPr>
            <w:r>
              <w:t>A</w:t>
            </w:r>
            <w:r w:rsidR="001675F3">
              <w:t>ny</w:t>
            </w:r>
          </w:p>
        </w:tc>
        <w:tc>
          <w:tcPr>
            <w:tcW w:w="1080" w:type="dxa"/>
            <w:vAlign w:val="center"/>
            <w:tcPrChange w:id="1537" w:author="Anders Hejlsberg" w:date="2016-01-04T10:39:00Z">
              <w:tcPr>
                <w:tcW w:w="1080" w:type="dxa"/>
                <w:vAlign w:val="center"/>
              </w:tcPr>
            </w:tcPrChange>
          </w:tcPr>
          <w:p w14:paraId="24926E58" w14:textId="77777777" w:rsidR="001675F3" w:rsidRPr="001446D5" w:rsidRDefault="003940D4" w:rsidP="00C40CB7">
            <w:pPr>
              <w:keepNext/>
              <w:jc w:val="center"/>
            </w:pPr>
            <w:r>
              <w:t>A</w:t>
            </w:r>
            <w:r w:rsidR="001675F3">
              <w:t>ny</w:t>
            </w:r>
          </w:p>
        </w:tc>
        <w:tc>
          <w:tcPr>
            <w:tcW w:w="1080" w:type="dxa"/>
            <w:vAlign w:val="center"/>
            <w:tcPrChange w:id="1538" w:author="Anders Hejlsberg" w:date="2016-01-04T10:39:00Z">
              <w:tcPr>
                <w:tcW w:w="1080" w:type="dxa"/>
                <w:vAlign w:val="center"/>
              </w:tcPr>
            </w:tcPrChange>
          </w:tcPr>
          <w:p w14:paraId="209FFCD0" w14:textId="77777777" w:rsidR="001675F3" w:rsidRPr="001446D5" w:rsidRDefault="003940D4" w:rsidP="00C40CB7">
            <w:pPr>
              <w:keepNext/>
              <w:jc w:val="center"/>
            </w:pPr>
            <w:r>
              <w:t>A</w:t>
            </w:r>
            <w:r w:rsidR="001675F3">
              <w:t>ny</w:t>
            </w:r>
          </w:p>
        </w:tc>
      </w:tr>
      <w:tr w:rsidR="001675F3" w:rsidRPr="001446D5" w14:paraId="0C09AF0B" w14:textId="77777777" w:rsidTr="006D1EAF">
        <w:trPr>
          <w:trHeight w:val="432"/>
          <w:trPrChange w:id="1539" w:author="Anders Hejlsberg" w:date="2016-01-04T10:39:00Z">
            <w:trPr>
              <w:trHeight w:val="432"/>
            </w:trPr>
          </w:trPrChange>
        </w:trPr>
        <w:tc>
          <w:tcPr>
            <w:tcW w:w="1080" w:type="dxa"/>
            <w:shd w:val="clear" w:color="auto" w:fill="D9D9D9" w:themeFill="background1" w:themeFillShade="D9"/>
            <w:vAlign w:val="center"/>
            <w:tcPrChange w:id="1540" w:author="Anders Hejlsberg" w:date="2016-01-04T10:39:00Z">
              <w:tcPr>
                <w:tcW w:w="1080" w:type="dxa"/>
                <w:shd w:val="clear" w:color="auto" w:fill="D9D9D9" w:themeFill="background1" w:themeFillShade="D9"/>
                <w:vAlign w:val="center"/>
              </w:tcPr>
            </w:tcPrChange>
          </w:tcPr>
          <w:p w14:paraId="3EC0ADC6" w14:textId="77777777" w:rsidR="001675F3" w:rsidRPr="001446D5" w:rsidRDefault="00D65E99" w:rsidP="00C40CB7">
            <w:pPr>
              <w:keepNext/>
              <w:jc w:val="center"/>
            </w:pPr>
            <w:r>
              <w:t>Boolean</w:t>
            </w:r>
          </w:p>
        </w:tc>
        <w:tc>
          <w:tcPr>
            <w:tcW w:w="1080" w:type="dxa"/>
            <w:vAlign w:val="center"/>
            <w:tcPrChange w:id="1541" w:author="Anders Hejlsberg" w:date="2016-01-04T10:39:00Z">
              <w:tcPr>
                <w:tcW w:w="1080" w:type="dxa"/>
                <w:vAlign w:val="center"/>
              </w:tcPr>
            </w:tcPrChange>
          </w:tcPr>
          <w:p w14:paraId="00D76A89"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Change w:id="1542" w:author="Anders Hejlsberg" w:date="2016-01-04T10:39:00Z">
              <w:tcPr>
                <w:tcW w:w="1080" w:type="dxa"/>
                <w:shd w:val="clear" w:color="auto" w:fill="FFFFFF" w:themeFill="background1"/>
                <w:vAlign w:val="center"/>
              </w:tcPr>
            </w:tcPrChange>
          </w:tcPr>
          <w:p w14:paraId="631EC8EF" w14:textId="77777777" w:rsidR="001675F3" w:rsidRPr="001446D5" w:rsidRDefault="00D65E99" w:rsidP="00C40CB7">
            <w:pPr>
              <w:keepNext/>
              <w:jc w:val="center"/>
            </w:pPr>
            <w:r>
              <w:t>Boolean</w:t>
            </w:r>
          </w:p>
        </w:tc>
        <w:tc>
          <w:tcPr>
            <w:tcW w:w="1080" w:type="dxa"/>
            <w:vAlign w:val="center"/>
            <w:tcPrChange w:id="1543" w:author="Anders Hejlsberg" w:date="2016-01-04T10:39:00Z">
              <w:tcPr>
                <w:tcW w:w="1080" w:type="dxa"/>
                <w:vAlign w:val="center"/>
              </w:tcPr>
            </w:tcPrChange>
          </w:tcPr>
          <w:p w14:paraId="2F0F5763" w14:textId="77777777" w:rsidR="001675F3" w:rsidRPr="001446D5" w:rsidRDefault="0002761D" w:rsidP="00C40CB7">
            <w:pPr>
              <w:keepNext/>
              <w:jc w:val="center"/>
            </w:pPr>
            <w:r>
              <w:t>N | B</w:t>
            </w:r>
          </w:p>
        </w:tc>
        <w:tc>
          <w:tcPr>
            <w:tcW w:w="1080" w:type="dxa"/>
            <w:vAlign w:val="center"/>
            <w:tcPrChange w:id="1544" w:author="Anders Hejlsberg" w:date="2016-01-04T10:39:00Z">
              <w:tcPr>
                <w:tcW w:w="1080" w:type="dxa"/>
                <w:vAlign w:val="center"/>
              </w:tcPr>
            </w:tcPrChange>
          </w:tcPr>
          <w:p w14:paraId="7A9838BE" w14:textId="77777777" w:rsidR="001675F3" w:rsidRPr="001446D5" w:rsidRDefault="0002761D" w:rsidP="00C40CB7">
            <w:pPr>
              <w:keepNext/>
              <w:jc w:val="center"/>
            </w:pPr>
            <w:r>
              <w:t>S | B</w:t>
            </w:r>
          </w:p>
        </w:tc>
        <w:tc>
          <w:tcPr>
            <w:tcW w:w="1080" w:type="dxa"/>
            <w:vAlign w:val="center"/>
            <w:tcPrChange w:id="1545" w:author="Anders Hejlsberg" w:date="2016-01-04T10:39:00Z">
              <w:tcPr>
                <w:tcW w:w="1080" w:type="dxa"/>
                <w:vAlign w:val="center"/>
              </w:tcPr>
            </w:tcPrChange>
          </w:tcPr>
          <w:p w14:paraId="3CC5D1AD" w14:textId="77777777" w:rsidR="001675F3" w:rsidRPr="001446D5" w:rsidRDefault="0002761D" w:rsidP="00C40CB7">
            <w:pPr>
              <w:keepNext/>
              <w:jc w:val="center"/>
            </w:pPr>
            <w:r>
              <w:t>B | O</w:t>
            </w:r>
          </w:p>
        </w:tc>
      </w:tr>
      <w:tr w:rsidR="001675F3" w:rsidRPr="001446D5" w14:paraId="2F6359B0" w14:textId="77777777" w:rsidTr="006D1EAF">
        <w:trPr>
          <w:trHeight w:val="432"/>
          <w:trPrChange w:id="1546" w:author="Anders Hejlsberg" w:date="2016-01-04T10:39:00Z">
            <w:trPr>
              <w:trHeight w:val="432"/>
            </w:trPr>
          </w:trPrChange>
        </w:trPr>
        <w:tc>
          <w:tcPr>
            <w:tcW w:w="1080" w:type="dxa"/>
            <w:shd w:val="clear" w:color="auto" w:fill="D9D9D9" w:themeFill="background1" w:themeFillShade="D9"/>
            <w:vAlign w:val="center"/>
            <w:tcPrChange w:id="1547" w:author="Anders Hejlsberg" w:date="2016-01-04T10:39:00Z">
              <w:tcPr>
                <w:tcW w:w="1080" w:type="dxa"/>
                <w:shd w:val="clear" w:color="auto" w:fill="D9D9D9" w:themeFill="background1" w:themeFillShade="D9"/>
                <w:vAlign w:val="center"/>
              </w:tcPr>
            </w:tcPrChange>
          </w:tcPr>
          <w:p w14:paraId="6A8D00A0"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Change w:id="1548" w:author="Anders Hejlsberg" w:date="2016-01-04T10:39:00Z">
              <w:tcPr>
                <w:tcW w:w="1080" w:type="dxa"/>
                <w:shd w:val="clear" w:color="auto" w:fill="FFFFFF" w:themeFill="background1"/>
                <w:vAlign w:val="center"/>
              </w:tcPr>
            </w:tcPrChange>
          </w:tcPr>
          <w:p w14:paraId="3E5DECD7" w14:textId="77777777" w:rsidR="001675F3" w:rsidRPr="001446D5" w:rsidRDefault="003940D4" w:rsidP="00C40CB7">
            <w:pPr>
              <w:keepNext/>
              <w:jc w:val="center"/>
            </w:pPr>
            <w:r>
              <w:t>A</w:t>
            </w:r>
            <w:r w:rsidR="001675F3">
              <w:t>ny</w:t>
            </w:r>
          </w:p>
        </w:tc>
        <w:tc>
          <w:tcPr>
            <w:tcW w:w="1080" w:type="dxa"/>
            <w:vAlign w:val="center"/>
            <w:tcPrChange w:id="1549" w:author="Anders Hejlsberg" w:date="2016-01-04T10:39:00Z">
              <w:tcPr>
                <w:tcW w:w="1080" w:type="dxa"/>
                <w:vAlign w:val="center"/>
              </w:tcPr>
            </w:tcPrChange>
          </w:tcPr>
          <w:p w14:paraId="3453D178" w14:textId="77777777" w:rsidR="001675F3" w:rsidRPr="001446D5" w:rsidRDefault="0002761D" w:rsidP="00C40CB7">
            <w:pPr>
              <w:keepNext/>
              <w:jc w:val="center"/>
            </w:pPr>
            <w:r>
              <w:t>N | B</w:t>
            </w:r>
          </w:p>
        </w:tc>
        <w:tc>
          <w:tcPr>
            <w:tcW w:w="1080" w:type="dxa"/>
            <w:vAlign w:val="center"/>
            <w:tcPrChange w:id="1550" w:author="Anders Hejlsberg" w:date="2016-01-04T10:39:00Z">
              <w:tcPr>
                <w:tcW w:w="1080" w:type="dxa"/>
                <w:vAlign w:val="center"/>
              </w:tcPr>
            </w:tcPrChange>
          </w:tcPr>
          <w:p w14:paraId="0E97A883" w14:textId="77777777" w:rsidR="001675F3" w:rsidRPr="001446D5" w:rsidRDefault="003940D4" w:rsidP="00C40CB7">
            <w:pPr>
              <w:keepNext/>
              <w:jc w:val="center"/>
            </w:pPr>
            <w:r>
              <w:t>N</w:t>
            </w:r>
            <w:r w:rsidR="001675F3">
              <w:t>umber</w:t>
            </w:r>
          </w:p>
        </w:tc>
        <w:tc>
          <w:tcPr>
            <w:tcW w:w="1080" w:type="dxa"/>
            <w:vAlign w:val="center"/>
            <w:tcPrChange w:id="1551" w:author="Anders Hejlsberg" w:date="2016-01-04T10:39:00Z">
              <w:tcPr>
                <w:tcW w:w="1080" w:type="dxa"/>
                <w:vAlign w:val="center"/>
              </w:tcPr>
            </w:tcPrChange>
          </w:tcPr>
          <w:p w14:paraId="6B285ABE" w14:textId="77777777" w:rsidR="001675F3" w:rsidRPr="001446D5" w:rsidRDefault="0002761D" w:rsidP="00C40CB7">
            <w:pPr>
              <w:keepNext/>
              <w:jc w:val="center"/>
            </w:pPr>
            <w:r>
              <w:t>S | N</w:t>
            </w:r>
          </w:p>
        </w:tc>
        <w:tc>
          <w:tcPr>
            <w:tcW w:w="1080" w:type="dxa"/>
            <w:vAlign w:val="center"/>
            <w:tcPrChange w:id="1552" w:author="Anders Hejlsberg" w:date="2016-01-04T10:39:00Z">
              <w:tcPr>
                <w:tcW w:w="1080" w:type="dxa"/>
                <w:vAlign w:val="center"/>
              </w:tcPr>
            </w:tcPrChange>
          </w:tcPr>
          <w:p w14:paraId="062E0ADC" w14:textId="77777777" w:rsidR="001675F3" w:rsidRPr="001446D5" w:rsidRDefault="0002761D" w:rsidP="00C40CB7">
            <w:pPr>
              <w:keepNext/>
              <w:jc w:val="center"/>
            </w:pPr>
            <w:r>
              <w:t>N | O</w:t>
            </w:r>
          </w:p>
        </w:tc>
      </w:tr>
      <w:tr w:rsidR="001675F3" w:rsidRPr="001446D5" w14:paraId="010887E8" w14:textId="77777777" w:rsidTr="006D1EAF">
        <w:trPr>
          <w:trHeight w:val="432"/>
          <w:trPrChange w:id="1553" w:author="Anders Hejlsberg" w:date="2016-01-04T10:39:00Z">
            <w:trPr>
              <w:trHeight w:val="432"/>
            </w:trPr>
          </w:trPrChange>
        </w:trPr>
        <w:tc>
          <w:tcPr>
            <w:tcW w:w="1080" w:type="dxa"/>
            <w:shd w:val="clear" w:color="auto" w:fill="D9D9D9" w:themeFill="background1" w:themeFillShade="D9"/>
            <w:vAlign w:val="center"/>
            <w:tcPrChange w:id="1554" w:author="Anders Hejlsberg" w:date="2016-01-04T10:39:00Z">
              <w:tcPr>
                <w:tcW w:w="1080" w:type="dxa"/>
                <w:shd w:val="clear" w:color="auto" w:fill="D9D9D9" w:themeFill="background1" w:themeFillShade="D9"/>
                <w:vAlign w:val="center"/>
              </w:tcPr>
            </w:tcPrChange>
          </w:tcPr>
          <w:p w14:paraId="11747E85" w14:textId="77777777" w:rsidR="001675F3" w:rsidRPr="001446D5" w:rsidRDefault="003940D4" w:rsidP="00C40CB7">
            <w:pPr>
              <w:keepNext/>
              <w:jc w:val="center"/>
            </w:pPr>
            <w:r w:rsidRPr="001446D5">
              <w:t>S</w:t>
            </w:r>
            <w:r w:rsidR="001675F3" w:rsidRPr="001446D5">
              <w:t>tring</w:t>
            </w:r>
          </w:p>
        </w:tc>
        <w:tc>
          <w:tcPr>
            <w:tcW w:w="1080" w:type="dxa"/>
            <w:vAlign w:val="center"/>
            <w:tcPrChange w:id="1555" w:author="Anders Hejlsberg" w:date="2016-01-04T10:39:00Z">
              <w:tcPr>
                <w:tcW w:w="1080" w:type="dxa"/>
                <w:vAlign w:val="center"/>
              </w:tcPr>
            </w:tcPrChange>
          </w:tcPr>
          <w:p w14:paraId="3D267607" w14:textId="77777777" w:rsidR="001675F3" w:rsidRPr="001446D5" w:rsidRDefault="003940D4" w:rsidP="00C40CB7">
            <w:pPr>
              <w:keepNext/>
              <w:jc w:val="center"/>
            </w:pPr>
            <w:r>
              <w:t>A</w:t>
            </w:r>
            <w:r w:rsidR="001675F3">
              <w:t>ny</w:t>
            </w:r>
          </w:p>
        </w:tc>
        <w:tc>
          <w:tcPr>
            <w:tcW w:w="1080" w:type="dxa"/>
            <w:vAlign w:val="center"/>
            <w:tcPrChange w:id="1556" w:author="Anders Hejlsberg" w:date="2016-01-04T10:39:00Z">
              <w:tcPr>
                <w:tcW w:w="1080" w:type="dxa"/>
                <w:vAlign w:val="center"/>
              </w:tcPr>
            </w:tcPrChange>
          </w:tcPr>
          <w:p w14:paraId="078ACFDA" w14:textId="77777777" w:rsidR="001675F3" w:rsidRPr="001446D5" w:rsidRDefault="0002761D" w:rsidP="00C40CB7">
            <w:pPr>
              <w:keepNext/>
              <w:jc w:val="center"/>
            </w:pPr>
            <w:r>
              <w:t>S | B</w:t>
            </w:r>
          </w:p>
        </w:tc>
        <w:tc>
          <w:tcPr>
            <w:tcW w:w="1080" w:type="dxa"/>
            <w:vAlign w:val="center"/>
            <w:tcPrChange w:id="1557" w:author="Anders Hejlsberg" w:date="2016-01-04T10:39:00Z">
              <w:tcPr>
                <w:tcW w:w="1080" w:type="dxa"/>
                <w:vAlign w:val="center"/>
              </w:tcPr>
            </w:tcPrChange>
          </w:tcPr>
          <w:p w14:paraId="7354817C" w14:textId="77777777" w:rsidR="001675F3" w:rsidRPr="001446D5" w:rsidRDefault="0002761D" w:rsidP="00C40CB7">
            <w:pPr>
              <w:keepNext/>
              <w:jc w:val="center"/>
            </w:pPr>
            <w:r>
              <w:t>S | N</w:t>
            </w:r>
          </w:p>
        </w:tc>
        <w:tc>
          <w:tcPr>
            <w:tcW w:w="1080" w:type="dxa"/>
            <w:vAlign w:val="center"/>
            <w:tcPrChange w:id="1558" w:author="Anders Hejlsberg" w:date="2016-01-04T10:39:00Z">
              <w:tcPr>
                <w:tcW w:w="1080" w:type="dxa"/>
                <w:vAlign w:val="center"/>
              </w:tcPr>
            </w:tcPrChange>
          </w:tcPr>
          <w:p w14:paraId="0BF86118" w14:textId="77777777" w:rsidR="001675F3" w:rsidRPr="001446D5" w:rsidRDefault="003940D4" w:rsidP="00C40CB7">
            <w:pPr>
              <w:keepNext/>
              <w:jc w:val="center"/>
            </w:pPr>
            <w:r>
              <w:t>S</w:t>
            </w:r>
            <w:r w:rsidR="001675F3">
              <w:t>tring</w:t>
            </w:r>
          </w:p>
        </w:tc>
        <w:tc>
          <w:tcPr>
            <w:tcW w:w="1080" w:type="dxa"/>
            <w:vAlign w:val="center"/>
            <w:tcPrChange w:id="1559" w:author="Anders Hejlsberg" w:date="2016-01-04T10:39:00Z">
              <w:tcPr>
                <w:tcW w:w="1080" w:type="dxa"/>
                <w:vAlign w:val="center"/>
              </w:tcPr>
            </w:tcPrChange>
          </w:tcPr>
          <w:p w14:paraId="52B190B0" w14:textId="77777777" w:rsidR="001675F3" w:rsidRPr="001446D5" w:rsidRDefault="0002761D" w:rsidP="00C40CB7">
            <w:pPr>
              <w:keepNext/>
              <w:jc w:val="center"/>
            </w:pPr>
            <w:r>
              <w:t>S | O</w:t>
            </w:r>
          </w:p>
        </w:tc>
      </w:tr>
      <w:tr w:rsidR="001675F3" w:rsidRPr="001446D5" w14:paraId="7640B81B" w14:textId="77777777" w:rsidTr="006D1EAF">
        <w:trPr>
          <w:trHeight w:val="432"/>
          <w:trPrChange w:id="1560" w:author="Anders Hejlsberg" w:date="2016-01-04T10:39:00Z">
            <w:trPr>
              <w:trHeight w:val="432"/>
            </w:trPr>
          </w:trPrChange>
        </w:trPr>
        <w:tc>
          <w:tcPr>
            <w:tcW w:w="1080" w:type="dxa"/>
            <w:shd w:val="clear" w:color="auto" w:fill="D9D9D9" w:themeFill="background1" w:themeFillShade="D9"/>
            <w:vAlign w:val="center"/>
            <w:tcPrChange w:id="1561" w:author="Anders Hejlsberg" w:date="2016-01-04T10:39:00Z">
              <w:tcPr>
                <w:tcW w:w="1080" w:type="dxa"/>
                <w:shd w:val="clear" w:color="auto" w:fill="D9D9D9" w:themeFill="background1" w:themeFillShade="D9"/>
                <w:vAlign w:val="center"/>
              </w:tcPr>
            </w:tcPrChange>
          </w:tcPr>
          <w:p w14:paraId="3F528C33" w14:textId="77777777" w:rsidR="001675F3" w:rsidRPr="001446D5" w:rsidRDefault="003940D4" w:rsidP="00C40CB7">
            <w:pPr>
              <w:keepNext/>
              <w:jc w:val="center"/>
            </w:pPr>
            <w:r>
              <w:t>O</w:t>
            </w:r>
            <w:r w:rsidR="00B90622">
              <w:t>ther</w:t>
            </w:r>
          </w:p>
        </w:tc>
        <w:tc>
          <w:tcPr>
            <w:tcW w:w="1080" w:type="dxa"/>
            <w:vAlign w:val="center"/>
            <w:tcPrChange w:id="1562" w:author="Anders Hejlsberg" w:date="2016-01-04T10:39:00Z">
              <w:tcPr>
                <w:tcW w:w="1080" w:type="dxa"/>
                <w:vAlign w:val="center"/>
              </w:tcPr>
            </w:tcPrChange>
          </w:tcPr>
          <w:p w14:paraId="5CD94DDA" w14:textId="77777777" w:rsidR="001675F3" w:rsidRPr="001446D5" w:rsidRDefault="003940D4" w:rsidP="00C40CB7">
            <w:pPr>
              <w:keepNext/>
              <w:jc w:val="center"/>
            </w:pPr>
            <w:r>
              <w:t>A</w:t>
            </w:r>
            <w:r w:rsidR="001675F3">
              <w:t>ny</w:t>
            </w:r>
          </w:p>
        </w:tc>
        <w:tc>
          <w:tcPr>
            <w:tcW w:w="1080" w:type="dxa"/>
            <w:vAlign w:val="center"/>
            <w:tcPrChange w:id="1563" w:author="Anders Hejlsberg" w:date="2016-01-04T10:39:00Z">
              <w:tcPr>
                <w:tcW w:w="1080" w:type="dxa"/>
                <w:vAlign w:val="center"/>
              </w:tcPr>
            </w:tcPrChange>
          </w:tcPr>
          <w:p w14:paraId="178C9AE2" w14:textId="77777777" w:rsidR="001675F3" w:rsidRPr="001446D5" w:rsidRDefault="0002761D" w:rsidP="00C40CB7">
            <w:pPr>
              <w:keepNext/>
              <w:jc w:val="center"/>
            </w:pPr>
            <w:r>
              <w:t>B | O</w:t>
            </w:r>
          </w:p>
        </w:tc>
        <w:tc>
          <w:tcPr>
            <w:tcW w:w="1080" w:type="dxa"/>
            <w:vAlign w:val="center"/>
            <w:tcPrChange w:id="1564" w:author="Anders Hejlsberg" w:date="2016-01-04T10:39:00Z">
              <w:tcPr>
                <w:tcW w:w="1080" w:type="dxa"/>
                <w:vAlign w:val="center"/>
              </w:tcPr>
            </w:tcPrChange>
          </w:tcPr>
          <w:p w14:paraId="081E9F28" w14:textId="77777777" w:rsidR="001675F3" w:rsidRPr="001446D5" w:rsidRDefault="0002761D" w:rsidP="00C40CB7">
            <w:pPr>
              <w:keepNext/>
              <w:jc w:val="center"/>
            </w:pPr>
            <w:r>
              <w:t>N | O</w:t>
            </w:r>
          </w:p>
        </w:tc>
        <w:tc>
          <w:tcPr>
            <w:tcW w:w="1080" w:type="dxa"/>
            <w:vAlign w:val="center"/>
            <w:tcPrChange w:id="1565" w:author="Anders Hejlsberg" w:date="2016-01-04T10:39:00Z">
              <w:tcPr>
                <w:tcW w:w="1080" w:type="dxa"/>
                <w:vAlign w:val="center"/>
              </w:tcPr>
            </w:tcPrChange>
          </w:tcPr>
          <w:p w14:paraId="19CC66D9" w14:textId="77777777" w:rsidR="001675F3" w:rsidRPr="001446D5" w:rsidRDefault="0002761D" w:rsidP="00C40CB7">
            <w:pPr>
              <w:keepNext/>
              <w:jc w:val="center"/>
            </w:pPr>
            <w:r>
              <w:t>S | O</w:t>
            </w:r>
          </w:p>
        </w:tc>
        <w:tc>
          <w:tcPr>
            <w:tcW w:w="1080" w:type="dxa"/>
            <w:vAlign w:val="center"/>
            <w:tcPrChange w:id="1566" w:author="Anders Hejlsberg" w:date="2016-01-04T10:39:00Z">
              <w:tcPr>
                <w:tcW w:w="1080" w:type="dxa"/>
                <w:vAlign w:val="center"/>
              </w:tcPr>
            </w:tcPrChange>
          </w:tcPr>
          <w:p w14:paraId="519257D7" w14:textId="77777777" w:rsidR="001675F3" w:rsidRPr="001446D5" w:rsidRDefault="003940D4" w:rsidP="00C40CB7">
            <w:pPr>
              <w:keepNext/>
              <w:jc w:val="center"/>
            </w:pPr>
            <w:r>
              <w:t>O</w:t>
            </w:r>
            <w:r w:rsidR="00B90622">
              <w:t>ther</w:t>
            </w:r>
          </w:p>
        </w:tc>
      </w:tr>
    </w:tbl>
    <w:p w14:paraId="2BE3DE51" w14:textId="77777777" w:rsidR="0044410D" w:rsidRPr="0044410D" w:rsidRDefault="0044410D" w:rsidP="001675F3"/>
    <w:p w14:paraId="5FD4A2AA" w14:textId="77777777" w:rsidR="0044410D" w:rsidRPr="0044410D" w:rsidRDefault="006545D8" w:rsidP="006545D8">
      <w:pPr>
        <w:pStyle w:val="Heading2"/>
      </w:pPr>
      <w:bookmarkStart w:id="1567" w:name="_Ref368215196"/>
      <w:bookmarkStart w:id="1568" w:name="_Toc439666223"/>
      <w:bookmarkStart w:id="1569" w:name="_Toc426538912"/>
      <w:r>
        <w:lastRenderedPageBreak/>
        <w:t>The Conditional Operator</w:t>
      </w:r>
      <w:bookmarkEnd w:id="1567"/>
      <w:bookmarkEnd w:id="1568"/>
      <w:bookmarkEnd w:id="1569"/>
    </w:p>
    <w:p w14:paraId="7B713A68" w14:textId="77777777" w:rsidR="0044410D" w:rsidRPr="0044410D" w:rsidRDefault="005F0CED" w:rsidP="005F0CED">
      <w:r>
        <w:t>In a conditional expression of the form</w:t>
      </w:r>
    </w:p>
    <w:p w14:paraId="41DAA224" w14:textId="77777777"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14:paraId="7B8B0A61" w14:textId="77777777" w:rsidR="0044410D" w:rsidRPr="0044410D" w:rsidRDefault="005F0CED" w:rsidP="005F0CED">
      <w:proofErr w:type="gramStart"/>
      <w:r>
        <w:t>the</w:t>
      </w:r>
      <w:proofErr w:type="gramEnd"/>
      <w:r>
        <w:t xml:space="preserve"> </w:t>
      </w:r>
      <w:r w:rsidR="00380DB7">
        <w:rPr>
          <w:i/>
        </w:rPr>
        <w:t>test</w:t>
      </w:r>
      <w:r w:rsidR="000F4F6B">
        <w:t xml:space="preserve"> expression may be of any type.</w:t>
      </w:r>
    </w:p>
    <w:p w14:paraId="201A1A22" w14:textId="77777777"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A3147C">
        <w:t>4.23</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14:paraId="24695D99" w14:textId="77777777"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14:paraId="793888DA" w14:textId="77777777" w:rsidR="0044410D" w:rsidRPr="0044410D" w:rsidRDefault="006545D8" w:rsidP="006545D8">
      <w:pPr>
        <w:pStyle w:val="Heading2"/>
      </w:pPr>
      <w:bookmarkStart w:id="1570" w:name="_Toc439666224"/>
      <w:bookmarkStart w:id="1571" w:name="_Toc426538913"/>
      <w:r>
        <w:t>Assignment Operators</w:t>
      </w:r>
      <w:bookmarkEnd w:id="1570"/>
      <w:bookmarkEnd w:id="1571"/>
    </w:p>
    <w:p w14:paraId="08E6FDF9" w14:textId="77777777" w:rsidR="0044410D" w:rsidRPr="0044410D" w:rsidRDefault="00CF49A6" w:rsidP="00CF49A6">
      <w:r>
        <w:t>An assignment of the form</w:t>
      </w:r>
    </w:p>
    <w:p w14:paraId="20A9E6CA" w14:textId="77777777" w:rsidR="0044410D" w:rsidRPr="0044410D" w:rsidRDefault="00380DB7" w:rsidP="00380DB7">
      <w:pPr>
        <w:pStyle w:val="Code"/>
      </w:pPr>
      <w:r w:rsidRPr="00D54DB2">
        <w:t>v</w:t>
      </w:r>
      <w:r w:rsidR="006826BC" w:rsidRPr="00D54DB2">
        <w:t xml:space="preserve"> = </w:t>
      </w:r>
      <w:r w:rsidRPr="00D54DB2">
        <w:t>expr</w:t>
      </w:r>
    </w:p>
    <w:p w14:paraId="3107A91A" w14:textId="77777777" w:rsidR="0044410D" w:rsidRPr="0044410D" w:rsidRDefault="00C24FA2" w:rsidP="004573D1">
      <w:proofErr w:type="gramStart"/>
      <w:r>
        <w:t>r</w:t>
      </w:r>
      <w:r w:rsidR="006826BC">
        <w:t>equires</w:t>
      </w:r>
      <w:proofErr w:type="gramEnd"/>
      <w:r w:rsidR="006826BC">
        <w:t xml:space="preserve">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A3147C">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A3147C">
        <w:t>4.21.1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A3147C">
        <w:t>4.23</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A3147C">
        <w:t>3.11.4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14:paraId="0DEF1C7F" w14:textId="77777777" w:rsidR="0044410D" w:rsidRPr="0044410D" w:rsidRDefault="0032221F" w:rsidP="004573D1">
      <w:r>
        <w:t>A</w:t>
      </w:r>
      <w:r w:rsidR="006826BC">
        <w:t xml:space="preserve"> </w:t>
      </w:r>
      <w:r w:rsidR="00551824">
        <w:t xml:space="preserve">compound </w:t>
      </w:r>
      <w:r w:rsidR="006826BC">
        <w:t>assignment of the form</w:t>
      </w:r>
    </w:p>
    <w:p w14:paraId="2924E3A5" w14:textId="77777777"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14:paraId="073DEA91" w14:textId="77777777" w:rsidR="0044410D" w:rsidRPr="0044410D" w:rsidRDefault="006826BC" w:rsidP="004573D1">
      <w:proofErr w:type="gramStart"/>
      <w:r>
        <w:t>where</w:t>
      </w:r>
      <w:r w:rsidRPr="00380DB7">
        <w:t xml:space="preserve"> </w:t>
      </w:r>
      <w:r w:rsidR="00380DB7">
        <w:t>??</w:t>
      </w:r>
      <w:proofErr w:type="gramEnd"/>
      <w:r w:rsidRPr="00380DB7">
        <w:t xml:space="preserve">= </w:t>
      </w:r>
      <w:r>
        <w:t xml:space="preserve">is </w:t>
      </w:r>
      <w:r w:rsidR="00380DB7">
        <w:t xml:space="preserve">one </w:t>
      </w:r>
      <w:r>
        <w:t>of the compound assignment operators</w:t>
      </w:r>
    </w:p>
    <w:p w14:paraId="6D5C63F0" w14:textId="77777777" w:rsidR="0044410D" w:rsidRPr="0044410D" w:rsidRDefault="006826BC" w:rsidP="003F21EC">
      <w:pPr>
        <w:pStyle w:val="Code"/>
      </w:pPr>
      <w:r w:rsidRPr="00D54DB2">
        <w:t>*=   /=   %=   +=   -=   &lt;&lt;=   &gt;&gt;=   &gt;&gt;&gt;=   &amp;=   ^=   |=</w:t>
      </w:r>
    </w:p>
    <w:p w14:paraId="0C72CEEC" w14:textId="77777777" w:rsidR="0044410D"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A3147C">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14:paraId="2B78FA65" w14:textId="77777777" w:rsidR="00BC4A6A" w:rsidRDefault="00BC4A6A" w:rsidP="00BC4A6A">
      <w:pPr>
        <w:pStyle w:val="Heading3"/>
      </w:pPr>
      <w:bookmarkStart w:id="1572" w:name="_Ref408663841"/>
      <w:bookmarkStart w:id="1573" w:name="_Toc439666225"/>
      <w:bookmarkStart w:id="1574" w:name="_Toc426538914"/>
      <w:proofErr w:type="spellStart"/>
      <w:r>
        <w:t>Destructuring</w:t>
      </w:r>
      <w:proofErr w:type="spellEnd"/>
      <w:r>
        <w:t xml:space="preserve"> Assignment</w:t>
      </w:r>
      <w:bookmarkEnd w:id="1572"/>
      <w:bookmarkEnd w:id="1573"/>
      <w:bookmarkEnd w:id="1574"/>
    </w:p>
    <w:p w14:paraId="5B2AB32E" w14:textId="64956E3A" w:rsidR="006C6B2C" w:rsidRDefault="006C6B2C" w:rsidP="0018431C">
      <w:r>
        <w:t xml:space="preserve">A </w:t>
      </w:r>
      <w:proofErr w:type="spellStart"/>
      <w:r w:rsidRPr="006C6B2C">
        <w:rPr>
          <w:b/>
          <w:i/>
        </w:rPr>
        <w:t>destructuring</w:t>
      </w:r>
      <w:proofErr w:type="spellEnd"/>
      <w:r w:rsidRPr="006C6B2C">
        <w:rPr>
          <w:b/>
          <w:i/>
        </w:rPr>
        <w:t xml:space="preserve"> assignment</w:t>
      </w:r>
      <w:r>
        <w:t xml:space="preserve"> is an assignment operation in which the left hand operand is a </w:t>
      </w:r>
      <w:proofErr w:type="spellStart"/>
      <w:r>
        <w:t>d</w:t>
      </w:r>
      <w:r w:rsidR="00066AF0">
        <w:t>estructuring</w:t>
      </w:r>
      <w:proofErr w:type="spellEnd"/>
      <w:r w:rsidR="00066AF0">
        <w:t xml:space="preserve"> assignment pattern as defined by the </w:t>
      </w:r>
      <w:proofErr w:type="spellStart"/>
      <w:r w:rsidR="00066AF0" w:rsidRPr="00066AF0">
        <w:rPr>
          <w:rStyle w:val="Production"/>
        </w:rPr>
        <w:t>AssignmentPattern</w:t>
      </w:r>
      <w:proofErr w:type="spellEnd"/>
      <w:r w:rsidR="00D80640">
        <w:t xml:space="preserve"> production in the ECMAScript </w:t>
      </w:r>
      <w:del w:id="1575" w:author="Anders Hejlsberg" w:date="2016-01-04T10:39:00Z">
        <w:r w:rsidR="00066AF0">
          <w:delText>6</w:delText>
        </w:r>
      </w:del>
      <w:ins w:id="1576" w:author="Anders Hejlsberg" w:date="2016-01-04T10:39:00Z">
        <w:r w:rsidR="00D80640">
          <w:t>2015</w:t>
        </w:r>
      </w:ins>
      <w:r w:rsidR="00066AF0">
        <w:t xml:space="preserve"> specification.</w:t>
      </w:r>
    </w:p>
    <w:p w14:paraId="1028D849" w14:textId="77777777" w:rsidR="00C50AE7" w:rsidRDefault="00E110F6" w:rsidP="009420EF">
      <w:r>
        <w:lastRenderedPageBreak/>
        <w:t xml:space="preserve">In a </w:t>
      </w:r>
      <w:proofErr w:type="spellStart"/>
      <w:r>
        <w:t>destructuring</w:t>
      </w:r>
      <w:proofErr w:type="spellEnd"/>
      <w:r>
        <w:t xml:space="preserve">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14:paraId="09FE2391" w14:textId="77777777" w:rsidR="00C50AE7" w:rsidRDefault="00C50AE7" w:rsidP="00367611">
      <w:pPr>
        <w:pStyle w:val="ListParagraph"/>
        <w:numPr>
          <w:ilvl w:val="0"/>
          <w:numId w:val="64"/>
        </w:numPr>
      </w:pPr>
      <w:r w:rsidRPr="003D49AB">
        <w:rPr>
          <w:i/>
        </w:rPr>
        <w:t>V</w:t>
      </w:r>
      <w:r>
        <w:t xml:space="preserve"> is variable and </w:t>
      </w:r>
      <w:r w:rsidR="003D49AB" w:rsidRPr="003D49AB">
        <w:rPr>
          <w:i/>
        </w:rPr>
        <w:t>S</w:t>
      </w:r>
      <w:r>
        <w:t xml:space="preserve"> is assignable to the type of </w:t>
      </w:r>
      <w:r w:rsidRPr="003D49AB">
        <w:rPr>
          <w:i/>
        </w:rPr>
        <w:t>V</w:t>
      </w:r>
      <w:r>
        <w:t>.</w:t>
      </w:r>
    </w:p>
    <w:p w14:paraId="75A72A3E" w14:textId="77777777" w:rsidR="00C50AE7" w:rsidRDefault="003D49AB" w:rsidP="00367611">
      <w:pPr>
        <w:pStyle w:val="ListParagraph"/>
        <w:numPr>
          <w:ilvl w:val="0"/>
          <w:numId w:val="64"/>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14:paraId="290C920C" w14:textId="77777777" w:rsidR="00C50AE7" w:rsidRDefault="003D49AB" w:rsidP="00367611">
      <w:pPr>
        <w:pStyle w:val="ListParagraph"/>
        <w:numPr>
          <w:ilvl w:val="1"/>
          <w:numId w:val="64"/>
        </w:numPr>
      </w:pPr>
      <w:r w:rsidRPr="003D49AB">
        <w:rPr>
          <w:i/>
        </w:rPr>
        <w:t>S</w:t>
      </w:r>
      <w:r w:rsidR="002D36E3">
        <w:t xml:space="preserve"> is the</w:t>
      </w:r>
      <w:r w:rsidR="00C50AE7">
        <w:t xml:space="preserve"> type Any, or</w:t>
      </w:r>
    </w:p>
    <w:p w14:paraId="624BA435" w14:textId="77777777" w:rsidR="00C50AE7" w:rsidRDefault="003D49AB" w:rsidP="00367611">
      <w:pPr>
        <w:pStyle w:val="ListParagraph"/>
        <w:numPr>
          <w:ilvl w:val="1"/>
          <w:numId w:val="64"/>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14:paraId="0AE77AE5" w14:textId="77777777" w:rsidR="00C50AE7" w:rsidRDefault="003D49AB" w:rsidP="00367611">
      <w:pPr>
        <w:pStyle w:val="ListParagraph"/>
        <w:numPr>
          <w:ilvl w:val="1"/>
          <w:numId w:val="64"/>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14:paraId="6D625D69" w14:textId="77777777" w:rsidR="00C50AE7" w:rsidRDefault="003D49AB" w:rsidP="00367611">
      <w:pPr>
        <w:pStyle w:val="ListParagraph"/>
        <w:numPr>
          <w:ilvl w:val="1"/>
          <w:numId w:val="64"/>
        </w:numPr>
      </w:pPr>
      <w:r w:rsidRPr="003D49AB">
        <w:rPr>
          <w:i/>
        </w:rPr>
        <w:t>S</w:t>
      </w:r>
      <w:r w:rsidR="00C50AE7">
        <w:t xml:space="preserve"> has a string index signature of a type that is assignable to the target given in </w:t>
      </w:r>
      <w:r w:rsidRPr="003D49AB">
        <w:rPr>
          <w:i/>
        </w:rPr>
        <w:t>P</w:t>
      </w:r>
      <w:r w:rsidR="00C50AE7">
        <w:t xml:space="preserve">. </w:t>
      </w:r>
    </w:p>
    <w:p w14:paraId="71A66427" w14:textId="77777777" w:rsidR="00C50AE7" w:rsidRDefault="003D49AB" w:rsidP="00367611">
      <w:pPr>
        <w:pStyle w:val="ListParagraph"/>
        <w:numPr>
          <w:ilvl w:val="0"/>
          <w:numId w:val="64"/>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A3147C">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14:paraId="175D124C" w14:textId="77777777" w:rsidR="00C50AE7" w:rsidRDefault="003D49AB" w:rsidP="00367611">
      <w:pPr>
        <w:pStyle w:val="ListParagraph"/>
        <w:numPr>
          <w:ilvl w:val="1"/>
          <w:numId w:val="64"/>
        </w:numPr>
      </w:pPr>
      <w:r w:rsidRPr="003D49AB">
        <w:rPr>
          <w:i/>
        </w:rPr>
        <w:t>S</w:t>
      </w:r>
      <w:r w:rsidR="002D36E3">
        <w:t xml:space="preserve"> is the</w:t>
      </w:r>
      <w:r w:rsidR="00C50AE7">
        <w:t xml:space="preserve"> type Any,</w:t>
      </w:r>
      <w:r w:rsidR="00E343CE">
        <w:t xml:space="preserve"> or</w:t>
      </w:r>
    </w:p>
    <w:p w14:paraId="6893B743" w14:textId="77777777" w:rsidR="00E343CE" w:rsidRDefault="003D49AB" w:rsidP="00367611">
      <w:pPr>
        <w:pStyle w:val="ListParagraph"/>
        <w:numPr>
          <w:ilvl w:val="1"/>
          <w:numId w:val="64"/>
        </w:numPr>
      </w:pPr>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A3147C">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14:paraId="05EA7463" w14:textId="77777777" w:rsidR="00D91638" w:rsidRDefault="00E1604A" w:rsidP="00367611">
      <w:pPr>
        <w:pStyle w:val="ListParagraph"/>
        <w:numPr>
          <w:ilvl w:val="1"/>
          <w:numId w:val="64"/>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14:paraId="0E7FB4C9" w14:textId="77777777" w:rsidR="00B170F1" w:rsidRPr="00300D5D" w:rsidRDefault="00B170F1" w:rsidP="009420EF">
      <w:pPr>
        <w:rPr>
          <w:ins w:id="1577" w:author="Anders Hejlsberg" w:date="2016-01-04T10:39:00Z"/>
        </w:rPr>
      </w:pPr>
      <w:ins w:id="1578" w:author="Anders Hejlsberg" w:date="2016-01-04T10:39:00Z">
        <w:r w:rsidRPr="00B170F1">
          <w:rPr>
            <w:i/>
          </w:rPr>
          <w:t xml:space="preserve">TODO: </w:t>
        </w:r>
        <w:r w:rsidR="008B0D2E">
          <w:fldChar w:fldCharType="begin"/>
        </w:r>
        <w:r w:rsidR="008B0D2E">
          <w:instrText xml:space="preserve"> HYPERLINK "https://github.com/Microsoft/TypeScript/issues/2713" </w:instrText>
        </w:r>
        <w:r w:rsidR="008B0D2E">
          <w:fldChar w:fldCharType="separate"/>
        </w:r>
        <w:r w:rsidRPr="00B170F1">
          <w:rPr>
            <w:rStyle w:val="Hyperlink"/>
            <w:i/>
          </w:rPr>
          <w:t>Update to specify behavior when assignment element E is a rest element</w:t>
        </w:r>
        <w:r w:rsidR="008B0D2E">
          <w:rPr>
            <w:rStyle w:val="Hyperlink"/>
            <w:i/>
          </w:rPr>
          <w:fldChar w:fldCharType="end"/>
        </w:r>
        <w:r w:rsidRPr="00300D5D">
          <w:t>.</w:t>
        </w:r>
      </w:ins>
    </w:p>
    <w:p w14:paraId="54474D0C" w14:textId="77777777"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14:paraId="4E63B0E2" w14:textId="53B2973D" w:rsidR="00DE0C89" w:rsidRDefault="00DE0C89" w:rsidP="00DE0C89">
      <w:r>
        <w:t>When t</w:t>
      </w:r>
      <w:r w:rsidR="00D80640">
        <w:t xml:space="preserve">he output target is ECMAScript </w:t>
      </w:r>
      <w:del w:id="1579" w:author="Anders Hejlsberg" w:date="2016-01-04T10:39:00Z">
        <w:r>
          <w:delText>6</w:delText>
        </w:r>
      </w:del>
      <w:ins w:id="1580" w:author="Anders Hejlsberg" w:date="2016-01-04T10:39:00Z">
        <w:r w:rsidR="00D80640">
          <w:t>2015</w:t>
        </w:r>
      </w:ins>
      <w:r>
        <w:t xml:space="preserve"> or higher, </w:t>
      </w:r>
      <w:proofErr w:type="spellStart"/>
      <w:r>
        <w:t>destructuring</w:t>
      </w:r>
      <w:proofErr w:type="spellEnd"/>
      <w:r>
        <w:t xml:space="preserve"> variable assignments remain unchanged </w:t>
      </w:r>
      <w:r w:rsidR="00223810">
        <w:t xml:space="preserve">in the emitted JavaScript code. </w:t>
      </w:r>
      <w:r>
        <w:t xml:space="preserve">When the output target is ECMAScript 3 or 5, </w:t>
      </w:r>
      <w:proofErr w:type="spellStart"/>
      <w:r>
        <w:t>destructuring</w:t>
      </w:r>
      <w:proofErr w:type="spellEnd"/>
      <w:r>
        <w:t xml:space="preserve"> variable assignments are rewritten to series of simple assignments. For example, the </w:t>
      </w:r>
      <w:proofErr w:type="spellStart"/>
      <w:r>
        <w:t>destructuring</w:t>
      </w:r>
      <w:proofErr w:type="spellEnd"/>
      <w:r>
        <w:t xml:space="preserve"> assignment</w:t>
      </w:r>
    </w:p>
    <w:p w14:paraId="61859AAD" w14:textId="77777777"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14:paraId="5D8BD11D" w14:textId="77777777" w:rsidR="00DE0C89" w:rsidRDefault="00DE0C89" w:rsidP="009420EF">
      <w:proofErr w:type="gramStart"/>
      <w:r>
        <w:t>is</w:t>
      </w:r>
      <w:proofErr w:type="gramEnd"/>
      <w:r>
        <w:t xml:space="preserve"> rewritten to the simple variable assignments</w:t>
      </w:r>
    </w:p>
    <w:p w14:paraId="57E21F73" w14:textId="77777777"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14:paraId="18DD576C" w14:textId="77777777" w:rsidR="0044410D" w:rsidRPr="0044410D" w:rsidRDefault="008F6A09" w:rsidP="008F6A09">
      <w:pPr>
        <w:pStyle w:val="Heading2"/>
      </w:pPr>
      <w:bookmarkStart w:id="1581" w:name="_Toc439666226"/>
      <w:bookmarkStart w:id="1582" w:name="_Toc426538915"/>
      <w:r>
        <w:lastRenderedPageBreak/>
        <w:t>The Comma Operator</w:t>
      </w:r>
      <w:bookmarkEnd w:id="1581"/>
      <w:bookmarkEnd w:id="1582"/>
    </w:p>
    <w:p w14:paraId="7E6F7923" w14:textId="77777777" w:rsidR="0044410D" w:rsidRPr="0044410D" w:rsidRDefault="008F6A09" w:rsidP="008F6A09">
      <w:r>
        <w:t>The comma operator permits the operands to be of any type and produces a result that is of the same type as the second operand.</w:t>
      </w:r>
    </w:p>
    <w:p w14:paraId="158728AE" w14:textId="77777777" w:rsidR="0044410D" w:rsidRPr="0044410D" w:rsidRDefault="00676B66" w:rsidP="00150AB2">
      <w:pPr>
        <w:pStyle w:val="Heading2"/>
      </w:pPr>
      <w:bookmarkStart w:id="1583" w:name="_Ref314551848"/>
      <w:bookmarkStart w:id="1584" w:name="_Ref314665618"/>
      <w:bookmarkStart w:id="1585" w:name="_Toc439666227"/>
      <w:bookmarkStart w:id="1586" w:name="_Toc426538916"/>
      <w:r>
        <w:t>Contextually</w:t>
      </w:r>
      <w:r w:rsidR="002B1EAF">
        <w:t xml:space="preserve"> Typed Expressions</w:t>
      </w:r>
      <w:bookmarkEnd w:id="1583"/>
      <w:bookmarkEnd w:id="1584"/>
      <w:bookmarkEnd w:id="1585"/>
      <w:bookmarkEnd w:id="1586"/>
    </w:p>
    <w:p w14:paraId="7D306383" w14:textId="77777777"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14:paraId="4466A3A8" w14:textId="77777777" w:rsidR="00FA22D3" w:rsidRDefault="00FA22D3" w:rsidP="00563D8D">
      <w:pPr>
        <w:pStyle w:val="ListParagraph"/>
        <w:numPr>
          <w:ilvl w:val="0"/>
          <w:numId w:val="9"/>
        </w:numPr>
      </w:pPr>
      <w:r>
        <w:t>In a variable, parameter, binding property, binding element, or member declaration, an initializer expression is contextually typed by</w:t>
      </w:r>
    </w:p>
    <w:p w14:paraId="30A142AB" w14:textId="77777777"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14:paraId="35875D68" w14:textId="77777777" w:rsidR="006A48B3" w:rsidRDefault="000617F5" w:rsidP="00563D8D">
      <w:pPr>
        <w:pStyle w:val="ListParagraph"/>
        <w:numPr>
          <w:ilvl w:val="1"/>
          <w:numId w:val="9"/>
        </w:numPr>
      </w:pPr>
      <w:r>
        <w:t xml:space="preserve">for a parameter, </w:t>
      </w:r>
      <w:r w:rsidR="006A48B3">
        <w:t xml:space="preserve">the </w:t>
      </w:r>
      <w:r w:rsidR="00F27D62">
        <w:t xml:space="preserve">type provided by a </w:t>
      </w:r>
      <w:r w:rsidR="006A48B3">
        <w:t xml:space="preserve">contextual </w:t>
      </w:r>
      <w:r w:rsidR="00F27D62">
        <w:t>signature</w:t>
      </w:r>
      <w:r>
        <w:t xml:space="preserve"> (section</w:t>
      </w:r>
      <w:r w:rsidR="00F27D62">
        <w:t xml:space="preserve"> </w:t>
      </w:r>
      <w:r w:rsidR="00F27D62">
        <w:fldChar w:fldCharType="begin"/>
      </w:r>
      <w:r w:rsidR="00F27D62">
        <w:instrText xml:space="preserve"> REF _Ref327619384 \r \h </w:instrText>
      </w:r>
      <w:r w:rsidR="00F27D62">
        <w:fldChar w:fldCharType="separate"/>
      </w:r>
      <w:r w:rsidR="00A3147C">
        <w:t>4.10</w:t>
      </w:r>
      <w:r w:rsidR="00F27D62">
        <w:fldChar w:fldCharType="end"/>
      </w:r>
      <w:r w:rsidR="00D26B35">
        <w:t>)</w:t>
      </w:r>
      <w:r w:rsidR="006A48B3">
        <w:t>, if any, or otherwise</w:t>
      </w:r>
    </w:p>
    <w:p w14:paraId="25173CF8" w14:textId="77777777" w:rsidR="006A48B3" w:rsidRDefault="006A48B3" w:rsidP="00563D8D">
      <w:pPr>
        <w:pStyle w:val="ListParagraph"/>
        <w:numPr>
          <w:ilvl w:val="1"/>
          <w:numId w:val="9"/>
        </w:numPr>
      </w:pPr>
      <w:proofErr w:type="gramStart"/>
      <w:r>
        <w:t>the</w:t>
      </w:r>
      <w:proofErr w:type="gramEnd"/>
      <w:r>
        <w:t xml:space="preserv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A3147C">
        <w:t>5.2.3</w:t>
      </w:r>
      <w:r w:rsidR="00FF0889">
        <w:fldChar w:fldCharType="end"/>
      </w:r>
      <w:r w:rsidR="00D26B35">
        <w:t>)</w:t>
      </w:r>
      <w:r>
        <w:t>, if any.</w:t>
      </w:r>
    </w:p>
    <w:p w14:paraId="078AB5F0" w14:textId="77777777"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14:paraId="6F72625F" w14:textId="77777777"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14:paraId="1234BA78" w14:textId="77777777"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14:paraId="0BE24D10" w14:textId="77777777"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14:paraId="03B30C86" w14:textId="77777777"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14:paraId="06F41C84" w14:textId="77777777"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14:paraId="5DF6B165" w14:textId="77777777" w:rsidR="00E14516" w:rsidRDefault="00E14516" w:rsidP="00563D8D">
      <w:pPr>
        <w:pStyle w:val="ListParagraph"/>
        <w:numPr>
          <w:ilvl w:val="1"/>
          <w:numId w:val="9"/>
        </w:numPr>
      </w:pPr>
      <w:r>
        <w:t>the type of the property with a matching name in the contextual type, if any, or otherwise</w:t>
      </w:r>
    </w:p>
    <w:p w14:paraId="5C00476E" w14:textId="77777777" w:rsidR="00E14516" w:rsidRDefault="003C51C2" w:rsidP="00563D8D">
      <w:pPr>
        <w:pStyle w:val="ListParagraph"/>
        <w:numPr>
          <w:ilvl w:val="1"/>
          <w:numId w:val="9"/>
        </w:numPr>
      </w:pPr>
      <w:r>
        <w:t>for a numerically named property</w:t>
      </w:r>
      <w:r w:rsidR="00E14516">
        <w:t>, the numeric index type of the contextual type, if any, or otherwise</w:t>
      </w:r>
    </w:p>
    <w:p w14:paraId="11C13BB4" w14:textId="77777777" w:rsidR="00E14516" w:rsidRDefault="003C51C2" w:rsidP="00563D8D">
      <w:pPr>
        <w:pStyle w:val="ListParagraph"/>
        <w:numPr>
          <w:ilvl w:val="1"/>
          <w:numId w:val="9"/>
        </w:numPr>
      </w:pPr>
      <w:proofErr w:type="gramStart"/>
      <w:r>
        <w:t>the</w:t>
      </w:r>
      <w:proofErr w:type="gramEnd"/>
      <w:r>
        <w:t xml:space="preserve"> string index type of the contextual type, if any.</w:t>
      </w:r>
      <w:r w:rsidR="00583DA0">
        <w:t xml:space="preserve"> </w:t>
      </w:r>
    </w:p>
    <w:p w14:paraId="3D1C1BB8" w14:textId="77777777"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14:paraId="7A602593" w14:textId="77777777"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14:paraId="558E8065" w14:textId="77777777" w:rsidR="003116C4" w:rsidRPr="0044410D" w:rsidRDefault="003116C4" w:rsidP="00563D8D">
      <w:pPr>
        <w:pStyle w:val="ListParagraph"/>
        <w:numPr>
          <w:ilvl w:val="1"/>
          <w:numId w:val="9"/>
        </w:numPr>
      </w:pPr>
      <w:proofErr w:type="gramStart"/>
      <w:r>
        <w:t>the</w:t>
      </w:r>
      <w:proofErr w:type="gramEnd"/>
      <w:r>
        <w:t xml:space="preserve"> numeric index type of the contextual type, if any.</w:t>
      </w:r>
    </w:p>
    <w:p w14:paraId="56E0969B" w14:textId="77777777" w:rsidR="00060493" w:rsidRPr="0044410D" w:rsidRDefault="00060493" w:rsidP="008A4CE4">
      <w:pPr>
        <w:pStyle w:val="ListParagraph"/>
        <w:numPr>
          <w:ilvl w:val="0"/>
          <w:numId w:val="9"/>
        </w:numPr>
      </w:pPr>
      <w:r>
        <w:lastRenderedPageBreak/>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14:paraId="00FE9214" w14:textId="77777777"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14:paraId="4136AD9B" w14:textId="77777777"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14:paraId="69AEF0D1" w14:textId="77777777"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14:paraId="7759819A" w14:textId="77777777"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14:paraId="3FCDDE91" w14:textId="77777777" w:rsidR="00F830C2" w:rsidRPr="0044410D" w:rsidRDefault="00F830C2" w:rsidP="00563D8D">
      <w:pPr>
        <w:pStyle w:val="ListParagraph"/>
        <w:numPr>
          <w:ilvl w:val="0"/>
          <w:numId w:val="9"/>
        </w:numPr>
      </w:pPr>
      <w:r>
        <w:t>In an assignment expression, the right hand expression is contextually typed by the type of the left hand expression.</w:t>
      </w:r>
    </w:p>
    <w:p w14:paraId="57E030A0" w14:textId="77777777" w:rsidR="0044410D" w:rsidRPr="0044410D" w:rsidRDefault="000205F7">
      <w:r>
        <w:t>In the following example</w:t>
      </w:r>
    </w:p>
    <w:p w14:paraId="4EB63CB2" w14:textId="77777777"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404358F2" w14:textId="77777777"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14:paraId="72B82569" w14:textId="77777777" w:rsidR="0044410D" w:rsidRPr="00893883" w:rsidRDefault="000205F7" w:rsidP="000205F7">
      <w:pPr>
        <w:pStyle w:val="Code"/>
      </w:pPr>
      <w:r w:rsidRPr="00D54DB2">
        <w:rPr>
          <w:color w:val="0000FF"/>
        </w:rPr>
        <w:t>function</w:t>
      </w:r>
      <w:r w:rsidRPr="00D54DB2">
        <w:t xml:space="preserve"> setEventHandlers(handlers: EventHandlers) { ... }</w:t>
      </w:r>
    </w:p>
    <w:p w14:paraId="1D8023C2" w14:textId="77777777"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14:paraId="57E891A2" w14:textId="77777777" w:rsidR="0044410D" w:rsidRDefault="000205F7">
      <w:proofErr w:type="gramStart"/>
      <w:r>
        <w:t>the</w:t>
      </w:r>
      <w:proofErr w:type="gramEnd"/>
      <w:r>
        <w:t xml:space="preserve"> object literal passed to </w:t>
      </w:r>
      <w:r w:rsidR="008F4735">
        <w:t>'</w:t>
      </w:r>
      <w:proofErr w:type="spellStart"/>
      <w:r>
        <w:t>setEventHandlers</w:t>
      </w:r>
      <w:proofErr w:type="spellEnd"/>
      <w:r w:rsidR="008F4735">
        <w:t>'</w:t>
      </w:r>
      <w:r>
        <w:t xml:space="preserve"> is contextually typed to the </w:t>
      </w:r>
      <w:r w:rsidR="008F4735">
        <w:t>'</w:t>
      </w:r>
      <w:proofErr w:type="spellStart"/>
      <w:r>
        <w:t>EventHandlers</w:t>
      </w:r>
      <w:proofErr w:type="spellEnd"/>
      <w:r w:rsidR="008F4735">
        <w:t>'</w:t>
      </w:r>
      <w:r>
        <w:t xml:space="preserve"> type. This causes the two property assignments to be contextually typed to the unnamed function type </w:t>
      </w:r>
      <w:r w:rsidR="008F4735">
        <w:t>'</w:t>
      </w:r>
      <w:r>
        <w:t xml:space="preserve">(event: </w:t>
      </w:r>
      <w:proofErr w:type="spellStart"/>
      <w:r>
        <w:t>EventObject</w:t>
      </w:r>
      <w:proofErr w:type="spellEnd"/>
      <w:r>
        <w: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proofErr w:type="spellStart"/>
      <w:r>
        <w:t>EventObject</w:t>
      </w:r>
      <w:proofErr w:type="spellEnd"/>
      <w:r w:rsidR="008F4735">
        <w:t>'</w:t>
      </w:r>
      <w:r>
        <w:t>.</w:t>
      </w:r>
    </w:p>
    <w:p w14:paraId="1027CA9F" w14:textId="77777777" w:rsidR="00F420A3" w:rsidRDefault="00F420A3" w:rsidP="00F420A3">
      <w:pPr>
        <w:pStyle w:val="Heading2"/>
      </w:pPr>
      <w:bookmarkStart w:id="1587" w:name="_Ref401120325"/>
      <w:bookmarkStart w:id="1588" w:name="_Toc439666228"/>
      <w:bookmarkStart w:id="1589" w:name="_Toc426538917"/>
      <w:r>
        <w:t>Type Guards</w:t>
      </w:r>
      <w:bookmarkEnd w:id="1587"/>
      <w:bookmarkEnd w:id="1588"/>
      <w:bookmarkEnd w:id="1589"/>
    </w:p>
    <w:p w14:paraId="6194F646" w14:textId="77777777" w:rsidR="0044410D" w:rsidRDefault="00F420A3" w:rsidP="0074339D">
      <w:r>
        <w:t xml:space="preserve">Type guards are particular expression patterns </w:t>
      </w:r>
      <w:r w:rsidR="00C16A82">
        <w:t xml:space="preserve">involving the </w:t>
      </w:r>
      <w:r w:rsidR="008F4735">
        <w:t>'</w:t>
      </w:r>
      <w:proofErr w:type="spellStart"/>
      <w:r w:rsidR="00C16A82">
        <w:t>typeof</w:t>
      </w:r>
      <w:proofErr w:type="spellEnd"/>
      <w:r w:rsidR="008F4735">
        <w:t>'</w:t>
      </w:r>
      <w:r w:rsidR="00C16A82">
        <w:t xml:space="preserve"> and </w:t>
      </w:r>
      <w:r w:rsidR="008F4735">
        <w:t>'</w:t>
      </w:r>
      <w:proofErr w:type="spellStart"/>
      <w:r w:rsidR="00C16A82">
        <w:t>instanceof</w:t>
      </w:r>
      <w:proofErr w:type="spellEnd"/>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proofErr w:type="spellStart"/>
      <w:r w:rsidR="00AA797A">
        <w:t>typeof</w:t>
      </w:r>
      <w:proofErr w:type="spellEnd"/>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14:paraId="2AB8C455" w14:textId="77777777" w:rsidR="001719CA" w:rsidRDefault="00B15D91" w:rsidP="00AA797A">
      <w:pPr>
        <w:pStyle w:val="Code"/>
      </w:pPr>
      <w:r w:rsidRPr="00D54DB2">
        <w:rPr>
          <w:color w:val="0000FF"/>
        </w:rPr>
        <w:lastRenderedPageBreak/>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14:paraId="0D50AFBF" w14:textId="77777777" w:rsidR="003A629C" w:rsidRDefault="003A629C" w:rsidP="003A629C">
      <w:r>
        <w:t xml:space="preserve">The type of </w:t>
      </w:r>
      <w:r w:rsidR="002125DC">
        <w:t>a</w:t>
      </w:r>
      <w:r>
        <w:t xml:space="preserve"> variable or parameter </w:t>
      </w:r>
      <w:r w:rsidR="00B448DB">
        <w:t>is</w:t>
      </w:r>
      <w:r>
        <w:t xml:space="preserve"> narrowed in the following situations:</w:t>
      </w:r>
    </w:p>
    <w:p w14:paraId="6B72F512" w14:textId="77777777" w:rsidR="003A629C" w:rsidRDefault="00B448DB" w:rsidP="00367611">
      <w:pPr>
        <w:pStyle w:val="ListParagraph"/>
        <w:numPr>
          <w:ilvl w:val="0"/>
          <w:numId w:val="52"/>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r w:rsidR="006D6D75">
        <w:t xml:space="preserve">no part of </w:t>
      </w:r>
      <w:r w:rsidR="002125DC">
        <w:t xml:space="preserve">the </w:t>
      </w:r>
      <w:r w:rsidR="006D6D75">
        <w:t>'if'</w:t>
      </w:r>
      <w:r w:rsidR="002125DC">
        <w:t xml:space="preserve"> statement contains assignments to the variable or parameter.</w:t>
      </w:r>
    </w:p>
    <w:p w14:paraId="3430A6B4" w14:textId="77777777" w:rsidR="0037447C" w:rsidRDefault="0037447C" w:rsidP="00367611">
      <w:pPr>
        <w:pStyle w:val="ListParagraph"/>
        <w:numPr>
          <w:ilvl w:val="0"/>
          <w:numId w:val="52"/>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r w:rsidR="006D6D75">
        <w:t>no part of the</w:t>
      </w:r>
      <w:r w:rsidR="002125DC">
        <w:t xml:space="preserve"> </w:t>
      </w:r>
      <w:r w:rsidR="006D6D75">
        <w:t>'if' statement contains</w:t>
      </w:r>
      <w:r w:rsidR="002125DC">
        <w:t xml:space="preserve"> assignments to the variable or parameter</w:t>
      </w:r>
      <w:r>
        <w:t>.</w:t>
      </w:r>
    </w:p>
    <w:p w14:paraId="49782846" w14:textId="77777777" w:rsidR="0037447C" w:rsidRDefault="002125DC" w:rsidP="00367611">
      <w:pPr>
        <w:pStyle w:val="ListParagraph"/>
        <w:numPr>
          <w:ilvl w:val="0"/>
          <w:numId w:val="52"/>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r w:rsidR="006D6D75">
        <w:t xml:space="preserve">no part of </w:t>
      </w:r>
      <w:r w:rsidR="007A7577">
        <w:t xml:space="preserve">the </w:t>
      </w:r>
      <w:r w:rsidR="006D6D75">
        <w:t xml:space="preserve">conditional expression contains </w:t>
      </w:r>
      <w:r w:rsidR="007A7577">
        <w:t>assignments to the variable or parameter</w:t>
      </w:r>
      <w:r>
        <w:t>.</w:t>
      </w:r>
    </w:p>
    <w:p w14:paraId="21ADD9F3" w14:textId="77777777" w:rsidR="002125DC" w:rsidRDefault="002125DC" w:rsidP="00367611">
      <w:pPr>
        <w:pStyle w:val="ListParagraph"/>
        <w:numPr>
          <w:ilvl w:val="0"/>
          <w:numId w:val="52"/>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r w:rsidR="006D6D75">
        <w:t xml:space="preserve">no part of </w:t>
      </w:r>
      <w:r w:rsidR="007A7577">
        <w:t xml:space="preserve">the </w:t>
      </w:r>
      <w:r w:rsidR="006D6D75">
        <w:t>conditional</w:t>
      </w:r>
      <w:r w:rsidR="007A7577">
        <w:t xml:space="preserve"> expression contains assignments to the variable or parameter</w:t>
      </w:r>
      <w:r>
        <w:t>.</w:t>
      </w:r>
    </w:p>
    <w:p w14:paraId="258F14EC" w14:textId="77777777" w:rsidR="002125DC" w:rsidRDefault="002125DC" w:rsidP="00367611">
      <w:pPr>
        <w:pStyle w:val="ListParagraph"/>
        <w:numPr>
          <w:ilvl w:val="0"/>
          <w:numId w:val="52"/>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r w:rsidR="006D6D75">
        <w:t xml:space="preserve">neither operand contains </w:t>
      </w:r>
      <w:r w:rsidR="007A7577">
        <w:t>assignments to the variable or parameter</w:t>
      </w:r>
      <w:r>
        <w:t>.</w:t>
      </w:r>
    </w:p>
    <w:p w14:paraId="7D226CCF" w14:textId="77777777" w:rsidR="003A629C" w:rsidRDefault="002125DC" w:rsidP="00367611">
      <w:pPr>
        <w:pStyle w:val="ListParagraph"/>
        <w:numPr>
          <w:ilvl w:val="0"/>
          <w:numId w:val="52"/>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r w:rsidR="006D6D75">
        <w:t>neither</w:t>
      </w:r>
      <w:r w:rsidR="007A7577">
        <w:t xml:space="preserve"> operand contains assignments to the variable or parameter</w:t>
      </w:r>
      <w:r>
        <w:t>.</w:t>
      </w:r>
    </w:p>
    <w:p w14:paraId="2CB5418E" w14:textId="77777777"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14:paraId="40A09DE8" w14:textId="77777777" w:rsidR="006717D7" w:rsidRDefault="006717D7" w:rsidP="00367611">
      <w:pPr>
        <w:pStyle w:val="ListParagraph"/>
        <w:numPr>
          <w:ilvl w:val="0"/>
          <w:numId w:val="53"/>
        </w:numPr>
      </w:pPr>
      <w:r>
        <w:t xml:space="preserve">A type guard of the form </w:t>
      </w:r>
      <w:r w:rsidRPr="0067331E">
        <w:rPr>
          <w:rStyle w:val="CodeFragment"/>
        </w:rPr>
        <w:t xml:space="preserve">x </w:t>
      </w:r>
      <w:proofErr w:type="spellStart"/>
      <w:r w:rsidRPr="00893883">
        <w:rPr>
          <w:rStyle w:val="CodeFragment"/>
        </w:rPr>
        <w:t>instanceof</w:t>
      </w:r>
      <w:proofErr w:type="spellEnd"/>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14:paraId="6CD6A565" w14:textId="77777777" w:rsidR="0067331E" w:rsidRDefault="006717D7" w:rsidP="00367611">
      <w:pPr>
        <w:pStyle w:val="ListParagraph"/>
        <w:numPr>
          <w:ilvl w:val="1"/>
          <w:numId w:val="5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14:paraId="019404EA" w14:textId="77777777" w:rsidR="0067331E" w:rsidRDefault="0067331E" w:rsidP="00367611">
      <w:pPr>
        <w:pStyle w:val="ListParagraph"/>
        <w:numPr>
          <w:ilvl w:val="1"/>
          <w:numId w:val="53"/>
        </w:numPr>
      </w:pPr>
      <w:proofErr w:type="gramStart"/>
      <w:r w:rsidRPr="0067331E">
        <w:rPr>
          <w:i/>
        </w:rPr>
        <w:t>when</w:t>
      </w:r>
      <w:proofErr w:type="gramEnd"/>
      <w:r w:rsidRPr="0067331E">
        <w:rPr>
          <w:i/>
        </w:rPr>
        <w:t xml:space="preserve"> false</w:t>
      </w:r>
      <w:r w:rsidR="00D532BC">
        <w:t xml:space="preserve">, has no effect on the type of </w:t>
      </w:r>
      <w:r w:rsidR="00D532BC" w:rsidRPr="00D532BC">
        <w:rPr>
          <w:i/>
        </w:rPr>
        <w:t>x</w:t>
      </w:r>
      <w:r>
        <w:t>.</w:t>
      </w:r>
    </w:p>
    <w:p w14:paraId="268D23CE" w14:textId="77777777" w:rsidR="000941FD" w:rsidRDefault="007B5608" w:rsidP="00367611">
      <w:pPr>
        <w:pStyle w:val="ListParagraph"/>
        <w:numPr>
          <w:ilvl w:val="0"/>
          <w:numId w:val="53"/>
        </w:numPr>
      </w:pPr>
      <w:r>
        <w:t>A</w:t>
      </w:r>
      <w:r w:rsidR="00D155EE">
        <w:t xml:space="preserve"> </w:t>
      </w:r>
      <w:r w:rsidR="00DE055A">
        <w:t>type guard</w:t>
      </w:r>
      <w:r w:rsidR="000941FD">
        <w:t xml:space="preserve"> of the form </w:t>
      </w:r>
      <w:proofErr w:type="spellStart"/>
      <w:r w:rsidR="000941FD" w:rsidRPr="000941FD">
        <w:rPr>
          <w:rStyle w:val="CodeFragment"/>
        </w:rPr>
        <w:t>typeof</w:t>
      </w:r>
      <w:proofErr w:type="spellEnd"/>
      <w:r w:rsidR="000941FD" w:rsidRPr="000941FD">
        <w:rPr>
          <w:rStyle w:val="CodeFragment"/>
        </w:rPr>
        <w:t xml:space="preserve">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proofErr w:type="spellStart"/>
      <w:r w:rsidR="000941FD">
        <w:t>boolean</w:t>
      </w:r>
      <w:proofErr w:type="spellEnd"/>
      <w:r w:rsidR="008F4735">
        <w:t>'</w:t>
      </w:r>
      <w:r w:rsidR="007852B1">
        <w:t>,</w:t>
      </w:r>
    </w:p>
    <w:p w14:paraId="0FA3626B" w14:textId="77777777" w:rsidR="000941FD" w:rsidRDefault="00E24EB2" w:rsidP="00367611">
      <w:pPr>
        <w:pStyle w:val="ListParagraph"/>
        <w:numPr>
          <w:ilvl w:val="1"/>
          <w:numId w:val="5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14:paraId="0A0353EA" w14:textId="77777777" w:rsidR="000941FD" w:rsidRDefault="00E24EB2" w:rsidP="00367611">
      <w:pPr>
        <w:pStyle w:val="ListParagraph"/>
        <w:numPr>
          <w:ilvl w:val="1"/>
          <w:numId w:val="53"/>
        </w:numPr>
      </w:pPr>
      <w:proofErr w:type="gramStart"/>
      <w:r w:rsidRPr="002946EA">
        <w:rPr>
          <w:i/>
        </w:rPr>
        <w:lastRenderedPageBreak/>
        <w:t>when</w:t>
      </w:r>
      <w:proofErr w:type="gramEnd"/>
      <w:r w:rsidRPr="002946EA">
        <w:rPr>
          <w:i/>
        </w:rPr>
        <w:t xml:space="preserve"> false</w:t>
      </w:r>
      <w:r w:rsidR="00183D96">
        <w:t xml:space="preserve">, </w:t>
      </w:r>
      <w:r w:rsidR="00D532BC">
        <w:t xml:space="preserve">removes the primitive type from the type of </w:t>
      </w:r>
      <w:r w:rsidR="00D532BC" w:rsidRPr="00D532BC">
        <w:rPr>
          <w:i/>
        </w:rPr>
        <w:t>x</w:t>
      </w:r>
      <w:r>
        <w:t>.</w:t>
      </w:r>
    </w:p>
    <w:p w14:paraId="3CB6FA35" w14:textId="77777777" w:rsidR="000941FD" w:rsidRPr="00D155EE" w:rsidRDefault="007B5608" w:rsidP="00367611">
      <w:pPr>
        <w:pStyle w:val="ListParagraph"/>
        <w:numPr>
          <w:ilvl w:val="0"/>
          <w:numId w:val="53"/>
        </w:numPr>
      </w:pPr>
      <w:r>
        <w:t>A</w:t>
      </w:r>
      <w:r w:rsidR="00D155EE">
        <w:t xml:space="preserve"> type guard of </w:t>
      </w:r>
      <w:r w:rsidR="000941FD">
        <w:t xml:space="preserve">the form </w:t>
      </w:r>
      <w:proofErr w:type="spellStart"/>
      <w:r w:rsidR="000941FD" w:rsidRPr="000941FD">
        <w:rPr>
          <w:rStyle w:val="CodeFragment"/>
        </w:rPr>
        <w:t>typeof</w:t>
      </w:r>
      <w:proofErr w:type="spellEnd"/>
      <w:r w:rsidR="000941FD" w:rsidRPr="000941FD">
        <w:rPr>
          <w:rStyle w:val="CodeFragment"/>
        </w:rPr>
        <w:t xml:space="preserve">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proofErr w:type="spellStart"/>
      <w:r w:rsidR="000941FD">
        <w:t>boolean</w:t>
      </w:r>
      <w:proofErr w:type="spellEnd"/>
      <w:r w:rsidR="008F4735">
        <w:t>'</w:t>
      </w:r>
      <w:r w:rsidR="007852B1">
        <w:t>,</w:t>
      </w:r>
    </w:p>
    <w:p w14:paraId="52A99C4E" w14:textId="77777777" w:rsidR="000941FD" w:rsidRDefault="00E24EB2" w:rsidP="00367611">
      <w:pPr>
        <w:pStyle w:val="ListParagraph"/>
        <w:numPr>
          <w:ilvl w:val="1"/>
          <w:numId w:val="53"/>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w:t>
      </w:r>
      <w:proofErr w:type="spellStart"/>
      <w:r w:rsidR="00183D96">
        <w:t>boolean</w:t>
      </w:r>
      <w:proofErr w:type="spellEnd"/>
      <w:r w:rsidR="00D21558">
        <w:t xml:space="preserve"> primitive type</w:t>
      </w:r>
      <w:r w:rsidR="002946EA" w:rsidRPr="00E24EB2">
        <w:t>,</w:t>
      </w:r>
      <w:r>
        <w:t xml:space="preserve"> or</w:t>
      </w:r>
    </w:p>
    <w:p w14:paraId="4FDE44C9" w14:textId="77777777" w:rsidR="002245AD" w:rsidRDefault="00E24EB2" w:rsidP="00367611">
      <w:pPr>
        <w:pStyle w:val="ListParagraph"/>
        <w:numPr>
          <w:ilvl w:val="1"/>
          <w:numId w:val="53"/>
        </w:numPr>
      </w:pPr>
      <w:proofErr w:type="gramStart"/>
      <w:r>
        <w:rPr>
          <w:i/>
        </w:rPr>
        <w:t>when</w:t>
      </w:r>
      <w:proofErr w:type="gramEnd"/>
      <w:r>
        <w:rPr>
          <w:i/>
        </w:rPr>
        <w:t xml:space="preserve"> false</w:t>
      </w:r>
      <w:r>
        <w:t xml:space="preserve">, </w:t>
      </w:r>
      <w:r w:rsidR="00183D96">
        <w:t xml:space="preserve">has no effect on the type of </w:t>
      </w:r>
      <w:r w:rsidR="00183D96" w:rsidRPr="00183D96">
        <w:rPr>
          <w:i/>
        </w:rPr>
        <w:t>x</w:t>
      </w:r>
      <w:r>
        <w:t>.</w:t>
      </w:r>
    </w:p>
    <w:p w14:paraId="1D01B4CE" w14:textId="77777777" w:rsidR="006717D7" w:rsidRDefault="007B5608" w:rsidP="00367611">
      <w:pPr>
        <w:pStyle w:val="ListParagraph"/>
        <w:numPr>
          <w:ilvl w:val="0"/>
          <w:numId w:val="53"/>
        </w:numPr>
      </w:pPr>
      <w:r>
        <w:t>A</w:t>
      </w:r>
      <w:r w:rsidR="002946EA">
        <w:t xml:space="preserve"> type guard</w:t>
      </w:r>
      <w:r w:rsidR="002245AD">
        <w:t xml:space="preserve"> of the form </w:t>
      </w:r>
      <w:proofErr w:type="spellStart"/>
      <w:r w:rsidR="002245AD" w:rsidRPr="007852B1">
        <w:rPr>
          <w:rStyle w:val="CodeFragment"/>
        </w:rPr>
        <w:t>typeof</w:t>
      </w:r>
      <w:proofErr w:type="spellEnd"/>
      <w:r w:rsidR="002245AD" w:rsidRPr="007852B1">
        <w:rPr>
          <w:rStyle w:val="CodeFragment"/>
        </w:rPr>
        <w:t xml:space="preserve"> x !== s</w:t>
      </w:r>
      <w:r w:rsidR="007852B1">
        <w:t xml:space="preserve">, where </w:t>
      </w:r>
      <w:r w:rsidR="007852B1" w:rsidRPr="007852B1">
        <w:rPr>
          <w:i/>
        </w:rPr>
        <w:t>s</w:t>
      </w:r>
      <w:r w:rsidR="007852B1">
        <w:t xml:space="preserve"> is a string literal,</w:t>
      </w:r>
    </w:p>
    <w:p w14:paraId="6581F7E2" w14:textId="77777777" w:rsidR="006717D7" w:rsidRDefault="006717D7" w:rsidP="00367611">
      <w:pPr>
        <w:pStyle w:val="ListParagraph"/>
        <w:numPr>
          <w:ilvl w:val="1"/>
          <w:numId w:val="53"/>
        </w:numPr>
      </w:pPr>
      <w:r w:rsidRPr="006717D7">
        <w:rPr>
          <w:i/>
        </w:rPr>
        <w:t>when true</w:t>
      </w:r>
      <w:r>
        <w:t xml:space="preserve">, </w:t>
      </w:r>
      <w:r w:rsidR="00183D96">
        <w:t>narrows the type of x by</w:t>
      </w:r>
      <w:r>
        <w:t xml:space="preserve"> </w:t>
      </w:r>
      <w:proofErr w:type="spellStart"/>
      <w:r w:rsidRPr="006717D7">
        <w:rPr>
          <w:rStyle w:val="CodeFragment"/>
        </w:rPr>
        <w:t>typeof</w:t>
      </w:r>
      <w:proofErr w:type="spellEnd"/>
      <w:r w:rsidRPr="006717D7">
        <w:rPr>
          <w:rStyle w:val="CodeFragment"/>
        </w:rPr>
        <w:t xml:space="preserve"> x === s</w:t>
      </w:r>
      <w:r>
        <w:t xml:space="preserve"> </w:t>
      </w:r>
      <w:r w:rsidRPr="006717D7">
        <w:rPr>
          <w:i/>
        </w:rPr>
        <w:t>when false</w:t>
      </w:r>
      <w:r>
        <w:t>, or</w:t>
      </w:r>
    </w:p>
    <w:p w14:paraId="460F8A05" w14:textId="77777777" w:rsidR="006717D7" w:rsidRDefault="006717D7" w:rsidP="00367611">
      <w:pPr>
        <w:pStyle w:val="ListParagraph"/>
        <w:numPr>
          <w:ilvl w:val="1"/>
          <w:numId w:val="53"/>
        </w:numPr>
      </w:pPr>
      <w:proofErr w:type="gramStart"/>
      <w:r w:rsidRPr="006717D7">
        <w:rPr>
          <w:i/>
        </w:rPr>
        <w:t>when</w:t>
      </w:r>
      <w:proofErr w:type="gramEnd"/>
      <w:r w:rsidRPr="006717D7">
        <w:rPr>
          <w:i/>
        </w:rPr>
        <w:t xml:space="preserve"> </w:t>
      </w:r>
      <w:r>
        <w:rPr>
          <w:i/>
        </w:rPr>
        <w:t>false</w:t>
      </w:r>
      <w:r>
        <w:t xml:space="preserve">, </w:t>
      </w:r>
      <w:r w:rsidR="00183D96">
        <w:t>narrows the type of x by</w:t>
      </w:r>
      <w:r>
        <w:t xml:space="preserve"> </w:t>
      </w:r>
      <w:proofErr w:type="spellStart"/>
      <w:r w:rsidRPr="006717D7">
        <w:rPr>
          <w:rStyle w:val="CodeFragment"/>
        </w:rPr>
        <w:t>typeof</w:t>
      </w:r>
      <w:proofErr w:type="spellEnd"/>
      <w:r w:rsidRPr="006717D7">
        <w:rPr>
          <w:rStyle w:val="CodeFragment"/>
        </w:rPr>
        <w:t xml:space="preserve"> x === s</w:t>
      </w:r>
      <w:r>
        <w:t xml:space="preserve"> </w:t>
      </w:r>
      <w:r w:rsidRPr="006717D7">
        <w:rPr>
          <w:i/>
        </w:rPr>
        <w:t xml:space="preserve">when </w:t>
      </w:r>
      <w:r>
        <w:rPr>
          <w:i/>
        </w:rPr>
        <w:t>true</w:t>
      </w:r>
      <w:r>
        <w:t>.</w:t>
      </w:r>
    </w:p>
    <w:p w14:paraId="5D2EB164" w14:textId="77777777" w:rsidR="007B5608" w:rsidRDefault="007B5608" w:rsidP="00367611">
      <w:pPr>
        <w:pStyle w:val="ListParagraph"/>
        <w:numPr>
          <w:ilvl w:val="0"/>
          <w:numId w:val="53"/>
        </w:numPr>
      </w:pPr>
      <w:r>
        <w:t>A</w:t>
      </w:r>
      <w:r w:rsidR="00E24EB2">
        <w:t xml:space="preserve"> type </w:t>
      </w:r>
      <w:r>
        <w:t xml:space="preserve">guard of the form </w:t>
      </w:r>
      <w:r w:rsidRPr="007B5608">
        <w:rPr>
          <w:rStyle w:val="CodeFragment"/>
        </w:rPr>
        <w:t>!</w:t>
      </w:r>
      <w:r>
        <w:rPr>
          <w:rStyle w:val="CodeFragment"/>
        </w:rPr>
        <w:t>expr</w:t>
      </w:r>
    </w:p>
    <w:p w14:paraId="63581F6B" w14:textId="77777777" w:rsidR="006717D7" w:rsidRDefault="006717D7" w:rsidP="00367611">
      <w:pPr>
        <w:pStyle w:val="ListParagraph"/>
        <w:numPr>
          <w:ilvl w:val="1"/>
          <w:numId w:val="5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14:paraId="46BA40C2" w14:textId="77777777" w:rsidR="006717D7" w:rsidRDefault="006717D7" w:rsidP="00367611">
      <w:pPr>
        <w:pStyle w:val="ListParagraph"/>
        <w:numPr>
          <w:ilvl w:val="1"/>
          <w:numId w:val="53"/>
        </w:numPr>
      </w:pPr>
      <w:proofErr w:type="gramStart"/>
      <w:r w:rsidRPr="006717D7">
        <w:rPr>
          <w:i/>
        </w:rPr>
        <w:t>when</w:t>
      </w:r>
      <w:proofErr w:type="gramEnd"/>
      <w:r w:rsidRPr="006717D7">
        <w:rPr>
          <w:i/>
        </w:rPr>
        <w:t xml:space="preserve">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14:paraId="72533A1A" w14:textId="77777777" w:rsidR="007852B1" w:rsidRDefault="007B5608" w:rsidP="00367611">
      <w:pPr>
        <w:pStyle w:val="ListParagraph"/>
        <w:numPr>
          <w:ilvl w:val="0"/>
          <w:numId w:val="53"/>
        </w:numPr>
      </w:pPr>
      <w:r>
        <w:t xml:space="preserve">A type guard of the form </w:t>
      </w:r>
      <w:r w:rsidRPr="006C409C">
        <w:rPr>
          <w:rStyle w:val="CodeFragment"/>
        </w:rPr>
        <w:t>expr1 &amp;&amp; expr2</w:t>
      </w:r>
    </w:p>
    <w:p w14:paraId="7DE8D94C" w14:textId="77777777" w:rsidR="00D532BC" w:rsidRDefault="007852B1" w:rsidP="00367611">
      <w:pPr>
        <w:pStyle w:val="ListParagraph"/>
        <w:numPr>
          <w:ilvl w:val="1"/>
          <w:numId w:val="5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14:paraId="68E54180" w14:textId="77777777" w:rsidR="00552761" w:rsidRDefault="00441B86" w:rsidP="00367611">
      <w:pPr>
        <w:pStyle w:val="ListParagraph"/>
        <w:numPr>
          <w:ilvl w:val="1"/>
          <w:numId w:val="53"/>
        </w:numPr>
      </w:pPr>
      <w:proofErr w:type="gramStart"/>
      <w:r w:rsidRPr="006717D7">
        <w:rPr>
          <w:i/>
        </w:rPr>
        <w:t>when</w:t>
      </w:r>
      <w:proofErr w:type="gramEnd"/>
      <w:r w:rsidRPr="006717D7">
        <w:rPr>
          <w:i/>
        </w:rPr>
        <w:t xml:space="preserve">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14:paraId="3E0EC64F" w14:textId="77777777" w:rsidR="00552761" w:rsidRDefault="00552761" w:rsidP="00367611">
      <w:pPr>
        <w:pStyle w:val="ListParagraph"/>
        <w:numPr>
          <w:ilvl w:val="0"/>
          <w:numId w:val="53"/>
        </w:numPr>
      </w:pPr>
      <w:r>
        <w:t xml:space="preserve">A type guard of the form </w:t>
      </w:r>
      <w:r>
        <w:rPr>
          <w:rStyle w:val="CodeFragment"/>
        </w:rPr>
        <w:t>expr1 ||</w:t>
      </w:r>
      <w:r w:rsidRPr="006C409C">
        <w:rPr>
          <w:rStyle w:val="CodeFragment"/>
        </w:rPr>
        <w:t xml:space="preserve"> expr2</w:t>
      </w:r>
    </w:p>
    <w:p w14:paraId="57DA935F" w14:textId="77777777" w:rsidR="00552761" w:rsidRDefault="00552761" w:rsidP="00367611">
      <w:pPr>
        <w:pStyle w:val="ListParagraph"/>
        <w:numPr>
          <w:ilvl w:val="1"/>
          <w:numId w:val="5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14:paraId="77549912" w14:textId="77777777" w:rsidR="006717D7" w:rsidRDefault="00552761" w:rsidP="00367611">
      <w:pPr>
        <w:pStyle w:val="ListParagraph"/>
        <w:numPr>
          <w:ilvl w:val="1"/>
          <w:numId w:val="53"/>
        </w:numPr>
      </w:pPr>
      <w:proofErr w:type="gramStart"/>
      <w:r w:rsidRPr="007B5608">
        <w:rPr>
          <w:i/>
        </w:rPr>
        <w:t>when</w:t>
      </w:r>
      <w:proofErr w:type="gramEnd"/>
      <w:r w:rsidRPr="007B5608">
        <w:rPr>
          <w:i/>
        </w:rPr>
        <w:t xml:space="preserve">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14:paraId="03814785" w14:textId="77777777" w:rsidR="00324CB7" w:rsidRDefault="00183D96" w:rsidP="00367611">
      <w:pPr>
        <w:pStyle w:val="ListParagraph"/>
        <w:numPr>
          <w:ilvl w:val="0"/>
          <w:numId w:val="53"/>
        </w:numPr>
      </w:pPr>
      <w:r>
        <w:t xml:space="preserve">A type guard of any other form has no effect on the type of </w:t>
      </w:r>
      <w:r w:rsidRPr="00183D96">
        <w:rPr>
          <w:i/>
        </w:rPr>
        <w:t>x</w:t>
      </w:r>
      <w:r>
        <w:t>.</w:t>
      </w:r>
    </w:p>
    <w:p w14:paraId="11A17616" w14:textId="77777777" w:rsidR="001E5C97" w:rsidRDefault="001E5C97" w:rsidP="004643F1">
      <w:r>
        <w:t>In the rules above, when a narrowing operation would remove all constituent types from a union type, the operation has no effect on the union type.</w:t>
      </w:r>
    </w:p>
    <w:p w14:paraId="7A3BE961" w14:textId="77777777"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14:paraId="677521B3" w14:textId="77777777" w:rsidR="00003B2E" w:rsidRPr="00300D5D" w:rsidRDefault="00003B2E" w:rsidP="004643F1">
      <w:pPr>
        <w:rPr>
          <w:ins w:id="1590" w:author="Anders Hejlsberg" w:date="2016-01-04T10:39:00Z"/>
        </w:rPr>
      </w:pPr>
      <w:ins w:id="1591" w:author="Anders Hejlsberg" w:date="2016-01-04T10:39:00Z">
        <w:r w:rsidRPr="00003B2E">
          <w:rPr>
            <w:i/>
          </w:rPr>
          <w:t xml:space="preserve">TODO: Document </w:t>
        </w:r>
        <w:r w:rsidR="008B0D2E">
          <w:fldChar w:fldCharType="begin"/>
        </w:r>
        <w:r w:rsidR="008B0D2E">
          <w:instrText xml:space="preserve"> HYPERLINK "https://github.com/Microsoft/TypeScript/issues/1007" </w:instrText>
        </w:r>
        <w:r w:rsidR="008B0D2E">
          <w:fldChar w:fldCharType="separate"/>
        </w:r>
        <w:r w:rsidRPr="00003B2E">
          <w:rPr>
            <w:rStyle w:val="Hyperlink"/>
            <w:i/>
          </w:rPr>
          <w:t>user defined type guard functions</w:t>
        </w:r>
        <w:r w:rsidR="008B0D2E">
          <w:rPr>
            <w:rStyle w:val="Hyperlink"/>
            <w:i/>
          </w:rPr>
          <w:fldChar w:fldCharType="end"/>
        </w:r>
        <w:r w:rsidRPr="00300D5D">
          <w:t>.</w:t>
        </w:r>
      </w:ins>
    </w:p>
    <w:p w14:paraId="139ACCC9" w14:textId="77777777" w:rsidR="00324CB7" w:rsidRDefault="00324CB7" w:rsidP="00324CB7">
      <w:r>
        <w:t>In the example</w:t>
      </w:r>
    </w:p>
    <w:p w14:paraId="34AEFF0E" w14:textId="77777777"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14:paraId="387B933A" w14:textId="77777777" w:rsidR="00324CB7" w:rsidRDefault="00657BF7" w:rsidP="00183D96">
      <w:proofErr w:type="gramStart"/>
      <w:r>
        <w:t>the</w:t>
      </w:r>
      <w:proofErr w:type="gramEnd"/>
      <w:r>
        <w:t xml:space="preserve"> </w:t>
      </w:r>
      <w:proofErr w:type="spellStart"/>
      <w:r w:rsidRPr="00893883">
        <w:rPr>
          <w:rStyle w:val="CodeFragment"/>
        </w:rPr>
        <w:t>obj</w:t>
      </w:r>
      <w:proofErr w:type="spellEnd"/>
      <w:r w:rsidR="00324CB7">
        <w:t xml:space="preserve"> parameter has type </w:t>
      </w:r>
      <w:r w:rsidR="00324CB7" w:rsidRPr="00893883">
        <w:rPr>
          <w:rStyle w:val="CodeFragment"/>
        </w:rPr>
        <w:t>string</w:t>
      </w:r>
      <w:r w:rsidR="00324CB7">
        <w:t xml:space="preserve"> in the right operand of the &amp;&amp; operator.</w:t>
      </w:r>
    </w:p>
    <w:p w14:paraId="77CBFB6C" w14:textId="77777777" w:rsidR="00324CB7" w:rsidRDefault="00324CB7" w:rsidP="00324CB7">
      <w:r>
        <w:t>In the example</w:t>
      </w:r>
    </w:p>
    <w:p w14:paraId="677958E4" w14:textId="77777777" w:rsidR="00324CB7" w:rsidRDefault="00324CB7" w:rsidP="00324CB7">
      <w:pPr>
        <w:pStyle w:val="Code"/>
      </w:pPr>
      <w:r w:rsidRPr="00D54DB2">
        <w:rPr>
          <w:color w:val="0000FF"/>
        </w:rPr>
        <w:lastRenderedPageBreak/>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14:paraId="35540A01" w14:textId="77777777" w:rsidR="00324CB7" w:rsidRDefault="00324CB7" w:rsidP="00324CB7">
      <w:proofErr w:type="gramStart"/>
      <w:r>
        <w:t>the</w:t>
      </w:r>
      <w:proofErr w:type="gramEnd"/>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14:paraId="7410A6C5" w14:textId="77777777" w:rsidR="00EF70B2" w:rsidRDefault="00EF70B2" w:rsidP="00EB5AFD">
      <w:r>
        <w:t>In the example</w:t>
      </w:r>
    </w:p>
    <w:p w14:paraId="3DDACEAD" w14:textId="77777777"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14:paraId="0E37871C" w14:textId="77777777" w:rsidR="00EF70B2" w:rsidRDefault="00EF70B2" w:rsidP="00EF70B2">
      <w:proofErr w:type="gramStart"/>
      <w:r>
        <w:t>the</w:t>
      </w:r>
      <w:proofErr w:type="gramEnd"/>
      <w:r>
        <w:t xml:space="preserve"> type of x</w:t>
      </w:r>
      <w:r w:rsidR="00657BF7">
        <w:t xml:space="preserve"> is </w:t>
      </w:r>
      <w:r w:rsidR="00657BF7" w:rsidRPr="00893883">
        <w:rPr>
          <w:rStyle w:val="CodeFragment"/>
        </w:rPr>
        <w:t xml:space="preserve">string | </w:t>
      </w:r>
      <w:r w:rsidRPr="00893883">
        <w:rPr>
          <w:rStyle w:val="CodeFragment"/>
        </w:rPr>
        <w:t xml:space="preserve">number | </w:t>
      </w:r>
      <w:proofErr w:type="spellStart"/>
      <w:r w:rsidRPr="00893883">
        <w:rPr>
          <w:rStyle w:val="CodeFragment"/>
        </w:rPr>
        <w:t>boolean</w:t>
      </w:r>
      <w:proofErr w:type="spellEnd"/>
      <w:r>
        <w:t xml:space="preserve"> in </w:t>
      </w:r>
      <w:r w:rsidR="00893883">
        <w:t xml:space="preserve">the </w:t>
      </w:r>
      <w:r>
        <w:t xml:space="preserve">left operand of the || operator, </w:t>
      </w:r>
      <w:r w:rsidRPr="00893883">
        <w:rPr>
          <w:rStyle w:val="CodeFragment"/>
        </w:rPr>
        <w:t xml:space="preserve">number | </w:t>
      </w:r>
      <w:proofErr w:type="spellStart"/>
      <w:r w:rsidRPr="00893883">
        <w:rPr>
          <w:rStyle w:val="CodeFragment"/>
        </w:rPr>
        <w:t>boolean</w:t>
      </w:r>
      <w:proofErr w:type="spellEnd"/>
      <w:r>
        <w:t xml:space="preserve"> in the right operand of the || operator, </w:t>
      </w:r>
      <w:r w:rsidRPr="00893883">
        <w:rPr>
          <w:rStyle w:val="CodeFragment"/>
        </w:rPr>
        <w:t>string | number</w:t>
      </w:r>
      <w:r>
        <w:t xml:space="preserve"> in the first branch of the if statement, and </w:t>
      </w:r>
      <w:proofErr w:type="spellStart"/>
      <w:r w:rsidRPr="00893883">
        <w:rPr>
          <w:rStyle w:val="CodeFragment"/>
        </w:rPr>
        <w:t>boolean</w:t>
      </w:r>
      <w:proofErr w:type="spellEnd"/>
      <w:r>
        <w:t xml:space="preserve"> in the second branch of the if statement.</w:t>
      </w:r>
    </w:p>
    <w:p w14:paraId="034702DC" w14:textId="77777777" w:rsidR="00B80A53" w:rsidRDefault="00B80A53" w:rsidP="00B80A53">
      <w:r>
        <w:t>In the example</w:t>
      </w:r>
    </w:p>
    <w:p w14:paraId="5645628D" w14:textId="77777777"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14:paraId="3EE290A5" w14:textId="77777777" w:rsidR="004643F1" w:rsidRDefault="00657BF7" w:rsidP="00EB5AFD">
      <w:proofErr w:type="gramStart"/>
      <w:r>
        <w:t>the</w:t>
      </w:r>
      <w:proofErr w:type="gramEnd"/>
      <w:r>
        <w:t xml:space="preserv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proofErr w:type="spellStart"/>
      <w:r w:rsidRPr="00893883">
        <w:rPr>
          <w:rStyle w:val="CodeFragment"/>
        </w:rPr>
        <w:t>getData</w:t>
      </w:r>
      <w:proofErr w:type="spellEnd"/>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14:paraId="14D3D71F" w14:textId="77777777" w:rsidR="00EF70B2" w:rsidRDefault="00EF70B2" w:rsidP="00EB5AFD">
      <w:r>
        <w:t>In the example</w:t>
      </w:r>
    </w:p>
    <w:p w14:paraId="1DF07730" w14:textId="77777777"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14:paraId="2D192562" w14:textId="77777777"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14:paraId="38BBFC3D" w14:textId="77777777" w:rsidR="00EF70B2" w:rsidRDefault="00657BF7" w:rsidP="00EF70B2">
      <w:proofErr w:type="gramStart"/>
      <w:r>
        <w:lastRenderedPageBreak/>
        <w:t>the</w:t>
      </w:r>
      <w:proofErr w:type="gramEnd"/>
      <w:r>
        <w:t xml:space="preserve"> type of </w:t>
      </w:r>
      <w:proofErr w:type="spellStart"/>
      <w:r w:rsidRPr="00893883">
        <w:rPr>
          <w:rStyle w:val="CodeFragment"/>
        </w:rPr>
        <w:t>obj</w:t>
      </w:r>
      <w:proofErr w:type="spellEnd"/>
      <w:r>
        <w:t xml:space="preserve"> is narrowed to </w:t>
      </w:r>
      <w:proofErr w:type="spellStart"/>
      <w:r w:rsidRPr="00893883">
        <w:rPr>
          <w:rStyle w:val="CodeFragment"/>
        </w:rPr>
        <w:t>NamedItem</w:t>
      </w:r>
      <w:proofErr w:type="spellEnd"/>
      <w:r>
        <w:t xml:space="preserve"> in the first cond</w:t>
      </w:r>
      <w:r w:rsidR="007B6EFC">
        <w:t>i</w:t>
      </w:r>
      <w:r>
        <w:t xml:space="preserve">tional expression, and </w:t>
      </w:r>
      <w:r w:rsidR="00EF70B2">
        <w:t xml:space="preserve">the inferred type of the </w:t>
      </w:r>
      <w:proofErr w:type="spellStart"/>
      <w:r w:rsidR="00EF70B2" w:rsidRPr="00893883">
        <w:rPr>
          <w:rStyle w:val="CodeFragment"/>
        </w:rPr>
        <w:t>getName</w:t>
      </w:r>
      <w:proofErr w:type="spellEnd"/>
      <w:r w:rsidR="00EF70B2">
        <w:t xml:space="preserve"> function is </w:t>
      </w:r>
      <w:r w:rsidR="00EF70B2" w:rsidRPr="00893883">
        <w:rPr>
          <w:rStyle w:val="CodeFragment"/>
        </w:rPr>
        <w:t>string</w:t>
      </w:r>
      <w:r w:rsidR="00EF70B2">
        <w:t>.</w:t>
      </w:r>
    </w:p>
    <w:p w14:paraId="1EC88F9F" w14:textId="77777777" w:rsidR="00EF70B2" w:rsidRDefault="00EF70B2" w:rsidP="00EF70B2"/>
    <w:p w14:paraId="0F3A89FA" w14:textId="77777777"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14:paraId="53CBECAC" w14:textId="77777777" w:rsidR="0044410D" w:rsidRPr="0044410D" w:rsidRDefault="00922D81" w:rsidP="00D13EE5">
      <w:pPr>
        <w:pStyle w:val="Heading1"/>
      </w:pPr>
      <w:bookmarkStart w:id="1592" w:name="_Toc439666229"/>
      <w:bookmarkStart w:id="1593" w:name="_Toc426538918"/>
      <w:r>
        <w:lastRenderedPageBreak/>
        <w:t>Statements</w:t>
      </w:r>
      <w:bookmarkEnd w:id="1592"/>
      <w:bookmarkEnd w:id="1593"/>
    </w:p>
    <w:p w14:paraId="51436CCF" w14:textId="77777777" w:rsidR="0044410D" w:rsidRDefault="00EC43AF" w:rsidP="00EC43AF">
      <w:bookmarkStart w:id="1594" w:name="_Ref315963032"/>
      <w:r>
        <w:t>This chapter describes the static type checking TypeScript provides for JavaScript statements</w:t>
      </w:r>
      <w:r w:rsidR="00BA6F43">
        <w:t>. TypeScript itself does not introdu</w:t>
      </w:r>
      <w:r w:rsidR="00AA1F23">
        <w:t xml:space="preserve">ce any new statement constructs, but it does extend the grammar for local declarations to include interface, type alias, and </w:t>
      </w:r>
      <w:proofErr w:type="spellStart"/>
      <w:r w:rsidR="00AA1F23">
        <w:t>enum</w:t>
      </w:r>
      <w:proofErr w:type="spellEnd"/>
      <w:r w:rsidR="00AA1F23">
        <w:t xml:space="preserve"> declarations.</w:t>
      </w:r>
    </w:p>
    <w:p w14:paraId="22B21160" w14:textId="77777777" w:rsidR="007331B0" w:rsidRDefault="007331B0" w:rsidP="007331B0">
      <w:pPr>
        <w:pStyle w:val="Heading2"/>
      </w:pPr>
      <w:bookmarkStart w:id="1595" w:name="_Toc439666230"/>
      <w:bookmarkStart w:id="1596" w:name="_Toc426538919"/>
      <w:r>
        <w:t>Blocks</w:t>
      </w:r>
      <w:bookmarkEnd w:id="1595"/>
      <w:bookmarkEnd w:id="1596"/>
    </w:p>
    <w:p w14:paraId="245150FD" w14:textId="0560D5C8" w:rsidR="007331B0" w:rsidRDefault="007331B0" w:rsidP="007331B0">
      <w:r>
        <w:t xml:space="preserve">Blocks are extended to include local interface, type alias, and </w:t>
      </w:r>
      <w:proofErr w:type="spellStart"/>
      <w:r>
        <w:t>enum</w:t>
      </w:r>
      <w:proofErr w:type="spellEnd"/>
      <w:r>
        <w:t xml:space="preserve"> declarations</w:t>
      </w:r>
      <w:r w:rsidR="00AA1F23">
        <w:t xml:space="preserve"> (classes are alre</w:t>
      </w:r>
      <w:r w:rsidR="00D80640">
        <w:t xml:space="preserve">ady included by the ECMAScript </w:t>
      </w:r>
      <w:del w:id="1597" w:author="Anders Hejlsberg" w:date="2016-01-04T10:39:00Z">
        <w:r w:rsidR="00AA1F23">
          <w:delText>6</w:delText>
        </w:r>
      </w:del>
      <w:ins w:id="1598" w:author="Anders Hejlsberg" w:date="2016-01-04T10:39:00Z">
        <w:r w:rsidR="00D80640">
          <w:t>2015</w:t>
        </w:r>
      </w:ins>
      <w:r w:rsidR="00AA1F23">
        <w:t xml:space="preserve"> grammar)</w:t>
      </w:r>
      <w:r>
        <w:t>.</w:t>
      </w:r>
    </w:p>
    <w:p w14:paraId="5E9CCDD4" w14:textId="77777777" w:rsidR="007331B0" w:rsidRDefault="007331B0" w:rsidP="007331B0">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14:paraId="409128A4" w14:textId="77777777" w:rsidR="007331B0" w:rsidRPr="007331B0" w:rsidRDefault="00AA1F23" w:rsidP="007331B0">
      <w:r>
        <w:t xml:space="preserve">Local class, interface, type alias, and </w:t>
      </w:r>
      <w:proofErr w:type="spellStart"/>
      <w:r>
        <w:t>enum</w:t>
      </w:r>
      <w:proofErr w:type="spellEnd"/>
      <w:r>
        <w:t xml:space="preserve"> declarations are block scoped, similar to let and </w:t>
      </w:r>
      <w:proofErr w:type="spellStart"/>
      <w:r>
        <w:t>const</w:t>
      </w:r>
      <w:proofErr w:type="spellEnd"/>
      <w:r>
        <w:t xml:space="preserve"> declarations.</w:t>
      </w:r>
    </w:p>
    <w:p w14:paraId="1BD0E144" w14:textId="77777777" w:rsidR="0044410D" w:rsidRPr="0044410D" w:rsidRDefault="00151E85" w:rsidP="00151E85">
      <w:pPr>
        <w:pStyle w:val="Heading2"/>
      </w:pPr>
      <w:bookmarkStart w:id="1599" w:name="_Ref369177867"/>
      <w:bookmarkStart w:id="1600" w:name="_Toc439666231"/>
      <w:bookmarkStart w:id="1601" w:name="_Toc426538920"/>
      <w:r>
        <w:t>Variable Statements</w:t>
      </w:r>
      <w:bookmarkEnd w:id="1594"/>
      <w:bookmarkEnd w:id="1599"/>
      <w:bookmarkEnd w:id="1600"/>
      <w:bookmarkEnd w:id="1601"/>
    </w:p>
    <w:p w14:paraId="375E9E55" w14:textId="77777777" w:rsidR="0044410D" w:rsidRPr="0044410D" w:rsidRDefault="00151E85" w:rsidP="00151E85">
      <w:r>
        <w:t>Variable statements are extended to in</w:t>
      </w:r>
      <w:r w:rsidR="000D3D7E">
        <w:t>clude optional type annotations.</w:t>
      </w:r>
    </w:p>
    <w:p w14:paraId="43ECF84C" w14:textId="77777777"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14:paraId="74FE5825" w14:textId="77777777" w:rsidR="00EB2C16" w:rsidRDefault="00EB2C16" w:rsidP="00EB2C16">
      <w:r>
        <w:t xml:space="preserve">A variable declaration is either a simple variable declaration or a </w:t>
      </w:r>
      <w:proofErr w:type="spellStart"/>
      <w:r>
        <w:t>destructuring</w:t>
      </w:r>
      <w:proofErr w:type="spellEnd"/>
      <w:r>
        <w:t xml:space="preserve"> variable declaration.</w:t>
      </w:r>
    </w:p>
    <w:p w14:paraId="5C8869CB" w14:textId="77777777" w:rsidR="00EB2C16" w:rsidRDefault="00EB2C16" w:rsidP="00EB2C16">
      <w:pPr>
        <w:pStyle w:val="Heading3"/>
      </w:pPr>
      <w:bookmarkStart w:id="1602" w:name="_Toc439666232"/>
      <w:bookmarkStart w:id="1603" w:name="_Toc426538921"/>
      <w:r>
        <w:t>Simple Variable Declarations</w:t>
      </w:r>
      <w:bookmarkEnd w:id="1602"/>
      <w:bookmarkEnd w:id="1603"/>
    </w:p>
    <w:p w14:paraId="784F6F61" w14:textId="77777777"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14:paraId="1A70C5E4" w14:textId="77777777" w:rsidR="003D19F3" w:rsidRDefault="003D19F3" w:rsidP="003D19F3">
      <w:pPr>
        <w:pStyle w:val="Grammar"/>
      </w:pPr>
      <w:r w:rsidRPr="00E14214">
        <w:rPr>
          <w:rStyle w:val="Production"/>
        </w:rPr>
        <w:t>SimpleVariableDeclaration:</w:t>
      </w:r>
      <w:r>
        <w:br/>
      </w:r>
      <w:r w:rsidR="000279AB">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r w:rsidRPr="00D31C46">
        <w:rPr>
          <w:rStyle w:val="Production"/>
          <w:vertAlign w:val="subscript"/>
        </w:rPr>
        <w:t>opt</w:t>
      </w:r>
    </w:p>
    <w:p w14:paraId="736473CC" w14:textId="77777777"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14:paraId="6FBB4D3F" w14:textId="77777777" w:rsidR="00A06CF6" w:rsidRDefault="00A06CF6" w:rsidP="00367611">
      <w:pPr>
        <w:pStyle w:val="ListParagraph"/>
        <w:numPr>
          <w:ilvl w:val="0"/>
          <w:numId w:val="57"/>
        </w:numPr>
      </w:pPr>
      <w:r>
        <w:t xml:space="preserve">If the declaration includes a type annotation, </w:t>
      </w:r>
      <w:r w:rsidRPr="008049BF">
        <w:rPr>
          <w:i/>
        </w:rPr>
        <w:t>T</w:t>
      </w:r>
      <w:r>
        <w:t xml:space="preserve"> is that type.</w:t>
      </w:r>
    </w:p>
    <w:p w14:paraId="7F8F58B4" w14:textId="77777777" w:rsidR="00A06CF6" w:rsidRDefault="00A06CF6" w:rsidP="00367611">
      <w:pPr>
        <w:pStyle w:val="ListParagraph"/>
        <w:numPr>
          <w:ilvl w:val="0"/>
          <w:numId w:val="57"/>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A3147C">
        <w:t>3.12</w:t>
      </w:r>
      <w:r w:rsidR="000B563B">
        <w:fldChar w:fldCharType="end"/>
      </w:r>
      <w:r w:rsidR="000B563B">
        <w:t xml:space="preserve">) of the </w:t>
      </w:r>
      <w:r>
        <w:t xml:space="preserve">type of </w:t>
      </w:r>
      <w:r w:rsidR="00107DD8">
        <w:t>the</w:t>
      </w:r>
      <w:r>
        <w:t xml:space="preserve"> initializer expression.</w:t>
      </w:r>
    </w:p>
    <w:p w14:paraId="394AE41B" w14:textId="77777777" w:rsidR="00EB2C16" w:rsidRDefault="00A06CF6" w:rsidP="00367611">
      <w:pPr>
        <w:pStyle w:val="ListParagraph"/>
        <w:numPr>
          <w:ilvl w:val="0"/>
          <w:numId w:val="57"/>
        </w:numPr>
      </w:pPr>
      <w:r>
        <w:t xml:space="preserve">Otherwise, </w:t>
      </w:r>
      <w:r w:rsidRPr="008049BF">
        <w:rPr>
          <w:i/>
        </w:rPr>
        <w:t>T</w:t>
      </w:r>
      <w:r>
        <w:t xml:space="preserve"> is the </w:t>
      </w:r>
      <w:proofErr w:type="gramStart"/>
      <w:r>
        <w:t>Any</w:t>
      </w:r>
      <w:proofErr w:type="gramEnd"/>
      <w:r>
        <w:t xml:space="preserve"> type.</w:t>
      </w:r>
    </w:p>
    <w:p w14:paraId="091DBD3F" w14:textId="77777777" w:rsidR="00822178" w:rsidRDefault="00822178" w:rsidP="00A06CF6">
      <w:r>
        <w:lastRenderedPageBreak/>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A3147C">
        <w:t>3.11.4</w:t>
      </w:r>
      <w:r w:rsidR="000B563B">
        <w:fldChar w:fldCharType="end"/>
      </w:r>
      <w:r w:rsidR="000B563B">
        <w:t xml:space="preserve">) </w:t>
      </w:r>
      <w:r>
        <w:t>the type given in the type annotation.</w:t>
      </w:r>
    </w:p>
    <w:p w14:paraId="54F1E0C5" w14:textId="77777777" w:rsidR="00A06CF6" w:rsidRDefault="00A06CF6" w:rsidP="00A06CF6">
      <w:r>
        <w:t>Multiple declarations for the same variable name in the same declaration space are permitted, provided that each declaration associates the same type with the variable.</w:t>
      </w:r>
    </w:p>
    <w:p w14:paraId="5E48B8F6" w14:textId="77777777" w:rsidR="00A06CF6" w:rsidRDefault="00A06CF6" w:rsidP="00A06CF6">
      <w:r>
        <w:t xml:space="preserve">When a variable declaration has a type annotation, it is an error for that type annotation to use the </w:t>
      </w:r>
      <w:proofErr w:type="spellStart"/>
      <w:r w:rsidRPr="00334000">
        <w:rPr>
          <w:rStyle w:val="CodeFragment"/>
        </w:rPr>
        <w:t>typeof</w:t>
      </w:r>
      <w:proofErr w:type="spellEnd"/>
      <w:r>
        <w:t xml:space="preserve"> operator to reference the variable being declared.</w:t>
      </w:r>
    </w:p>
    <w:p w14:paraId="26EC9594" w14:textId="77777777" w:rsidR="00A06CF6" w:rsidRPr="0044410D" w:rsidRDefault="00A06CF6" w:rsidP="00A06CF6">
      <w:r>
        <w:t>Below are some examples of simple variable declarations and their associated types.</w:t>
      </w:r>
    </w:p>
    <w:p w14:paraId="5D330AEE" w14:textId="77777777"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14:paraId="0A374732" w14:textId="77777777" w:rsidR="00A06CF6" w:rsidRPr="0044410D" w:rsidRDefault="00A06CF6" w:rsidP="00A06CF6">
      <w:r>
        <w:t>The following is permitted because all declarations of the single variable 'x' associate the same type (Number) with 'x'.</w:t>
      </w:r>
    </w:p>
    <w:p w14:paraId="05B310E0" w14:textId="77777777"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14:paraId="419B0E55" w14:textId="77777777" w:rsidR="00A06CF6" w:rsidRPr="0044410D" w:rsidRDefault="00A06CF6" w:rsidP="00A06CF6">
      <w:r>
        <w:t>In the following example, all five variables are of the same typ</w:t>
      </w:r>
      <w:r w:rsidRPr="00163720">
        <w:t xml:space="preserve">e, </w:t>
      </w:r>
      <w:r>
        <w:t>'</w:t>
      </w:r>
      <w:proofErr w:type="gramStart"/>
      <w:r w:rsidRPr="00163720">
        <w:t>{ x</w:t>
      </w:r>
      <w:proofErr w:type="gramEnd"/>
      <w:r w:rsidRPr="00163720">
        <w:t>: number; y: number; }</w:t>
      </w:r>
      <w:r>
        <w:t>'</w:t>
      </w:r>
      <w:r w:rsidRPr="00163720">
        <w:t>.</w:t>
      </w:r>
    </w:p>
    <w:p w14:paraId="7481AC1E" w14:textId="77777777"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14:paraId="2DB4E18D" w14:textId="77777777"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14:paraId="0F3DB25F" w14:textId="77777777" w:rsidR="00EB2C16" w:rsidRDefault="00EB2C16" w:rsidP="00EB2C16">
      <w:pPr>
        <w:pStyle w:val="Heading3"/>
      </w:pPr>
      <w:bookmarkStart w:id="1604" w:name="_Ref408402503"/>
      <w:bookmarkStart w:id="1605" w:name="_Toc439666233"/>
      <w:bookmarkStart w:id="1606" w:name="_Toc426538922"/>
      <w:proofErr w:type="spellStart"/>
      <w:r>
        <w:t>Destructuring</w:t>
      </w:r>
      <w:proofErr w:type="spellEnd"/>
      <w:r>
        <w:t xml:space="preserve"> Variable Declarations</w:t>
      </w:r>
      <w:bookmarkEnd w:id="1604"/>
      <w:bookmarkEnd w:id="1605"/>
      <w:bookmarkEnd w:id="1606"/>
    </w:p>
    <w:p w14:paraId="4CF09950" w14:textId="77777777" w:rsidR="00EB2C16" w:rsidRPr="00EB2C16" w:rsidRDefault="00EB2C16" w:rsidP="00EB2C16">
      <w:r>
        <w:t xml:space="preserve">A </w:t>
      </w:r>
      <w:proofErr w:type="spellStart"/>
      <w:r w:rsidRPr="00647B88">
        <w:rPr>
          <w:b/>
          <w:i/>
        </w:rPr>
        <w:t>destructuring</w:t>
      </w:r>
      <w:proofErr w:type="spellEnd"/>
      <w:r w:rsidRPr="00647B88">
        <w:rPr>
          <w:b/>
          <w:i/>
        </w:rPr>
        <w:t xml:space="preserve"> variable declaration</w:t>
      </w:r>
      <w:r>
        <w:t xml:space="preserve"> introduces zero or more named variables and initializes them with values extracted from properties of an object or elements of an array.</w:t>
      </w:r>
    </w:p>
    <w:p w14:paraId="453671BF" w14:textId="77777777"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p>
    <w:p w14:paraId="54B68480" w14:textId="77777777" w:rsidR="00107DD8" w:rsidRDefault="002643D3" w:rsidP="006117D8">
      <w:r w:rsidRPr="002643D3">
        <w:lastRenderedPageBreak/>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A3147C">
        <w:t>3.12</w:t>
      </w:r>
      <w:r w:rsidR="000B563B">
        <w:fldChar w:fldCharType="end"/>
      </w:r>
      <w:r w:rsidR="000B563B">
        <w:t xml:space="preserve">) </w:t>
      </w:r>
      <w:r>
        <w:t>of the type associated with the binding property or element</w:t>
      </w:r>
      <w:r w:rsidR="002542BA">
        <w:t>, as defined in the following.</w:t>
      </w:r>
    </w:p>
    <w:p w14:paraId="790613B7" w14:textId="77777777" w:rsidR="00B77267" w:rsidRPr="00300D5D" w:rsidRDefault="00B77267" w:rsidP="006117D8">
      <w:r w:rsidRPr="00B77267">
        <w:rPr>
          <w:i/>
        </w:rPr>
        <w:t xml:space="preserve">TODO: </w:t>
      </w:r>
      <w:r w:rsidR="004C02CD">
        <w:rPr>
          <w:i/>
        </w:rPr>
        <w:t xml:space="preserve">Document </w:t>
      </w:r>
      <w:proofErr w:type="spellStart"/>
      <w:r w:rsidR="004C02CD">
        <w:rPr>
          <w:i/>
        </w:rPr>
        <w:t>destructuring</w:t>
      </w:r>
      <w:proofErr w:type="spellEnd"/>
      <w:r w:rsidR="004C02CD">
        <w:rPr>
          <w:i/>
        </w:rPr>
        <w:t xml:space="preserve"> an </w:t>
      </w:r>
      <w:hyperlink r:id="rId29" w:history="1">
        <w:r w:rsidR="004C02CD" w:rsidRPr="004C02CD">
          <w:rPr>
            <w:rStyle w:val="Hyperlink"/>
            <w:i/>
          </w:rPr>
          <w:t>iterator</w:t>
        </w:r>
      </w:hyperlink>
      <w:r w:rsidR="004C02CD">
        <w:rPr>
          <w:i/>
        </w:rPr>
        <w:t xml:space="preserve"> into an array</w:t>
      </w:r>
      <w:r w:rsidRPr="00300D5D">
        <w:t>.</w:t>
      </w:r>
    </w:p>
    <w:p w14:paraId="792F3EED" w14:textId="77777777" w:rsidR="002542BA" w:rsidRDefault="002542BA" w:rsidP="002542BA">
      <w:r>
        <w:t xml:space="preserve">The type </w:t>
      </w:r>
      <w:r w:rsidRPr="004C1F13">
        <w:rPr>
          <w:i/>
        </w:rPr>
        <w:t>T</w:t>
      </w:r>
      <w:r>
        <w:t xml:space="preserve"> associated with a </w:t>
      </w:r>
      <w:proofErr w:type="spellStart"/>
      <w:r>
        <w:t>destructuring</w:t>
      </w:r>
      <w:proofErr w:type="spellEnd"/>
      <w:r>
        <w:t xml:space="preserve"> variable declaration is determined as follows:</w:t>
      </w:r>
    </w:p>
    <w:p w14:paraId="248DF639" w14:textId="77777777" w:rsidR="002542BA" w:rsidRDefault="002542BA" w:rsidP="00367611">
      <w:pPr>
        <w:pStyle w:val="ListParagraph"/>
        <w:numPr>
          <w:ilvl w:val="0"/>
          <w:numId w:val="57"/>
        </w:numPr>
      </w:pPr>
      <w:r>
        <w:t xml:space="preserve">If the declaration includes a type annotation, </w:t>
      </w:r>
      <w:r w:rsidRPr="008049BF">
        <w:rPr>
          <w:i/>
        </w:rPr>
        <w:t>T</w:t>
      </w:r>
      <w:r>
        <w:t xml:space="preserve"> is that type.</w:t>
      </w:r>
    </w:p>
    <w:p w14:paraId="752BA060" w14:textId="77777777" w:rsidR="002542BA" w:rsidRDefault="002542BA" w:rsidP="00367611">
      <w:pPr>
        <w:pStyle w:val="ListParagraph"/>
        <w:numPr>
          <w:ilvl w:val="0"/>
          <w:numId w:val="57"/>
        </w:numPr>
      </w:pPr>
      <w:r>
        <w:t xml:space="preserve">Otherwise, if the declaration includes an initializer expression, </w:t>
      </w:r>
      <w:r w:rsidRPr="008049BF">
        <w:rPr>
          <w:i/>
        </w:rPr>
        <w:t>T</w:t>
      </w:r>
      <w:r>
        <w:t xml:space="preserve"> is the type of that initializer expression.</w:t>
      </w:r>
    </w:p>
    <w:p w14:paraId="25B48181" w14:textId="77777777" w:rsidR="002542BA" w:rsidRDefault="002542BA" w:rsidP="00367611">
      <w:pPr>
        <w:pStyle w:val="ListParagraph"/>
        <w:numPr>
          <w:ilvl w:val="0"/>
          <w:numId w:val="57"/>
        </w:numPr>
      </w:pPr>
      <w:r>
        <w:t xml:space="preserve">Otherwise, </w:t>
      </w:r>
      <w:r w:rsidRPr="008049BF">
        <w:rPr>
          <w:i/>
        </w:rPr>
        <w:t>T</w:t>
      </w:r>
      <w:r>
        <w:t xml:space="preserve"> is the </w:t>
      </w:r>
      <w:proofErr w:type="gramStart"/>
      <w:r>
        <w:t>Any</w:t>
      </w:r>
      <w:proofErr w:type="gramEnd"/>
      <w:r>
        <w:t xml:space="preserve"> type.</w:t>
      </w:r>
    </w:p>
    <w:p w14:paraId="18D90ACE" w14:textId="77777777"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14:paraId="59804B9D" w14:textId="77777777" w:rsidR="003D19F3" w:rsidRPr="004C1F13" w:rsidRDefault="000D3D7E" w:rsidP="00367611">
      <w:pPr>
        <w:pStyle w:val="ListParagraph"/>
        <w:numPr>
          <w:ilvl w:val="0"/>
          <w:numId w:val="57"/>
        </w:numPr>
      </w:pPr>
      <w:r w:rsidRPr="004C1F13">
        <w:t xml:space="preserve">Let </w:t>
      </w:r>
      <w:proofErr w:type="spellStart"/>
      <w:r w:rsidRPr="004C1F13">
        <w:rPr>
          <w:i/>
        </w:rPr>
        <w:t>S</w:t>
      </w:r>
      <w:proofErr w:type="spellEnd"/>
      <w:r w:rsidRPr="004C1F13">
        <w:t xml:space="preserve"> be the type associated with the </w:t>
      </w:r>
      <w:r w:rsidR="002542BA">
        <w:t xml:space="preserve">immediately </w:t>
      </w:r>
      <w:r w:rsidR="00EA1320">
        <w:t xml:space="preserve">containing </w:t>
      </w:r>
      <w:proofErr w:type="spellStart"/>
      <w:r w:rsidR="002542BA">
        <w:t>destructuring</w:t>
      </w:r>
      <w:proofErr w:type="spellEnd"/>
      <w:r w:rsidR="002542BA">
        <w:t xml:space="preserve"> </w:t>
      </w:r>
      <w:r w:rsidR="004C1F13">
        <w:t>variable declaration, binding property, or binding element</w:t>
      </w:r>
      <w:r w:rsidRPr="004C1F13">
        <w:t>.</w:t>
      </w:r>
    </w:p>
    <w:p w14:paraId="29E1AA84" w14:textId="77777777" w:rsidR="00C53CB1" w:rsidRDefault="00C53CB1" w:rsidP="00367611">
      <w:pPr>
        <w:pStyle w:val="ListParagraph"/>
        <w:numPr>
          <w:ilvl w:val="0"/>
          <w:numId w:val="57"/>
        </w:numPr>
      </w:pPr>
      <w:r>
        <w:t xml:space="preserve">If </w:t>
      </w:r>
      <w:r w:rsidRPr="004C1F13">
        <w:rPr>
          <w:i/>
        </w:rPr>
        <w:t>S</w:t>
      </w:r>
      <w:r>
        <w:t xml:space="preserve"> is the Any type:</w:t>
      </w:r>
    </w:p>
    <w:p w14:paraId="515753AF" w14:textId="77777777" w:rsidR="00C53CB1" w:rsidRDefault="00C53CB1" w:rsidP="00367611">
      <w:pPr>
        <w:pStyle w:val="ListParagraph"/>
        <w:numPr>
          <w:ilvl w:val="1"/>
          <w:numId w:val="57"/>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14:paraId="1E32303A" w14:textId="77777777" w:rsidR="00C53CB1" w:rsidRDefault="00C53CB1" w:rsidP="00367611">
      <w:pPr>
        <w:pStyle w:val="ListParagraph"/>
        <w:numPr>
          <w:ilvl w:val="1"/>
          <w:numId w:val="57"/>
        </w:numPr>
      </w:pPr>
      <w:r>
        <w:t xml:space="preserve">Otherwise, </w:t>
      </w:r>
      <w:r w:rsidRPr="00F853CF">
        <w:rPr>
          <w:i/>
        </w:rPr>
        <w:t>T</w:t>
      </w:r>
      <w:r>
        <w:t xml:space="preserve"> is the </w:t>
      </w:r>
      <w:proofErr w:type="gramStart"/>
      <w:r>
        <w:t>Any</w:t>
      </w:r>
      <w:proofErr w:type="gramEnd"/>
      <w:r>
        <w:t xml:space="preserve"> type.</w:t>
      </w:r>
    </w:p>
    <w:p w14:paraId="0670D7C6" w14:textId="77777777" w:rsidR="00551CEC" w:rsidRDefault="00551CEC" w:rsidP="00367611">
      <w:pPr>
        <w:pStyle w:val="ListParagraph"/>
        <w:numPr>
          <w:ilvl w:val="0"/>
          <w:numId w:val="57"/>
        </w:numPr>
      </w:pPr>
      <w:r>
        <w:t xml:space="preserve">Let </w:t>
      </w:r>
      <w:r w:rsidRPr="00551CEC">
        <w:rPr>
          <w:i/>
        </w:rPr>
        <w:t>P</w:t>
      </w:r>
      <w:r>
        <w:t xml:space="preserve"> be the property name specified in the binding property.</w:t>
      </w:r>
    </w:p>
    <w:p w14:paraId="32126AF9" w14:textId="77777777" w:rsidR="00B47C3A" w:rsidRPr="00F853CF" w:rsidRDefault="00C53CB1" w:rsidP="00367611">
      <w:pPr>
        <w:pStyle w:val="ListParagraph"/>
        <w:numPr>
          <w:ilvl w:val="0"/>
          <w:numId w:val="57"/>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14:paraId="079E9419" w14:textId="77777777" w:rsidR="00DD1195" w:rsidRPr="00F853CF" w:rsidRDefault="00DD1195" w:rsidP="00367611">
      <w:pPr>
        <w:pStyle w:val="ListParagraph"/>
        <w:numPr>
          <w:ilvl w:val="0"/>
          <w:numId w:val="57"/>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14:paraId="69A43B0D" w14:textId="77777777" w:rsidR="004C1F13" w:rsidRPr="00F853CF" w:rsidRDefault="004C1F13" w:rsidP="00367611">
      <w:pPr>
        <w:pStyle w:val="ListParagraph"/>
        <w:numPr>
          <w:ilvl w:val="0"/>
          <w:numId w:val="57"/>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14:paraId="5C7A55DC" w14:textId="77777777" w:rsidR="004C1F13" w:rsidRPr="00F853CF" w:rsidRDefault="004C1F13" w:rsidP="00367611">
      <w:pPr>
        <w:pStyle w:val="ListParagraph"/>
        <w:numPr>
          <w:ilvl w:val="0"/>
          <w:numId w:val="57"/>
        </w:numPr>
      </w:pPr>
      <w:r w:rsidRPr="00F853CF">
        <w:t>Otherwise, no type is associated with the binding property and an error occurs.</w:t>
      </w:r>
    </w:p>
    <w:p w14:paraId="5C3CC797" w14:textId="77777777" w:rsidR="004C1F13" w:rsidRDefault="00F853CF" w:rsidP="00FA209E">
      <w:r>
        <w:t xml:space="preserve">The type </w:t>
      </w:r>
      <w:r w:rsidRPr="008049BF">
        <w:rPr>
          <w:i/>
        </w:rPr>
        <w:t>T</w:t>
      </w:r>
      <w:r>
        <w:t xml:space="preserve"> associated with a binding element is determined as follows:</w:t>
      </w:r>
    </w:p>
    <w:p w14:paraId="22C1D090" w14:textId="77777777" w:rsidR="00F853CF" w:rsidRPr="004C1F13" w:rsidRDefault="00F853CF" w:rsidP="00367611">
      <w:pPr>
        <w:pStyle w:val="ListParagraph"/>
        <w:numPr>
          <w:ilvl w:val="0"/>
          <w:numId w:val="57"/>
        </w:numPr>
      </w:pPr>
      <w:r w:rsidRPr="004C1F13">
        <w:t xml:space="preserve">Let </w:t>
      </w:r>
      <w:proofErr w:type="spellStart"/>
      <w:r w:rsidRPr="004C1F13">
        <w:rPr>
          <w:i/>
        </w:rPr>
        <w:t>S</w:t>
      </w:r>
      <w:proofErr w:type="spellEnd"/>
      <w:r w:rsidRPr="004C1F13">
        <w:t xml:space="preserve"> be the type associated with the </w:t>
      </w:r>
      <w:r w:rsidR="002542BA">
        <w:t xml:space="preserve">immediately </w:t>
      </w:r>
      <w:r w:rsidR="00EA1320">
        <w:t xml:space="preserve">containing </w:t>
      </w:r>
      <w:proofErr w:type="spellStart"/>
      <w:r w:rsidR="002542BA">
        <w:t>destructuring</w:t>
      </w:r>
      <w:proofErr w:type="spellEnd"/>
      <w:r w:rsidR="002542BA">
        <w:t xml:space="preserve"> </w:t>
      </w:r>
      <w:r>
        <w:t>variable declaration, binding property, or binding element</w:t>
      </w:r>
      <w:r w:rsidRPr="004C1F13">
        <w:t>.</w:t>
      </w:r>
    </w:p>
    <w:p w14:paraId="006ADC96" w14:textId="77777777" w:rsidR="00F853CF" w:rsidRDefault="00F853CF" w:rsidP="00367611">
      <w:pPr>
        <w:pStyle w:val="ListParagraph"/>
        <w:numPr>
          <w:ilvl w:val="0"/>
          <w:numId w:val="57"/>
        </w:numPr>
      </w:pPr>
      <w:r>
        <w:t xml:space="preserve">If </w:t>
      </w:r>
      <w:r w:rsidRPr="004C1F13">
        <w:rPr>
          <w:i/>
        </w:rPr>
        <w:t>S</w:t>
      </w:r>
      <w:r>
        <w:t xml:space="preserve"> is the Any type:</w:t>
      </w:r>
    </w:p>
    <w:p w14:paraId="1E9D29C8" w14:textId="77777777" w:rsidR="00F853CF" w:rsidRDefault="00F853CF" w:rsidP="00367611">
      <w:pPr>
        <w:pStyle w:val="ListParagraph"/>
        <w:numPr>
          <w:ilvl w:val="1"/>
          <w:numId w:val="57"/>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14:paraId="0E58957B" w14:textId="77777777" w:rsidR="00F853CF" w:rsidRDefault="00F853CF" w:rsidP="00367611">
      <w:pPr>
        <w:pStyle w:val="ListParagraph"/>
        <w:numPr>
          <w:ilvl w:val="1"/>
          <w:numId w:val="57"/>
        </w:numPr>
      </w:pPr>
      <w:r>
        <w:t xml:space="preserve">Otherwise, </w:t>
      </w:r>
      <w:r w:rsidRPr="00F853CF">
        <w:rPr>
          <w:i/>
        </w:rPr>
        <w:t>T</w:t>
      </w:r>
      <w:r>
        <w:t xml:space="preserve"> is the </w:t>
      </w:r>
      <w:proofErr w:type="gramStart"/>
      <w:r>
        <w:t>Any</w:t>
      </w:r>
      <w:proofErr w:type="gramEnd"/>
      <w:r>
        <w:t xml:space="preserve"> type.</w:t>
      </w:r>
    </w:p>
    <w:p w14:paraId="776B5B05" w14:textId="77777777" w:rsidR="003D19F3" w:rsidRDefault="00206404" w:rsidP="00367611">
      <w:pPr>
        <w:pStyle w:val="ListParagraph"/>
        <w:numPr>
          <w:ilvl w:val="0"/>
          <w:numId w:val="57"/>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A3147C">
        <w:t>3.3.2</w:t>
      </w:r>
      <w:r w:rsidR="00E52EA3">
        <w:fldChar w:fldCharType="end"/>
      </w:r>
      <w:r w:rsidR="00E52EA3">
        <w:t>)</w:t>
      </w:r>
      <w:r w:rsidR="00F853CF">
        <w:t>, no type is associated with the binding property and an error occurs.</w:t>
      </w:r>
    </w:p>
    <w:p w14:paraId="6C8FD460" w14:textId="77777777" w:rsidR="00F853CF" w:rsidRDefault="00F853CF" w:rsidP="00367611">
      <w:pPr>
        <w:pStyle w:val="ListParagraph"/>
        <w:numPr>
          <w:ilvl w:val="0"/>
          <w:numId w:val="57"/>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14:paraId="64D34B5A" w14:textId="77777777" w:rsidR="00206404" w:rsidRDefault="00551CEC" w:rsidP="00367611">
      <w:pPr>
        <w:pStyle w:val="ListParagraph"/>
        <w:numPr>
          <w:ilvl w:val="0"/>
          <w:numId w:val="57"/>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A3147C">
        <w:t>3.3.3</w:t>
      </w:r>
      <w:r w:rsidR="00A466B5">
        <w:fldChar w:fldCharType="end"/>
      </w:r>
      <w:r w:rsidR="00A466B5">
        <w:t>)</w:t>
      </w:r>
      <w:r w:rsidR="00206404">
        <w:t>:</w:t>
      </w:r>
    </w:p>
    <w:p w14:paraId="18FEABDE" w14:textId="77777777" w:rsidR="00551CEC" w:rsidRDefault="00551CEC" w:rsidP="00367611">
      <w:pPr>
        <w:pStyle w:val="ListParagraph"/>
        <w:numPr>
          <w:ilvl w:val="1"/>
          <w:numId w:val="57"/>
        </w:numPr>
      </w:pPr>
      <w:r>
        <w:t xml:space="preserve">Let </w:t>
      </w:r>
      <w:r w:rsidRPr="008049BF">
        <w:rPr>
          <w:i/>
        </w:rPr>
        <w:t>N</w:t>
      </w:r>
      <w:r>
        <w:t xml:space="preserve"> be the </w:t>
      </w:r>
      <w:r w:rsidR="00171AFB">
        <w:t xml:space="preserve">zero-based </w:t>
      </w:r>
      <w:r>
        <w:t>index of the binding element in the array binding pattern.</w:t>
      </w:r>
    </w:p>
    <w:p w14:paraId="7D1413E6" w14:textId="77777777" w:rsidR="00171AFB" w:rsidRDefault="00171AFB" w:rsidP="00367611">
      <w:pPr>
        <w:pStyle w:val="ListParagraph"/>
        <w:numPr>
          <w:ilvl w:val="1"/>
          <w:numId w:val="57"/>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14:paraId="064C5DDD" w14:textId="77777777" w:rsidR="00171AFB" w:rsidRDefault="00171AFB" w:rsidP="00367611">
      <w:pPr>
        <w:pStyle w:val="ListParagraph"/>
        <w:numPr>
          <w:ilvl w:val="1"/>
          <w:numId w:val="57"/>
        </w:numPr>
      </w:pPr>
      <w:r>
        <w:t>Otherwise, no type is associated with the binding element and an error occurs.</w:t>
      </w:r>
    </w:p>
    <w:p w14:paraId="3AB98BC7" w14:textId="77777777" w:rsidR="00171AFB" w:rsidRDefault="00171AFB" w:rsidP="00367611">
      <w:pPr>
        <w:pStyle w:val="ListParagraph"/>
        <w:numPr>
          <w:ilvl w:val="0"/>
          <w:numId w:val="57"/>
        </w:numPr>
      </w:pPr>
      <w:r>
        <w:lastRenderedPageBreak/>
        <w:t xml:space="preserve">Otherwise, if </w:t>
      </w:r>
      <w:r w:rsidRPr="008049BF">
        <w:rPr>
          <w:i/>
        </w:rPr>
        <w:t>S</w:t>
      </w:r>
      <w:r>
        <w:t xml:space="preserve"> has a numeric index signature, </w:t>
      </w:r>
      <w:r w:rsidRPr="008049BF">
        <w:rPr>
          <w:i/>
        </w:rPr>
        <w:t>T</w:t>
      </w:r>
      <w:r>
        <w:t xml:space="preserve"> is the type of the numeric index signature.</w:t>
      </w:r>
    </w:p>
    <w:p w14:paraId="7B341660" w14:textId="77777777" w:rsidR="00171AFB" w:rsidRPr="0044410D" w:rsidRDefault="00171AFB" w:rsidP="00367611">
      <w:pPr>
        <w:pStyle w:val="ListParagraph"/>
        <w:numPr>
          <w:ilvl w:val="0"/>
          <w:numId w:val="57"/>
        </w:numPr>
      </w:pPr>
      <w:r>
        <w:t>Otherwise, no type is associated with the binding element and an error occurs.</w:t>
      </w:r>
    </w:p>
    <w:p w14:paraId="184B4CD9" w14:textId="77777777" w:rsidR="00822178" w:rsidRDefault="00822178" w:rsidP="00822178">
      <w:r>
        <w:t xml:space="preserve">When a </w:t>
      </w:r>
      <w:proofErr w:type="spellStart"/>
      <w:r w:rsidR="00243B41">
        <w:t>destructuring</w:t>
      </w:r>
      <w:proofErr w:type="spellEnd"/>
      <w:r w:rsidR="00243B41">
        <w:t xml:space="preserve">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 xml:space="preserve">associated with the </w:t>
      </w:r>
      <w:proofErr w:type="spellStart"/>
      <w:r w:rsidR="00243B41">
        <w:t>destructuring</w:t>
      </w:r>
      <w:proofErr w:type="spellEnd"/>
      <w:r w:rsidR="00243B41">
        <w:t xml:space="preserve"> variable declaration, binding property, or binding element.</w:t>
      </w:r>
    </w:p>
    <w:p w14:paraId="1BCFF0EF" w14:textId="77777777" w:rsidR="00C77F9C" w:rsidRPr="00300D5D" w:rsidRDefault="00C77F9C" w:rsidP="00822178">
      <w:pPr>
        <w:rPr>
          <w:ins w:id="1607" w:author="Anders Hejlsberg" w:date="2016-01-04T10:39:00Z"/>
        </w:rPr>
      </w:pPr>
      <w:ins w:id="1608" w:author="Anders Hejlsberg" w:date="2016-01-04T10:39:00Z">
        <w:r w:rsidRPr="00C77F9C">
          <w:rPr>
            <w:i/>
          </w:rPr>
          <w:t xml:space="preserve">TODO: Update rules to reflect </w:t>
        </w:r>
        <w:r w:rsidR="008B0D2E">
          <w:fldChar w:fldCharType="begin"/>
        </w:r>
        <w:r w:rsidR="008B0D2E">
          <w:instrText xml:space="preserve"> HYPERLINK "https://github.com/Microsoft/Type</w:instrText>
        </w:r>
        <w:r w:rsidR="008B0D2E">
          <w:instrText xml:space="preserve">Script/pull/4598" </w:instrText>
        </w:r>
        <w:r w:rsidR="008B0D2E">
          <w:fldChar w:fldCharType="separate"/>
        </w:r>
        <w:r w:rsidRPr="00C77F9C">
          <w:rPr>
            <w:rStyle w:val="Hyperlink"/>
            <w:i/>
          </w:rPr>
          <w:t xml:space="preserve">improved checking of </w:t>
        </w:r>
        <w:proofErr w:type="spellStart"/>
        <w:r w:rsidRPr="00C77F9C">
          <w:rPr>
            <w:rStyle w:val="Hyperlink"/>
            <w:i/>
          </w:rPr>
          <w:t>destructuring</w:t>
        </w:r>
        <w:proofErr w:type="spellEnd"/>
        <w:r w:rsidRPr="00C77F9C">
          <w:rPr>
            <w:rStyle w:val="Hyperlink"/>
            <w:i/>
          </w:rPr>
          <w:t xml:space="preserve"> with literal initializers</w:t>
        </w:r>
        <w:r w:rsidR="008B0D2E">
          <w:rPr>
            <w:rStyle w:val="Hyperlink"/>
            <w:i/>
          </w:rPr>
          <w:fldChar w:fldCharType="end"/>
        </w:r>
        <w:r w:rsidRPr="00300D5D">
          <w:t>.</w:t>
        </w:r>
      </w:ins>
    </w:p>
    <w:p w14:paraId="135ABAF9" w14:textId="6EF60C3B" w:rsidR="000B563B" w:rsidRDefault="002D2041" w:rsidP="00174960">
      <w:r>
        <w:t>W</w:t>
      </w:r>
      <w:r w:rsidR="000B563B">
        <w:t xml:space="preserve">hen </w:t>
      </w:r>
      <w:r>
        <w:t>the output target is</w:t>
      </w:r>
      <w:r w:rsidR="00D80640">
        <w:t xml:space="preserve"> ECMAScript </w:t>
      </w:r>
      <w:del w:id="1609" w:author="Anders Hejlsberg" w:date="2016-01-04T10:39:00Z">
        <w:r w:rsidR="000B563B">
          <w:delText>6</w:delText>
        </w:r>
      </w:del>
      <w:ins w:id="1610" w:author="Anders Hejlsberg" w:date="2016-01-04T10:39:00Z">
        <w:r w:rsidR="00D80640">
          <w:t>2015</w:t>
        </w:r>
      </w:ins>
      <w:r>
        <w:t xml:space="preserve"> or higher</w:t>
      </w:r>
      <w:r w:rsidR="000B563B">
        <w:t xml:space="preserve">, </w:t>
      </w:r>
      <w:r>
        <w:t xml:space="preserve">except for removing the optional type annotation, </w:t>
      </w:r>
      <w:proofErr w:type="spellStart"/>
      <w:r w:rsidR="000B563B">
        <w:t>destructuring</w:t>
      </w:r>
      <w:proofErr w:type="spellEnd"/>
      <w:r w:rsidR="000B563B">
        <w:t xml:space="preserve"> variable</w:t>
      </w:r>
      <w:r>
        <w:t xml:space="preserve"> declarations remain unchanged in the emitted JavaScript code.</w:t>
      </w:r>
    </w:p>
    <w:p w14:paraId="1AC39423" w14:textId="77777777" w:rsidR="00721E62" w:rsidRDefault="002D2041" w:rsidP="00174960">
      <w:r>
        <w:t xml:space="preserve">When the output target is ECMAScript 3 or 5, </w:t>
      </w:r>
      <w:proofErr w:type="spellStart"/>
      <w:r>
        <w:t>destructuring</w:t>
      </w:r>
      <w:proofErr w:type="spellEnd"/>
      <w:r>
        <w:t xml:space="preserve"> variable declarations are rewritten to simple variable declarations.</w:t>
      </w:r>
      <w:r w:rsidR="00A77246">
        <w:t xml:space="preserve"> For example, a</w:t>
      </w:r>
      <w:r w:rsidR="00863C43">
        <w:t>n object</w:t>
      </w:r>
      <w:r w:rsidR="00721E62">
        <w:t xml:space="preserve"> </w:t>
      </w:r>
      <w:proofErr w:type="spellStart"/>
      <w:r w:rsidR="00721E62">
        <w:t>destructuring</w:t>
      </w:r>
      <w:proofErr w:type="spellEnd"/>
      <w:r w:rsidR="00721E62">
        <w:t xml:space="preserve"> declaration of the form</w:t>
      </w:r>
    </w:p>
    <w:p w14:paraId="5C16C699" w14:textId="77777777"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14:paraId="70CDCB26" w14:textId="77777777" w:rsidR="00721E62" w:rsidRDefault="00A77246" w:rsidP="00721E62">
      <w:proofErr w:type="gramStart"/>
      <w:r>
        <w:t>is</w:t>
      </w:r>
      <w:proofErr w:type="gramEnd"/>
      <w:r>
        <w:t xml:space="preserve"> rewritten</w:t>
      </w:r>
      <w:r w:rsidR="00721E62">
        <w:t xml:space="preserve"> to</w:t>
      </w:r>
      <w:r w:rsidR="001F4F25">
        <w:t xml:space="preserve"> the simple variable declarations</w:t>
      </w:r>
    </w:p>
    <w:p w14:paraId="21F75C67" w14:textId="77777777"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14:paraId="29A0AEF7" w14:textId="77777777"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14:paraId="14650184" w14:textId="77777777" w:rsidR="001F4F25" w:rsidRDefault="00A77246" w:rsidP="001F4F25">
      <w:r>
        <w:t>Similarly, a</w:t>
      </w:r>
      <w:r w:rsidR="00863C43">
        <w:t>n array</w:t>
      </w:r>
      <w:r w:rsidR="001F4F25">
        <w:t xml:space="preserve"> </w:t>
      </w:r>
      <w:proofErr w:type="spellStart"/>
      <w:r w:rsidR="001F4F25">
        <w:t>destructuring</w:t>
      </w:r>
      <w:proofErr w:type="spellEnd"/>
      <w:r w:rsidR="001F4F25">
        <w:t xml:space="preserve"> declaration of the form</w:t>
      </w:r>
    </w:p>
    <w:p w14:paraId="01F7D8E2" w14:textId="77777777"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14:paraId="1C4804DC" w14:textId="77777777" w:rsidR="00DE1A55" w:rsidRDefault="00A77246" w:rsidP="00DE1A55">
      <w:proofErr w:type="gramStart"/>
      <w:r>
        <w:t>is</w:t>
      </w:r>
      <w:proofErr w:type="gramEnd"/>
      <w:r>
        <w:t xml:space="preserve"> rewritten</w:t>
      </w:r>
      <w:r w:rsidR="00DE1A55">
        <w:t xml:space="preserve"> to the simple variable declarations</w:t>
      </w:r>
    </w:p>
    <w:p w14:paraId="11EF2C97" w14:textId="77777777"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14:paraId="1F8E5DF8" w14:textId="77777777" w:rsidR="00DE1A55" w:rsidRDefault="00DE1A55" w:rsidP="00174960">
      <w:r>
        <w:t xml:space="preserve">Combining both forms of </w:t>
      </w:r>
      <w:proofErr w:type="spellStart"/>
      <w:r>
        <w:t>destructuring</w:t>
      </w:r>
      <w:proofErr w:type="spellEnd"/>
      <w:r>
        <w:t>, the example</w:t>
      </w:r>
    </w:p>
    <w:p w14:paraId="33B7C704" w14:textId="77777777"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14:paraId="2C5AA8B7" w14:textId="77777777" w:rsidR="00721E62" w:rsidRDefault="00A77246" w:rsidP="00174960">
      <w:proofErr w:type="gramStart"/>
      <w:r>
        <w:lastRenderedPageBreak/>
        <w:t>is</w:t>
      </w:r>
      <w:proofErr w:type="gramEnd"/>
      <w:r>
        <w:t xml:space="preserve"> rewritten to</w:t>
      </w:r>
    </w:p>
    <w:p w14:paraId="2D073A2A" w14:textId="77777777" w:rsidR="00C12A46" w:rsidRPr="00C12A46" w:rsidRDefault="00A77246" w:rsidP="003218AC">
      <w:pPr>
        <w:pStyle w:val="Code"/>
      </w:pPr>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14:paraId="094F3441" w14:textId="77777777" w:rsidR="0042605D" w:rsidRDefault="0042605D" w:rsidP="0042605D">
      <w:pPr>
        <w:pStyle w:val="Heading3"/>
      </w:pPr>
      <w:bookmarkStart w:id="1611" w:name="_Ref408233591"/>
      <w:bookmarkStart w:id="1612" w:name="_Toc439666234"/>
      <w:bookmarkStart w:id="1613" w:name="_Toc426538923"/>
      <w:r>
        <w:t>Implied Type</w:t>
      </w:r>
      <w:bookmarkEnd w:id="1611"/>
      <w:bookmarkEnd w:id="1612"/>
      <w:bookmarkEnd w:id="1613"/>
    </w:p>
    <w:p w14:paraId="3E9450AB" w14:textId="77777777"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14:paraId="5AE78CA8" w14:textId="77777777" w:rsidR="005038E3" w:rsidRDefault="00A00573" w:rsidP="00367611">
      <w:pPr>
        <w:pStyle w:val="ListParagraph"/>
        <w:numPr>
          <w:ilvl w:val="0"/>
          <w:numId w:val="58"/>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14:paraId="000BEF63" w14:textId="77777777" w:rsidR="00A00573" w:rsidRDefault="00A00573" w:rsidP="00367611">
      <w:pPr>
        <w:pStyle w:val="ListParagraph"/>
        <w:numPr>
          <w:ilvl w:val="0"/>
          <w:numId w:val="58"/>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14:paraId="64EB6116" w14:textId="77777777" w:rsidR="00A00573" w:rsidRDefault="002C681E" w:rsidP="00367611">
      <w:pPr>
        <w:pStyle w:val="ListParagraph"/>
        <w:numPr>
          <w:ilvl w:val="0"/>
          <w:numId w:val="58"/>
        </w:numPr>
      </w:pPr>
      <w:r>
        <w:t xml:space="preserve">If the declaration specifies an array binding pattern with a rest element, the implied type is </w:t>
      </w:r>
      <w:r w:rsidR="001A0EF0">
        <w:t xml:space="preserve">an array type with an element type of </w:t>
      </w:r>
      <w:proofErr w:type="gramStart"/>
      <w:r w:rsidR="001A0EF0">
        <w:t>Any</w:t>
      </w:r>
      <w:proofErr w:type="gramEnd"/>
      <w:r w:rsidR="001A0EF0">
        <w:t>.</w:t>
      </w:r>
    </w:p>
    <w:p w14:paraId="34F864B5" w14:textId="77777777" w:rsidR="00B06179" w:rsidRDefault="00B06179" w:rsidP="00B06179">
      <w:r>
        <w:t>The implied type of a binding property or binding element declaration is</w:t>
      </w:r>
    </w:p>
    <w:p w14:paraId="383C4175" w14:textId="77777777" w:rsidR="00B06179" w:rsidRDefault="00B06179" w:rsidP="00367611">
      <w:pPr>
        <w:pStyle w:val="ListParagraph"/>
        <w:numPr>
          <w:ilvl w:val="0"/>
          <w:numId w:val="59"/>
        </w:numPr>
      </w:pPr>
      <w:r>
        <w:t>the type of the declaration's initializer expression, if any, or otherwise</w:t>
      </w:r>
    </w:p>
    <w:p w14:paraId="7AA7E6D7" w14:textId="77777777" w:rsidR="00B06179" w:rsidRDefault="00B06179" w:rsidP="00367611">
      <w:pPr>
        <w:pStyle w:val="ListParagraph"/>
        <w:numPr>
          <w:ilvl w:val="0"/>
          <w:numId w:val="59"/>
        </w:numPr>
      </w:pPr>
      <w:r>
        <w:t>the implied type of the binding pattern specified in the declaration, if any, or otherwise</w:t>
      </w:r>
    </w:p>
    <w:p w14:paraId="164FAEEF" w14:textId="77777777" w:rsidR="00B06179" w:rsidRDefault="00B06179" w:rsidP="00367611">
      <w:pPr>
        <w:pStyle w:val="ListParagraph"/>
        <w:numPr>
          <w:ilvl w:val="0"/>
          <w:numId w:val="59"/>
        </w:numPr>
      </w:pPr>
      <w:proofErr w:type="gramStart"/>
      <w:r>
        <w:t>the</w:t>
      </w:r>
      <w:proofErr w:type="gramEnd"/>
      <w:r>
        <w:t xml:space="preserve"> type Any.</w:t>
      </w:r>
    </w:p>
    <w:p w14:paraId="09F6BECD" w14:textId="77777777" w:rsidR="00174960" w:rsidRDefault="00447A35" w:rsidP="00174960">
      <w:r>
        <w:t>In the example</w:t>
      </w:r>
    </w:p>
    <w:p w14:paraId="5A0265E2" w14:textId="77777777"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14:paraId="290B7DC6" w14:textId="77777777" w:rsidR="00447A35" w:rsidRDefault="00447A35" w:rsidP="00447A35">
      <w:proofErr w:type="gramStart"/>
      <w:r>
        <w:t>the</w:t>
      </w:r>
      <w:proofErr w:type="gramEnd"/>
      <w:r>
        <w:t xml:space="preserve"> implied type of the binding pattern in the function's parameter is '{ a: any; b?: string; c?: number; }'. Since the parameter has no type annotation</w:t>
      </w:r>
      <w:r w:rsidR="007A639B">
        <w:t>, this becomes the type of the parameter.</w:t>
      </w:r>
    </w:p>
    <w:p w14:paraId="38E4D345" w14:textId="77777777" w:rsidR="003623FE" w:rsidRDefault="003623FE" w:rsidP="00447A35">
      <w:r>
        <w:t>In the example</w:t>
      </w:r>
    </w:p>
    <w:p w14:paraId="3D89DCB4" w14:textId="77777777"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14:paraId="6CE4A8AC" w14:textId="77777777" w:rsidR="003623FE" w:rsidRDefault="003623FE" w:rsidP="003623FE">
      <w:proofErr w:type="gramStart"/>
      <w:r>
        <w:t>the</w:t>
      </w:r>
      <w:proofErr w:type="gramEnd"/>
      <w:r>
        <w:t xml:space="preserve"> array literal </w:t>
      </w:r>
      <w:r w:rsidR="000B3CCB">
        <w:t xml:space="preserve">initializer expression </w:t>
      </w:r>
      <w:r>
        <w:t xml:space="preserve">is contextually typed by the implied type of the binding pattern, </w:t>
      </w:r>
      <w:r w:rsidR="000B3CCB">
        <w:t xml:space="preserve">specifically </w:t>
      </w:r>
      <w:r>
        <w:t xml:space="preserve">the tuple type '[any, any, any]'. Because the contextual type is a tuple type, the resulting type </w:t>
      </w:r>
      <w:r>
        <w:lastRenderedPageBreak/>
        <w:t>of the array literal is</w:t>
      </w:r>
      <w:r w:rsidR="000B3CCB">
        <w:t xml:space="preserve"> the tuple type</w:t>
      </w:r>
      <w:r>
        <w:t xml:space="preserve"> '[number, string, </w:t>
      </w:r>
      <w:proofErr w:type="spellStart"/>
      <w:r>
        <w:t>boolean</w:t>
      </w:r>
      <w:proofErr w:type="spellEnd"/>
      <w:r>
        <w:t xml:space="preserve">]', and the </w:t>
      </w:r>
      <w:proofErr w:type="spellStart"/>
      <w:r>
        <w:t>destructuring</w:t>
      </w:r>
      <w:proofErr w:type="spellEnd"/>
      <w:r>
        <w:t xml:space="preserve"> declaration </w:t>
      </w:r>
      <w:r w:rsidR="000B3CCB">
        <w:t>thus</w:t>
      </w:r>
      <w:r>
        <w:t xml:space="preserve"> </w:t>
      </w:r>
      <w:r w:rsidR="00EB2C16">
        <w:t>gives</w:t>
      </w:r>
      <w:r>
        <w:t xml:space="preserve"> </w:t>
      </w:r>
      <w:r w:rsidR="00EB2C16">
        <w:t xml:space="preserve">the </w:t>
      </w:r>
      <w:r>
        <w:t xml:space="preserve">types number, string, and </w:t>
      </w:r>
      <w:proofErr w:type="spellStart"/>
      <w:r>
        <w:t>boolean</w:t>
      </w:r>
      <w:proofErr w:type="spellEnd"/>
      <w:r>
        <w:t xml:space="preserve"> to a, b, and c respectively.</w:t>
      </w:r>
    </w:p>
    <w:p w14:paraId="1B27D309" w14:textId="77777777" w:rsidR="00B77267" w:rsidRDefault="00B77267" w:rsidP="00B77267">
      <w:pPr>
        <w:pStyle w:val="Heading2"/>
      </w:pPr>
      <w:bookmarkStart w:id="1614" w:name="_Toc439666235"/>
      <w:bookmarkStart w:id="1615" w:name="_Toc426538924"/>
      <w:r>
        <w:t xml:space="preserve">Let and </w:t>
      </w:r>
      <w:proofErr w:type="spellStart"/>
      <w:r>
        <w:t>Const</w:t>
      </w:r>
      <w:proofErr w:type="spellEnd"/>
      <w:r>
        <w:t xml:space="preserve"> Declarations</w:t>
      </w:r>
      <w:bookmarkEnd w:id="1614"/>
      <w:bookmarkEnd w:id="1615"/>
    </w:p>
    <w:p w14:paraId="61D7C02E" w14:textId="77777777" w:rsidR="00B77267" w:rsidRDefault="00B77267" w:rsidP="00B77267">
      <w:r>
        <w:t xml:space="preserve">Let and </w:t>
      </w:r>
      <w:proofErr w:type="spellStart"/>
      <w:r>
        <w:t>const</w:t>
      </w:r>
      <w:proofErr w:type="spellEnd"/>
      <w:r>
        <w:t xml:space="preserve"> declarations are </w:t>
      </w:r>
      <w:proofErr w:type="spellStart"/>
      <w:r>
        <w:t>exended</w:t>
      </w:r>
      <w:proofErr w:type="spellEnd"/>
      <w:r>
        <w:t xml:space="preserve"> to include optional type annotations.</w:t>
      </w:r>
    </w:p>
    <w:p w14:paraId="2CF4A298" w14:textId="77777777" w:rsidR="00B77267" w:rsidRDefault="00B77267" w:rsidP="00B77267">
      <w:pPr>
        <w:pStyle w:val="Grammar"/>
      </w:pPr>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p>
    <w:p w14:paraId="400E5AB0" w14:textId="77777777" w:rsidR="00B77267" w:rsidRPr="00B77267" w:rsidRDefault="00B77267" w:rsidP="00B77267">
      <w:pPr>
        <w:pStyle w:val="Grammar"/>
      </w:pPr>
      <w:r w:rsidRPr="00E14214">
        <w:rPr>
          <w:rStyle w:val="Production"/>
        </w:rPr>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14:paraId="01B9F7FE" w14:textId="77777777" w:rsidR="00B77267" w:rsidRPr="00B77267" w:rsidRDefault="00B77267" w:rsidP="00B77267">
      <w:pPr>
        <w:pStyle w:val="Grammar"/>
      </w:pPr>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14:paraId="566B8DE2" w14:textId="77777777" w:rsidR="00B77267" w:rsidRPr="00300D5D" w:rsidRDefault="00B77267" w:rsidP="00B77267">
      <w:r>
        <w:rPr>
          <w:i/>
        </w:rPr>
        <w:t>TODO: Document scoping and types of</w:t>
      </w:r>
      <w:r w:rsidRPr="00B77267">
        <w:rPr>
          <w:i/>
        </w:rPr>
        <w:t xml:space="preserve"> </w:t>
      </w:r>
      <w:hyperlink r:id="rId30" w:history="1">
        <w:r w:rsidRPr="00272683">
          <w:rPr>
            <w:rStyle w:val="Hyperlink"/>
            <w:i/>
          </w:rPr>
          <w:t xml:space="preserve">let and </w:t>
        </w:r>
        <w:proofErr w:type="spellStart"/>
        <w:r w:rsidRPr="00272683">
          <w:rPr>
            <w:rStyle w:val="Hyperlink"/>
            <w:i/>
          </w:rPr>
          <w:t>const</w:t>
        </w:r>
        <w:proofErr w:type="spellEnd"/>
        <w:r w:rsidRPr="00272683">
          <w:rPr>
            <w:rStyle w:val="Hyperlink"/>
            <w:i/>
          </w:rPr>
          <w:t xml:space="preserve"> declarations</w:t>
        </w:r>
      </w:hyperlink>
      <w:r w:rsidRPr="00300D5D">
        <w:t>.</w:t>
      </w:r>
    </w:p>
    <w:p w14:paraId="772F034C" w14:textId="77777777" w:rsidR="0044410D" w:rsidRPr="0044410D" w:rsidRDefault="00354940" w:rsidP="00354940">
      <w:pPr>
        <w:pStyle w:val="Heading2"/>
      </w:pPr>
      <w:bookmarkStart w:id="1616" w:name="_Toc439666236"/>
      <w:bookmarkStart w:id="1617" w:name="_Toc426538925"/>
      <w:r>
        <w:t>If, Do, and While Statements</w:t>
      </w:r>
      <w:bookmarkEnd w:id="1616"/>
      <w:bookmarkEnd w:id="1617"/>
    </w:p>
    <w:p w14:paraId="619E768A" w14:textId="77777777"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14:paraId="173676C2" w14:textId="77777777" w:rsidR="0044410D" w:rsidRPr="0044410D" w:rsidRDefault="00354940" w:rsidP="00354940">
      <w:pPr>
        <w:pStyle w:val="Heading2"/>
      </w:pPr>
      <w:bookmarkStart w:id="1618" w:name="_Toc439666237"/>
      <w:bookmarkStart w:id="1619" w:name="_Toc426538926"/>
      <w:r>
        <w:t>For Statements</w:t>
      </w:r>
      <w:bookmarkEnd w:id="1618"/>
      <w:bookmarkEnd w:id="1619"/>
    </w:p>
    <w:p w14:paraId="1F76B62A" w14:textId="77777777"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A3147C">
        <w:t>5.2</w:t>
      </w:r>
      <w:r>
        <w:fldChar w:fldCharType="end"/>
      </w:r>
      <w:r>
        <w:t>).</w:t>
      </w:r>
    </w:p>
    <w:p w14:paraId="283719E3" w14:textId="77777777" w:rsidR="0044410D" w:rsidRPr="0044410D" w:rsidRDefault="00354940" w:rsidP="00354940">
      <w:pPr>
        <w:pStyle w:val="Heading2"/>
      </w:pPr>
      <w:bookmarkStart w:id="1620" w:name="_Toc439666238"/>
      <w:bookmarkStart w:id="1621" w:name="_Toc426538927"/>
      <w:r>
        <w:t>For-In Statements</w:t>
      </w:r>
      <w:bookmarkEnd w:id="1620"/>
      <w:bookmarkEnd w:id="1621"/>
    </w:p>
    <w:p w14:paraId="64E8EEE2" w14:textId="77777777" w:rsidR="0044410D" w:rsidRPr="0044410D" w:rsidRDefault="00E9046F" w:rsidP="00162D4D">
      <w:r>
        <w:t xml:space="preserve">In a </w:t>
      </w:r>
      <w:r w:rsidR="008F4735">
        <w:t>'</w:t>
      </w:r>
      <w:r>
        <w:t>for-in</w:t>
      </w:r>
      <w:r w:rsidR="008F4735">
        <w:t>'</w:t>
      </w:r>
      <w:r>
        <w:t xml:space="preserve"> statement of the form</w:t>
      </w:r>
    </w:p>
    <w:p w14:paraId="572130A3" w14:textId="77777777"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14:paraId="2F53C391" w14:textId="77777777" w:rsidR="0044410D" w:rsidRPr="0044410D" w:rsidRDefault="00641DC6" w:rsidP="00162D4D">
      <w:proofErr w:type="gramStart"/>
      <w:r>
        <w:rPr>
          <w:i/>
        </w:rPr>
        <w:t>v</w:t>
      </w:r>
      <w:proofErr w:type="gramEnd"/>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14:paraId="3B827029" w14:textId="77777777" w:rsidR="0044410D" w:rsidRPr="0044410D" w:rsidRDefault="00E9046F" w:rsidP="00E9046F">
      <w:r>
        <w:t xml:space="preserve">In a </w:t>
      </w:r>
      <w:r w:rsidR="008F4735">
        <w:t>'</w:t>
      </w:r>
      <w:r>
        <w:t>for-in</w:t>
      </w:r>
      <w:r w:rsidR="008F4735">
        <w:t>'</w:t>
      </w:r>
      <w:r>
        <w:t xml:space="preserve"> statement of the form</w:t>
      </w:r>
    </w:p>
    <w:p w14:paraId="1615B09C" w14:textId="77777777"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14:paraId="592510BC" w14:textId="77777777" w:rsidR="0044410D" w:rsidRDefault="00641DC6" w:rsidP="00E9046F">
      <w:proofErr w:type="gramStart"/>
      <w:r>
        <w:rPr>
          <w:i/>
        </w:rPr>
        <w:t>v</w:t>
      </w:r>
      <w:proofErr w:type="gramEnd"/>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14:paraId="7DFFE1BF" w14:textId="77777777" w:rsidR="00B77267" w:rsidRDefault="00B77267" w:rsidP="00B77267">
      <w:pPr>
        <w:pStyle w:val="Heading2"/>
      </w:pPr>
      <w:bookmarkStart w:id="1622" w:name="_Toc439666239"/>
      <w:bookmarkStart w:id="1623" w:name="_Toc426538928"/>
      <w:r>
        <w:lastRenderedPageBreak/>
        <w:t>For-Of Statements</w:t>
      </w:r>
      <w:bookmarkEnd w:id="1622"/>
      <w:bookmarkEnd w:id="1623"/>
    </w:p>
    <w:p w14:paraId="5C845A57" w14:textId="77777777" w:rsidR="00B77267" w:rsidRPr="00300D5D" w:rsidRDefault="00B77267" w:rsidP="00B77267">
      <w:r>
        <w:rPr>
          <w:i/>
        </w:rPr>
        <w:t xml:space="preserve">TODO: Document </w:t>
      </w:r>
      <w:hyperlink r:id="rId31" w:history="1">
        <w:r w:rsidRPr="000F4621">
          <w:rPr>
            <w:rStyle w:val="Hyperlink"/>
            <w:i/>
          </w:rPr>
          <w:t>for-of statements</w:t>
        </w:r>
      </w:hyperlink>
      <w:r w:rsidRPr="00300D5D">
        <w:t>.</w:t>
      </w:r>
    </w:p>
    <w:p w14:paraId="5C8AA27B" w14:textId="77777777" w:rsidR="0044410D" w:rsidRPr="0044410D" w:rsidRDefault="00851855" w:rsidP="00851855">
      <w:pPr>
        <w:pStyle w:val="Heading2"/>
      </w:pPr>
      <w:bookmarkStart w:id="1624" w:name="_Toc439666240"/>
      <w:bookmarkStart w:id="1625" w:name="_Toc426538929"/>
      <w:r>
        <w:t>Continue Statements</w:t>
      </w:r>
      <w:bookmarkEnd w:id="1624"/>
      <w:bookmarkEnd w:id="1625"/>
    </w:p>
    <w:p w14:paraId="4D883195" w14:textId="77777777"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14:paraId="7CE3065B" w14:textId="77777777" w:rsidR="0044410D" w:rsidRPr="0044410D" w:rsidRDefault="00F33716" w:rsidP="00F33716">
      <w:pPr>
        <w:pStyle w:val="Heading2"/>
      </w:pPr>
      <w:bookmarkStart w:id="1626" w:name="_Toc439666241"/>
      <w:bookmarkStart w:id="1627" w:name="_Toc426538930"/>
      <w:r>
        <w:t>Break Statements</w:t>
      </w:r>
      <w:bookmarkEnd w:id="1626"/>
      <w:bookmarkEnd w:id="1627"/>
    </w:p>
    <w:p w14:paraId="2C77BA1C" w14:textId="77777777"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14:paraId="082B9121" w14:textId="77777777" w:rsidR="0044410D" w:rsidRPr="0044410D" w:rsidRDefault="00371734" w:rsidP="00C85000">
      <w:pPr>
        <w:pStyle w:val="Heading2"/>
      </w:pPr>
      <w:bookmarkStart w:id="1628" w:name="_Ref370394199"/>
      <w:bookmarkStart w:id="1629" w:name="_Toc439666242"/>
      <w:bookmarkStart w:id="1630" w:name="_Toc426538931"/>
      <w:r>
        <w:t>Return Statements</w:t>
      </w:r>
      <w:bookmarkEnd w:id="1628"/>
      <w:bookmarkEnd w:id="1629"/>
      <w:bookmarkEnd w:id="1630"/>
    </w:p>
    <w:p w14:paraId="0A6B4102" w14:textId="77777777"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r w:rsidR="0066299B">
        <w:t>namespace</w:t>
      </w:r>
      <w:r>
        <w:t xml:space="preserve"> bodies.</w:t>
      </w:r>
    </w:p>
    <w:p w14:paraId="4FA9AF09" w14:textId="77777777"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14:paraId="3BACC6C9" w14:textId="77777777"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A3147C">
        <w:t>4.23</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14:paraId="6E52D0AD" w14:textId="77777777"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A3147C">
        <w:t>6.3</w:t>
      </w:r>
      <w:r>
        <w:fldChar w:fldCharType="end"/>
      </w:r>
      <w:r>
        <w:t>.</w:t>
      </w:r>
    </w:p>
    <w:p w14:paraId="7A1C7DDF" w14:textId="77777777" w:rsidR="0044410D" w:rsidRPr="0044410D" w:rsidRDefault="00EB59BB" w:rsidP="00275819">
      <w:r>
        <w:t>In the example</w:t>
      </w:r>
    </w:p>
    <w:p w14:paraId="3215CC1F" w14:textId="77777777"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14:paraId="0944A1B3" w14:textId="77777777"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14:paraId="28FBFABD" w14:textId="77777777" w:rsidR="0044410D" w:rsidRPr="0044410D" w:rsidRDefault="00193920" w:rsidP="00193920">
      <w:pPr>
        <w:pStyle w:val="Heading2"/>
      </w:pPr>
      <w:bookmarkStart w:id="1631" w:name="_Toc439666243"/>
      <w:bookmarkStart w:id="1632" w:name="_Toc426538932"/>
      <w:r>
        <w:lastRenderedPageBreak/>
        <w:t>With Statements</w:t>
      </w:r>
      <w:bookmarkEnd w:id="1631"/>
      <w:bookmarkEnd w:id="1632"/>
    </w:p>
    <w:p w14:paraId="65CEECAA" w14:textId="77777777"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A3147C">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14:paraId="4E5A24F3" w14:textId="77777777" w:rsidR="0044410D" w:rsidRPr="0044410D" w:rsidRDefault="00FB4D44" w:rsidP="00FB4D44">
      <w:pPr>
        <w:pStyle w:val="Heading2"/>
      </w:pPr>
      <w:bookmarkStart w:id="1633" w:name="_Toc439666244"/>
      <w:bookmarkStart w:id="1634" w:name="_Toc426538933"/>
      <w:r>
        <w:t>Switch Statements</w:t>
      </w:r>
      <w:bookmarkEnd w:id="1633"/>
      <w:bookmarkEnd w:id="1634"/>
    </w:p>
    <w:p w14:paraId="73486D65" w14:textId="77777777"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A3147C">
        <w:t>3.11.4</w:t>
      </w:r>
      <w:r>
        <w:fldChar w:fldCharType="end"/>
      </w:r>
      <w:r>
        <w:t xml:space="preserve">) the type of the </w:t>
      </w:r>
      <w:r w:rsidR="008F4735">
        <w:t>'</w:t>
      </w:r>
      <w:r>
        <w:t>switch</w:t>
      </w:r>
      <w:r w:rsidR="008F4735">
        <w:t>'</w:t>
      </w:r>
      <w:r>
        <w:t xml:space="preserve"> expression.</w:t>
      </w:r>
    </w:p>
    <w:p w14:paraId="3C99A3D8" w14:textId="77777777" w:rsidR="0044410D" w:rsidRPr="0044410D" w:rsidRDefault="00FB4D44" w:rsidP="0074339D">
      <w:pPr>
        <w:pStyle w:val="Heading2"/>
      </w:pPr>
      <w:bookmarkStart w:id="1635" w:name="_Toc439666245"/>
      <w:bookmarkStart w:id="1636" w:name="_Toc426538934"/>
      <w:r>
        <w:t>Throw Statements</w:t>
      </w:r>
      <w:bookmarkEnd w:id="1635"/>
      <w:bookmarkEnd w:id="1636"/>
    </w:p>
    <w:p w14:paraId="6D2F5B86" w14:textId="77777777" w:rsidR="0044410D" w:rsidRPr="0044410D" w:rsidRDefault="00023396" w:rsidP="00023396">
      <w:r>
        <w:t xml:space="preserve">The expression specified in a </w:t>
      </w:r>
      <w:r w:rsidR="008F4735">
        <w:t>'</w:t>
      </w:r>
      <w:r>
        <w:t>throw</w:t>
      </w:r>
      <w:r w:rsidR="008F4735">
        <w:t>'</w:t>
      </w:r>
      <w:r>
        <w:t xml:space="preserve"> statement can be of any type.</w:t>
      </w:r>
    </w:p>
    <w:p w14:paraId="4CD71D83" w14:textId="77777777" w:rsidR="0044410D" w:rsidRPr="0044410D" w:rsidRDefault="00FB4D44" w:rsidP="00FB4D44">
      <w:pPr>
        <w:pStyle w:val="Heading2"/>
      </w:pPr>
      <w:bookmarkStart w:id="1637" w:name="_Toc439666246"/>
      <w:bookmarkStart w:id="1638" w:name="_Toc426538935"/>
      <w:r>
        <w:t>Try Statements</w:t>
      </w:r>
      <w:bookmarkEnd w:id="1637"/>
      <w:bookmarkEnd w:id="1638"/>
    </w:p>
    <w:p w14:paraId="739411EA" w14:textId="77777777"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w:t>
      </w:r>
      <w:proofErr w:type="gramStart"/>
      <w:r w:rsidR="00F40118">
        <w:t>Any</w:t>
      </w:r>
      <w:proofErr w:type="gramEnd"/>
      <w:r w:rsidR="00F40118">
        <w:t>.</w:t>
      </w:r>
      <w:r w:rsidR="00A7210A">
        <w:t xml:space="preserve"> It is not possible to include a type annotation in a </w:t>
      </w:r>
      <w:r w:rsidR="008F4735">
        <w:t>'</w:t>
      </w:r>
      <w:r w:rsidR="00A7210A">
        <w:t>catch</w:t>
      </w:r>
      <w:r w:rsidR="008F4735">
        <w:t>'</w:t>
      </w:r>
      <w:r w:rsidR="00A7210A">
        <w:t xml:space="preserve"> clause.</w:t>
      </w:r>
    </w:p>
    <w:p w14:paraId="12802A5B" w14:textId="77777777" w:rsidR="0044410D" w:rsidRPr="0044410D" w:rsidRDefault="0044410D" w:rsidP="0074339D"/>
    <w:p w14:paraId="59E5B1B5"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5BDF65FD" w14:textId="77777777" w:rsidR="0044410D" w:rsidRPr="0044410D" w:rsidRDefault="007B1A1D" w:rsidP="001719CA">
      <w:pPr>
        <w:pStyle w:val="Heading1"/>
      </w:pPr>
      <w:bookmarkStart w:id="1639" w:name="_Ref366592365"/>
      <w:bookmarkStart w:id="1640" w:name="_Toc439666247"/>
      <w:bookmarkStart w:id="1641" w:name="_Toc426538936"/>
      <w:r>
        <w:lastRenderedPageBreak/>
        <w:t>Functions</w:t>
      </w:r>
      <w:bookmarkEnd w:id="1639"/>
      <w:bookmarkEnd w:id="1640"/>
      <w:bookmarkEnd w:id="1641"/>
    </w:p>
    <w:p w14:paraId="245870B4" w14:textId="77777777"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6FE88267" w14:textId="77777777" w:rsidR="0044410D" w:rsidRPr="0044410D" w:rsidRDefault="00135C88" w:rsidP="00135C88">
      <w:pPr>
        <w:pStyle w:val="Heading2"/>
      </w:pPr>
      <w:bookmarkStart w:id="1642" w:name="_Ref316213258"/>
      <w:bookmarkStart w:id="1643" w:name="_Toc439666248"/>
      <w:bookmarkStart w:id="1644" w:name="_Toc426538937"/>
      <w:r>
        <w:t>Function Declarations</w:t>
      </w:r>
      <w:bookmarkEnd w:id="1642"/>
      <w:bookmarkEnd w:id="1643"/>
      <w:bookmarkEnd w:id="1644"/>
    </w:p>
    <w:p w14:paraId="45DFA187" w14:textId="77777777" w:rsidR="00B06AC1" w:rsidRDefault="00B06AC1" w:rsidP="00D6360C">
      <w:r>
        <w:t>Fu</w:t>
      </w:r>
      <w:r w:rsidR="000371F4">
        <w:t>nction declarations are extended</w:t>
      </w:r>
      <w:r>
        <w:t xml:space="preserve"> to permit the function body to be omitted in overload declarations.</w:t>
      </w:r>
    </w:p>
    <w:p w14:paraId="2F44987A" w14:textId="77777777" w:rsidR="00B06AC1" w:rsidRPr="00B06AC1" w:rsidRDefault="00B06AC1" w:rsidP="00B06AC1">
      <w:pPr>
        <w:pStyle w:val="Grammar"/>
      </w:pPr>
      <w:r w:rsidRPr="00536A68">
        <w:rPr>
          <w:rStyle w:val="Production"/>
        </w:rPr>
        <w:t>FunctionDeclaration:</w:t>
      </w:r>
      <w:r>
        <w:t xml:space="preserve">  </w:t>
      </w:r>
      <w:r w:rsidRPr="00536A68">
        <w:rPr>
          <w:rStyle w:val="Production"/>
        </w:rPr>
        <w:t>( Modified )</w:t>
      </w:r>
      <w:r w:rsidRPr="0048218E">
        <w:br/>
      </w:r>
      <w:r>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r>
        <w:br/>
      </w:r>
      <w:r w:rsidRPr="0069420E">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69420E">
        <w:rPr>
          <w:rStyle w:val="Terminal"/>
        </w:rPr>
        <w:t>;</w:t>
      </w:r>
    </w:p>
    <w:p w14:paraId="759A5164" w14:textId="77777777" w:rsidR="002163B7" w:rsidRDefault="002163B7" w:rsidP="002163B7">
      <w:r>
        <w:t xml:space="preserve">A </w:t>
      </w:r>
      <w:proofErr w:type="spellStart"/>
      <w:r w:rsidRPr="002163B7">
        <w:rPr>
          <w:rStyle w:val="Production"/>
        </w:rPr>
        <w:t>FunctionDeclaration</w:t>
      </w:r>
      <w:proofErr w:type="spellEnd"/>
      <w:r>
        <w:t xml:space="preserve"> </w:t>
      </w:r>
      <w:r w:rsidR="00110069">
        <w:t>introduces a named value</w:t>
      </w:r>
      <w:r>
        <w:t xml:space="preserve"> </w:t>
      </w:r>
      <w:r w:rsidR="008A293B">
        <w:t xml:space="preserve">of a function type </w:t>
      </w:r>
      <w:r>
        <w:t>in t</w:t>
      </w:r>
      <w:r w:rsidR="008A293B">
        <w:t>he containing declaration space</w:t>
      </w:r>
      <w:r w:rsidR="005076F2">
        <w:t xml:space="preserve">. </w:t>
      </w:r>
      <w:r>
        <w:t xml:space="preserve">The </w:t>
      </w:r>
      <w:proofErr w:type="spellStart"/>
      <w:r w:rsidRPr="00FD488A">
        <w:rPr>
          <w:rStyle w:val="Production"/>
        </w:rPr>
        <w:t>BindingIdentifier</w:t>
      </w:r>
      <w:proofErr w:type="spellEnd"/>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A3147C">
        <w:t>11.3.4.2</w:t>
      </w:r>
      <w:r w:rsidR="007C11C4">
        <w:fldChar w:fldCharType="end"/>
      </w:r>
      <w:r>
        <w:t>).</w:t>
      </w:r>
    </w:p>
    <w:p w14:paraId="3C3157B3" w14:textId="77777777" w:rsidR="005076F2" w:rsidRDefault="005076F2" w:rsidP="00D6360C">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 must specify the same set of modifiers (i.e. the 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p>
    <w:p w14:paraId="4BFE36EF" w14:textId="77777777" w:rsidR="005076F2" w:rsidRDefault="005076F2" w:rsidP="00D6360C">
      <w:r>
        <w:t xml:space="preserve">When a function has overload declarations, the overloads determine the call signatures of the type given to the function object and the function implementation signature </w:t>
      </w:r>
      <w:r w:rsidR="00260678">
        <w:t xml:space="preserve">(if any) </w:t>
      </w:r>
      <w:r>
        <w:t>must be assignable to that type. Otherwise, the function implementation itself determines the call signature.</w:t>
      </w:r>
    </w:p>
    <w:p w14:paraId="728E3E8C" w14:textId="77777777" w:rsidR="008A293B" w:rsidRDefault="008A293B" w:rsidP="00D6360C">
      <w:r>
        <w:t>When a function has both overloads and an implementation, the overloads must precede the implementation and all of the declarations must be consecutive with no intervening grammatical elements.</w:t>
      </w:r>
    </w:p>
    <w:p w14:paraId="560264E3" w14:textId="77777777" w:rsidR="0044410D" w:rsidRPr="0044410D" w:rsidRDefault="007372B4" w:rsidP="007372B4">
      <w:pPr>
        <w:pStyle w:val="Heading2"/>
      </w:pPr>
      <w:bookmarkStart w:id="1645" w:name="_Ref321397142"/>
      <w:bookmarkStart w:id="1646" w:name="_Toc439666249"/>
      <w:bookmarkStart w:id="1647" w:name="_Toc426538938"/>
      <w:r>
        <w:t>Function Overloads</w:t>
      </w:r>
      <w:bookmarkEnd w:id="1645"/>
      <w:bookmarkEnd w:id="1646"/>
      <w:bookmarkEnd w:id="1647"/>
    </w:p>
    <w:p w14:paraId="34E54530" w14:textId="77777777"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A3147C">
        <w:t>4.15</w:t>
      </w:r>
      <w:r>
        <w:fldChar w:fldCharType="end"/>
      </w:r>
      <w:r>
        <w:t>.</w:t>
      </w:r>
    </w:p>
    <w:p w14:paraId="5A9C0B6B" w14:textId="77777777" w:rsidR="0044410D" w:rsidRPr="0044410D" w:rsidRDefault="007372B4" w:rsidP="007372B4">
      <w:r>
        <w:t>Function overloads are purely a compile-time construct. They have no impact on the emitted JavaScript and thus no run-time cost.</w:t>
      </w:r>
    </w:p>
    <w:p w14:paraId="2F6EDE91" w14:textId="77777777" w:rsidR="0044410D" w:rsidRPr="0044410D" w:rsidRDefault="007372B4" w:rsidP="007372B4">
      <w:r>
        <w:lastRenderedPageBreak/>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14:paraId="4B5D1A38" w14:textId="77777777" w:rsidR="0044410D" w:rsidRPr="0044410D" w:rsidRDefault="007372B4" w:rsidP="007372B4">
      <w:r>
        <w:t>The following is an example of a function with overloads.</w:t>
      </w:r>
    </w:p>
    <w:p w14:paraId="4DC3C35D" w14:textId="77777777"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14:paraId="6A2AABA3" w14:textId="77777777" w:rsidR="0044410D" w:rsidRPr="0044410D" w:rsidRDefault="007372B4" w:rsidP="007372B4">
      <w:r>
        <w:t xml:space="preserve">Note that each overload and the final implementation specify the same identifier. The type of the local variable </w:t>
      </w:r>
      <w:r w:rsidR="008F4735">
        <w:t>'</w:t>
      </w:r>
      <w:proofErr w:type="spellStart"/>
      <w:r w:rsidRPr="00163720">
        <w:t>attr</w:t>
      </w:r>
      <w:proofErr w:type="spellEnd"/>
      <w:r w:rsidR="008F4735">
        <w:t>'</w:t>
      </w:r>
      <w:r>
        <w:t xml:space="preserve"> introduced by this declaration is</w:t>
      </w:r>
    </w:p>
    <w:p w14:paraId="020778CA" w14:textId="77777777"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14:paraId="73B1986C" w14:textId="77777777" w:rsidR="0044410D" w:rsidRPr="0044410D" w:rsidRDefault="007372B4" w:rsidP="007372B4">
      <w:r>
        <w:t>Note that the signature of the actual function implementation is not included in the type.</w:t>
      </w:r>
    </w:p>
    <w:p w14:paraId="7F316C88" w14:textId="77777777" w:rsidR="0044410D" w:rsidRPr="0044410D" w:rsidRDefault="00D6360C" w:rsidP="00AC2D87">
      <w:pPr>
        <w:pStyle w:val="Heading2"/>
      </w:pPr>
      <w:bookmarkStart w:id="1648" w:name="_Ref320251238"/>
      <w:bookmarkStart w:id="1649" w:name="_Toc439666250"/>
      <w:bookmarkStart w:id="1650" w:name="_Toc426538939"/>
      <w:r>
        <w:t>Function Implementations</w:t>
      </w:r>
      <w:bookmarkEnd w:id="1648"/>
      <w:bookmarkEnd w:id="1649"/>
      <w:bookmarkEnd w:id="1650"/>
    </w:p>
    <w:p w14:paraId="261D9392" w14:textId="77777777"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57B30CBF" w14:textId="77777777"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14:paraId="0AFCEAE2" w14:textId="77777777"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14:paraId="23CB9E5E" w14:textId="77777777"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r w:rsidR="00F27D62">
        <w:fldChar w:fldCharType="begin"/>
      </w:r>
      <w:r w:rsidR="00F27D62">
        <w:instrText xml:space="preserve"> REF _Ref327619384 \r \h </w:instrText>
      </w:r>
      <w:r w:rsidR="00F27D62">
        <w:fldChar w:fldCharType="separate"/>
      </w:r>
      <w:r w:rsidR="00A3147C">
        <w:t>4.10</w:t>
      </w:r>
      <w:r w:rsidR="00F27D62">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A3147C">
        <w:t>3.4</w:t>
      </w:r>
      <w:r w:rsidR="00010DBA">
        <w:fldChar w:fldCharType="end"/>
      </w:r>
      <w:r w:rsidR="00010DBA">
        <w:t xml:space="preserve">) </w:t>
      </w:r>
      <w:r>
        <w:t>of the types of the return statement expressions in the function body, ignoring return statements with no expressions.</w:t>
      </w:r>
    </w:p>
    <w:p w14:paraId="558753D0" w14:textId="77777777"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w:t>
      </w:r>
      <w:proofErr w:type="spellStart"/>
      <w:r w:rsidR="00010DBA">
        <w:t>supertype</w:t>
      </w:r>
      <w:proofErr w:type="spellEnd"/>
      <w:r w:rsidR="00010DBA">
        <w:t xml:space="preserve"> </w:t>
      </w:r>
      <w:r w:rsidR="008364A8">
        <w:t xml:space="preserve">(section </w:t>
      </w:r>
      <w:r w:rsidR="008364A8">
        <w:fldChar w:fldCharType="begin"/>
      </w:r>
      <w:r w:rsidR="008364A8">
        <w:instrText xml:space="preserve"> REF _Ref326839674 \r \h </w:instrText>
      </w:r>
      <w:r w:rsidR="008364A8">
        <w:fldChar w:fldCharType="separate"/>
      </w:r>
      <w:r w:rsidR="00A3147C">
        <w:t>3.11.3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 xml:space="preserve">is a </w:t>
      </w:r>
      <w:proofErr w:type="spellStart"/>
      <w:r w:rsidR="00010DBA">
        <w:t>supertype</w:t>
      </w:r>
      <w:proofErr w:type="spellEnd"/>
      <w:r w:rsidR="00010DBA">
        <w:t xml:space="preserve"> of each of the others.</w:t>
      </w:r>
    </w:p>
    <w:p w14:paraId="43A74055" w14:textId="77777777" w:rsidR="0044410D" w:rsidRPr="0044410D" w:rsidRDefault="00B827EC" w:rsidP="00C90621">
      <w:r>
        <w:lastRenderedPageBreak/>
        <w:t>In the example</w:t>
      </w:r>
    </w:p>
    <w:p w14:paraId="025BDAB1" w14:textId="77777777"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14:paraId="18E17BAA" w14:textId="77777777"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14:paraId="1D51E78D" w14:textId="77777777" w:rsidR="0044410D" w:rsidRPr="0044410D" w:rsidRDefault="003144B9" w:rsidP="00C90621">
      <w:proofErr w:type="gramStart"/>
      <w:r>
        <w:t>the</w:t>
      </w:r>
      <w:proofErr w:type="gramEnd"/>
      <w:r>
        <w:t xml:space="preserv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14:paraId="6A2CDEF1" w14:textId="77777777" w:rsidR="0044410D" w:rsidRPr="0044410D" w:rsidRDefault="00AA0006" w:rsidP="00AA0006">
      <w:r w:rsidRPr="00AA0006">
        <w:t xml:space="preserve">An explicitly typed function </w:t>
      </w:r>
      <w:r w:rsidR="00C0387D">
        <w:t>whose return type isn</w:t>
      </w:r>
      <w:r w:rsidR="008F4735">
        <w:t>'</w:t>
      </w:r>
      <w:r w:rsidR="00C0387D">
        <w:t xml:space="preserve">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14:paraId="5671B1C5" w14:textId="77777777"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14:paraId="62BDB3D2" w14:textId="77777777"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A3147C">
        <w:t>4.23</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A3147C">
        <w:t>3.12</w:t>
      </w:r>
      <w:r w:rsidR="00592801">
        <w:fldChar w:fldCharType="end"/>
      </w:r>
      <w:r w:rsidR="00592801">
        <w:t xml:space="preserve">) </w:t>
      </w:r>
      <w:r>
        <w:t>of the type</w:t>
      </w:r>
      <w:r w:rsidR="00205658">
        <w:t xml:space="preserve"> of the initializer expression.</w:t>
      </w:r>
    </w:p>
    <w:p w14:paraId="22A876A7" w14:textId="77777777"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33DCA5B5" w14:textId="77777777" w:rsidR="0044410D" w:rsidRPr="0044410D" w:rsidRDefault="006721ED" w:rsidP="00C90621">
      <w:r>
        <w:t>When the output target is ECMAScript 3 or 5, f</w:t>
      </w:r>
      <w:r w:rsidR="00C033D8">
        <w:t>or each parameter with an initializer, a statement that substitutes the default value for an omitted argument</w:t>
      </w:r>
      <w:r w:rsidR="00C033D8" w:rsidRPr="00174AFC">
        <w:t xml:space="preserve"> </w:t>
      </w:r>
      <w:r w:rsidR="00C033D8">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A3147C">
        <w:t>6.6</w:t>
      </w:r>
      <w:r w:rsidR="008C14C7">
        <w:fldChar w:fldCharType="end"/>
      </w:r>
      <w:r w:rsidR="00C033D8">
        <w:t xml:space="preserve">. </w:t>
      </w:r>
      <w:r w:rsidR="0063300F">
        <w:t>The example</w:t>
      </w:r>
    </w:p>
    <w:p w14:paraId="32CDDDB5" w14:textId="77777777"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1EBF3123" w14:textId="77777777" w:rsidR="0044410D" w:rsidRPr="0044410D" w:rsidRDefault="0040078C" w:rsidP="0063300F">
      <w:proofErr w:type="gramStart"/>
      <w:r>
        <w:t>generates</w:t>
      </w:r>
      <w:proofErr w:type="gramEnd"/>
      <w:r>
        <w:t xml:space="preserve"> JavaScript that is equivalent to</w:t>
      </w:r>
    </w:p>
    <w:p w14:paraId="27CCD106" w14:textId="77777777" w:rsidR="0044410D" w:rsidRPr="0044410D" w:rsidRDefault="0063300F" w:rsidP="0063300F">
      <w:pPr>
        <w:pStyle w:val="Code"/>
      </w:pPr>
      <w:r w:rsidRPr="00D54DB2">
        <w:rPr>
          <w:color w:val="0000FF"/>
        </w:rPr>
        <w:lastRenderedPageBreak/>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777BADB1" w14:textId="77777777" w:rsidR="0044410D" w:rsidRPr="0044410D" w:rsidRDefault="0031102D" w:rsidP="0057403F">
      <w:r>
        <w:t>In the example</w:t>
      </w:r>
    </w:p>
    <w:p w14:paraId="5EC34953" w14:textId="77777777"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04E0CFE5" w14:textId="77777777" w:rsidR="0044410D" w:rsidRDefault="0031102D" w:rsidP="000A5BB6">
      <w:proofErr w:type="gramStart"/>
      <w:r>
        <w:t>the</w:t>
      </w:r>
      <w:proofErr w:type="gramEnd"/>
      <w:r>
        <w:t xml:space="preserv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14:paraId="3F943665" w14:textId="77777777" w:rsidR="003D46E3" w:rsidRDefault="003D46E3" w:rsidP="003D46E3">
      <w:pPr>
        <w:pStyle w:val="Heading2"/>
      </w:pPr>
      <w:bookmarkStart w:id="1651" w:name="_Toc439666251"/>
      <w:bookmarkStart w:id="1652" w:name="_Toc426538940"/>
      <w:proofErr w:type="spellStart"/>
      <w:r>
        <w:t>Destructuring</w:t>
      </w:r>
      <w:proofErr w:type="spellEnd"/>
      <w:r>
        <w:t xml:space="preserve"> Parameter Declarations</w:t>
      </w:r>
      <w:bookmarkEnd w:id="1651"/>
      <w:bookmarkEnd w:id="1652"/>
    </w:p>
    <w:p w14:paraId="33F78EFE" w14:textId="77777777"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A3147C">
        <w:t>3.9.2.2</w:t>
      </w:r>
      <w:r>
        <w:fldChar w:fldCharType="end"/>
      </w:r>
      <w:r>
        <w:t>) and are then called</w:t>
      </w:r>
      <w:r w:rsidRPr="001F1F83">
        <w:t xml:space="preserve"> </w:t>
      </w:r>
      <w:proofErr w:type="spellStart"/>
      <w:r w:rsidR="004708FE" w:rsidRPr="00647B88">
        <w:rPr>
          <w:b/>
          <w:i/>
        </w:rPr>
        <w:t>destructuring</w:t>
      </w:r>
      <w:proofErr w:type="spellEnd"/>
      <w:r w:rsidR="004708FE" w:rsidRPr="00647B88">
        <w:rPr>
          <w:b/>
          <w:i/>
        </w:rPr>
        <w:t xml:space="preserve"> </w:t>
      </w:r>
      <w:r w:rsidR="004708FE">
        <w:rPr>
          <w:b/>
          <w:i/>
        </w:rPr>
        <w:t>parameter</w:t>
      </w:r>
      <w:r w:rsidR="004708FE" w:rsidRPr="00647B88">
        <w:rPr>
          <w:b/>
          <w:i/>
        </w:rPr>
        <w:t xml:space="preserve"> declaration</w:t>
      </w:r>
      <w:r>
        <w:rPr>
          <w:b/>
          <w:i/>
        </w:rPr>
        <w:t>s</w:t>
      </w:r>
      <w:r>
        <w:t>.</w:t>
      </w:r>
      <w:r w:rsidR="004708FE">
        <w:t xml:space="preserve"> </w:t>
      </w:r>
      <w:r>
        <w:t xml:space="preserve">Similar to a </w:t>
      </w:r>
      <w:proofErr w:type="spellStart"/>
      <w:r>
        <w:t>destructuring</w:t>
      </w:r>
      <w:proofErr w:type="spellEnd"/>
      <w:r>
        <w:t xml:space="preserve"> variable declaration (section </w:t>
      </w:r>
      <w:r>
        <w:fldChar w:fldCharType="begin"/>
      </w:r>
      <w:r>
        <w:instrText xml:space="preserve"> REF _Ref408402503 \r \h </w:instrText>
      </w:r>
      <w:r>
        <w:fldChar w:fldCharType="separate"/>
      </w:r>
      <w:r w:rsidR="00A3147C">
        <w:t>5.2.2</w:t>
      </w:r>
      <w:r>
        <w:fldChar w:fldCharType="end"/>
      </w:r>
      <w:r>
        <w:t xml:space="preserve">), a </w:t>
      </w:r>
      <w:proofErr w:type="spellStart"/>
      <w:r>
        <w:t>destructuring</w:t>
      </w:r>
      <w:proofErr w:type="spellEnd"/>
      <w:r>
        <w:t xml:space="preserve"> parameter declaration </w:t>
      </w:r>
      <w:r w:rsidR="004708FE">
        <w:t>introduces zero or more named locals and initializes them with values extracted from properties or elements of the object or array passed as an argument for the parameter.</w:t>
      </w:r>
    </w:p>
    <w:p w14:paraId="3B3578FF" w14:textId="77777777" w:rsidR="001F1F83" w:rsidRDefault="001F1F83" w:rsidP="001F1F83">
      <w:r>
        <w:t xml:space="preserve">The type of local introduced in a </w:t>
      </w:r>
      <w:proofErr w:type="spellStart"/>
      <w:r>
        <w:t>destructuring</w:t>
      </w:r>
      <w:proofErr w:type="spellEnd"/>
      <w:r>
        <w:t xml:space="preserve"> parameter declaration is determined in the same manner as a local introduced by a </w:t>
      </w:r>
      <w:proofErr w:type="spellStart"/>
      <w:r>
        <w:t>destructuring</w:t>
      </w:r>
      <w:proofErr w:type="spellEnd"/>
      <w:r>
        <w:t xml:space="preserve"> variable declaration, except</w:t>
      </w:r>
      <w:r w:rsidRPr="001F1F83">
        <w:t xml:space="preserve"> </w:t>
      </w:r>
      <w:r>
        <w:t xml:space="preserve">the type </w:t>
      </w:r>
      <w:r w:rsidRPr="004C1F13">
        <w:rPr>
          <w:i/>
        </w:rPr>
        <w:t>T</w:t>
      </w:r>
      <w:r>
        <w:t xml:space="preserve"> associated with a </w:t>
      </w:r>
      <w:proofErr w:type="spellStart"/>
      <w:r>
        <w:t>destructuring</w:t>
      </w:r>
      <w:proofErr w:type="spellEnd"/>
      <w:r>
        <w:t xml:space="preserve"> parameter declaration is determined as follows:</w:t>
      </w:r>
    </w:p>
    <w:p w14:paraId="0D6F967F" w14:textId="77777777" w:rsidR="00F35431" w:rsidRDefault="001F1F83" w:rsidP="00367611">
      <w:pPr>
        <w:pStyle w:val="ListParagraph"/>
        <w:numPr>
          <w:ilvl w:val="0"/>
          <w:numId w:val="57"/>
        </w:numPr>
      </w:pPr>
      <w:r>
        <w:t xml:space="preserve">If the declaration includes a type annotation, </w:t>
      </w:r>
      <w:r w:rsidRPr="001F1F83">
        <w:rPr>
          <w:i/>
        </w:rPr>
        <w:t>T</w:t>
      </w:r>
      <w:r>
        <w:t xml:space="preserve"> is that type.</w:t>
      </w:r>
    </w:p>
    <w:p w14:paraId="0CED4109" w14:textId="77777777" w:rsidR="00F35431" w:rsidRDefault="00F35431" w:rsidP="00367611">
      <w:pPr>
        <w:pStyle w:val="ListParagraph"/>
        <w:numPr>
          <w:ilvl w:val="0"/>
          <w:numId w:val="57"/>
        </w:numPr>
      </w:pPr>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A3147C">
        <w:t>4.10</w:t>
      </w:r>
      <w:r>
        <w:fldChar w:fldCharType="end"/>
      </w:r>
      <w:r>
        <w:t xml:space="preserve">), </w:t>
      </w:r>
      <w:r w:rsidRPr="00F35431">
        <w:rPr>
          <w:i/>
        </w:rPr>
        <w:t>T</w:t>
      </w:r>
      <w:r>
        <w:t xml:space="preserve"> is the type obtained from the contextual signature.</w:t>
      </w:r>
    </w:p>
    <w:p w14:paraId="04E4A0E8" w14:textId="77777777" w:rsidR="001F1F83" w:rsidRDefault="001F1F83" w:rsidP="00367611">
      <w:pPr>
        <w:pStyle w:val="ListParagraph"/>
        <w:numPr>
          <w:ilvl w:val="0"/>
          <w:numId w:val="57"/>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A3147C">
        <w:t>3.12</w:t>
      </w:r>
      <w:r>
        <w:fldChar w:fldCharType="end"/>
      </w:r>
      <w:r>
        <w:t>) of the type of the initializer expression.</w:t>
      </w:r>
    </w:p>
    <w:p w14:paraId="51FDA551" w14:textId="77777777" w:rsidR="001F1F83" w:rsidRDefault="001F1F83" w:rsidP="00367611">
      <w:pPr>
        <w:pStyle w:val="ListParagraph"/>
        <w:numPr>
          <w:ilvl w:val="0"/>
          <w:numId w:val="57"/>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A3147C">
        <w:t>5.2.3</w:t>
      </w:r>
      <w:r>
        <w:fldChar w:fldCharType="end"/>
      </w:r>
      <w:r>
        <w:t>).</w:t>
      </w:r>
    </w:p>
    <w:p w14:paraId="0ABC07BE" w14:textId="77777777" w:rsidR="001F1F83" w:rsidRDefault="001F1F83" w:rsidP="00367611">
      <w:pPr>
        <w:pStyle w:val="ListParagraph"/>
        <w:numPr>
          <w:ilvl w:val="0"/>
          <w:numId w:val="57"/>
        </w:numPr>
      </w:pPr>
      <w:r>
        <w:t xml:space="preserve">Otherwise, if the parameter is a rest parameter, </w:t>
      </w:r>
      <w:r w:rsidRPr="001F1F83">
        <w:rPr>
          <w:i/>
        </w:rPr>
        <w:t>T</w:t>
      </w:r>
      <w:r>
        <w:t xml:space="preserve"> is </w:t>
      </w:r>
      <w:proofErr w:type="gramStart"/>
      <w:r w:rsidRPr="00A06264">
        <w:rPr>
          <w:rStyle w:val="CodeFragment"/>
        </w:rPr>
        <w:t>any[</w:t>
      </w:r>
      <w:proofErr w:type="gramEnd"/>
      <w:r w:rsidRPr="00A06264">
        <w:rPr>
          <w:rStyle w:val="CodeFragment"/>
        </w:rPr>
        <w:t>]</w:t>
      </w:r>
      <w:r>
        <w:t>.</w:t>
      </w:r>
    </w:p>
    <w:p w14:paraId="6A81CC67" w14:textId="77777777" w:rsidR="00103FE9" w:rsidRDefault="001F1F83" w:rsidP="00367611">
      <w:pPr>
        <w:pStyle w:val="ListParagraph"/>
        <w:numPr>
          <w:ilvl w:val="0"/>
          <w:numId w:val="57"/>
        </w:numPr>
      </w:pPr>
      <w:r>
        <w:t xml:space="preserve">Otherwise, </w:t>
      </w:r>
      <w:r w:rsidRPr="001F1F83">
        <w:rPr>
          <w:i/>
        </w:rPr>
        <w:t>T</w:t>
      </w:r>
      <w:r>
        <w:t xml:space="preserve"> is </w:t>
      </w:r>
      <w:r w:rsidRPr="00A06264">
        <w:rPr>
          <w:rStyle w:val="CodeFragment"/>
        </w:rPr>
        <w:t>any</w:t>
      </w:r>
      <w:r>
        <w:t>.</w:t>
      </w:r>
    </w:p>
    <w:p w14:paraId="108B7718" w14:textId="70402493" w:rsidR="00103FE9" w:rsidRDefault="00103FE9" w:rsidP="00103FE9">
      <w:r>
        <w:t>When t</w:t>
      </w:r>
      <w:r w:rsidR="00D80640">
        <w:t xml:space="preserve">he output target is ECMAScript </w:t>
      </w:r>
      <w:del w:id="1653" w:author="Anders Hejlsberg" w:date="2016-01-04T10:39:00Z">
        <w:r>
          <w:delText>6</w:delText>
        </w:r>
      </w:del>
      <w:ins w:id="1654" w:author="Anders Hejlsberg" w:date="2016-01-04T10:39:00Z">
        <w:r w:rsidR="00D80640">
          <w:t>2015</w:t>
        </w:r>
      </w:ins>
      <w:r>
        <w:t xml:space="preserve"> or higher, except for removing the optional type annotation, </w:t>
      </w:r>
      <w:proofErr w:type="spellStart"/>
      <w:r>
        <w:t>destructuring</w:t>
      </w:r>
      <w:proofErr w:type="spellEnd"/>
      <w:r>
        <w:t xml:space="preserve"> parameter declarations remain unchanged in the emitted JavaScript code. When the output target is ECMAScript 3 or 5, </w:t>
      </w:r>
      <w:proofErr w:type="spellStart"/>
      <w:r>
        <w:t>destructuring</w:t>
      </w:r>
      <w:proofErr w:type="spellEnd"/>
      <w:r>
        <w:t xml:space="preserve"> </w:t>
      </w:r>
      <w:r w:rsidR="00372C74">
        <w:t>parameter</w:t>
      </w:r>
      <w:r>
        <w:t xml:space="preserve"> decl</w:t>
      </w:r>
      <w:r w:rsidR="00372C74">
        <w:t>arations are rewritten to local</w:t>
      </w:r>
      <w:r>
        <w:t xml:space="preserve"> variable declarations.</w:t>
      </w:r>
    </w:p>
    <w:p w14:paraId="516487DE" w14:textId="77777777" w:rsidR="004708FE" w:rsidRDefault="00103FE9" w:rsidP="00103FE9">
      <w:r>
        <w:t>The example</w:t>
      </w:r>
    </w:p>
    <w:p w14:paraId="18BD39AD" w14:textId="77777777" w:rsidR="00EE2CFA" w:rsidRDefault="00EE2CFA" w:rsidP="00002D64">
      <w:pPr>
        <w:pStyle w:val="Code"/>
      </w:pPr>
      <w:r w:rsidRPr="002C5842">
        <w:rPr>
          <w:color w:val="0000FF"/>
        </w:rPr>
        <w:lastRenderedPageBreak/>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14:paraId="2E5A5626" w14:textId="77777777" w:rsidR="00103FE9" w:rsidRDefault="00103FE9" w:rsidP="00510845">
      <w:proofErr w:type="gramStart"/>
      <w:r>
        <w:t>declares</w:t>
      </w:r>
      <w:proofErr w:type="gramEnd"/>
      <w:r>
        <w:t xml:space="preserve"> a function </w:t>
      </w:r>
      <w:proofErr w:type="spellStart"/>
      <w:r w:rsidRPr="00103FE9">
        <w:rPr>
          <w:rStyle w:val="CodeFragment"/>
        </w:rPr>
        <w:t>drawText</w:t>
      </w:r>
      <w:proofErr w:type="spellEnd"/>
      <w:r>
        <w:t xml:space="preserve"> that takes a single parameter of the type</w:t>
      </w:r>
    </w:p>
    <w:p w14:paraId="5AA7C166" w14:textId="77777777"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14:paraId="70B35ED6" w14:textId="77777777" w:rsidR="00103FE9" w:rsidRDefault="00103FE9" w:rsidP="00510845">
      <w:r>
        <w:t>When the output target is ECMAScript 3 or 5, the function is rewritten to</w:t>
      </w:r>
    </w:p>
    <w:p w14:paraId="2C4A3074" w14:textId="77777777"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14:paraId="35319D98" w14:textId="77777777" w:rsidR="00510845" w:rsidRDefault="00103FE9" w:rsidP="00510845">
      <w:proofErr w:type="spellStart"/>
      <w:r>
        <w:t>Destructuring</w:t>
      </w:r>
      <w:proofErr w:type="spellEnd"/>
      <w:r>
        <w:t xml:space="preserve">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14:paraId="4B77A6B0" w14:textId="77777777"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14:paraId="484278F1" w14:textId="77777777"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14:paraId="39268892" w14:textId="77777777" w:rsidR="0044410D" w:rsidRPr="0044410D" w:rsidRDefault="003B520A" w:rsidP="003B520A">
      <w:pPr>
        <w:pStyle w:val="Heading2"/>
      </w:pPr>
      <w:bookmarkStart w:id="1655" w:name="_Toc439666252"/>
      <w:bookmarkStart w:id="1656" w:name="_Toc426538941"/>
      <w:r>
        <w:t>Generic Functions</w:t>
      </w:r>
      <w:bookmarkEnd w:id="1655"/>
      <w:bookmarkEnd w:id="1656"/>
    </w:p>
    <w:p w14:paraId="16522CC6" w14:textId="77777777"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A3147C">
        <w:t>3.9.2.1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698C5256" w14:textId="77777777"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14:paraId="473FA61A" w14:textId="77777777" w:rsidR="0044410D" w:rsidRPr="0044410D" w:rsidRDefault="005C51E9" w:rsidP="00315B3C">
      <w:r>
        <w:lastRenderedPageBreak/>
        <w:t>The following is an example of a generic function:</w:t>
      </w:r>
    </w:p>
    <w:p w14:paraId="6FD40CC2" w14:textId="77777777"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14:paraId="34FA5C19" w14:textId="77777777"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14:paraId="03ABFB09" w14:textId="77777777"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proofErr w:type="spellStart"/>
      <w:r w:rsidR="008D0DE2">
        <w:t>compareTo</w:t>
      </w:r>
      <w:proofErr w:type="spellEnd"/>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A3147C">
        <w:t>3.6.1</w:t>
      </w:r>
      <w:r w:rsidR="006D0043">
        <w:fldChar w:fldCharType="end"/>
      </w:r>
      <w:r>
        <w:t>.</w:t>
      </w:r>
    </w:p>
    <w:p w14:paraId="77CA3479" w14:textId="77777777"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A3147C">
        <w:t>4.15.2</w:t>
      </w:r>
      <w:r>
        <w:fldChar w:fldCharType="end"/>
      </w:r>
      <w:r>
        <w:t>) from the types of the regular arguments in the call. In the example</w:t>
      </w:r>
    </w:p>
    <w:p w14:paraId="234C0C9B" w14:textId="77777777"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14:paraId="378C5985" w14:textId="77777777" w:rsidR="0044410D" w:rsidRPr="0044410D" w:rsidRDefault="007E513C" w:rsidP="007E513C">
      <w:proofErr w:type="gramStart"/>
      <w:r>
        <w:t>the</w:t>
      </w:r>
      <w:proofErr w:type="gramEnd"/>
      <w:r>
        <w:t xml:space="preserve"> type argument to </w:t>
      </w:r>
      <w:r w:rsidR="008F4735">
        <w:t>'</w:t>
      </w:r>
      <w:r>
        <w:t>compare</w:t>
      </w:r>
      <w:r w:rsidR="008F4735">
        <w:t>'</w:t>
      </w:r>
      <w:r>
        <w:t xml:space="preserve"> is automatically inferred to be the String type because the two arguments are strings.</w:t>
      </w:r>
    </w:p>
    <w:p w14:paraId="1E531A89" w14:textId="77777777" w:rsidR="0044410D" w:rsidRPr="0044410D" w:rsidRDefault="0040078C" w:rsidP="0040078C">
      <w:pPr>
        <w:pStyle w:val="Heading2"/>
      </w:pPr>
      <w:bookmarkStart w:id="1657" w:name="_Ref332892747"/>
      <w:bookmarkStart w:id="1658" w:name="_Toc439666253"/>
      <w:bookmarkStart w:id="1659" w:name="_Toc426538942"/>
      <w:r>
        <w:t>Code Generation</w:t>
      </w:r>
      <w:bookmarkEnd w:id="1657"/>
      <w:bookmarkEnd w:id="1658"/>
      <w:bookmarkEnd w:id="1659"/>
    </w:p>
    <w:p w14:paraId="752DBDBA" w14:textId="77777777" w:rsidR="0044410D" w:rsidRPr="0044410D" w:rsidRDefault="0040078C" w:rsidP="0040078C">
      <w:r>
        <w:t>A function declaration generates JavaScript code that is equivalent to:</w:t>
      </w:r>
    </w:p>
    <w:p w14:paraId="76D47F1B" w14:textId="77777777"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511D166F" w14:textId="77777777" w:rsidR="0044410D" w:rsidRPr="0044410D" w:rsidRDefault="0040078C" w:rsidP="0040078C">
      <w:proofErr w:type="spellStart"/>
      <w:r>
        <w:rPr>
          <w:rStyle w:val="CodeItalic"/>
        </w:rPr>
        <w:t>Function</w:t>
      </w:r>
      <w:r w:rsidRPr="00ED0D93">
        <w:rPr>
          <w:rStyle w:val="CodeItalic"/>
        </w:rPr>
        <w:t>Name</w:t>
      </w:r>
      <w:proofErr w:type="spellEnd"/>
      <w:r>
        <w:t xml:space="preserve"> is the name of the function</w:t>
      </w:r>
      <w:r w:rsidR="00FD583C">
        <w:t xml:space="preserve"> (or nothing in the case of a function expression).</w:t>
      </w:r>
    </w:p>
    <w:p w14:paraId="63F28241" w14:textId="77777777" w:rsidR="0044410D" w:rsidRPr="0044410D" w:rsidRDefault="0040078C" w:rsidP="0040078C">
      <w:proofErr w:type="spellStart"/>
      <w:r>
        <w:rPr>
          <w:rStyle w:val="CodeItalic"/>
        </w:rPr>
        <w:t>Function</w:t>
      </w:r>
      <w:r w:rsidRPr="00ED0D93">
        <w:rPr>
          <w:rStyle w:val="CodeItalic"/>
        </w:rPr>
        <w:t>Param</w:t>
      </w:r>
      <w:r>
        <w:rPr>
          <w:rStyle w:val="CodeItalic"/>
        </w:rPr>
        <w:t>eter</w:t>
      </w:r>
      <w:r w:rsidRPr="00ED0D93">
        <w:rPr>
          <w:rStyle w:val="CodeItalic"/>
        </w:rPr>
        <w:t>s</w:t>
      </w:r>
      <w:proofErr w:type="spellEnd"/>
      <w:r>
        <w:t xml:space="preserve"> is a comma separated list of the function</w:t>
      </w:r>
      <w:r w:rsidR="008F4735">
        <w:t>'</w:t>
      </w:r>
      <w:r>
        <w:t>s parameter names.</w:t>
      </w:r>
    </w:p>
    <w:p w14:paraId="697BE0F6" w14:textId="77777777" w:rsidR="0044410D" w:rsidRPr="0044410D" w:rsidRDefault="0040078C" w:rsidP="0040078C">
      <w:proofErr w:type="spellStart"/>
      <w:r w:rsidRPr="00073023">
        <w:rPr>
          <w:rStyle w:val="CodeItalic"/>
        </w:rPr>
        <w:t>DefaultValueAssignments</w:t>
      </w:r>
      <w:proofErr w:type="spellEnd"/>
      <w:r>
        <w:t xml:space="preserve"> is a sequence of default property value assignments, one for each parameter with a default value, in the order they are declared, of the form</w:t>
      </w:r>
    </w:p>
    <w:p w14:paraId="5072260B" w14:textId="77777777" w:rsidR="0044410D" w:rsidRPr="0044410D" w:rsidRDefault="0040078C" w:rsidP="00C60CFB">
      <w:pPr>
        <w:pStyle w:val="Code"/>
      </w:pPr>
      <w:r w:rsidRPr="00D54DB2">
        <w:rPr>
          <w:color w:val="0000FF"/>
        </w:rPr>
        <w:lastRenderedPageBreak/>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14:paraId="462A4452" w14:textId="77777777" w:rsidR="0044410D" w:rsidRPr="0044410D"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14:paraId="5E8BCCD6" w14:textId="77777777" w:rsidR="0044410D" w:rsidRDefault="0040078C" w:rsidP="0040078C">
      <w:proofErr w:type="spellStart"/>
      <w:r>
        <w:rPr>
          <w:rStyle w:val="CodeItalic"/>
        </w:rPr>
        <w:t>Function</w:t>
      </w:r>
      <w:r w:rsidRPr="00ED0D93">
        <w:rPr>
          <w:rStyle w:val="CodeItalic"/>
        </w:rPr>
        <w:t>Statements</w:t>
      </w:r>
      <w:proofErr w:type="spellEnd"/>
      <w:r>
        <w:t xml:space="preserve"> is the code generated </w:t>
      </w:r>
      <w:r w:rsidR="00762CBA">
        <w:t>for</w:t>
      </w:r>
      <w:r>
        <w:t xml:space="preserve"> the statements specified in the function body.</w:t>
      </w:r>
    </w:p>
    <w:p w14:paraId="343E1FC9" w14:textId="77777777" w:rsidR="002F6982" w:rsidRDefault="002F6982" w:rsidP="002F6982">
      <w:pPr>
        <w:pStyle w:val="Heading2"/>
      </w:pPr>
      <w:bookmarkStart w:id="1660" w:name="_Toc439666254"/>
      <w:bookmarkStart w:id="1661" w:name="_Toc426538943"/>
      <w:r>
        <w:t>Generator Functions</w:t>
      </w:r>
      <w:bookmarkEnd w:id="1660"/>
      <w:bookmarkEnd w:id="1661"/>
    </w:p>
    <w:p w14:paraId="4E562707" w14:textId="77777777" w:rsidR="002F6982" w:rsidRPr="00300D5D" w:rsidRDefault="002F6982" w:rsidP="002F6982">
      <w:r w:rsidRPr="002F6982">
        <w:rPr>
          <w:i/>
        </w:rPr>
        <w:t xml:space="preserve">TODO: Document </w:t>
      </w:r>
      <w:hyperlink r:id="rId32" w:history="1">
        <w:r w:rsidRPr="002F6982">
          <w:rPr>
            <w:rStyle w:val="Hyperlink"/>
            <w:i/>
          </w:rPr>
          <w:t>generator functions</w:t>
        </w:r>
      </w:hyperlink>
      <w:r w:rsidRPr="00300D5D">
        <w:t>.</w:t>
      </w:r>
    </w:p>
    <w:p w14:paraId="5A241C8C" w14:textId="77777777" w:rsidR="0068031A" w:rsidRDefault="0068031A" w:rsidP="0068031A">
      <w:pPr>
        <w:pStyle w:val="Heading2"/>
        <w:rPr>
          <w:ins w:id="1662" w:author="Anders Hejlsberg" w:date="2016-01-04T10:39:00Z"/>
        </w:rPr>
      </w:pPr>
      <w:bookmarkStart w:id="1663" w:name="_Toc439666255"/>
      <w:ins w:id="1664" w:author="Anders Hejlsberg" w:date="2016-01-04T10:39:00Z">
        <w:r>
          <w:t>Asynchronous Functions</w:t>
        </w:r>
        <w:bookmarkEnd w:id="1663"/>
      </w:ins>
    </w:p>
    <w:p w14:paraId="3667FB01" w14:textId="77777777" w:rsidR="0068031A" w:rsidRPr="00300D5D" w:rsidRDefault="0068031A" w:rsidP="0068031A">
      <w:pPr>
        <w:rPr>
          <w:ins w:id="1665" w:author="Anders Hejlsberg" w:date="2016-01-04T10:39:00Z"/>
        </w:rPr>
      </w:pPr>
      <w:ins w:id="1666" w:author="Anders Hejlsberg" w:date="2016-01-04T10:39:00Z">
        <w:r>
          <w:rPr>
            <w:i/>
          </w:rPr>
          <w:t xml:space="preserve">TODO: Document </w:t>
        </w:r>
        <w:r w:rsidR="008B0D2E">
          <w:fldChar w:fldCharType="begin"/>
        </w:r>
        <w:r w:rsidR="008B0D2E">
          <w:instrText xml:space="preserve"> HYPERLI</w:instrText>
        </w:r>
        <w:r w:rsidR="008B0D2E">
          <w:instrText xml:space="preserve">NK "https://github.com/Microsoft/TypeScript/issues/1664" </w:instrText>
        </w:r>
        <w:r w:rsidR="008B0D2E">
          <w:fldChar w:fldCharType="separate"/>
        </w:r>
        <w:r w:rsidRPr="0068031A">
          <w:rPr>
            <w:rStyle w:val="Hyperlink"/>
            <w:i/>
          </w:rPr>
          <w:t>asynchronous functions</w:t>
        </w:r>
        <w:r w:rsidR="008B0D2E">
          <w:rPr>
            <w:rStyle w:val="Hyperlink"/>
            <w:i/>
          </w:rPr>
          <w:fldChar w:fldCharType="end"/>
        </w:r>
        <w:r w:rsidRPr="00300D5D">
          <w:t>.</w:t>
        </w:r>
      </w:ins>
    </w:p>
    <w:p w14:paraId="4E152E87" w14:textId="77777777" w:rsidR="00145529" w:rsidRDefault="00145529" w:rsidP="00145529">
      <w:pPr>
        <w:pStyle w:val="Heading2"/>
      </w:pPr>
      <w:bookmarkStart w:id="1667" w:name="_Toc439666256"/>
      <w:bookmarkStart w:id="1668" w:name="_Toc426538944"/>
      <w:r>
        <w:t>Type Guard Functions</w:t>
      </w:r>
      <w:bookmarkEnd w:id="1667"/>
      <w:bookmarkEnd w:id="1668"/>
    </w:p>
    <w:p w14:paraId="1DA6D0BB" w14:textId="67C80007" w:rsidR="00145529" w:rsidRPr="00300D5D" w:rsidRDefault="00145529" w:rsidP="00145529">
      <w:r w:rsidRPr="0085364C">
        <w:rPr>
          <w:i/>
        </w:rPr>
        <w:t xml:space="preserve">TODO: Document </w:t>
      </w:r>
      <w:del w:id="1669" w:author="Anders Hejlsberg" w:date="2016-01-04T10:39:00Z">
        <w:r w:rsidR="008B0D2E">
          <w:fldChar w:fldCharType="begin"/>
        </w:r>
        <w:r w:rsidR="008B0D2E">
          <w:delInstrText xml:space="preserve"> HYPERLINK "https://github.com/Microsoft/TypeS</w:delInstrText>
        </w:r>
        <w:r w:rsidR="008B0D2E">
          <w:delInstrText xml:space="preserve">cript/issues/1007" </w:delInstrText>
        </w:r>
        <w:r w:rsidR="008B0D2E">
          <w:fldChar w:fldCharType="separate"/>
        </w:r>
        <w:r w:rsidRPr="00145529">
          <w:rPr>
            <w:rStyle w:val="Hyperlink"/>
            <w:i/>
          </w:rPr>
          <w:delText>type guard functions</w:delText>
        </w:r>
        <w:r w:rsidR="008B0D2E">
          <w:rPr>
            <w:rStyle w:val="Hyperlink"/>
            <w:i/>
          </w:rPr>
          <w:fldChar w:fldCharType="end"/>
        </w:r>
      </w:del>
      <w:ins w:id="1670" w:author="Anders Hejlsberg" w:date="2016-01-04T10:39:00Z">
        <w:r w:rsidR="008B0D2E">
          <w:fldChar w:fldCharType="begin"/>
        </w:r>
        <w:r w:rsidR="008B0D2E">
          <w:instrText xml:space="preserve"> HYPERLINK "https://github.com/Microsoft/TypeScript/issues/1007" </w:instrText>
        </w:r>
        <w:r w:rsidR="008B0D2E">
          <w:fldChar w:fldCharType="separate"/>
        </w:r>
        <w:r w:rsidRPr="0085364C">
          <w:rPr>
            <w:rStyle w:val="Hyperlink"/>
            <w:i/>
          </w:rPr>
          <w:t>type guard functions</w:t>
        </w:r>
        <w:r w:rsidR="008B0D2E">
          <w:rPr>
            <w:rStyle w:val="Hyperlink"/>
            <w:i/>
          </w:rPr>
          <w:fldChar w:fldCharType="end"/>
        </w:r>
        <w:r w:rsidR="0085364C" w:rsidRPr="0085364C">
          <w:rPr>
            <w:i/>
          </w:rPr>
          <w:t xml:space="preserve">, including </w:t>
        </w:r>
        <w:r w:rsidR="008B0D2E">
          <w:fldChar w:fldCharType="begin"/>
        </w:r>
        <w:r w:rsidR="008B0D2E">
          <w:instrText xml:space="preserve"> HYPERLINK "https://github.com/Micro</w:instrText>
        </w:r>
        <w:r w:rsidR="008B0D2E">
          <w:instrText xml:space="preserve">soft/TypeScript/pull/5906" </w:instrText>
        </w:r>
        <w:r w:rsidR="008B0D2E">
          <w:fldChar w:fldCharType="separate"/>
        </w:r>
        <w:r w:rsidR="0085364C" w:rsidRPr="0085364C">
          <w:rPr>
            <w:rStyle w:val="Hyperlink"/>
            <w:i/>
          </w:rPr>
          <w:t>this type predicates</w:t>
        </w:r>
        <w:r w:rsidR="008B0D2E">
          <w:rPr>
            <w:rStyle w:val="Hyperlink"/>
            <w:i/>
          </w:rPr>
          <w:fldChar w:fldCharType="end"/>
        </w:r>
      </w:ins>
      <w:r w:rsidR="0085364C" w:rsidRPr="00300D5D">
        <w:t>.</w:t>
      </w:r>
    </w:p>
    <w:p w14:paraId="23A247B0" w14:textId="77777777" w:rsidR="0044410D" w:rsidRPr="0044410D" w:rsidRDefault="0044410D" w:rsidP="0074339D"/>
    <w:p w14:paraId="23A4F5CB"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0A7631D5" w14:textId="77777777" w:rsidR="0044410D" w:rsidRPr="0044410D" w:rsidRDefault="00A67A5C" w:rsidP="00D13EE5">
      <w:pPr>
        <w:pStyle w:val="Heading1"/>
      </w:pPr>
      <w:bookmarkStart w:id="1671" w:name="_Toc439666257"/>
      <w:bookmarkStart w:id="1672" w:name="_Toc426538945"/>
      <w:r>
        <w:lastRenderedPageBreak/>
        <w:t>Interfaces</w:t>
      </w:r>
      <w:bookmarkEnd w:id="1671"/>
      <w:bookmarkEnd w:id="1672"/>
    </w:p>
    <w:p w14:paraId="73627DFC" w14:textId="77777777"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248822F0" w14:textId="77777777"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15B1045E" w14:textId="77777777"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5B6662">
        <w:t>)</w:t>
      </w:r>
      <w:r>
        <w:t>.</w:t>
      </w:r>
    </w:p>
    <w:p w14:paraId="43013FF2" w14:textId="77777777" w:rsidR="0044410D" w:rsidRPr="0044410D" w:rsidRDefault="002770A3" w:rsidP="006A5C7A">
      <w:r>
        <w:t>Class declarations may reference interfaces in their implements clause to validate that they provide an implementation of the interfaces.</w:t>
      </w:r>
    </w:p>
    <w:p w14:paraId="21FF10CA" w14:textId="77777777" w:rsidR="0044410D" w:rsidRPr="0044410D" w:rsidRDefault="001E5234" w:rsidP="001E5234">
      <w:pPr>
        <w:pStyle w:val="Heading2"/>
      </w:pPr>
      <w:bookmarkStart w:id="1673" w:name="_Ref325089130"/>
      <w:bookmarkStart w:id="1674" w:name="_Toc439666258"/>
      <w:bookmarkStart w:id="1675" w:name="_Toc426538946"/>
      <w:r>
        <w:t>Interface Declarations</w:t>
      </w:r>
      <w:bookmarkEnd w:id="1673"/>
      <w:bookmarkEnd w:id="1674"/>
      <w:bookmarkEnd w:id="1675"/>
    </w:p>
    <w:p w14:paraId="5133E21C" w14:textId="77777777" w:rsidR="00B13045" w:rsidRDefault="00B13045" w:rsidP="00D42E83">
      <w:r>
        <w:t xml:space="preserve">An interface declaration declares an </w:t>
      </w:r>
      <w:r w:rsidRPr="00B13045">
        <w:rPr>
          <w:b/>
          <w:i/>
        </w:rPr>
        <w:t>interface type</w:t>
      </w:r>
      <w:r>
        <w:t>.</w:t>
      </w:r>
    </w:p>
    <w:p w14:paraId="4E762603" w14:textId="77777777"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000279AB">
        <w:rPr>
          <w:rStyle w:val="Production"/>
        </w:rPr>
        <w:t>BindingI</w:t>
      </w:r>
      <w:r w:rsidRPr="00536A68">
        <w:rPr>
          <w:rStyle w:val="Production"/>
        </w:rPr>
        <w:t>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14:paraId="259D12C3" w14:textId="77777777"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14:paraId="15E59C3B" w14:textId="77777777"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14:paraId="24A751A9" w14:textId="77777777"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14:paraId="41F48C26" w14:textId="77777777" w:rsidR="0044410D" w:rsidRPr="0044410D" w:rsidRDefault="00B13045" w:rsidP="0074339D">
      <w:r>
        <w:t xml:space="preserve">An </w:t>
      </w:r>
      <w:proofErr w:type="spellStart"/>
      <w:r w:rsidRPr="00B13045">
        <w:rPr>
          <w:rStyle w:val="Production"/>
        </w:rPr>
        <w:t>InterfaceDeclaration</w:t>
      </w:r>
      <w:proofErr w:type="spellEnd"/>
      <w:r>
        <w:t xml:space="preserve"> introduces a named type (section </w:t>
      </w:r>
      <w:r>
        <w:fldChar w:fldCharType="begin"/>
      </w:r>
      <w:r>
        <w:instrText xml:space="preserve"> REF _Ref349736654 \r \h </w:instrText>
      </w:r>
      <w:r>
        <w:fldChar w:fldCharType="separate"/>
      </w:r>
      <w:r w:rsidR="00A3147C">
        <w:t>3.7</w:t>
      </w:r>
      <w:r>
        <w:fldChar w:fldCharType="end"/>
      </w:r>
      <w:r>
        <w:t xml:space="preserve">) in the containing declaration space. </w:t>
      </w:r>
      <w:r w:rsidR="00FE7CD2">
        <w:t xml:space="preserve">The </w:t>
      </w:r>
      <w:proofErr w:type="spellStart"/>
      <w:r w:rsidR="000279AB">
        <w:rPr>
          <w:rStyle w:val="Production"/>
        </w:rPr>
        <w:t>BindingI</w:t>
      </w:r>
      <w:r w:rsidR="00FE7CD2" w:rsidRPr="00FE7CD2">
        <w:rPr>
          <w:rStyle w:val="Production"/>
        </w:rPr>
        <w:t>dentifier</w:t>
      </w:r>
      <w:proofErr w:type="spellEnd"/>
      <w:r w:rsidR="00FE7CD2">
        <w:t xml:space="preserve"> of an interface declaration may not be one of the predefined type names (section </w:t>
      </w:r>
      <w:r w:rsidR="00FE7CD2">
        <w:fldChar w:fldCharType="begin"/>
      </w:r>
      <w:r w:rsidR="00FE7CD2">
        <w:instrText xml:space="preserve"> REF _Ref352313823 \r \h </w:instrText>
      </w:r>
      <w:r w:rsidR="00FE7CD2">
        <w:fldChar w:fldCharType="separate"/>
      </w:r>
      <w:r w:rsidR="00A3147C">
        <w:t>3.8.1</w:t>
      </w:r>
      <w:r w:rsidR="00FE7CD2">
        <w:fldChar w:fldCharType="end"/>
      </w:r>
      <w:r w:rsidR="00FE7CD2">
        <w:t>).</w:t>
      </w:r>
    </w:p>
    <w:p w14:paraId="5DB159C8" w14:textId="77777777"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A3147C">
        <w:t>3.6.1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proofErr w:type="spellStart"/>
      <w:r w:rsidR="00D71C23" w:rsidRPr="00D71C23">
        <w:rPr>
          <w:rStyle w:val="Production"/>
        </w:rPr>
        <w:t>InterfaceExtendsClause</w:t>
      </w:r>
      <w:proofErr w:type="spellEnd"/>
      <w:r w:rsidR="00D71C23">
        <w:t xml:space="preserve"> and </w:t>
      </w:r>
      <w:proofErr w:type="spellStart"/>
      <w:r w:rsidR="00D71C23" w:rsidRPr="00D71C23">
        <w:rPr>
          <w:rStyle w:val="Production"/>
        </w:rPr>
        <w:t>ObjectType</w:t>
      </w:r>
      <w:proofErr w:type="spellEnd"/>
      <w:r w:rsidR="00D71C23">
        <w:t xml:space="preserve"> body.</w:t>
      </w:r>
    </w:p>
    <w:p w14:paraId="77CE2E89" w14:textId="77777777"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proofErr w:type="spellStart"/>
      <w:r w:rsidR="00115383" w:rsidRPr="0024201E">
        <w:rPr>
          <w:rStyle w:val="Production"/>
        </w:rPr>
        <w:t>InterfaceExtendsClause</w:t>
      </w:r>
      <w:proofErr w:type="spellEnd"/>
      <w:r w:rsidR="00115383">
        <w:t>. The base types must be type references to class or interface types.</w:t>
      </w:r>
    </w:p>
    <w:p w14:paraId="3BDC38A7" w14:textId="77777777" w:rsidR="0044410D" w:rsidRPr="0044410D" w:rsidRDefault="00196ACC" w:rsidP="00196ACC">
      <w:r>
        <w:lastRenderedPageBreak/>
        <w:t xml:space="preserve">An interface has the members specified in the </w:t>
      </w:r>
      <w:proofErr w:type="spellStart"/>
      <w:r w:rsidRPr="0024201E">
        <w:rPr>
          <w:rStyle w:val="Production"/>
        </w:rPr>
        <w:t>ObjectType</w:t>
      </w:r>
      <w:proofErr w:type="spellEnd"/>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14:paraId="0A763451" w14:textId="77777777"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73C1AC23" w14:textId="77777777"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67F5BB11" w14:textId="77777777" w:rsidR="0044410D" w:rsidRPr="0044410D" w:rsidRDefault="007354D4" w:rsidP="00563D8D">
      <w:pPr>
        <w:pStyle w:val="ListParagraph"/>
        <w:numPr>
          <w:ilvl w:val="0"/>
          <w:numId w:val="21"/>
        </w:numPr>
      </w:pPr>
      <w:r>
        <w:t>A numeric index signature declaration hides a base type numeric index signature.</w:t>
      </w:r>
    </w:p>
    <w:p w14:paraId="59165ADC" w14:textId="77777777" w:rsidR="0044410D" w:rsidRPr="0044410D" w:rsidRDefault="00250E57" w:rsidP="0074339D">
      <w:r>
        <w:t>The following constraints must be satisfied by an interface declaration</w:t>
      </w:r>
      <w:r w:rsidR="007B121C">
        <w:t xml:space="preserve"> or otherwise a compile-time error occurs</w:t>
      </w:r>
      <w:r>
        <w:t>:</w:t>
      </w:r>
    </w:p>
    <w:p w14:paraId="49A8820A" w14:textId="77777777"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14:paraId="6091847C" w14:textId="77777777"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14:paraId="4994747E" w14:textId="77777777"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5C3653">
        <w:t>).</w:t>
      </w:r>
    </w:p>
    <w:p w14:paraId="5F45F1BE" w14:textId="77777777"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A3147C">
        <w:t>3.9.4</w:t>
      </w:r>
      <w:r>
        <w:fldChar w:fldCharType="end"/>
      </w:r>
      <w:r>
        <w:t>.</w:t>
      </w:r>
    </w:p>
    <w:p w14:paraId="1957FC6A" w14:textId="28C350AE" w:rsidR="0044410D" w:rsidRPr="0044410D" w:rsidRDefault="00384B6A" w:rsidP="00563D8D">
      <w:pPr>
        <w:pStyle w:val="ListParagraph"/>
        <w:numPr>
          <w:ilvl w:val="0"/>
          <w:numId w:val="22"/>
        </w:numPr>
      </w:pPr>
      <w:proofErr w:type="gramStart"/>
      <w:r>
        <w:t xml:space="preserve">The </w:t>
      </w:r>
      <w:del w:id="1676" w:author="Anders Hejlsberg" w:date="2016-01-04T10:39:00Z">
        <w:r w:rsidR="00A675BE">
          <w:delText xml:space="preserve">instance </w:delText>
        </w:r>
      </w:del>
      <w:ins w:id="1677" w:author="Anders Hejlsberg" w:date="2016-01-04T10:39:00Z">
        <w:r w:rsidR="006C272D">
          <w:t>this-</w:t>
        </w:r>
      </w:ins>
      <w:proofErr w:type="gramEnd"/>
      <w:r w:rsidR="006C272D">
        <w:t xml:space="preserve">type (section </w:t>
      </w:r>
      <w:del w:id="1678" w:author="Anders Hejlsberg" w:date="2016-01-04T10:39:00Z">
        <w:r w:rsidR="00A675BE">
          <w:fldChar w:fldCharType="begin"/>
        </w:r>
        <w:r w:rsidR="00A675BE">
          <w:delInstrText xml:space="preserve"> REF _Ref349832418 \r \h </w:delInstrText>
        </w:r>
        <w:r w:rsidR="00A675BE">
          <w:fldChar w:fldCharType="separate"/>
        </w:r>
        <w:r w:rsidR="00DA7FF4">
          <w:delText>3.7.1</w:delText>
        </w:r>
        <w:r w:rsidR="00A675BE">
          <w:fldChar w:fldCharType="end"/>
        </w:r>
      </w:del>
      <w:ins w:id="1679" w:author="Anders Hejlsberg" w:date="2016-01-04T10:39:00Z">
        <w:r w:rsidR="006C272D">
          <w:fldChar w:fldCharType="begin"/>
        </w:r>
        <w:r w:rsidR="006C272D">
          <w:instrText xml:space="preserve"> REF _Ref438213125 \r \h </w:instrText>
        </w:r>
        <w:r w:rsidR="006C272D">
          <w:fldChar w:fldCharType="separate"/>
        </w:r>
        <w:r w:rsidR="00A3147C">
          <w:t>3.6.3</w:t>
        </w:r>
        <w:r w:rsidR="006C272D">
          <w:fldChar w:fldCharType="end"/>
        </w:r>
      </w:ins>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t xml:space="preserve">) </w:t>
      </w:r>
      <w:r w:rsidR="00A635F6">
        <w:t xml:space="preserve">to </w:t>
      </w:r>
      <w:r w:rsidR="0039416E">
        <w:t>each of the base type references.</w:t>
      </w:r>
    </w:p>
    <w:p w14:paraId="5F7B21AF" w14:textId="77777777"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11C812BD" w14:textId="77777777" w:rsidR="0044410D" w:rsidRPr="0044410D" w:rsidRDefault="00076B5E" w:rsidP="0074339D">
      <w:r>
        <w:t>Below is an example of two interfaces that contain properties with the same name but different types:</w:t>
      </w:r>
    </w:p>
    <w:p w14:paraId="4383A02C"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14:paraId="2BA484B6"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14:paraId="618413F4" w14:textId="77777777"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proofErr w:type="spellStart"/>
      <w:r w:rsidR="00EB33FA">
        <w:rPr>
          <w:highlight w:val="white"/>
        </w:rPr>
        <w:t>getStatus</w:t>
      </w:r>
      <w:proofErr w:type="spellEnd"/>
      <w:r w:rsidR="008F4735">
        <w:rPr>
          <w:highlight w:val="white"/>
        </w:rPr>
        <w:t>'</w:t>
      </w:r>
      <w:r w:rsidR="00EB33FA">
        <w:rPr>
          <w:highlight w:val="white"/>
        </w:rPr>
        <w:t xml:space="preserve"> property as it would otherwise inherit two </w:t>
      </w:r>
      <w:r w:rsidR="008F4735">
        <w:rPr>
          <w:highlight w:val="white"/>
        </w:rPr>
        <w:t>'</w:t>
      </w:r>
      <w:proofErr w:type="spellStart"/>
      <w:r w:rsidR="00EB33FA">
        <w:rPr>
          <w:highlight w:val="white"/>
        </w:rPr>
        <w:t>getStatus</w:t>
      </w:r>
      <w:proofErr w:type="spellEnd"/>
      <w:r w:rsidR="008F4735">
        <w:rPr>
          <w:highlight w:val="white"/>
        </w:rPr>
        <w:t>'</w:t>
      </w:r>
      <w:r w:rsidR="00EB33FA">
        <w:rPr>
          <w:highlight w:val="white"/>
        </w:rPr>
        <w:t xml:space="preserve"> properties with different types. The new </w:t>
      </w:r>
      <w:r w:rsidR="008F4735">
        <w:rPr>
          <w:highlight w:val="white"/>
        </w:rPr>
        <w:t>'</w:t>
      </w:r>
      <w:proofErr w:type="spellStart"/>
      <w:r w:rsidR="00EB33FA">
        <w:rPr>
          <w:highlight w:val="white"/>
        </w:rPr>
        <w:t>getStatus</w:t>
      </w:r>
      <w:proofErr w:type="spellEnd"/>
      <w:r w:rsidR="008F4735">
        <w:rPr>
          <w:highlight w:val="white"/>
        </w:rPr>
        <w:t>'</w:t>
      </w:r>
      <w:r w:rsidR="00EB33FA">
        <w:rPr>
          <w:highlight w:val="white"/>
        </w:rPr>
        <w:t xml:space="preserve"> property must be declared such that the resulting </w:t>
      </w:r>
      <w:r w:rsidR="008F4735">
        <w:rPr>
          <w:highlight w:val="white"/>
        </w:rPr>
        <w:t>'</w:t>
      </w:r>
      <w:proofErr w:type="spellStart"/>
      <w:r w:rsidR="0010666F">
        <w:rPr>
          <w:highlight w:val="white"/>
        </w:rPr>
        <w:t>MoverShaker</w:t>
      </w:r>
      <w:proofErr w:type="spellEnd"/>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14:paraId="22FE6FAE" w14:textId="77777777"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14:paraId="160F193D" w14:textId="77777777"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14:paraId="5C480762" w14:textId="77777777"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14:paraId="52502CB7" w14:textId="77777777" w:rsidR="0044410D" w:rsidRPr="0044410D" w:rsidRDefault="007B07CA" w:rsidP="007B07CA">
      <w:pPr>
        <w:rPr>
          <w:highlight w:val="white"/>
        </w:rPr>
      </w:pPr>
      <w:r>
        <w:rPr>
          <w:highlight w:val="white"/>
        </w:rPr>
        <w:t xml:space="preserve">This declares type </w:t>
      </w:r>
      <w:r w:rsidR="008F4735">
        <w:rPr>
          <w:highlight w:val="white"/>
        </w:rPr>
        <w:t>'</w:t>
      </w:r>
      <w:proofErr w:type="spellStart"/>
      <w:r>
        <w:rPr>
          <w:highlight w:val="white"/>
        </w:rPr>
        <w:t>StringComparer</w:t>
      </w:r>
      <w:proofErr w:type="spellEnd"/>
      <w:r w:rsidR="008F4735">
        <w:rPr>
          <w:highlight w:val="white"/>
        </w:rPr>
        <w:t>'</w:t>
      </w:r>
      <w:r>
        <w:rPr>
          <w:highlight w:val="white"/>
        </w:rPr>
        <w:t xml:space="preserve"> to be a function type taking two strings and returning a number.</w:t>
      </w:r>
    </w:p>
    <w:p w14:paraId="68D05AD2" w14:textId="77777777" w:rsidR="0044410D" w:rsidRPr="0044410D" w:rsidRDefault="007312F6" w:rsidP="007312F6">
      <w:pPr>
        <w:pStyle w:val="Heading2"/>
        <w:rPr>
          <w:highlight w:val="white"/>
        </w:rPr>
      </w:pPr>
      <w:bookmarkStart w:id="1680" w:name="_Ref352748707"/>
      <w:bookmarkStart w:id="1681" w:name="_Toc439666259"/>
      <w:bookmarkStart w:id="1682" w:name="_Toc426538947"/>
      <w:r>
        <w:rPr>
          <w:highlight w:val="white"/>
        </w:rPr>
        <w:t>Declaration Merging</w:t>
      </w:r>
      <w:bookmarkEnd w:id="1680"/>
      <w:bookmarkEnd w:id="1681"/>
      <w:bookmarkEnd w:id="1682"/>
    </w:p>
    <w:p w14:paraId="1C390B2D" w14:textId="77777777"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A3147C">
        <w:t>2.3</w:t>
      </w:r>
      <w:r>
        <w:fldChar w:fldCharType="end"/>
      </w:r>
      <w:r>
        <w:t>) contribute to a single interface.</w:t>
      </w:r>
    </w:p>
    <w:p w14:paraId="536E6B81" w14:textId="77777777" w:rsidR="0044410D" w:rsidRPr="0044410D" w:rsidRDefault="007312F6" w:rsidP="007312F6">
      <w:r>
        <w:t>When a generic interface has multiple declarations, all declarations must have identical type parameter lists, i.e. identical type parameter names with identical constraints in identical order.</w:t>
      </w:r>
    </w:p>
    <w:p w14:paraId="4E1F0981" w14:textId="77777777" w:rsidR="0044410D" w:rsidRPr="0044410D"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17BC8B4F" w14:textId="77777777" w:rsidR="0044410D" w:rsidRPr="0044410D" w:rsidRDefault="00392564" w:rsidP="007312F6">
      <w:r>
        <w:t xml:space="preserve">For example, </w:t>
      </w:r>
      <w:r w:rsidR="00534AD6">
        <w:t xml:space="preserve">a sequence of declarations </w:t>
      </w:r>
      <w:r w:rsidR="0023621C">
        <w:t>in this order:</w:t>
      </w:r>
    </w:p>
    <w:p w14:paraId="37390953"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222794C3"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14:paraId="6382CDFC"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14:paraId="2C2531E3" w14:textId="77777777" w:rsidR="0044410D" w:rsidRPr="0044410D" w:rsidRDefault="00534AD6" w:rsidP="00392564">
      <w:proofErr w:type="gramStart"/>
      <w:r>
        <w:t>is</w:t>
      </w:r>
      <w:proofErr w:type="gramEnd"/>
      <w:r>
        <w:t xml:space="preserve"> equ</w:t>
      </w:r>
      <w:r w:rsidR="0023621C">
        <w:t>ivalent to the following single declaration:</w:t>
      </w:r>
    </w:p>
    <w:p w14:paraId="29F7962D" w14:textId="77777777"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1A49057B" w14:textId="77777777" w:rsidR="0044410D" w:rsidRDefault="0023621C" w:rsidP="0023621C">
      <w:r>
        <w:t>Note that the members of the last interface declaration appear first in the merged declaration. Also note that the relative order of members declared in the same interface body is preserved.</w:t>
      </w:r>
    </w:p>
    <w:p w14:paraId="7E63FDF2" w14:textId="77777777" w:rsidR="00170C8F" w:rsidRPr="00300D5D" w:rsidRDefault="00170C8F" w:rsidP="0023621C">
      <w:pPr>
        <w:rPr>
          <w:ins w:id="1683" w:author="Anders Hejlsberg" w:date="2016-01-04T10:39:00Z"/>
        </w:rPr>
      </w:pPr>
      <w:ins w:id="1684" w:author="Anders Hejlsberg" w:date="2016-01-04T10:39:00Z">
        <w:r w:rsidRPr="00170C8F">
          <w:rPr>
            <w:i/>
          </w:rPr>
          <w:t xml:space="preserve">TODO: Document </w:t>
        </w:r>
        <w:r w:rsidR="008B0D2E">
          <w:fldChar w:fldCharType="begin"/>
        </w:r>
        <w:r w:rsidR="008B0D2E">
          <w:instrText xml:space="preserve"> HYPERLINK "https://github.com/Microsoft/TypeScript/pull/3333" </w:instrText>
        </w:r>
        <w:r w:rsidR="008B0D2E">
          <w:fldChar w:fldCharType="separate"/>
        </w:r>
        <w:r w:rsidRPr="00170C8F">
          <w:rPr>
            <w:rStyle w:val="Hyperlink"/>
            <w:i/>
          </w:rPr>
          <w:t>class and interface declaration merging</w:t>
        </w:r>
        <w:r w:rsidR="008B0D2E">
          <w:rPr>
            <w:rStyle w:val="Hyperlink"/>
            <w:i/>
          </w:rPr>
          <w:fldChar w:fldCharType="end"/>
        </w:r>
        <w:r w:rsidRPr="00300D5D">
          <w:t>.</w:t>
        </w:r>
      </w:ins>
    </w:p>
    <w:p w14:paraId="5D122AF1" w14:textId="77777777" w:rsidR="0044410D" w:rsidRPr="0044410D" w:rsidRDefault="008C2012" w:rsidP="008C2012">
      <w:pPr>
        <w:pStyle w:val="Heading2"/>
        <w:rPr>
          <w:highlight w:val="white"/>
        </w:rPr>
      </w:pPr>
      <w:bookmarkStart w:id="1685" w:name="_Toc439666260"/>
      <w:bookmarkStart w:id="1686" w:name="_Toc426538948"/>
      <w:r>
        <w:rPr>
          <w:highlight w:val="white"/>
        </w:rPr>
        <w:t>Interfaces Extending Classes</w:t>
      </w:r>
      <w:bookmarkEnd w:id="1685"/>
      <w:bookmarkEnd w:id="1686"/>
    </w:p>
    <w:p w14:paraId="1D064D79" w14:textId="77777777"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15D6E058" w14:textId="77777777"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14:paraId="6F694B16" w14:textId="77777777"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14:paraId="357270E5" w14:textId="77777777"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14:paraId="0261DC3C" w14:textId="77777777"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14:paraId="7F4A9181" w14:textId="77777777"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14:paraId="6ABD0C68" w14:textId="77777777"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14:paraId="7191DD00" w14:textId="77777777"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proofErr w:type="spellStart"/>
      <w:r>
        <w:rPr>
          <w:highlight w:val="white"/>
        </w:rPr>
        <w:t>SelectableControl</w:t>
      </w:r>
      <w:proofErr w:type="spellEnd"/>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proofErr w:type="spellStart"/>
      <w:r w:rsidR="008C2012">
        <w:rPr>
          <w:highlight w:val="white"/>
        </w:rPr>
        <w:t>SelectableControl</w:t>
      </w:r>
      <w:proofErr w:type="spellEnd"/>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w:t>
      </w:r>
      <w:r w:rsidR="008C2012">
        <w:rPr>
          <w:highlight w:val="white"/>
        </w:rPr>
        <w:lastRenderedPageBreak/>
        <w:t>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rsidR="00234A43">
        <w:rPr>
          <w:highlight w:val="white"/>
        </w:rPr>
        <w:t>).</w:t>
      </w:r>
    </w:p>
    <w:p w14:paraId="03D8466F" w14:textId="77777777"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proofErr w:type="spellStart"/>
      <w:r>
        <w:rPr>
          <w:highlight w:val="white"/>
        </w:rPr>
        <w:t>SelectableControl</w:t>
      </w:r>
      <w:proofErr w:type="spellEnd"/>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proofErr w:type="spellStart"/>
      <w:r>
        <w:rPr>
          <w:highlight w:val="white"/>
        </w:rPr>
        <w:t>SelectableControl</w:t>
      </w:r>
      <w:proofErr w:type="spellEnd"/>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proofErr w:type="spellStart"/>
      <w:r w:rsidR="00234A43">
        <w:rPr>
          <w:highlight w:val="white"/>
        </w:rPr>
        <w:t>TextBox</w:t>
      </w:r>
      <w:proofErr w:type="spellEnd"/>
      <w:r w:rsidR="008F4735">
        <w:rPr>
          <w:highlight w:val="white"/>
        </w:rPr>
        <w:t>'</w:t>
      </w:r>
      <w:r w:rsidR="00234A43">
        <w:rPr>
          <w:highlight w:val="white"/>
        </w:rPr>
        <w:t xml:space="preserve"> classes are subtypes of </w:t>
      </w:r>
      <w:r w:rsidR="008F4735">
        <w:rPr>
          <w:highlight w:val="white"/>
        </w:rPr>
        <w:t>'</w:t>
      </w:r>
      <w:proofErr w:type="spellStart"/>
      <w:r w:rsidR="00234A43">
        <w:rPr>
          <w:highlight w:val="white"/>
        </w:rPr>
        <w:t>SelectableControl</w:t>
      </w:r>
      <w:proofErr w:type="spellEnd"/>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14:paraId="1B12C680" w14:textId="77777777" w:rsidR="0044410D" w:rsidRPr="0044410D" w:rsidRDefault="00ED5C72" w:rsidP="00ED5C72">
      <w:pPr>
        <w:pStyle w:val="Heading2"/>
      </w:pPr>
      <w:bookmarkStart w:id="1687" w:name="_Toc439666261"/>
      <w:bookmarkStart w:id="1688" w:name="_Toc426538949"/>
      <w:r>
        <w:t>Dynamic Type Checks</w:t>
      </w:r>
      <w:bookmarkEnd w:id="1687"/>
      <w:bookmarkEnd w:id="1688"/>
    </w:p>
    <w:p w14:paraId="3A55DC7D" w14:textId="77777777"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A3147C">
        <w:t>7.1</w:t>
      </w:r>
      <w:r w:rsidR="00912628">
        <w:fldChar w:fldCharType="end"/>
      </w:r>
      <w:r w:rsidR="00912628">
        <w:t xml:space="preserve">, the following </w:t>
      </w:r>
      <w:r w:rsidR="0008105D">
        <w:t>is a dynamic check for the</w:t>
      </w:r>
      <w:r w:rsidR="00912628">
        <w:t xml:space="preserve"> </w:t>
      </w:r>
      <w:r w:rsidR="008F4735">
        <w:t>'</w:t>
      </w:r>
      <w:proofErr w:type="spellStart"/>
      <w:r w:rsidR="00912628">
        <w:t>MoverShaker</w:t>
      </w:r>
      <w:proofErr w:type="spellEnd"/>
      <w:r w:rsidR="008F4735">
        <w:t>'</w:t>
      </w:r>
      <w:r w:rsidR="00912628">
        <w:t xml:space="preserve"> interface:</w:t>
      </w:r>
    </w:p>
    <w:p w14:paraId="0AF885E6" w14:textId="77777777"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14:paraId="7B357DE6" w14:textId="77777777" w:rsidR="0044410D" w:rsidRPr="0044410D" w:rsidRDefault="003E37D4" w:rsidP="007B121C">
      <w:r>
        <w:t xml:space="preserve">If such a </w:t>
      </w:r>
      <w:r w:rsidR="0008105D">
        <w:t>check</w:t>
      </w:r>
      <w:r>
        <w:t xml:space="preserve"> is used often it can be abstracted into a function:</w:t>
      </w:r>
    </w:p>
    <w:p w14:paraId="4E2BED58" w14:textId="77777777"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14:paraId="063D2E80" w14:textId="77777777" w:rsidR="0044410D" w:rsidRPr="0044410D" w:rsidRDefault="0044410D" w:rsidP="0074339D"/>
    <w:p w14:paraId="742D9CB2"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14E13B59" w14:textId="77777777" w:rsidR="0044410D" w:rsidRPr="0044410D" w:rsidRDefault="00D13EE5" w:rsidP="00D13EE5">
      <w:pPr>
        <w:pStyle w:val="Heading1"/>
      </w:pPr>
      <w:bookmarkStart w:id="1689" w:name="_Ref333577525"/>
      <w:bookmarkStart w:id="1690" w:name="_Toc439666262"/>
      <w:bookmarkStart w:id="1691" w:name="_Toc426538950"/>
      <w:r>
        <w:lastRenderedPageBreak/>
        <w:t>Classes</w:t>
      </w:r>
      <w:bookmarkEnd w:id="1689"/>
      <w:bookmarkEnd w:id="1690"/>
      <w:bookmarkEnd w:id="1691"/>
    </w:p>
    <w:p w14:paraId="1FAE815A" w14:textId="77777777" w:rsidR="00751ABD" w:rsidRDefault="006D318B" w:rsidP="006D318B">
      <w:r>
        <w:t>TypeScript extends JavaScript classes to include</w:t>
      </w:r>
      <w:r w:rsidR="00751ABD">
        <w:t xml:space="preserve"> type parameters, implements clauses, </w:t>
      </w:r>
      <w:r w:rsidR="00C6210E">
        <w:t xml:space="preserve">accessibility modifiers, </w:t>
      </w:r>
      <w:r w:rsidR="00751ABD">
        <w:t>member variable declarations, and parameter property declarations in constructors.</w:t>
      </w:r>
    </w:p>
    <w:p w14:paraId="04A52022" w14:textId="77777777" w:rsidR="007D6299" w:rsidRPr="00300D5D" w:rsidRDefault="007D6299" w:rsidP="006D318B">
      <w:r w:rsidRPr="00546B7A">
        <w:rPr>
          <w:i/>
        </w:rPr>
        <w:t xml:space="preserve">TODO: </w:t>
      </w:r>
      <w:r w:rsidR="00546B7A" w:rsidRPr="00546B7A">
        <w:rPr>
          <w:i/>
        </w:rPr>
        <w:t xml:space="preserve">Document </w:t>
      </w:r>
      <w:hyperlink r:id="rId33" w:history="1">
        <w:r w:rsidR="00546B7A" w:rsidRPr="00546B7A">
          <w:rPr>
            <w:rStyle w:val="Hyperlink"/>
            <w:i/>
          </w:rPr>
          <w:t>abstract classes</w:t>
        </w:r>
      </w:hyperlink>
      <w:r w:rsidR="00546B7A" w:rsidRPr="00300D5D">
        <w:t>.</w:t>
      </w:r>
    </w:p>
    <w:p w14:paraId="4DCE61F0" w14:textId="77777777" w:rsidR="0044410D" w:rsidRPr="0044410D" w:rsidRDefault="005E2A5C" w:rsidP="005E2A5C">
      <w:pPr>
        <w:pStyle w:val="Heading2"/>
      </w:pPr>
      <w:bookmarkStart w:id="1692" w:name="_Ref325089073"/>
      <w:bookmarkStart w:id="1693" w:name="_Toc439666263"/>
      <w:bookmarkStart w:id="1694" w:name="_Toc426538951"/>
      <w:r>
        <w:t>Class Declarations</w:t>
      </w:r>
      <w:bookmarkEnd w:id="1692"/>
      <w:bookmarkEnd w:id="1693"/>
      <w:bookmarkEnd w:id="1694"/>
    </w:p>
    <w:p w14:paraId="019006C3" w14:textId="77777777" w:rsidR="00B13045" w:rsidRDefault="00B13045" w:rsidP="00D13EE5">
      <w:r>
        <w:t xml:space="preserve">A class declaration declares a </w:t>
      </w:r>
      <w:r w:rsidRPr="00B13045">
        <w:rPr>
          <w:b/>
          <w:i/>
        </w:rPr>
        <w:t>class type</w:t>
      </w:r>
      <w:r>
        <w:t xml:space="preserve"> and a </w:t>
      </w:r>
      <w:r w:rsidRPr="00B13045">
        <w:rPr>
          <w:b/>
          <w:i/>
        </w:rPr>
        <w:t>constructor function</w:t>
      </w:r>
      <w:r>
        <w:t>.</w:t>
      </w:r>
    </w:p>
    <w:p w14:paraId="0D6020C3" w14:textId="77777777" w:rsidR="0044410D" w:rsidRPr="0044410D" w:rsidRDefault="003E08CF" w:rsidP="003E08CF">
      <w:pPr>
        <w:pStyle w:val="Grammar"/>
      </w:pPr>
      <w:r w:rsidRPr="00536A68">
        <w:rPr>
          <w:rStyle w:val="Production"/>
        </w:rPr>
        <w:t>ClassDeclaration:</w:t>
      </w:r>
      <w:r w:rsidR="003E1D4A">
        <w:t xml:space="preserve">  </w:t>
      </w:r>
      <w:r w:rsidR="003E1D4A" w:rsidRPr="003E1D4A">
        <w:rPr>
          <w:rStyle w:val="Production"/>
        </w:rPr>
        <w:t>( Modified )</w:t>
      </w:r>
      <w:r w:rsidR="0048218E" w:rsidRPr="0048218E">
        <w:br/>
      </w:r>
      <w:r w:rsidRPr="00540534">
        <w:rPr>
          <w:rStyle w:val="Terminal"/>
        </w:rPr>
        <w:t>class</w:t>
      </w:r>
      <w:r>
        <w:t xml:space="preserve">   </w:t>
      </w:r>
      <w:r w:rsidR="000279AB">
        <w:rPr>
          <w:rStyle w:val="Production"/>
        </w:rPr>
        <w:t>BindingI</w:t>
      </w:r>
      <w:r w:rsidRPr="00536A68">
        <w:rPr>
          <w:rStyle w:val="Production"/>
        </w:rPr>
        <w:t>dentifier</w:t>
      </w:r>
      <w:r w:rsidR="00FD488A" w:rsidRPr="00FD488A">
        <w:rPr>
          <w:rStyle w:val="Production"/>
          <w:vertAlign w:val="subscript"/>
        </w:rPr>
        <w:t>opt</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14:paraId="3BD59BFA" w14:textId="77777777" w:rsidR="0044410D" w:rsidRPr="0044410D" w:rsidRDefault="005D38EC" w:rsidP="00C921D3">
      <w:r>
        <w:t xml:space="preserve">A </w:t>
      </w:r>
      <w:proofErr w:type="spellStart"/>
      <w:r w:rsidR="00FF4ECA" w:rsidRPr="00FF4ECA">
        <w:rPr>
          <w:rStyle w:val="Production"/>
        </w:rPr>
        <w:t>ClassDeclaration</w:t>
      </w:r>
      <w:proofErr w:type="spellEnd"/>
      <w:r>
        <w:t xml:space="preserve"> </w:t>
      </w:r>
      <w:r w:rsidR="00B13045">
        <w:t xml:space="preserve">introduces a named type (the class type) and a named value (the constructor function) in the containing declaration space. </w:t>
      </w:r>
      <w:r w:rsidR="00C921D3">
        <w:t xml:space="preserve">The class type is </w:t>
      </w:r>
      <w:r w:rsidR="008A293B">
        <w:t>formed</w:t>
      </w:r>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r w:rsidR="008A293B">
        <w:t xml:space="preserve">given an anonymous type formed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0CCDA193" w14:textId="77777777" w:rsidR="0044410D" w:rsidRPr="0044410D" w:rsidRDefault="00FE7CD2" w:rsidP="00FE7CD2">
      <w:r>
        <w:t xml:space="preserve">The </w:t>
      </w:r>
      <w:proofErr w:type="spellStart"/>
      <w:r w:rsidR="000279AB">
        <w:rPr>
          <w:rStyle w:val="Production"/>
        </w:rPr>
        <w:t>BindingI</w:t>
      </w:r>
      <w:r w:rsidRPr="00FE7CD2">
        <w:rPr>
          <w:rStyle w:val="Production"/>
        </w:rPr>
        <w:t>dentifier</w:t>
      </w:r>
      <w:proofErr w:type="spellEnd"/>
      <w:r>
        <w:t xml:space="preserve"> of a class declaration may not be one of the predefined type names (section </w:t>
      </w:r>
      <w:r>
        <w:fldChar w:fldCharType="begin"/>
      </w:r>
      <w:r>
        <w:instrText xml:space="preserve"> REF _Ref352313823 \r \h </w:instrText>
      </w:r>
      <w:r>
        <w:fldChar w:fldCharType="separate"/>
      </w:r>
      <w:r w:rsidR="00A3147C">
        <w:t>3.8.1</w:t>
      </w:r>
      <w:r>
        <w:fldChar w:fldCharType="end"/>
      </w:r>
      <w:r w:rsidR="00FD488A">
        <w:t xml:space="preserve">). The </w:t>
      </w:r>
      <w:proofErr w:type="spellStart"/>
      <w:r w:rsidR="00FD488A" w:rsidRPr="00FD488A">
        <w:rPr>
          <w:rStyle w:val="Production"/>
        </w:rPr>
        <w:t>BindingIdentifier</w:t>
      </w:r>
      <w:proofErr w:type="spellEnd"/>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A3147C">
        <w:t>11.3.4.2</w:t>
      </w:r>
      <w:r w:rsidR="00F84CB3">
        <w:fldChar w:fldCharType="end"/>
      </w:r>
      <w:r w:rsidR="00FD488A">
        <w:t>).</w:t>
      </w:r>
    </w:p>
    <w:p w14:paraId="47BC34CE" w14:textId="77777777"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A3147C">
        <w:t>3.6.1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proofErr w:type="spellStart"/>
      <w:r w:rsidR="00D71C23">
        <w:rPr>
          <w:rStyle w:val="Production"/>
        </w:rPr>
        <w:t>ClassHeritage</w:t>
      </w:r>
      <w:proofErr w:type="spellEnd"/>
      <w:r w:rsidR="00D71C23">
        <w:t xml:space="preserve"> and </w:t>
      </w:r>
      <w:proofErr w:type="spellStart"/>
      <w:r w:rsidR="00D71C23">
        <w:rPr>
          <w:rStyle w:val="Production"/>
        </w:rPr>
        <w:t>ClassBody</w:t>
      </w:r>
      <w:proofErr w:type="spellEnd"/>
      <w:r w:rsidR="00D71C23">
        <w:t>.</w:t>
      </w:r>
    </w:p>
    <w:p w14:paraId="1A42A9B7" w14:textId="77777777"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r w:rsidR="00110069">
        <w:t>named value</w:t>
      </w:r>
      <w:r>
        <w:t xml:space="preserve"> called </w:t>
      </w:r>
      <w:r w:rsidR="008F4735">
        <w:t>'</w:t>
      </w:r>
      <w:r>
        <w:t>Point</w:t>
      </w:r>
      <w:r w:rsidR="008F4735">
        <w:t>'</w:t>
      </w:r>
      <w:r>
        <w:t xml:space="preserve"> (the constructor function) in the containing </w:t>
      </w:r>
      <w:r w:rsidR="0066299B">
        <w:t>declaration space</w:t>
      </w:r>
      <w:r>
        <w:t>.</w:t>
      </w:r>
    </w:p>
    <w:p w14:paraId="0A759405" w14:textId="77777777"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14:paraId="5BBC42AE" w14:textId="77777777" w:rsidR="0044410D" w:rsidRPr="0044410D" w:rsidRDefault="00196EF8" w:rsidP="00196EF8">
      <w:r>
        <w:t xml:space="preserve">The </w:t>
      </w:r>
      <w:r w:rsidR="00110069">
        <w:t xml:space="preserve">named </w:t>
      </w:r>
      <w:r w:rsidR="00392DAD">
        <w:t xml:space="preserve">type </w:t>
      </w:r>
      <w:r w:rsidR="00110069">
        <w:t xml:space="preserve">'Point' </w:t>
      </w:r>
      <w:r w:rsidR="001629F8">
        <w:t>is exactly equivalent to</w:t>
      </w:r>
    </w:p>
    <w:p w14:paraId="6056F642" w14:textId="77777777"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14:paraId="03323525" w14:textId="77777777" w:rsidR="0044410D" w:rsidRPr="0044410D" w:rsidRDefault="001629F8" w:rsidP="00196EF8">
      <w:r>
        <w:t>T</w:t>
      </w:r>
      <w:r w:rsidR="00392DAD">
        <w:t xml:space="preserve">he </w:t>
      </w:r>
      <w:r w:rsidR="00110069">
        <w:t>named value</w:t>
      </w:r>
      <w:r w:rsidR="006123E9">
        <w:t xml:space="preserve"> </w:t>
      </w:r>
      <w:r w:rsidR="00110069">
        <w:t xml:space="preserve">'Point' </w:t>
      </w:r>
      <w:r w:rsidR="00E239CB">
        <w:t>is a constructor function whose type corresponds</w:t>
      </w:r>
      <w:r>
        <w:t xml:space="preserve"> to the declaration</w:t>
      </w:r>
    </w:p>
    <w:p w14:paraId="382D86E3" w14:textId="77777777"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14:paraId="459C8005" w14:textId="67FAFD0C" w:rsidR="0044410D" w:rsidRPr="0044410D" w:rsidRDefault="00F856A3" w:rsidP="00286516">
      <w:r>
        <w:t xml:space="preserve">The context in which a class is referenced distinguishes between the class </w:t>
      </w:r>
      <w:del w:id="1695" w:author="Anders Hejlsberg" w:date="2016-01-04T10:39:00Z">
        <w:r>
          <w:delText xml:space="preserve">instance </w:delText>
        </w:r>
      </w:del>
      <w:r>
        <w:t>type and the constructor function. For example, in the assignment statement</w:t>
      </w:r>
    </w:p>
    <w:p w14:paraId="1FE80A39" w14:textId="77777777"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14:paraId="23DCEE59" w14:textId="22CAAD66" w:rsidR="0044410D" w:rsidRPr="0044410D" w:rsidRDefault="006123E9" w:rsidP="006123E9">
      <w:proofErr w:type="gramStart"/>
      <w:r>
        <w:t>the</w:t>
      </w:r>
      <w:proofErr w:type="gramEnd"/>
      <w:r>
        <w:t xml:space="preserve"> identifier </w:t>
      </w:r>
      <w:r w:rsidR="008F4735">
        <w:t>'</w:t>
      </w:r>
      <w:r w:rsidR="00D0735E">
        <w:t>Point</w:t>
      </w:r>
      <w:r w:rsidR="008F4735">
        <w:t>'</w:t>
      </w:r>
      <w:r>
        <w:t xml:space="preserve"> in the type annotation refers to the class</w:t>
      </w:r>
      <w:del w:id="1696" w:author="Anders Hejlsberg" w:date="2016-01-04T10:39:00Z">
        <w:r>
          <w:delText xml:space="preserve"> instance</w:delText>
        </w:r>
      </w:del>
      <w:r>
        <w:t xml:space="preserv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14:paraId="6DB0844D" w14:textId="77777777" w:rsidR="0044410D" w:rsidRPr="0044410D" w:rsidRDefault="00286516" w:rsidP="00286516">
      <w:pPr>
        <w:pStyle w:val="Heading3"/>
      </w:pPr>
      <w:bookmarkStart w:id="1697" w:name="_Toc439666264"/>
      <w:bookmarkStart w:id="1698" w:name="_Toc426538952"/>
      <w:r>
        <w:t>Class Heritage Specification</w:t>
      </w:r>
      <w:bookmarkEnd w:id="1697"/>
      <w:bookmarkEnd w:id="1698"/>
    </w:p>
    <w:p w14:paraId="27D0721D" w14:textId="77777777" w:rsidR="00E0156C" w:rsidRPr="00300D5D" w:rsidRDefault="00E0156C" w:rsidP="00286516">
      <w:r w:rsidRPr="00E0156C">
        <w:rPr>
          <w:i/>
        </w:rPr>
        <w:t xml:space="preserve">TODO: </w:t>
      </w:r>
      <w:r>
        <w:rPr>
          <w:i/>
        </w:rPr>
        <w:t>Update this section to reflect</w:t>
      </w:r>
      <w:r w:rsidRPr="00E0156C">
        <w:rPr>
          <w:i/>
        </w:rPr>
        <w:t xml:space="preserve"> </w:t>
      </w:r>
      <w:hyperlink r:id="rId34" w:history="1">
        <w:r w:rsidRPr="00E0156C">
          <w:rPr>
            <w:rStyle w:val="Hyperlink"/>
            <w:i/>
          </w:rPr>
          <w:t>expressions in class extends clauses</w:t>
        </w:r>
      </w:hyperlink>
      <w:r w:rsidRPr="00300D5D">
        <w:t>.</w:t>
      </w:r>
    </w:p>
    <w:p w14:paraId="02B68AFF" w14:textId="77777777"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2FFEFE8D" w14:textId="77777777" w:rsidR="0044410D" w:rsidRPr="0044410D" w:rsidRDefault="00286516" w:rsidP="00286516">
      <w:pPr>
        <w:pStyle w:val="Grammar"/>
      </w:pPr>
      <w:r w:rsidRPr="00536A68">
        <w:rPr>
          <w:rStyle w:val="Production"/>
        </w:rPr>
        <w:t>ClassHeritage:</w:t>
      </w:r>
      <w:r w:rsidR="003E1D4A">
        <w:t xml:space="preserve">  </w:t>
      </w:r>
      <w:r w:rsidR="003E1D4A" w:rsidRPr="003E1D4A">
        <w:rPr>
          <w:rStyle w:val="Production"/>
        </w:rPr>
        <w:t>( Modified )</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14:paraId="64783D9E" w14:textId="77777777"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14:paraId="73E0B16F" w14:textId="77777777"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14:paraId="0E03E3C4" w14:textId="77777777"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14:paraId="4645942B" w14:textId="77777777" w:rsidR="0044410D" w:rsidRPr="0044410D"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w:t>
      </w:r>
      <w:r w:rsidR="00384B6A">
        <w:lastRenderedPageBreak/>
        <w:t xml:space="preserve">references </w:t>
      </w:r>
      <w:r w:rsidR="00036748">
        <w:t xml:space="preserve">(section </w:t>
      </w:r>
      <w:r w:rsidR="00036748">
        <w:fldChar w:fldCharType="begin"/>
      </w:r>
      <w:r w:rsidR="00036748">
        <w:instrText xml:space="preserve"> REF _Ref349911330 \r \h </w:instrText>
      </w:r>
      <w:r w:rsidR="00036748">
        <w:fldChar w:fldCharType="separate"/>
      </w:r>
      <w:r w:rsidR="00A3147C">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14:paraId="765217C6" w14:textId="77777777" w:rsidR="0044410D" w:rsidRPr="0044410D" w:rsidRDefault="00BD1581" w:rsidP="00BD1581">
      <w:r>
        <w:t>The following constraints must be satisfied by the class heritage specification or otherwise a compile-time error occurs:</w:t>
      </w:r>
    </w:p>
    <w:p w14:paraId="4667052F" w14:textId="77777777" w:rsidR="0044410D" w:rsidRPr="0044410D" w:rsidRDefault="001E7BB7" w:rsidP="00563D8D">
      <w:pPr>
        <w:pStyle w:val="ListParagraph"/>
        <w:numPr>
          <w:ilvl w:val="0"/>
          <w:numId w:val="22"/>
        </w:numPr>
      </w:pPr>
      <w:r>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proofErr w:type="spellStart"/>
      <w:r w:rsidR="00D4531B" w:rsidRPr="00D4531B">
        <w:rPr>
          <w:rStyle w:val="Production"/>
        </w:rPr>
        <w:t>TypeName</w:t>
      </w:r>
      <w:proofErr w:type="spellEnd"/>
      <w:r w:rsidR="00D4531B">
        <w:t xml:space="preserve"> part of the </w:t>
      </w:r>
      <w:r w:rsidR="00981D53">
        <w:t>type reference is required to be a reference to the class constructor function w</w:t>
      </w:r>
      <w:r w:rsidR="00D4531B">
        <w:t>hen evaluated as an expression.</w:t>
      </w:r>
    </w:p>
    <w:p w14:paraId="793EB875" w14:textId="77777777"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76375F48" w14:textId="217D54DB" w:rsidR="0044410D" w:rsidRPr="0044410D" w:rsidRDefault="00E02BEB" w:rsidP="00563D8D">
      <w:pPr>
        <w:pStyle w:val="ListParagraph"/>
        <w:numPr>
          <w:ilvl w:val="0"/>
          <w:numId w:val="22"/>
        </w:numPr>
      </w:pPr>
      <w:proofErr w:type="gramStart"/>
      <w:r>
        <w:t xml:space="preserve">The </w:t>
      </w:r>
      <w:del w:id="1699" w:author="Anders Hejlsberg" w:date="2016-01-04T10:39:00Z">
        <w:r>
          <w:delText xml:space="preserve">instance </w:delText>
        </w:r>
      </w:del>
      <w:ins w:id="1700" w:author="Anders Hejlsberg" w:date="2016-01-04T10:39:00Z">
        <w:r w:rsidR="006C272D">
          <w:t>this-</w:t>
        </w:r>
      </w:ins>
      <w:proofErr w:type="gramEnd"/>
      <w:r w:rsidR="006C272D">
        <w:t>type</w:t>
      </w:r>
      <w:r>
        <w:t xml:space="preserve"> (section</w:t>
      </w:r>
      <w:r w:rsidR="006C272D">
        <w:t xml:space="preserve"> </w:t>
      </w:r>
      <w:del w:id="1701" w:author="Anders Hejlsberg" w:date="2016-01-04T10:39:00Z">
        <w:r>
          <w:fldChar w:fldCharType="begin"/>
        </w:r>
        <w:r>
          <w:delInstrText xml:space="preserve"> REF _Ref349832418 \r \h </w:delInstrText>
        </w:r>
        <w:r>
          <w:fldChar w:fldCharType="separate"/>
        </w:r>
        <w:r w:rsidR="00DA7FF4">
          <w:delText>3.7.1</w:delText>
        </w:r>
        <w:r>
          <w:fldChar w:fldCharType="end"/>
        </w:r>
      </w:del>
      <w:ins w:id="1702" w:author="Anders Hejlsberg" w:date="2016-01-04T10:39:00Z">
        <w:r w:rsidR="006C272D">
          <w:fldChar w:fldCharType="begin"/>
        </w:r>
        <w:r w:rsidR="006C272D">
          <w:instrText xml:space="preserve"> REF _Ref438213125 \r \h </w:instrText>
        </w:r>
        <w:r w:rsidR="006C272D">
          <w:fldChar w:fldCharType="separate"/>
        </w:r>
        <w:r w:rsidR="00A3147C">
          <w:t>3.6.3</w:t>
        </w:r>
        <w:r w:rsidR="006C272D">
          <w:fldChar w:fldCharType="end"/>
        </w:r>
      </w:ins>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454F33E2" w14:textId="77777777"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14:paraId="0A864025" w14:textId="77777777" w:rsidR="0044410D" w:rsidRPr="0044410D" w:rsidRDefault="00D4531B" w:rsidP="00286516">
      <w:r>
        <w:t xml:space="preserve">The following example illustrates a situation in which the </w:t>
      </w:r>
      <w:r w:rsidR="00C3302F">
        <w:t>first</w:t>
      </w:r>
      <w:r>
        <w:t xml:space="preserve"> rule above would be violated:</w:t>
      </w:r>
    </w:p>
    <w:p w14:paraId="5B577327" w14:textId="77777777"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14:paraId="44E98359" w14:textId="77777777" w:rsidR="0044410D" w:rsidRPr="00D54DB2" w:rsidRDefault="00036FB8" w:rsidP="008E56EA">
      <w:pPr>
        <w:pStyle w:val="Code"/>
      </w:pPr>
      <w:r>
        <w:rPr>
          <w:color w:val="0000FF"/>
        </w:rPr>
        <w:t>namespace</w:t>
      </w:r>
      <w:r w:rsidR="00D4531B" w:rsidRPr="00D54DB2">
        <w:t xml:space="preserve"> Foo {</w:t>
      </w:r>
      <w:r w:rsidR="0048218E" w:rsidRPr="00D54DB2">
        <w:br/>
      </w:r>
      <w:r w:rsidR="009A7854" w:rsidRPr="00D54DB2">
        <w:t xml:space="preserve">   </w:t>
      </w:r>
      <w:r w:rsidR="00D4531B" w:rsidRPr="00D54DB2">
        <w:t xml:space="preserve"> </w:t>
      </w:r>
      <w:r w:rsidR="00D4531B" w:rsidRPr="00D54DB2">
        <w:rPr>
          <w:color w:val="0000FF"/>
        </w:rPr>
        <w:t>var</w:t>
      </w:r>
      <w:r w:rsidR="00D4531B" w:rsidRPr="00D54DB2">
        <w:t xml:space="preserve"> A = 1;</w:t>
      </w:r>
      <w:r w:rsidR="0048218E" w:rsidRPr="00D54DB2">
        <w:br/>
      </w:r>
      <w:r w:rsidR="009A7854" w:rsidRPr="00D54DB2">
        <w:t xml:space="preserve">   </w:t>
      </w:r>
      <w:r w:rsidR="00D4531B" w:rsidRPr="00D54DB2">
        <w:t xml:space="preserve"> </w:t>
      </w:r>
      <w:r w:rsidR="00D4531B" w:rsidRPr="00D54DB2">
        <w:rPr>
          <w:color w:val="0000FF"/>
        </w:rPr>
        <w:t>class</w:t>
      </w:r>
      <w:r w:rsidR="00D4531B" w:rsidRPr="00D54DB2">
        <w:t xml:space="preserve"> B </w:t>
      </w:r>
      <w:r w:rsidR="00D4531B" w:rsidRPr="00D54DB2">
        <w:rPr>
          <w:color w:val="0000FF"/>
        </w:rPr>
        <w:t>extends</w:t>
      </w:r>
      <w:r w:rsidR="00D4531B" w:rsidRPr="00D54DB2">
        <w:t xml:space="preserve"> A { b: </w:t>
      </w:r>
      <w:r w:rsidR="00D4531B" w:rsidRPr="00D54DB2">
        <w:rPr>
          <w:color w:val="0000FF"/>
        </w:rPr>
        <w:t>string</w:t>
      </w:r>
      <w:r w:rsidR="00D4531B" w:rsidRPr="00D54DB2">
        <w:t>; }</w:t>
      </w:r>
      <w:r w:rsidR="0048218E" w:rsidRPr="00D54DB2">
        <w:br/>
      </w:r>
      <w:r w:rsidR="00D4531B" w:rsidRPr="00D54DB2">
        <w:t>}</w:t>
      </w:r>
    </w:p>
    <w:p w14:paraId="4D60C18D" w14:textId="77777777" w:rsidR="0044410D" w:rsidRPr="0044410D" w:rsidRDefault="00D4531B" w:rsidP="00D4531B">
      <w:r>
        <w:t xml:space="preserve">When evaluated as an expression, the type reference </w:t>
      </w:r>
      <w:r w:rsidR="008F4735">
        <w:t>'</w:t>
      </w:r>
      <w:r>
        <w:t>A</w:t>
      </w:r>
      <w:r w:rsidR="008F4735">
        <w:t>'</w:t>
      </w:r>
      <w:r>
        <w:t xml:space="preserve"> in </w:t>
      </w:r>
      <w:proofErr w:type="gramStart"/>
      <w:r>
        <w:t xml:space="preserve">the </w:t>
      </w:r>
      <w:r w:rsidRPr="00D4531B">
        <w:rPr>
          <w:rStyle w:val="CodeFragment"/>
        </w:rPr>
        <w:t>extends</w:t>
      </w:r>
      <w:proofErr w:type="gramEnd"/>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14:paraId="13EE1E5C" w14:textId="77777777"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310F649F" w14:textId="77777777"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36940041" w14:textId="77777777" w:rsidR="0044410D" w:rsidRPr="0044410D" w:rsidRDefault="00D13EE5" w:rsidP="0048216A">
      <w:pPr>
        <w:pStyle w:val="Heading3"/>
      </w:pPr>
      <w:bookmarkStart w:id="1703" w:name="_Toc439666265"/>
      <w:bookmarkStart w:id="1704" w:name="_Toc426538953"/>
      <w:r>
        <w:t>Class Body</w:t>
      </w:r>
      <w:bookmarkEnd w:id="1703"/>
      <w:bookmarkEnd w:id="1704"/>
    </w:p>
    <w:p w14:paraId="66DA84F1" w14:textId="77777777"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682B0EC1" w14:textId="77777777" w:rsidR="0044410D" w:rsidRPr="0044410D" w:rsidRDefault="00286516" w:rsidP="003F2F60">
      <w:pPr>
        <w:pStyle w:val="Grammar"/>
      </w:pPr>
      <w:bookmarkStart w:id="1705" w:name="_Ref307750365"/>
      <w:r w:rsidRPr="00536A68">
        <w:rPr>
          <w:rStyle w:val="Production"/>
        </w:rPr>
        <w:t>ClassElement:</w:t>
      </w:r>
      <w:r w:rsidR="000A3825">
        <w:t xml:space="preserve">  </w:t>
      </w:r>
      <w:r w:rsidR="000A3825" w:rsidRPr="000A3825">
        <w:rPr>
          <w:rStyle w:val="Production"/>
        </w:rPr>
        <w:t>( Modified )</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14:paraId="56E1EFF5" w14:textId="77777777" w:rsidR="0044410D" w:rsidRPr="0044410D"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A3147C">
        <w:t>8.3</w:t>
      </w:r>
      <w:r w:rsidR="00584470">
        <w:fldChar w:fldCharType="end"/>
      </w:r>
      <w:r w:rsidR="004A00D1">
        <w:t>.</w:t>
      </w:r>
    </w:p>
    <w:p w14:paraId="34BF6EC9" w14:textId="77777777"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A3147C">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A3147C">
        <w:t>8.5</w:t>
      </w:r>
      <w:r w:rsidR="006B4BDE">
        <w:fldChar w:fldCharType="end"/>
      </w:r>
      <w:r w:rsidR="006B4BDE">
        <w:t>.</w:t>
      </w:r>
    </w:p>
    <w:p w14:paraId="2F09D443" w14:textId="77777777" w:rsidR="0044410D" w:rsidRPr="0044410D" w:rsidRDefault="00604184" w:rsidP="00604184">
      <w:pPr>
        <w:pStyle w:val="Heading2"/>
      </w:pPr>
      <w:bookmarkStart w:id="1706" w:name="_Toc439666266"/>
      <w:bookmarkStart w:id="1707" w:name="_Toc426538954"/>
      <w:r>
        <w:t>Members</w:t>
      </w:r>
      <w:bookmarkEnd w:id="1706"/>
      <w:bookmarkEnd w:id="1707"/>
    </w:p>
    <w:p w14:paraId="2720CD82" w14:textId="77777777" w:rsidR="0044410D" w:rsidRPr="0044410D" w:rsidRDefault="00604184" w:rsidP="00CE4902">
      <w:bookmarkStart w:id="1708" w:name="_Ref327182104"/>
      <w:r>
        <w:t>The members of a class consist of the members introduced through member declarations in the class body and the members inherited from the base class</w:t>
      </w:r>
      <w:r w:rsidR="00CD5366">
        <w:t>.</w:t>
      </w:r>
    </w:p>
    <w:p w14:paraId="3078AC6D" w14:textId="77777777" w:rsidR="0044410D" w:rsidRPr="0044410D" w:rsidRDefault="001B7DD9" w:rsidP="001B7DD9">
      <w:pPr>
        <w:pStyle w:val="Heading3"/>
      </w:pPr>
      <w:bookmarkStart w:id="1709" w:name="_Toc439666267"/>
      <w:bookmarkStart w:id="1710" w:name="_Toc426538955"/>
      <w:r>
        <w:t>Instance and Static Members</w:t>
      </w:r>
      <w:bookmarkEnd w:id="1709"/>
      <w:bookmarkEnd w:id="1710"/>
    </w:p>
    <w:p w14:paraId="207B8DEB" w14:textId="77777777"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14:paraId="3F002C50" w14:textId="711DF278" w:rsidR="0044410D" w:rsidRPr="0044410D" w:rsidRDefault="00211518" w:rsidP="00CE4902">
      <w:r>
        <w:t>Instance m</w:t>
      </w:r>
      <w:r w:rsidR="00AF7867">
        <w:t>embers are members of the</w:t>
      </w:r>
      <w:r w:rsidR="006C272D">
        <w:t xml:space="preserve"> </w:t>
      </w:r>
      <w:r w:rsidR="00AF7867">
        <w:t>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A3147C">
        <w:t>8.2.4</w:t>
      </w:r>
      <w:r w:rsidR="00AF7867">
        <w:fldChar w:fldCharType="end"/>
      </w:r>
      <w:r w:rsidR="00036748">
        <w:t xml:space="preserve">) and its associated </w:t>
      </w:r>
      <w:del w:id="1711" w:author="Anders Hejlsberg" w:date="2016-01-04T10:39:00Z">
        <w:r w:rsidR="00036748">
          <w:delText xml:space="preserve">instance </w:delText>
        </w:r>
      </w:del>
      <w:ins w:id="1712" w:author="Anders Hejlsberg" w:date="2016-01-04T10:39:00Z">
        <w:r w:rsidR="006C272D">
          <w:t>this-</w:t>
        </w:r>
      </w:ins>
      <w:r w:rsidR="006C272D">
        <w:t>type</w:t>
      </w:r>
      <w:r>
        <w:t xml:space="preserve">. Within constructors, instance member functions, and instance member accessors, the type of </w:t>
      </w:r>
      <w:r w:rsidRPr="00C23E8F">
        <w:rPr>
          <w:rStyle w:val="CodeFragment"/>
        </w:rPr>
        <w:t>this</w:t>
      </w:r>
      <w:r>
        <w:t xml:space="preserve"> is </w:t>
      </w:r>
      <w:proofErr w:type="gramStart"/>
      <w:r>
        <w:t xml:space="preserve">the </w:t>
      </w:r>
      <w:del w:id="1713" w:author="Anders Hejlsberg" w:date="2016-01-04T10:39:00Z">
        <w:r>
          <w:delText xml:space="preserve">instance </w:delText>
        </w:r>
      </w:del>
      <w:ins w:id="1714" w:author="Anders Hejlsberg" w:date="2016-01-04T10:39:00Z">
        <w:r w:rsidR="006C272D">
          <w:t>this-</w:t>
        </w:r>
      </w:ins>
      <w:proofErr w:type="gramEnd"/>
      <w:r w:rsidR="006C272D">
        <w:t>type</w:t>
      </w:r>
      <w:r w:rsidR="001B7DD9">
        <w:t xml:space="preserve"> (section</w:t>
      </w:r>
      <w:r w:rsidR="006C272D">
        <w:t xml:space="preserve"> </w:t>
      </w:r>
      <w:r w:rsidR="006C272D">
        <w:fldChar w:fldCharType="begin"/>
      </w:r>
      <w:r w:rsidR="006C272D">
        <w:instrText xml:space="preserve"> REF _</w:instrText>
      </w:r>
      <w:del w:id="1715" w:author="Anders Hejlsberg" w:date="2016-01-04T10:39:00Z">
        <w:r w:rsidR="001B7DD9">
          <w:delInstrText>Ref349832418</w:delInstrText>
        </w:r>
      </w:del>
      <w:ins w:id="1716" w:author="Anders Hejlsberg" w:date="2016-01-04T10:39:00Z">
        <w:r w:rsidR="006C272D">
          <w:instrText>Ref438213125</w:instrText>
        </w:r>
      </w:ins>
      <w:r w:rsidR="006C272D">
        <w:instrText xml:space="preserve"> \r \h </w:instrText>
      </w:r>
      <w:r w:rsidR="006C272D">
        <w:fldChar w:fldCharType="separate"/>
      </w:r>
      <w:r w:rsidR="00A3147C">
        <w:t>3.</w:t>
      </w:r>
      <w:del w:id="1717" w:author="Anders Hejlsberg" w:date="2016-01-04T10:39:00Z">
        <w:r w:rsidR="00DA7FF4">
          <w:delText>7.1</w:delText>
        </w:r>
      </w:del>
      <w:ins w:id="1718" w:author="Anders Hejlsberg" w:date="2016-01-04T10:39:00Z">
        <w:r w:rsidR="00A3147C">
          <w:t>6.3</w:t>
        </w:r>
      </w:ins>
      <w:r w:rsidR="006C272D">
        <w:fldChar w:fldCharType="end"/>
      </w:r>
      <w:r w:rsidR="001B7DD9">
        <w:t>) of the class</w:t>
      </w:r>
      <w:r>
        <w:t>.</w:t>
      </w:r>
    </w:p>
    <w:p w14:paraId="04B0DEE5" w14:textId="77777777"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A3147C">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1063A4E7" w14:textId="77777777"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59B9DDC0" w14:textId="77777777" w:rsidR="0044410D" w:rsidRPr="0044410D" w:rsidRDefault="00C921D3" w:rsidP="00C921D3">
      <w:pPr>
        <w:pStyle w:val="Heading3"/>
      </w:pPr>
      <w:bookmarkStart w:id="1719" w:name="_Ref330633039"/>
      <w:bookmarkStart w:id="1720" w:name="_Toc439666268"/>
      <w:bookmarkStart w:id="1721" w:name="_Toc426538956"/>
      <w:r>
        <w:t>Accessibility</w:t>
      </w:r>
      <w:bookmarkEnd w:id="1719"/>
      <w:bookmarkEnd w:id="1720"/>
      <w:bookmarkEnd w:id="1721"/>
    </w:p>
    <w:p w14:paraId="4A7CF28E" w14:textId="77777777"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36720954" w14:textId="77777777" w:rsidR="0044410D" w:rsidRPr="0044410D" w:rsidRDefault="00C5377A" w:rsidP="00C5377A">
      <w:r>
        <w:t xml:space="preserve">Public </w:t>
      </w:r>
      <w:r w:rsidR="006B4BDE">
        <w:t xml:space="preserve">property </w:t>
      </w:r>
      <w:r>
        <w:t>memb</w:t>
      </w:r>
      <w:r w:rsidR="00064050">
        <w:t>ers can be accessed everywhere without restrictions.</w:t>
      </w:r>
    </w:p>
    <w:p w14:paraId="4FDCA9E4" w14:textId="77777777"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5F6E6984" w14:textId="24EBE19A"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w:t>
      </w:r>
      <w:del w:id="1722" w:author="Anders Hejlsberg" w:date="2016-01-04T10:39:00Z">
        <w:r w:rsidR="00B136EA">
          <w:delText>.</w:delText>
        </w:r>
      </w:del>
      <w:ins w:id="1723" w:author="Anders Hejlsberg" w:date="2016-01-04T10:39:00Z">
        <w:r w:rsidR="003B2F63">
          <w:t xml:space="preserve"> or a subclass thereof</w:t>
        </w:r>
        <w:r w:rsidR="00B136EA">
          <w:t>.</w:t>
        </w:r>
      </w:ins>
      <w:r w:rsidR="00B136EA">
        <w:t xml:space="preserve">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29D2D70E" w14:textId="77777777"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For example, private and protected accessibility can be defeated by changing an object</w:t>
      </w:r>
      <w:r w:rsidR="008F4735">
        <w:t>'</w:t>
      </w:r>
      <w:r>
        <w:t xml:space="preserve">s static type to </w:t>
      </w:r>
      <w:proofErr w:type="gramStart"/>
      <w:r>
        <w:t>Any</w:t>
      </w:r>
      <w:proofErr w:type="gramEnd"/>
      <w:r>
        <w:t xml:space="preserve"> and accessing the member dynamically.</w:t>
      </w:r>
    </w:p>
    <w:p w14:paraId="1890EF5B" w14:textId="77777777" w:rsidR="0044410D" w:rsidRPr="0044410D" w:rsidRDefault="00522344" w:rsidP="00C5377A">
      <w:r>
        <w:t>The following example demonstrates private and protected accessibility:</w:t>
      </w:r>
    </w:p>
    <w:p w14:paraId="0B3B438A" w14:textId="77777777"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14:paraId="7B9AB190" w14:textId="77777777"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14:paraId="789AD67F" w14:textId="77777777"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14:paraId="6723C9A2" w14:textId="77777777" w:rsidR="0044410D" w:rsidRPr="0044410D" w:rsidRDefault="00015A1A" w:rsidP="00015A1A">
      <w:pPr>
        <w:pStyle w:val="Heading3"/>
      </w:pPr>
      <w:bookmarkStart w:id="1724" w:name="_Ref333162474"/>
      <w:bookmarkStart w:id="1725" w:name="_Toc439666269"/>
      <w:bookmarkStart w:id="1726" w:name="_Toc426538957"/>
      <w:r>
        <w:t>Inheritance and Overriding</w:t>
      </w:r>
      <w:bookmarkEnd w:id="1724"/>
      <w:bookmarkEnd w:id="1725"/>
      <w:bookmarkEnd w:id="1726"/>
    </w:p>
    <w:p w14:paraId="62FB43A9" w14:textId="77777777"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5C5F953E" w14:textId="77777777"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59ED461C" w14:textId="77777777" w:rsidR="0044410D" w:rsidRPr="0044410D" w:rsidRDefault="00180E19" w:rsidP="00C5377A">
      <w:r>
        <w:t>Base class instance member functions can be overridden by derived class instance member functions, but not by other kinds of members.</w:t>
      </w:r>
    </w:p>
    <w:p w14:paraId="7EA79129" w14:textId="77777777"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7D78CECC" w14:textId="77777777" w:rsidR="0044410D" w:rsidRPr="0044410D"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1EA26086" w14:textId="77777777"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A3147C">
        <w:t>3.11.4</w:t>
      </w:r>
      <w:r w:rsidR="00A635F6">
        <w:fldChar w:fldCharType="end"/>
      </w:r>
      <w:r w:rsidR="00A635F6">
        <w:t>) to</w:t>
      </w:r>
      <w:r w:rsidR="00965BDD">
        <w:t xml:space="preserve"> the type of the overridden index member, or otherwise a compile-time error occurs.</w:t>
      </w:r>
    </w:p>
    <w:p w14:paraId="565DA442" w14:textId="77777777" w:rsidR="0044410D" w:rsidRPr="0044410D" w:rsidRDefault="00B33B35" w:rsidP="003F2F60">
      <w:pPr>
        <w:pStyle w:val="Heading3"/>
      </w:pPr>
      <w:bookmarkStart w:id="1727" w:name="_Ref327509036"/>
      <w:bookmarkStart w:id="1728" w:name="_Toc439666270"/>
      <w:bookmarkStart w:id="1729" w:name="_Toc426538958"/>
      <w:r>
        <w:t xml:space="preserve">Class </w:t>
      </w:r>
      <w:r w:rsidR="00AF7867">
        <w:t>Types</w:t>
      </w:r>
      <w:bookmarkEnd w:id="1727"/>
      <w:bookmarkEnd w:id="1728"/>
      <w:bookmarkEnd w:id="1729"/>
    </w:p>
    <w:p w14:paraId="61735EED" w14:textId="0708F720" w:rsidR="0044410D" w:rsidRPr="0044410D" w:rsidRDefault="00A03371" w:rsidP="00787E66">
      <w:bookmarkStart w:id="1730"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A3147C">
        <w:t>3.7</w:t>
      </w:r>
      <w:r w:rsidR="00E02BEB">
        <w:fldChar w:fldCharType="end"/>
      </w:r>
      <w:r w:rsidR="00E02BEB">
        <w:t xml:space="preserve">) called a class type. </w:t>
      </w:r>
      <w:r w:rsidR="00966314">
        <w:t xml:space="preserve">Within the constructor and </w:t>
      </w:r>
      <w:ins w:id="1731" w:author="Anders Hejlsberg" w:date="2016-01-04T10:39:00Z">
        <w:r w:rsidR="006C272D">
          <w:t xml:space="preserve">instance </w:t>
        </w:r>
      </w:ins>
      <w:r w:rsidR="00966314">
        <w:t xml:space="preserve">member functions of a class, the type of </w:t>
      </w:r>
      <w:r w:rsidR="00966314" w:rsidRPr="00C23E8F">
        <w:rPr>
          <w:rStyle w:val="CodeFragment"/>
        </w:rPr>
        <w:t>this</w:t>
      </w:r>
      <w:r w:rsidR="00966314">
        <w:t xml:space="preserve"> is </w:t>
      </w:r>
      <w:proofErr w:type="gramStart"/>
      <w:r w:rsidR="00966314">
        <w:t xml:space="preserve">the </w:t>
      </w:r>
      <w:del w:id="1732" w:author="Anders Hejlsberg" w:date="2016-01-04T10:39:00Z">
        <w:r w:rsidR="00966314">
          <w:delText xml:space="preserve">instance </w:delText>
        </w:r>
      </w:del>
      <w:ins w:id="1733" w:author="Anders Hejlsberg" w:date="2016-01-04T10:39:00Z">
        <w:r w:rsidR="006C272D">
          <w:t>this-</w:t>
        </w:r>
      </w:ins>
      <w:proofErr w:type="gramEnd"/>
      <w:r w:rsidR="006C272D">
        <w:t>type</w:t>
      </w:r>
      <w:r w:rsidR="00E02BEB">
        <w:t xml:space="preserve"> (section</w:t>
      </w:r>
      <w:r w:rsidR="006C272D">
        <w:t xml:space="preserve"> </w:t>
      </w:r>
      <w:del w:id="1734" w:author="Anders Hejlsberg" w:date="2016-01-04T10:39:00Z">
        <w:r w:rsidR="00E02BEB">
          <w:fldChar w:fldCharType="begin"/>
        </w:r>
        <w:r w:rsidR="00E02BEB">
          <w:delInstrText xml:space="preserve"> REF _Ref349832418 \r \h </w:delInstrText>
        </w:r>
        <w:r w:rsidR="00E02BEB">
          <w:fldChar w:fldCharType="separate"/>
        </w:r>
        <w:r w:rsidR="00DA7FF4">
          <w:delText>3.7.1</w:delText>
        </w:r>
        <w:r w:rsidR="00E02BEB">
          <w:fldChar w:fldCharType="end"/>
        </w:r>
      </w:del>
      <w:ins w:id="1735" w:author="Anders Hejlsberg" w:date="2016-01-04T10:39:00Z">
        <w:r w:rsidR="006C272D">
          <w:fldChar w:fldCharType="begin"/>
        </w:r>
        <w:r w:rsidR="006C272D">
          <w:instrText xml:space="preserve"> REF _Ref438213125 \r \h </w:instrText>
        </w:r>
        <w:r w:rsidR="006C272D">
          <w:fldChar w:fldCharType="separate"/>
        </w:r>
        <w:r w:rsidR="00A3147C">
          <w:t>3.6.3</w:t>
        </w:r>
        <w:r w:rsidR="006C272D">
          <w:fldChar w:fldCharType="end"/>
        </w:r>
      </w:ins>
      <w:r w:rsidR="00E02BEB">
        <w:t xml:space="preserve">) of </w:t>
      </w:r>
      <w:del w:id="1736" w:author="Anders Hejlsberg" w:date="2016-01-04T10:39:00Z">
        <w:r w:rsidR="00E02BEB">
          <w:delText>this</w:delText>
        </w:r>
      </w:del>
      <w:ins w:id="1737" w:author="Anders Hejlsberg" w:date="2016-01-04T10:39:00Z">
        <w:r w:rsidR="006C272D">
          <w:t>that</w:t>
        </w:r>
      </w:ins>
      <w:r w:rsidR="00E02BEB">
        <w:t xml:space="preserve"> class type</w:t>
      </w:r>
      <w:r w:rsidR="00966314">
        <w:t xml:space="preserve">. </w:t>
      </w:r>
      <w:r w:rsidR="00787E66">
        <w:t xml:space="preserve">The </w:t>
      </w:r>
      <w:r w:rsidR="00E02BEB">
        <w:t>class</w:t>
      </w:r>
      <w:r w:rsidR="00787E66">
        <w:t xml:space="preserve"> type has the following members:</w:t>
      </w:r>
    </w:p>
    <w:p w14:paraId="220D99F8" w14:textId="77777777"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14:paraId="7ED879D6" w14:textId="77777777"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14:paraId="51C6F02A" w14:textId="77777777"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14:paraId="57F86AFA" w14:textId="77777777"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702CCBFD" w14:textId="77777777"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14:paraId="019A9A95" w14:textId="7DFD31C8" w:rsidR="0044410D" w:rsidRPr="0044410D" w:rsidRDefault="00787E66" w:rsidP="00236652">
      <w:pPr>
        <w:pStyle w:val="ListParagraph"/>
        <w:numPr>
          <w:ilvl w:val="0"/>
          <w:numId w:val="6"/>
        </w:numPr>
      </w:pPr>
      <w:r>
        <w:t>All bas</w:t>
      </w:r>
      <w:r w:rsidR="00222EEE">
        <w:t>e class instance</w:t>
      </w:r>
      <w:del w:id="1738" w:author="Anders Hejlsberg" w:date="2016-01-04T10:39:00Z">
        <w:r w:rsidR="00222EEE">
          <w:delText xml:space="preserve"> type</w:delText>
        </w:r>
      </w:del>
      <w:r w:rsidR="00222EEE">
        <w:t xml:space="preserve"> property or index members</w:t>
      </w:r>
      <w:r>
        <w:t xml:space="preserve"> that are not overridden in the class.</w:t>
      </w:r>
    </w:p>
    <w:p w14:paraId="2328E860" w14:textId="77777777"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A3147C">
        <w:t>3.9.4</w:t>
      </w:r>
      <w:r>
        <w:fldChar w:fldCharType="end"/>
      </w:r>
      <w:r>
        <w:t>.</w:t>
      </w:r>
    </w:p>
    <w:p w14:paraId="73675EB9" w14:textId="77777777" w:rsidR="0044410D" w:rsidRPr="0044410D" w:rsidRDefault="00787E66" w:rsidP="00787E66">
      <w:r>
        <w:t>In the example</w:t>
      </w:r>
    </w:p>
    <w:p w14:paraId="5FA9DF38" w14:textId="77777777"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14:paraId="12E56141" w14:textId="77777777"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14:paraId="04D0C266" w14:textId="756BB778" w:rsidR="0044410D" w:rsidRPr="0044410D" w:rsidRDefault="00787E66" w:rsidP="00787E66">
      <w:proofErr w:type="gramStart"/>
      <w:r>
        <w:t>the</w:t>
      </w:r>
      <w:proofErr w:type="gramEnd"/>
      <w:r>
        <w:t xml:space="preserve"> </w:t>
      </w:r>
      <w:del w:id="1739" w:author="Anders Hejlsberg" w:date="2016-01-04T10:39:00Z">
        <w:r>
          <w:delText>instance</w:delText>
        </w:r>
      </w:del>
      <w:ins w:id="1740" w:author="Anders Hejlsberg" w:date="2016-01-04T10:39:00Z">
        <w:r w:rsidR="00830203">
          <w:t>class</w:t>
        </w:r>
      </w:ins>
      <w:r>
        <w:t xml:space="preserve"> type of </w:t>
      </w:r>
      <w:r w:rsidR="008F4735">
        <w:t>'</w:t>
      </w:r>
      <w:r>
        <w:t>A</w:t>
      </w:r>
      <w:r w:rsidR="008F4735">
        <w:t>'</w:t>
      </w:r>
      <w:r w:rsidR="00830203">
        <w:t xml:space="preserve"> is</w:t>
      </w:r>
      <w:ins w:id="1741" w:author="Anders Hejlsberg" w:date="2016-01-04T10:39:00Z">
        <w:r w:rsidR="00830203">
          <w:t xml:space="preserve"> equivalent to</w:t>
        </w:r>
      </w:ins>
    </w:p>
    <w:p w14:paraId="57BE76FB" w14:textId="77777777"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14:paraId="40E7504D" w14:textId="406A7380" w:rsidR="0044410D" w:rsidRPr="0044410D" w:rsidRDefault="00787E66" w:rsidP="00787E66">
      <w:proofErr w:type="gramStart"/>
      <w:r>
        <w:lastRenderedPageBreak/>
        <w:t>and</w:t>
      </w:r>
      <w:proofErr w:type="gramEnd"/>
      <w:r>
        <w:t xml:space="preserve"> the </w:t>
      </w:r>
      <w:del w:id="1742" w:author="Anders Hejlsberg" w:date="2016-01-04T10:39:00Z">
        <w:r>
          <w:delText>instance</w:delText>
        </w:r>
      </w:del>
      <w:ins w:id="1743" w:author="Anders Hejlsberg" w:date="2016-01-04T10:39:00Z">
        <w:r w:rsidR="00830203">
          <w:t>class</w:t>
        </w:r>
      </w:ins>
      <w:r>
        <w:t xml:space="preserve"> type of </w:t>
      </w:r>
      <w:r w:rsidR="008F4735">
        <w:t>'</w:t>
      </w:r>
      <w:r>
        <w:t>B</w:t>
      </w:r>
      <w:r w:rsidR="008F4735">
        <w:t>'</w:t>
      </w:r>
      <w:r w:rsidR="00830203">
        <w:t xml:space="preserve"> is</w:t>
      </w:r>
      <w:ins w:id="1744" w:author="Anders Hejlsberg" w:date="2016-01-04T10:39:00Z">
        <w:r w:rsidR="00830203">
          <w:t xml:space="preserve"> equivalent to</w:t>
        </w:r>
      </w:ins>
    </w:p>
    <w:p w14:paraId="05008101" w14:textId="77777777"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14:paraId="7F61AD78" w14:textId="4EDDC78C" w:rsidR="0044410D" w:rsidRPr="0044410D" w:rsidRDefault="00787E66" w:rsidP="00DE2B72">
      <w:r>
        <w:t>Note that static declarations in a class do not contribute to the class type</w:t>
      </w:r>
      <w:del w:id="1745" w:author="Anders Hejlsberg" w:date="2016-01-04T10:39:00Z">
        <w:r w:rsidR="00BF4B75">
          <w:delText xml:space="preserve"> and its instance type</w:delText>
        </w:r>
      </w:del>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1730"/>
    </w:p>
    <w:p w14:paraId="6148D7F1" w14:textId="77777777" w:rsidR="0044410D" w:rsidRPr="0044410D" w:rsidRDefault="001A0F69" w:rsidP="001A0F69">
      <w:pPr>
        <w:pStyle w:val="Heading3"/>
      </w:pPr>
      <w:bookmarkStart w:id="1746" w:name="_Ref333051845"/>
      <w:bookmarkStart w:id="1747" w:name="_Toc439666271"/>
      <w:bookmarkStart w:id="1748" w:name="_Toc426538959"/>
      <w:r>
        <w:t>Constructor Function Types</w:t>
      </w:r>
      <w:bookmarkEnd w:id="1746"/>
      <w:bookmarkEnd w:id="1747"/>
      <w:bookmarkEnd w:id="1748"/>
    </w:p>
    <w:p w14:paraId="4291226D" w14:textId="77777777"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54E27C53" w14:textId="2D3D1BBB" w:rsidR="003B3613"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w:t>
      </w:r>
      <w:ins w:id="1749" w:author="Anders Hejlsberg" w:date="2016-01-04T10:39:00Z">
        <w:r w:rsidR="00830203">
          <w:t xml:space="preserve">(if any) </w:t>
        </w:r>
      </w:ins>
      <w:r w:rsidR="002417DC">
        <w:t>and returning</w:t>
      </w:r>
      <w:r w:rsidR="003B3613">
        <w:t xml:space="preserve"> </w:t>
      </w:r>
      <w:del w:id="1750" w:author="Anders Hejlsberg" w:date="2016-01-04T10:39:00Z">
        <w:r w:rsidR="002417DC">
          <w:delText xml:space="preserve">the instance type </w:delText>
        </w:r>
      </w:del>
      <w:ins w:id="1751" w:author="Anders Hejlsberg" w:date="2016-01-04T10:39:00Z">
        <w:r w:rsidR="003B3613">
          <w:t xml:space="preserve">an instantiation </w:t>
        </w:r>
      </w:ins>
      <w:r w:rsidR="003B3613">
        <w:t>of the class</w:t>
      </w:r>
      <w:ins w:id="1752" w:author="Anders Hejlsberg" w:date="2016-01-04T10:39:00Z">
        <w:r w:rsidR="003B3613">
          <w:t xml:space="preserve"> </w:t>
        </w:r>
        <w:r w:rsidR="00830203">
          <w:t xml:space="preserve">type </w:t>
        </w:r>
        <w:r w:rsidR="003B3613">
          <w:t>with those type parameters passed as type arguments</w:t>
        </w:r>
      </w:ins>
      <w:r w:rsidR="003B3613">
        <w:t>.</w:t>
      </w:r>
    </w:p>
    <w:p w14:paraId="0FC855FF" w14:textId="1C5D8E8E"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xml:space="preserve">, all </w:t>
      </w:r>
      <w:r w:rsidR="00830203">
        <w:t xml:space="preserve">having the same type parameters as the class </w:t>
      </w:r>
      <w:ins w:id="1753" w:author="Anders Hejlsberg" w:date="2016-01-04T10:39:00Z">
        <w:r w:rsidR="00830203">
          <w:t xml:space="preserve">(if any) </w:t>
        </w:r>
      </w:ins>
      <w:r w:rsidR="00830203">
        <w:t xml:space="preserve">and returning </w:t>
      </w:r>
      <w:del w:id="1754" w:author="Anders Hejlsberg" w:date="2016-01-04T10:39:00Z">
        <w:r w:rsidR="002417DC">
          <w:delText xml:space="preserve">the instance type </w:delText>
        </w:r>
      </w:del>
      <w:ins w:id="1755" w:author="Anders Hejlsberg" w:date="2016-01-04T10:39:00Z">
        <w:r w:rsidR="00830203">
          <w:t xml:space="preserve">an instantiation </w:t>
        </w:r>
      </w:ins>
      <w:r w:rsidR="00830203">
        <w:t>of the class</w:t>
      </w:r>
      <w:ins w:id="1756" w:author="Anders Hejlsberg" w:date="2016-01-04T10:39:00Z">
        <w:r w:rsidR="00830203">
          <w:t xml:space="preserve"> type with those type parameters passed as type arguments</w:t>
        </w:r>
      </w:ins>
      <w:r w:rsidR="002417DC">
        <w:t>.</w:t>
      </w:r>
    </w:p>
    <w:p w14:paraId="1397C2F3" w14:textId="4C32AB36"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xml:space="preserve">, </w:t>
      </w:r>
      <w:r w:rsidR="00830203">
        <w:t xml:space="preserve">having the same type parameters as the class </w:t>
      </w:r>
      <w:ins w:id="1757" w:author="Anders Hejlsberg" w:date="2016-01-04T10:39:00Z">
        <w:r w:rsidR="00830203">
          <w:t xml:space="preserve">(if any) </w:t>
        </w:r>
      </w:ins>
      <w:r w:rsidR="00830203">
        <w:t xml:space="preserve">and returning </w:t>
      </w:r>
      <w:del w:id="1758" w:author="Anders Hejlsberg" w:date="2016-01-04T10:39:00Z">
        <w:r w:rsidR="002417DC">
          <w:delText xml:space="preserve">the instance type </w:delText>
        </w:r>
      </w:del>
      <w:ins w:id="1759" w:author="Anders Hejlsberg" w:date="2016-01-04T10:39:00Z">
        <w:r w:rsidR="00830203">
          <w:t xml:space="preserve">an instantiation </w:t>
        </w:r>
      </w:ins>
      <w:r w:rsidR="00830203">
        <w:t>of the class</w:t>
      </w:r>
      <w:ins w:id="1760" w:author="Anders Hejlsberg" w:date="2016-01-04T10:39:00Z">
        <w:r w:rsidR="00830203">
          <w:t xml:space="preserve"> type with those type parameters passed as type arguments</w:t>
        </w:r>
      </w:ins>
      <w:r w:rsidR="002417DC">
        <w:t>.</w:t>
      </w:r>
    </w:p>
    <w:p w14:paraId="401E974E" w14:textId="4EDF1759"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 xml:space="preserve">all </w:t>
      </w:r>
      <w:r w:rsidR="00830203">
        <w:t xml:space="preserve">having the same type parameters as the class </w:t>
      </w:r>
      <w:ins w:id="1761" w:author="Anders Hejlsberg" w:date="2016-01-04T10:39:00Z">
        <w:r w:rsidR="00830203">
          <w:t xml:space="preserve">(if any) </w:t>
        </w:r>
      </w:ins>
      <w:r w:rsidR="00830203">
        <w:t xml:space="preserve">and returning </w:t>
      </w:r>
      <w:del w:id="1762" w:author="Anders Hejlsberg" w:date="2016-01-04T10:39:00Z">
        <w:r w:rsidR="002417DC">
          <w:delText xml:space="preserve">the instance type </w:delText>
        </w:r>
      </w:del>
      <w:ins w:id="1763" w:author="Anders Hejlsberg" w:date="2016-01-04T10:39:00Z">
        <w:r w:rsidR="00830203">
          <w:t xml:space="preserve">an instantiation </w:t>
        </w:r>
      </w:ins>
      <w:r w:rsidR="00830203">
        <w:t>of the class</w:t>
      </w:r>
      <w:ins w:id="1764" w:author="Anders Hejlsberg" w:date="2016-01-04T10:39:00Z">
        <w:r w:rsidR="00830203">
          <w:t xml:space="preserve"> type with those type parameters passed as type arguments</w:t>
        </w:r>
      </w:ins>
      <w:r w:rsidR="002417DC">
        <w:t>.</w:t>
      </w:r>
    </w:p>
    <w:p w14:paraId="709F598F" w14:textId="77777777"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14:paraId="2C3BB511" w14:textId="77777777"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14:paraId="099E193B" w14:textId="77777777"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14:paraId="113AADED" w14:textId="77777777" w:rsidR="0044410D" w:rsidRPr="0044410D" w:rsidRDefault="00922F1F" w:rsidP="00563D8D">
      <w:pPr>
        <w:pStyle w:val="ListParagraph"/>
        <w:numPr>
          <w:ilvl w:val="0"/>
          <w:numId w:val="27"/>
        </w:numPr>
      </w:pPr>
      <w:r>
        <w:t xml:space="preserve">A property named </w:t>
      </w:r>
      <w:r w:rsidR="008F4735">
        <w:t>'</w:t>
      </w:r>
      <w:r>
        <w:t>prototype</w:t>
      </w:r>
      <w:r w:rsidR="008F4735">
        <w:t>'</w:t>
      </w:r>
      <w:r>
        <w:t xml:space="preserve">, the type of which is an instantiation of the class type with type </w:t>
      </w:r>
      <w:proofErr w:type="gramStart"/>
      <w:r>
        <w:t>Any</w:t>
      </w:r>
      <w:proofErr w:type="gramEnd"/>
      <w:r>
        <w:t xml:space="preserve"> supplied as a type argument for each type parameter.</w:t>
      </w:r>
    </w:p>
    <w:p w14:paraId="132F0723" w14:textId="77777777" w:rsidR="0044410D" w:rsidRPr="0044410D" w:rsidRDefault="009A52C7" w:rsidP="00563D8D">
      <w:pPr>
        <w:pStyle w:val="ListParagraph"/>
        <w:numPr>
          <w:ilvl w:val="0"/>
          <w:numId w:val="27"/>
        </w:numPr>
      </w:pPr>
      <w:r>
        <w:t>All base class constructor function type properties that are not overridden in the class.</w:t>
      </w:r>
    </w:p>
    <w:p w14:paraId="0E31795F" w14:textId="77777777" w:rsidR="0044410D" w:rsidRPr="0044410D" w:rsidRDefault="005A02C8" w:rsidP="00965BDD">
      <w:r>
        <w:t xml:space="preserve">Every class automatically contains a static property member named </w:t>
      </w:r>
      <w:r w:rsidR="008F4735">
        <w:t>'</w:t>
      </w:r>
      <w:r>
        <w:t>prototype</w:t>
      </w:r>
      <w:r w:rsidR="008F4735">
        <w:t>'</w:t>
      </w:r>
      <w:r>
        <w:t xml:space="preserve">, the type of which is the containing class with type </w:t>
      </w:r>
      <w:proofErr w:type="gramStart"/>
      <w:r>
        <w:t>Any</w:t>
      </w:r>
      <w:proofErr w:type="gramEnd"/>
      <w:r>
        <w:t xml:space="preserve"> substituted for each type parameter.</w:t>
      </w:r>
    </w:p>
    <w:p w14:paraId="1B09F912" w14:textId="77777777" w:rsidR="0044410D" w:rsidRPr="0044410D" w:rsidRDefault="0023106B" w:rsidP="0023106B">
      <w:r>
        <w:lastRenderedPageBreak/>
        <w:t>The example</w:t>
      </w:r>
    </w:p>
    <w:p w14:paraId="68A4ECEC" w14:textId="77777777" w:rsidR="0044410D" w:rsidRPr="0044410D" w:rsidRDefault="0023106B" w:rsidP="0023106B">
      <w:pPr>
        <w:pStyle w:val="Code"/>
      </w:pPr>
      <w:r w:rsidRPr="00D54DB2">
        <w:rPr>
          <w:color w:val="0000FF"/>
        </w:rPr>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14:paraId="1A21FB38" w14:textId="77777777"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14:paraId="24AF52E3" w14:textId="77777777" w:rsidR="0044410D" w:rsidRPr="0044410D" w:rsidRDefault="0023106B" w:rsidP="0023106B">
      <w:proofErr w:type="gramStart"/>
      <w:r>
        <w:t>introduces</w:t>
      </w:r>
      <w:proofErr w:type="gramEnd"/>
      <w:r>
        <w:t xml:space="preserve"> two named types </w:t>
      </w:r>
      <w:r w:rsidR="00A77733">
        <w:t>corresponding</w:t>
      </w:r>
      <w:r>
        <w:t xml:space="preserve"> to</w:t>
      </w:r>
    </w:p>
    <w:p w14:paraId="750B8323" w14:textId="77777777"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14:paraId="55B2CA27" w14:textId="77777777"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14:paraId="47021E7F" w14:textId="77777777" w:rsidR="0044410D" w:rsidRPr="0044410D" w:rsidRDefault="0023106B" w:rsidP="0023106B">
      <w:proofErr w:type="gramStart"/>
      <w:r>
        <w:t>and</w:t>
      </w:r>
      <w:proofErr w:type="gramEnd"/>
      <w:r>
        <w:t xml:space="preserve"> two constructor functions</w:t>
      </w:r>
      <w:r w:rsidR="00A77733">
        <w:t xml:space="preserve"> corresponding to</w:t>
      </w:r>
    </w:p>
    <w:p w14:paraId="3758D04B" w14:textId="77777777"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14:paraId="653BA523" w14:textId="77777777"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14:paraId="3C3B0C07" w14:textId="2138C1E2" w:rsidR="0044410D" w:rsidRPr="0044410D" w:rsidRDefault="00AE0ACB" w:rsidP="00AE0ACB">
      <w:r>
        <w:t xml:space="preserve">Note that </w:t>
      </w:r>
      <w:del w:id="1765" w:author="Anders Hejlsberg" w:date="2016-01-04T10:39:00Z">
        <w:r>
          <w:delText>the</w:delText>
        </w:r>
      </w:del>
      <w:ins w:id="1766" w:author="Anders Hejlsberg" w:date="2016-01-04T10:39:00Z">
        <w:r w:rsidR="004B1179">
          <w:t>each</w:t>
        </w:r>
      </w:ins>
      <w:r w:rsidR="004B1179">
        <w:t xml:space="preserve"> construct </w:t>
      </w:r>
      <w:del w:id="1767" w:author="Anders Hejlsberg" w:date="2016-01-04T10:39:00Z">
        <w:r>
          <w:delText>signatures</w:delText>
        </w:r>
      </w:del>
      <w:ins w:id="1768" w:author="Anders Hejlsberg" w:date="2016-01-04T10:39:00Z">
        <w:r w:rsidR="004B1179">
          <w:t>signature</w:t>
        </w:r>
      </w:ins>
      <w:r>
        <w:t xml:space="preserve"> in the</w:t>
      </w:r>
      <w:r w:rsidR="004B1179">
        <w:t xml:space="preserve"> constructor function types </w:t>
      </w:r>
      <w:del w:id="1769" w:author="Anders Hejlsberg" w:date="2016-01-04T10:39:00Z">
        <w:r>
          <w:delText>have</w:delText>
        </w:r>
      </w:del>
      <w:ins w:id="1770" w:author="Anders Hejlsberg" w:date="2016-01-04T10:39:00Z">
        <w:r w:rsidR="004B1179">
          <w:t>has</w:t>
        </w:r>
      </w:ins>
      <w:r>
        <w:t xml:space="preserve"> the same type parameters as </w:t>
      </w:r>
      <w:del w:id="1771" w:author="Anders Hejlsberg" w:date="2016-01-04T10:39:00Z">
        <w:r>
          <w:delText>their</w:delText>
        </w:r>
      </w:del>
      <w:ins w:id="1772" w:author="Anders Hejlsberg" w:date="2016-01-04T10:39:00Z">
        <w:r w:rsidR="004B1179">
          <w:t>its</w:t>
        </w:r>
      </w:ins>
      <w:r>
        <w:t xml:space="preserve"> class and </w:t>
      </w:r>
      <w:del w:id="1773" w:author="Anders Hejlsberg" w:date="2016-01-04T10:39:00Z">
        <w:r>
          <w:delText xml:space="preserve">return the instance type </w:delText>
        </w:r>
      </w:del>
      <w:ins w:id="1774" w:author="Anders Hejlsberg" w:date="2016-01-04T10:39:00Z">
        <w:r>
          <w:t>return</w:t>
        </w:r>
        <w:r w:rsidR="004B1179">
          <w:t>s</w:t>
        </w:r>
        <w:r>
          <w:t xml:space="preserve"> </w:t>
        </w:r>
        <w:r w:rsidR="004B1179">
          <w:t xml:space="preserve">an instantiation </w:t>
        </w:r>
      </w:ins>
      <w:r w:rsidR="004B1179">
        <w:t xml:space="preserve">of </w:t>
      </w:r>
      <w:del w:id="1775" w:author="Anders Hejlsberg" w:date="2016-01-04T10:39:00Z">
        <w:r>
          <w:delText>the</w:delText>
        </w:r>
        <w:r w:rsidR="004C4838">
          <w:delText>ir</w:delText>
        </w:r>
      </w:del>
      <w:ins w:id="1776" w:author="Anders Hejlsberg" w:date="2016-01-04T10:39:00Z">
        <w:r w:rsidR="004B1179">
          <w:t>its</w:t>
        </w:r>
      </w:ins>
      <w:r w:rsidR="004B1179">
        <w:t xml:space="preserve"> class</w:t>
      </w:r>
      <w:ins w:id="1777" w:author="Anders Hejlsberg" w:date="2016-01-04T10:39:00Z">
        <w:r w:rsidR="004B1179">
          <w:t xml:space="preserve"> with those type parameters passed as type arguments</w:t>
        </w:r>
      </w:ins>
      <w:r>
        <w:t>.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14:paraId="404939FE" w14:textId="77777777" w:rsidR="0044410D" w:rsidRPr="0044410D" w:rsidRDefault="004F2BA2" w:rsidP="004F2BA2">
      <w:pPr>
        <w:pStyle w:val="Heading2"/>
      </w:pPr>
      <w:bookmarkStart w:id="1778" w:name="_Ref327628166"/>
      <w:bookmarkStart w:id="1779" w:name="_Toc439666272"/>
      <w:bookmarkStart w:id="1780" w:name="_Toc426538960"/>
      <w:r>
        <w:t>Constructor Declarations</w:t>
      </w:r>
      <w:bookmarkEnd w:id="1708"/>
      <w:bookmarkEnd w:id="1778"/>
      <w:bookmarkEnd w:id="1779"/>
      <w:bookmarkEnd w:id="1780"/>
    </w:p>
    <w:p w14:paraId="544289C2" w14:textId="77777777" w:rsidR="0044410D" w:rsidRPr="0044410D" w:rsidRDefault="004957E4" w:rsidP="004957E4">
      <w:r>
        <w:t>A constructor declaration declares the constructor function of a class.</w:t>
      </w:r>
    </w:p>
    <w:p w14:paraId="17ABB211" w14:textId="77777777" w:rsidR="0044410D" w:rsidRPr="0044410D" w:rsidRDefault="00E45C0C" w:rsidP="00E45C0C">
      <w:pPr>
        <w:pStyle w:val="Grammar"/>
      </w:pPr>
      <w:bookmarkStart w:id="1781" w:name="_Ref316999548"/>
      <w:bookmarkStart w:id="1782" w:name="_Ref318213762"/>
      <w:r w:rsidRPr="00536A68">
        <w:rPr>
          <w:rStyle w:val="Production"/>
        </w:rPr>
        <w:t>ConstructorDeclaration:</w:t>
      </w:r>
      <w:r w:rsidR="0048218E" w:rsidRPr="0048218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r w:rsidR="007757BA" w:rsidRPr="007D735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BA143C">
        <w:rPr>
          <w:rStyle w:val="Terminal"/>
        </w:rPr>
        <w:t>;</w:t>
      </w:r>
    </w:p>
    <w:p w14:paraId="30DB00CE" w14:textId="77777777" w:rsidR="007757BA" w:rsidRPr="0044410D" w:rsidRDefault="007757BA" w:rsidP="007757BA">
      <w:r>
        <w:t xml:space="preserve">Constructor declarations that specify a body are called </w:t>
      </w:r>
      <w:r>
        <w:rPr>
          <w:b/>
          <w:i/>
        </w:rPr>
        <w:t>constructor</w:t>
      </w:r>
      <w:r w:rsidRPr="005076F2">
        <w:rPr>
          <w:b/>
          <w:i/>
        </w:rPr>
        <w:t xml:space="preserve"> implementations</w:t>
      </w:r>
      <w:r>
        <w:t xml:space="preserve"> and constructor declarations without a body are called </w:t>
      </w:r>
      <w:r>
        <w:rPr>
          <w:b/>
          <w:i/>
        </w:rPr>
        <w:t>constructor</w:t>
      </w:r>
      <w:r w:rsidRPr="005076F2">
        <w:rPr>
          <w:b/>
          <w:i/>
        </w:rPr>
        <w:t xml:space="preserve"> overloads</w:t>
      </w:r>
      <w:r>
        <w:t xml:space="preserve">. It is possible to specify multiple constructor </w:t>
      </w:r>
      <w:r>
        <w:lastRenderedPageBreak/>
        <w:t>overloads in a class, but a class can have at most one constructor implementation. All constructor declarations in a class must specify the same set of modifiers.</w:t>
      </w:r>
      <w:r w:rsidRPr="007757BA">
        <w:t xml:space="preserve"> </w:t>
      </w:r>
      <w:r>
        <w:t>Only public constructors are supported and private or protected constructors result in an error.</w:t>
      </w:r>
    </w:p>
    <w:p w14:paraId="5CBAB560" w14:textId="77777777" w:rsidR="00C524E1" w:rsidRPr="0044410D" w:rsidRDefault="00C524E1" w:rsidP="00C524E1">
      <w:r>
        <w:t xml:space="preserve">In a class with no constructor declaration, an automatic constructor is provided, as described in section </w:t>
      </w:r>
      <w:r>
        <w:fldChar w:fldCharType="begin"/>
      </w:r>
      <w:r>
        <w:instrText xml:space="preserve"> REF _Ref330995067 \r \h </w:instrText>
      </w:r>
      <w:r>
        <w:fldChar w:fldCharType="separate"/>
      </w:r>
      <w:r w:rsidR="00A3147C">
        <w:t>8.3.3</w:t>
      </w:r>
      <w:r>
        <w:fldChar w:fldCharType="end"/>
      </w:r>
      <w:r>
        <w:t>.</w:t>
      </w:r>
    </w:p>
    <w:p w14:paraId="01CD1C37" w14:textId="77777777" w:rsidR="00C524E1" w:rsidRDefault="007757BA" w:rsidP="007757BA">
      <w:r>
        <w:t xml:space="preserve">When a class has constructor overloads, the overloads determine the construct signatures of the type given to the constructor function object, and the constructor implementation signature (if any) 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A3147C">
        <w:t>6.2</w:t>
      </w:r>
      <w:r w:rsidR="00C524E1">
        <w:fldChar w:fldCharType="end"/>
      </w:r>
      <w:r w:rsidR="00C524E1">
        <w:t>).</w:t>
      </w:r>
    </w:p>
    <w:p w14:paraId="34C01285" w14:textId="77777777" w:rsidR="007757BA" w:rsidRDefault="007757BA" w:rsidP="007757BA">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p>
    <w:p w14:paraId="4793360F" w14:textId="1972C6EF"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w:t>
      </w:r>
      <w:proofErr w:type="gramStart"/>
      <w:r w:rsidR="0073658C">
        <w:t xml:space="preserve">the </w:t>
      </w:r>
      <w:del w:id="1783" w:author="Anders Hejlsberg" w:date="2016-01-04T10:39:00Z">
        <w:r>
          <w:delText>instance type</w:delText>
        </w:r>
      </w:del>
      <w:ins w:id="1784" w:author="Anders Hejlsberg" w:date="2016-01-04T10:39:00Z">
        <w:r w:rsidR="008932F9">
          <w:t>this-</w:t>
        </w:r>
        <w:proofErr w:type="gramEnd"/>
        <w:r w:rsidR="008932F9">
          <w:t xml:space="preserve">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w:t>
        </w:r>
      </w:ins>
      <w:r w:rsidR="0073658C">
        <w:t xml:space="preserve"> of the class</w:t>
      </w:r>
      <w:r>
        <w:t>.</w:t>
      </w:r>
    </w:p>
    <w:p w14:paraId="758DC1B3" w14:textId="77777777" w:rsidR="0044410D" w:rsidRPr="0044410D" w:rsidRDefault="0073658C" w:rsidP="0015280F">
      <w:r>
        <w:t>The type parameters of a generic class are in scope and accessible in a constructor declaration.</w:t>
      </w:r>
    </w:p>
    <w:p w14:paraId="5A4CF194" w14:textId="77777777" w:rsidR="0044410D" w:rsidRPr="0044410D" w:rsidRDefault="004F2BA2" w:rsidP="00286516">
      <w:pPr>
        <w:pStyle w:val="Heading3"/>
      </w:pPr>
      <w:bookmarkStart w:id="1785" w:name="_Ref327429960"/>
      <w:bookmarkStart w:id="1786" w:name="_Toc439666273"/>
      <w:bookmarkStart w:id="1787" w:name="_Toc426538961"/>
      <w:r>
        <w:t>Constructor</w:t>
      </w:r>
      <w:r w:rsidR="00286516">
        <w:t xml:space="preserve"> Parameters</w:t>
      </w:r>
      <w:bookmarkEnd w:id="1785"/>
      <w:bookmarkEnd w:id="1786"/>
      <w:bookmarkEnd w:id="1787"/>
    </w:p>
    <w:p w14:paraId="54DC96DA" w14:textId="77777777"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rsidR="004A7F40">
        <w:t>When the output target is ECMAScript 3 or 5, f</w:t>
      </w:r>
      <w:r>
        <w:t>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2D940C1A" w14:textId="77777777" w:rsidR="0044410D" w:rsidRPr="0044410D" w:rsidRDefault="00514666" w:rsidP="00E87BE0">
      <w:r>
        <w:t>A parameter</w:t>
      </w:r>
      <w:r w:rsidR="00E024D2">
        <w:t xml:space="preserve"> of a </w:t>
      </w:r>
      <w:proofErr w:type="spellStart"/>
      <w:r w:rsidR="00E024D2" w:rsidRPr="00E024D2">
        <w:rPr>
          <w:rStyle w:val="Production"/>
        </w:rPr>
        <w:t>ConstructorImplementation</w:t>
      </w:r>
      <w:proofErr w:type="spellEnd"/>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23A1124C" w14:textId="77777777"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14:paraId="7547A0B5" w14:textId="77777777" w:rsidR="0044410D" w:rsidRPr="0044410D" w:rsidRDefault="003D400F" w:rsidP="00E024D2">
      <w:proofErr w:type="gramStart"/>
      <w:r>
        <w:t>is</w:t>
      </w:r>
      <w:proofErr w:type="gramEnd"/>
      <w:r>
        <w:t xml:space="preserve"> </w:t>
      </w:r>
      <w:r w:rsidR="00514666">
        <w:t>equivalent to writing</w:t>
      </w:r>
    </w:p>
    <w:p w14:paraId="57ED3B4F" w14:textId="77777777" w:rsidR="0044410D"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14:paraId="430933C5" w14:textId="77777777" w:rsidR="00685884" w:rsidRPr="00D54DB2" w:rsidRDefault="00685884" w:rsidP="00685884">
      <w:pPr>
        <w:rPr>
          <w:ins w:id="1788" w:author="Anders Hejlsberg" w:date="2016-01-04T10:39:00Z"/>
        </w:rPr>
      </w:pPr>
      <w:ins w:id="1789" w:author="Anders Hejlsberg" w:date="2016-01-04T10:39:00Z">
        <w:r>
          <w:t>A parameter property declaration may declare an option</w:t>
        </w:r>
        <w:r w:rsidR="00C53285">
          <w:t>al parameter (by including a question mark</w:t>
        </w:r>
        <w:r>
          <w:t xml:space="preserve"> or a default value), but the property introduced by suc</w:t>
        </w:r>
        <w:r w:rsidR="00C53285">
          <w:t xml:space="preserve">h a declaration is always considered a required property (section </w:t>
        </w:r>
        <w:r w:rsidR="00C53285">
          <w:fldChar w:fldCharType="begin"/>
        </w:r>
        <w:r w:rsidR="00C53285">
          <w:instrText xml:space="preserve"> REF _Ref437875577 \r \h </w:instrText>
        </w:r>
        <w:r w:rsidR="00C53285">
          <w:fldChar w:fldCharType="separate"/>
        </w:r>
        <w:r w:rsidR="00A3147C">
          <w:t>3.3.6</w:t>
        </w:r>
        <w:r w:rsidR="00C53285">
          <w:fldChar w:fldCharType="end"/>
        </w:r>
        <w:r w:rsidR="00C53285">
          <w:t>).</w:t>
        </w:r>
      </w:ins>
    </w:p>
    <w:p w14:paraId="5313DFE3" w14:textId="77777777" w:rsidR="0044410D" w:rsidRPr="0044410D" w:rsidRDefault="00DE2B72" w:rsidP="00DE2B72">
      <w:pPr>
        <w:pStyle w:val="Heading3"/>
        <w:rPr>
          <w:highlight w:val="white"/>
        </w:rPr>
      </w:pPr>
      <w:bookmarkStart w:id="1790" w:name="_Ref331167300"/>
      <w:bookmarkStart w:id="1791" w:name="_Toc439666274"/>
      <w:bookmarkStart w:id="1792" w:name="_Toc426538962"/>
      <w:r>
        <w:rPr>
          <w:highlight w:val="white"/>
        </w:rPr>
        <w:t>Super Calls</w:t>
      </w:r>
      <w:bookmarkEnd w:id="1790"/>
      <w:bookmarkEnd w:id="1791"/>
      <w:bookmarkEnd w:id="1792"/>
    </w:p>
    <w:p w14:paraId="3C80E0B4" w14:textId="77777777"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A3147C">
        <w:rPr>
          <w:highlight w:val="white"/>
        </w:rPr>
        <w:t>4.9.1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3739400B" w14:textId="77777777"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14:paraId="2A5AB9FE" w14:textId="77777777"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759E1080" w14:textId="77777777"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4BEBE66D" w14:textId="77777777"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14:paraId="33F3BB0A" w14:textId="77777777"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285B4780" w14:textId="77777777"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50D2BD4F" w14:textId="77777777"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3FB5684D" w14:textId="77777777" w:rsidR="0044410D" w:rsidRPr="0044410D" w:rsidRDefault="00F16111" w:rsidP="00F16111">
      <w:pPr>
        <w:pStyle w:val="Heading3"/>
      </w:pPr>
      <w:bookmarkStart w:id="1793" w:name="_Ref330995067"/>
      <w:bookmarkStart w:id="1794" w:name="_Toc439666275"/>
      <w:bookmarkStart w:id="1795" w:name="_Toc426538963"/>
      <w:r>
        <w:t>Automatic Constructors</w:t>
      </w:r>
      <w:bookmarkEnd w:id="1793"/>
      <w:bookmarkEnd w:id="1794"/>
      <w:bookmarkEnd w:id="1795"/>
    </w:p>
    <w:p w14:paraId="2D6F1B54" w14:textId="77777777" w:rsidR="0044410D" w:rsidRPr="0044410D" w:rsidRDefault="00CB143D" w:rsidP="00CB143D">
      <w:r>
        <w:t xml:space="preserve">If a class omits a constructor declaration, an </w:t>
      </w:r>
      <w:r w:rsidRPr="00CB143D">
        <w:rPr>
          <w:b/>
          <w:i/>
        </w:rPr>
        <w:t>automatic constructor</w:t>
      </w:r>
      <w:r>
        <w:t xml:space="preserve"> is provided.</w:t>
      </w:r>
    </w:p>
    <w:p w14:paraId="1A7838B0" w14:textId="77777777"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A3147C">
        <w:t>8.4.1</w:t>
      </w:r>
      <w:r>
        <w:fldChar w:fldCharType="end"/>
      </w:r>
      <w:r>
        <w:t>)</w:t>
      </w:r>
      <w:r w:rsidR="00CB143D">
        <w:t>, if any.</w:t>
      </w:r>
    </w:p>
    <w:p w14:paraId="1123833E" w14:textId="77777777" w:rsidR="0044410D" w:rsidRPr="0044410D" w:rsidRDefault="00F16111" w:rsidP="00F16111">
      <w:r>
        <w:lastRenderedPageBreak/>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1A6EAA0F" w14:textId="77777777" w:rsidR="0044410D" w:rsidRPr="0044410D" w:rsidRDefault="00F16111" w:rsidP="00F16111">
      <w:pPr>
        <w:pStyle w:val="Code"/>
      </w:pPr>
      <w:r w:rsidRPr="00D54DB2">
        <w:t>BaseClass.apply(</w:t>
      </w:r>
      <w:r w:rsidRPr="00D54DB2">
        <w:rPr>
          <w:color w:val="0000FF"/>
        </w:rPr>
        <w:t>this</w:t>
      </w:r>
      <w:r w:rsidRPr="00D54DB2">
        <w:t>, arguments);</w:t>
      </w:r>
    </w:p>
    <w:p w14:paraId="227EAE55" w14:textId="77777777" w:rsidR="0044410D" w:rsidRPr="0044410D" w:rsidRDefault="00F16111" w:rsidP="00F16111">
      <w:proofErr w:type="gramStart"/>
      <w:r>
        <w:t>and</w:t>
      </w:r>
      <w:proofErr w:type="gramEnd"/>
      <w:r>
        <w:t xml:space="preserve"> then executes the </w:t>
      </w:r>
      <w:r w:rsidR="00FC3399">
        <w:t xml:space="preserve">instance </w:t>
      </w:r>
      <w:r>
        <w:t>member variable initializers</w:t>
      </w:r>
      <w:r w:rsidR="00CB143D">
        <w:t>, if any.</w:t>
      </w:r>
    </w:p>
    <w:p w14:paraId="70F2C526" w14:textId="77777777" w:rsidR="0044410D" w:rsidRPr="0044410D" w:rsidRDefault="005D7555" w:rsidP="0048216A">
      <w:pPr>
        <w:pStyle w:val="Heading2"/>
      </w:pPr>
      <w:bookmarkStart w:id="1796" w:name="_Ref327195142"/>
      <w:bookmarkStart w:id="1797" w:name="_Toc439666276"/>
      <w:bookmarkStart w:id="1798" w:name="_Toc426538964"/>
      <w:r>
        <w:t xml:space="preserve">Property </w:t>
      </w:r>
      <w:r w:rsidR="0048216A">
        <w:t>Member</w:t>
      </w:r>
      <w:bookmarkEnd w:id="1781"/>
      <w:r w:rsidR="00036771">
        <w:t xml:space="preserve"> Declarations</w:t>
      </w:r>
      <w:bookmarkEnd w:id="1782"/>
      <w:bookmarkEnd w:id="1796"/>
      <w:bookmarkEnd w:id="1797"/>
      <w:bookmarkEnd w:id="1798"/>
    </w:p>
    <w:p w14:paraId="2C822D94" w14:textId="77777777"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191B5A77" w14:textId="77777777"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14:paraId="496A3696" w14:textId="63466B68"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w:t>
      </w:r>
      <w:del w:id="1799" w:author="Anders Hejlsberg" w:date="2016-01-04T10:39:00Z">
        <w:r w:rsidR="0021732F">
          <w:delText xml:space="preserve"> instance</w:delText>
        </w:r>
      </w:del>
      <w:r w:rsidR="0021732F">
        <w:t xml:space="preserve"> type</w:t>
      </w:r>
      <w:r w:rsidR="008A1A14">
        <w:t xml:space="preserve"> (section </w:t>
      </w:r>
      <w:r w:rsidR="008A1A14">
        <w:fldChar w:fldCharType="begin"/>
      </w:r>
      <w:r w:rsidR="008A1A14">
        <w:instrText xml:space="preserve"> REF _Ref327509036 \r \h </w:instrText>
      </w:r>
      <w:r w:rsidR="008A1A14">
        <w:fldChar w:fldCharType="separate"/>
      </w:r>
      <w:r w:rsidR="00A3147C">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0ABCEA8B" w14:textId="77777777"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A3147C">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0C7E8601" w14:textId="77777777"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6CE78DFB" w14:textId="77777777"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A3147C">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0A3ECA2D" w14:textId="77777777" w:rsid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14:paraId="25DEDAB8" w14:textId="77777777" w:rsidR="0044410D" w:rsidRPr="0044410D" w:rsidRDefault="009157A4" w:rsidP="009157A4">
      <w:r>
        <w:t xml:space="preserve">Below is an example of a class containing both instance and static </w:t>
      </w:r>
      <w:r w:rsidR="0058429C">
        <w:t xml:space="preserve">property member </w:t>
      </w:r>
      <w:proofErr w:type="gramStart"/>
      <w:r>
        <w:t>declarations:</w:t>
      </w:r>
      <w:proofErr w:type="gramEnd"/>
    </w:p>
    <w:p w14:paraId="71798B6C" w14:textId="77777777"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14:paraId="5EE6B27B" w14:textId="1F93518B" w:rsidR="0044410D" w:rsidRPr="0044410D" w:rsidRDefault="009157A4" w:rsidP="009157A4">
      <w:r>
        <w:t>The class</w:t>
      </w:r>
      <w:del w:id="1800" w:author="Anders Hejlsberg" w:date="2016-01-04T10:39:00Z">
        <w:r>
          <w:delText xml:space="preserve"> instance</w:delText>
        </w:r>
      </w:del>
      <w:r>
        <w:t xml:space="preserve"> type </w:t>
      </w:r>
      <w:r w:rsidR="008F4735">
        <w:t>'</w:t>
      </w:r>
      <w:r>
        <w:t>Point</w:t>
      </w:r>
      <w:r w:rsidR="008F4735">
        <w:t>'</w:t>
      </w:r>
      <w:r>
        <w:t xml:space="preserve"> has the members:</w:t>
      </w:r>
    </w:p>
    <w:p w14:paraId="535A0973" w14:textId="77777777"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14:paraId="402968C7" w14:textId="77777777" w:rsidR="0044410D" w:rsidRPr="0044410D" w:rsidRDefault="009157A4" w:rsidP="009157A4">
      <w:proofErr w:type="gramStart"/>
      <w:r>
        <w:t>and</w:t>
      </w:r>
      <w:proofErr w:type="gramEnd"/>
      <w:r>
        <w:t xml:space="preserve"> the constructor function </w:t>
      </w:r>
      <w:r w:rsidR="008F4735">
        <w:t>'</w:t>
      </w:r>
      <w:r w:rsidR="00E239CB">
        <w:t>Point</w:t>
      </w:r>
      <w:r w:rsidR="008F4735">
        <w:t>'</w:t>
      </w:r>
      <w:r w:rsidR="00E239CB">
        <w:t xml:space="preserve"> has a type corresponding to the declaration</w:t>
      </w:r>
      <w:r>
        <w:t>:</w:t>
      </w:r>
    </w:p>
    <w:p w14:paraId="0FA578A2" w14:textId="77777777"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14:paraId="5A118643" w14:textId="77777777" w:rsidR="0044410D" w:rsidRPr="0044410D" w:rsidRDefault="007F6D86" w:rsidP="00424EF1">
      <w:pPr>
        <w:pStyle w:val="Heading3"/>
      </w:pPr>
      <w:bookmarkStart w:id="1801" w:name="_Ref330994751"/>
      <w:bookmarkStart w:id="1802" w:name="_Toc439666277"/>
      <w:bookmarkStart w:id="1803" w:name="_Toc426538965"/>
      <w:r>
        <w:t>Member Variable</w:t>
      </w:r>
      <w:r w:rsidR="00424EF1">
        <w:t xml:space="preserve"> Declarations</w:t>
      </w:r>
      <w:bookmarkEnd w:id="1801"/>
      <w:bookmarkEnd w:id="1802"/>
      <w:bookmarkEnd w:id="1803"/>
    </w:p>
    <w:p w14:paraId="6D58A702" w14:textId="77777777"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7D0BDC6D" w14:textId="77777777"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004C21C2">
        <w:rPr>
          <w:rStyle w:val="Production"/>
        </w:rPr>
        <w:t>Initializer</w:t>
      </w:r>
      <w:r w:rsidR="00D31C46" w:rsidRPr="00D31C46">
        <w:rPr>
          <w:rStyle w:val="Production"/>
          <w:vertAlign w:val="subscript"/>
        </w:rPr>
        <w:t>opt</w:t>
      </w:r>
      <w:r>
        <w:t xml:space="preserve">   </w:t>
      </w:r>
      <w:r w:rsidRPr="00123C7E">
        <w:rPr>
          <w:rStyle w:val="Terminal"/>
        </w:rPr>
        <w:t>;</w:t>
      </w:r>
    </w:p>
    <w:p w14:paraId="4B144698" w14:textId="77777777"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A3147C">
        <w:t>5.2</w:t>
      </w:r>
      <w:r w:rsidR="0072006D">
        <w:fldChar w:fldCharType="end"/>
      </w:r>
      <w:r>
        <w:t>).</w:t>
      </w:r>
    </w:p>
    <w:p w14:paraId="63E51EF1" w14:textId="71E3CC72"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w:t>
      </w:r>
      <w:del w:id="1804" w:author="Anders Hejlsberg" w:date="2016-01-04T10:39:00Z">
        <w:r w:rsidR="002A45D7">
          <w:delText xml:space="preserve">instance </w:delText>
        </w:r>
      </w:del>
      <w:r w:rsidR="002A45D7">
        <w:t xml:space="preserve">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w:t>
      </w:r>
      <w:proofErr w:type="gramStart"/>
      <w:r w:rsidR="007D03F3">
        <w:t xml:space="preserve">the </w:t>
      </w:r>
      <w:del w:id="1805" w:author="Anders Hejlsberg" w:date="2016-01-04T10:39:00Z">
        <w:r w:rsidR="007D03F3">
          <w:delText>class instance type</w:delText>
        </w:r>
      </w:del>
      <w:ins w:id="1806" w:author="Anders Hejlsberg" w:date="2016-01-04T10:39:00Z">
        <w:r w:rsidR="008932F9">
          <w:t>this-</w:t>
        </w:r>
        <w:proofErr w:type="gramEnd"/>
        <w:r w:rsidR="008932F9">
          <w:t xml:space="preserve">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xml:space="preserve">) of the </w:t>
        </w:r>
        <w:r w:rsidR="007D03F3">
          <w:t>class</w:t>
        </w:r>
      </w:ins>
      <w:r w:rsidR="007D03F3">
        <w:t>.</w:t>
      </w:r>
    </w:p>
    <w:p w14:paraId="67E0E8B4" w14:textId="77777777"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once when the containing script</w:t>
      </w:r>
      <w:r>
        <w:t xml:space="preserve"> or module is loaded.</w:t>
      </w:r>
    </w:p>
    <w:p w14:paraId="3A4C2379" w14:textId="77777777"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15F9A9E2" w14:textId="77777777"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25F6FD2C" w14:textId="77777777"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14:paraId="0F5B520F" w14:textId="77777777" w:rsidR="0044410D" w:rsidRPr="0044410D" w:rsidRDefault="005644A7" w:rsidP="007F6D86">
      <w:proofErr w:type="gramStart"/>
      <w:r>
        <w:t>is</w:t>
      </w:r>
      <w:proofErr w:type="gramEnd"/>
      <w:r>
        <w:t xml:space="preserve"> equivalent to</w:t>
      </w:r>
    </w:p>
    <w:p w14:paraId="3D67D175" w14:textId="77777777"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14:paraId="52DB3E55" w14:textId="77777777" w:rsidR="0044410D" w:rsidRPr="0044410D" w:rsidRDefault="007F6D86" w:rsidP="00C5247D">
      <w:pPr>
        <w:pStyle w:val="Heading3"/>
      </w:pPr>
      <w:bookmarkStart w:id="1807" w:name="_Ref331172549"/>
      <w:bookmarkStart w:id="1808" w:name="_Toc439666278"/>
      <w:bookmarkStart w:id="1809" w:name="_Toc426538966"/>
      <w:r>
        <w:t>Member Function</w:t>
      </w:r>
      <w:r w:rsidR="00C5247D">
        <w:t xml:space="preserve"> Declarations</w:t>
      </w:r>
      <w:bookmarkEnd w:id="1807"/>
      <w:bookmarkEnd w:id="1808"/>
      <w:bookmarkEnd w:id="1809"/>
    </w:p>
    <w:p w14:paraId="3FF331FF" w14:textId="77777777" w:rsidR="0044410D" w:rsidRPr="0044410D" w:rsidRDefault="007F6D86" w:rsidP="007F6D86">
      <w:r>
        <w:t xml:space="preserve">A member function declaration declares </w:t>
      </w:r>
      <w:r w:rsidR="002A45D7">
        <w:t>an instance member function or a static member function.</w:t>
      </w:r>
    </w:p>
    <w:p w14:paraId="6FD1EBC9" w14:textId="77777777" w:rsidR="0044410D" w:rsidRPr="007D735E" w:rsidRDefault="00822EB8" w:rsidP="00822EB8">
      <w:pPr>
        <w:pStyle w:val="Grammar"/>
      </w:pPr>
      <w:r w:rsidRPr="006551A1">
        <w:rPr>
          <w:rStyle w:val="Production"/>
        </w:rPr>
        <w:t>MemberFunctionDeclaration:</w:t>
      </w:r>
      <w:r w:rsidR="0048218E" w:rsidRPr="0048218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r w:rsidR="00D464AA" w:rsidRPr="007D735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69420E">
        <w:rPr>
          <w:rStyle w:val="Terminal"/>
        </w:rPr>
        <w:t>;</w:t>
      </w:r>
    </w:p>
    <w:p w14:paraId="634F6A4A" w14:textId="77777777"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A3147C">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78AD84DA" w14:textId="77777777" w:rsidR="0044410D" w:rsidRPr="0044410D" w:rsidRDefault="009E43E3" w:rsidP="009E43E3">
      <w:r>
        <w:t xml:space="preserve">All </w:t>
      </w:r>
      <w:r w:rsidR="00D464AA">
        <w:t>declarations for the same</w:t>
      </w:r>
      <w:r w:rsidR="008103FD">
        <w:t xml:space="preserve"> member function must</w:t>
      </w:r>
      <w:r>
        <w:t xml:space="preserve"> </w:t>
      </w:r>
      <w:r w:rsidR="00D464AA">
        <w:t>specify</w:t>
      </w:r>
      <w:r>
        <w:t xml:space="preserve"> the same ac</w:t>
      </w:r>
      <w:r w:rsidR="000218C3">
        <w:t xml:space="preserve">cessibility (public, </w:t>
      </w:r>
      <w:r w:rsidR="00F43162">
        <w:t>private</w:t>
      </w:r>
      <w:r w:rsidR="000218C3">
        <w:t>, or protected</w:t>
      </w:r>
      <w:r w:rsidR="00F43162">
        <w:t>) and kind (instance or static).</w:t>
      </w:r>
    </w:p>
    <w:p w14:paraId="33CE9595" w14:textId="3A1A46F9" w:rsidR="0044410D" w:rsidRPr="0044410D" w:rsidRDefault="00E20A63" w:rsidP="00E20A63">
      <w:r>
        <w:lastRenderedPageBreak/>
        <w:t xml:space="preserve">An instance member function declaration declares a property in the class </w:t>
      </w:r>
      <w:del w:id="1810" w:author="Anders Hejlsberg" w:date="2016-01-04T10:39:00Z">
        <w:r>
          <w:delText xml:space="preserve">instance </w:delText>
        </w:r>
      </w:del>
      <w:r>
        <w:t xml:space="preserve">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w:t>
      </w:r>
      <w:proofErr w:type="gramStart"/>
      <w:r w:rsidR="008932F9">
        <w:t xml:space="preserve">the </w:t>
      </w:r>
      <w:del w:id="1811" w:author="Anders Hejlsberg" w:date="2016-01-04T10:39:00Z">
        <w:r>
          <w:delText>class instance type</w:delText>
        </w:r>
      </w:del>
      <w:ins w:id="1812" w:author="Anders Hejlsberg" w:date="2016-01-04T10:39:00Z">
        <w:r w:rsidR="008932F9">
          <w:t>this-</w:t>
        </w:r>
        <w:proofErr w:type="gramEnd"/>
        <w:r w:rsidR="008932F9">
          <w:t xml:space="preserve">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of the class</w:t>
        </w:r>
      </w:ins>
      <w:r>
        <w:t>.</w:t>
      </w:r>
    </w:p>
    <w:p w14:paraId="174D4EAC" w14:textId="77777777"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0BCFD249" w14:textId="77777777"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A3147C">
        <w:t>4.9.2</w:t>
      </w:r>
      <w:r w:rsidR="00242037">
        <w:fldChar w:fldCharType="end"/>
      </w:r>
      <w:r w:rsidR="00242037">
        <w:t>)</w:t>
      </w:r>
      <w:r>
        <w:t>. For example</w:t>
      </w:r>
    </w:p>
    <w:p w14:paraId="3EC2FE08" w14:textId="77777777"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14:paraId="599845A2" w14:textId="77777777"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14:paraId="41B431B1" w14:textId="77777777"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 xml:space="preserve">new </w:t>
      </w:r>
      <w:proofErr w:type="gramStart"/>
      <w:r w:rsidR="005E681B">
        <w:rPr>
          <w:highlight w:val="white"/>
        </w:rPr>
        <w:t>this(</w:t>
      </w:r>
      <w:proofErr w:type="gramEnd"/>
      <w:r w:rsidR="005E681B">
        <w:rPr>
          <w:highlight w:val="white"/>
        </w:rPr>
        <w:t>)</w:t>
      </w:r>
      <w:r w:rsidR="008F4735">
        <w:rPr>
          <w:highlight w:val="white"/>
        </w:rPr>
        <w:t>'</w:t>
      </w:r>
      <w:r w:rsidR="005E681B">
        <w:rPr>
          <w:highlight w:val="white"/>
        </w:rPr>
        <w:t xml:space="preserve"> may actually invoke a derived class constructor:</w:t>
      </w:r>
    </w:p>
    <w:p w14:paraId="38E324F9" w14:textId="77777777"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14:paraId="7D0E3DD8" w14:textId="77777777"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14:paraId="26677C0F" w14:textId="77777777"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14:paraId="6B0F1733" w14:textId="77777777"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14:paraId="3CF9F1DE" w14:textId="77777777" w:rsidR="0044410D" w:rsidRPr="00D54DB2" w:rsidRDefault="00786641" w:rsidP="00786641">
      <w:pPr>
        <w:pStyle w:val="Code"/>
      </w:pPr>
      <w:r w:rsidRPr="00D54DB2">
        <w:rPr>
          <w:color w:val="0000FF"/>
        </w:rPr>
        <w:lastRenderedPageBreak/>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14:paraId="5BC0B2AE" w14:textId="77777777" w:rsidR="0044410D" w:rsidRPr="0044410D" w:rsidRDefault="00786641" w:rsidP="00183DCD">
      <w:proofErr w:type="gramStart"/>
      <w:r>
        <w:t>does</w:t>
      </w:r>
      <w:proofErr w:type="gramEnd"/>
      <w:r>
        <w:t xml:space="preserve">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14:paraId="0A939FAC" w14:textId="77777777" w:rsidR="0044410D" w:rsidRPr="0044410D" w:rsidRDefault="007F6D86" w:rsidP="005E2A5C">
      <w:pPr>
        <w:pStyle w:val="Heading3"/>
      </w:pPr>
      <w:bookmarkStart w:id="1813" w:name="_Toc439666279"/>
      <w:bookmarkStart w:id="1814" w:name="_Toc426538967"/>
      <w:r>
        <w:t>Member Accessor Declarations</w:t>
      </w:r>
      <w:bookmarkEnd w:id="1813"/>
      <w:bookmarkEnd w:id="1814"/>
    </w:p>
    <w:p w14:paraId="5C613085" w14:textId="77777777" w:rsidR="0044410D" w:rsidRPr="0044410D" w:rsidRDefault="00864347" w:rsidP="00864347">
      <w:r>
        <w:t>A member accessor declaration declares an instance member accessor or a static member accessor.</w:t>
      </w:r>
    </w:p>
    <w:p w14:paraId="178F5083" w14:textId="77777777"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14:paraId="70105E2B" w14:textId="77777777"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A3147C">
        <w:t>4.5</w:t>
      </w:r>
      <w:r>
        <w:fldChar w:fldCharType="end"/>
      </w:r>
      <w:r>
        <w:t>), except that a contextual type is never available in a member accessor declaration.</w:t>
      </w:r>
    </w:p>
    <w:p w14:paraId="3EF99ABF" w14:textId="77777777"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08B2666F" w14:textId="2C2195B0" w:rsidR="0044410D" w:rsidRPr="0044410D" w:rsidRDefault="00DF7D19" w:rsidP="00DF7D19">
      <w:r>
        <w:t xml:space="preserve">An instance member accessor declaration declares a property in the class </w:t>
      </w:r>
      <w:del w:id="1815" w:author="Anders Hejlsberg" w:date="2016-01-04T10:39:00Z">
        <w:r>
          <w:delText xml:space="preserve">instance </w:delText>
        </w:r>
      </w:del>
      <w:r>
        <w:t xml:space="preserve">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w:t>
      </w:r>
      <w:proofErr w:type="gramStart"/>
      <w:r w:rsidR="008932F9">
        <w:t xml:space="preserve">the </w:t>
      </w:r>
      <w:del w:id="1816" w:author="Anders Hejlsberg" w:date="2016-01-04T10:39:00Z">
        <w:r>
          <w:delText>class instance type</w:delText>
        </w:r>
      </w:del>
      <w:ins w:id="1817" w:author="Anders Hejlsberg" w:date="2016-01-04T10:39:00Z">
        <w:r w:rsidR="008932F9">
          <w:t>this-</w:t>
        </w:r>
        <w:proofErr w:type="gramEnd"/>
        <w:r w:rsidR="008932F9">
          <w:t xml:space="preserve">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of the class</w:t>
        </w:r>
      </w:ins>
      <w:r>
        <w:t>.</w:t>
      </w:r>
    </w:p>
    <w:p w14:paraId="3F106A05" w14:textId="77777777"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73C01668" w14:textId="1F7859A8" w:rsidR="0044410D" w:rsidRDefault="00921F9E" w:rsidP="00921F9E">
      <w:r>
        <w:t xml:space="preserve">Get and set accessors are emitted as calls to </w:t>
      </w:r>
      <w:r w:rsidR="008F4735">
        <w:t>'</w:t>
      </w:r>
      <w:proofErr w:type="spellStart"/>
      <w:r>
        <w:t>Object.defineProperty</w:t>
      </w:r>
      <w:proofErr w:type="spellEnd"/>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A3147C">
        <w:t>8.</w:t>
      </w:r>
      <w:del w:id="1818" w:author="Anders Hejlsberg" w:date="2016-01-04T10:39:00Z">
        <w:r w:rsidR="00DA7FF4">
          <w:delText>6</w:delText>
        </w:r>
      </w:del>
      <w:ins w:id="1819" w:author="Anders Hejlsberg" w:date="2016-01-04T10:39:00Z">
        <w:r w:rsidR="00A3147C">
          <w:t>7</w:t>
        </w:r>
      </w:ins>
      <w:r w:rsidR="00A3147C">
        <w:t>.1</w:t>
      </w:r>
      <w:r w:rsidR="005A3981">
        <w:fldChar w:fldCharType="end"/>
      </w:r>
      <w:r w:rsidR="005A3981">
        <w:t>.</w:t>
      </w:r>
    </w:p>
    <w:p w14:paraId="2B2896C2" w14:textId="77777777" w:rsidR="00A45E9A" w:rsidRDefault="00A45E9A" w:rsidP="00A45E9A">
      <w:pPr>
        <w:pStyle w:val="Heading3"/>
      </w:pPr>
      <w:bookmarkStart w:id="1820" w:name="_Toc439666280"/>
      <w:bookmarkStart w:id="1821" w:name="_Toc426538968"/>
      <w:r>
        <w:t>Dynamic Prope</w:t>
      </w:r>
      <w:r w:rsidR="003E2F51">
        <w:t>rty Declarations</w:t>
      </w:r>
      <w:bookmarkEnd w:id="1820"/>
      <w:bookmarkEnd w:id="1821"/>
    </w:p>
    <w:p w14:paraId="4F2C576F" w14:textId="77777777" w:rsidR="003E2F51" w:rsidRDefault="003E2F51" w:rsidP="003E2F51">
      <w:r>
        <w:t xml:space="preserve">If the </w:t>
      </w:r>
      <w:proofErr w:type="spellStart"/>
      <w:r w:rsidRPr="006514B3">
        <w:rPr>
          <w:rStyle w:val="Production"/>
        </w:rPr>
        <w:t>PropertyName</w:t>
      </w:r>
      <w:proofErr w:type="spellEnd"/>
      <w:r>
        <w:t xml:space="preserve"> of a property member declaration is </w:t>
      </w:r>
      <w:r w:rsidRPr="00903CCF">
        <w:t xml:space="preserve">a </w:t>
      </w:r>
      <w:r>
        <w:t>computed property name that doesn't denote a well-known symbol (</w:t>
      </w:r>
      <w:r w:rsidR="00BC0B44">
        <w:fldChar w:fldCharType="begin"/>
      </w:r>
      <w:r w:rsidR="00BC0B44">
        <w:instrText xml:space="preserve"> REF _Ref425914908 \r \h </w:instrText>
      </w:r>
      <w:r w:rsidR="00BC0B44">
        <w:fldChar w:fldCharType="separate"/>
      </w:r>
      <w:r w:rsidR="00A3147C">
        <w:t>2.2.3</w:t>
      </w:r>
      <w:r w:rsidR="00BC0B44">
        <w:fldChar w:fldCharType="end"/>
      </w:r>
      <w:r>
        <w:t xml:space="preserve">), the construct is considered a </w:t>
      </w:r>
      <w:r w:rsidRPr="00FC1D56">
        <w:rPr>
          <w:b/>
          <w:i/>
        </w:rPr>
        <w:t xml:space="preserve">dynamic property </w:t>
      </w:r>
      <w:r>
        <w:rPr>
          <w:b/>
          <w:i/>
        </w:rPr>
        <w:t>declaration</w:t>
      </w:r>
      <w:r>
        <w:t>. The following rules apply to dynamic property declarations:</w:t>
      </w:r>
    </w:p>
    <w:p w14:paraId="732317AF" w14:textId="671437E7" w:rsidR="003E2F51" w:rsidRDefault="003E2F51" w:rsidP="00367611">
      <w:pPr>
        <w:pStyle w:val="ListParagraph"/>
        <w:numPr>
          <w:ilvl w:val="0"/>
          <w:numId w:val="69"/>
        </w:numPr>
      </w:pPr>
      <w:r>
        <w:t xml:space="preserve">A dynamic property declaration does not introduce a property in the class </w:t>
      </w:r>
      <w:del w:id="1822" w:author="Anders Hejlsberg" w:date="2016-01-04T10:39:00Z">
        <w:r>
          <w:delText xml:space="preserve">instance </w:delText>
        </w:r>
      </w:del>
      <w:r>
        <w:t>type or constructor function type.</w:t>
      </w:r>
    </w:p>
    <w:p w14:paraId="24509707" w14:textId="77777777" w:rsidR="003E2F51" w:rsidRDefault="003E2F51" w:rsidP="00367611">
      <w:pPr>
        <w:pStyle w:val="ListParagraph"/>
        <w:numPr>
          <w:ilvl w:val="0"/>
          <w:numId w:val="69"/>
        </w:numPr>
      </w:pPr>
      <w:r>
        <w:t xml:space="preserve">The property name expression of a dynamic property assignment must be of type </w:t>
      </w:r>
      <w:proofErr w:type="gramStart"/>
      <w:r>
        <w:t>Any</w:t>
      </w:r>
      <w:proofErr w:type="gramEnd"/>
      <w:r>
        <w:t xml:space="preserve"> or the String, Number, or Symbol primitive type.</w:t>
      </w:r>
    </w:p>
    <w:p w14:paraId="42BEA429" w14:textId="77777777" w:rsidR="003E2F51" w:rsidRPr="003E2F51" w:rsidRDefault="003E2F51" w:rsidP="00367611">
      <w:pPr>
        <w:pStyle w:val="ListParagraph"/>
        <w:numPr>
          <w:ilvl w:val="0"/>
          <w:numId w:val="69"/>
        </w:numPr>
      </w:pPr>
      <w:r>
        <w:t xml:space="preserve">The name associated with a dynamic property declarations is considered to be a numeric property name if the property name expression is of type </w:t>
      </w:r>
      <w:proofErr w:type="gramStart"/>
      <w:r>
        <w:t>Any</w:t>
      </w:r>
      <w:proofErr w:type="gramEnd"/>
      <w:r>
        <w:t xml:space="preserve"> or the Number primitive type.</w:t>
      </w:r>
    </w:p>
    <w:p w14:paraId="26AC90B6" w14:textId="77777777" w:rsidR="0044410D" w:rsidRPr="0044410D" w:rsidRDefault="005D7555" w:rsidP="005D7555">
      <w:pPr>
        <w:pStyle w:val="Heading2"/>
      </w:pPr>
      <w:bookmarkStart w:id="1823" w:name="_Ref365557477"/>
      <w:bookmarkStart w:id="1824" w:name="_Toc439666281"/>
      <w:bookmarkStart w:id="1825" w:name="_Toc426538969"/>
      <w:r>
        <w:lastRenderedPageBreak/>
        <w:t>Index Member Declarations</w:t>
      </w:r>
      <w:bookmarkEnd w:id="1823"/>
      <w:bookmarkEnd w:id="1824"/>
      <w:bookmarkEnd w:id="1825"/>
    </w:p>
    <w:p w14:paraId="45386B76" w14:textId="0DB189C3"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A3147C">
        <w:t>3.9.4</w:t>
      </w:r>
      <w:r w:rsidR="00121D5C">
        <w:fldChar w:fldCharType="end"/>
      </w:r>
      <w:r w:rsidR="00121D5C">
        <w:t xml:space="preserve">) </w:t>
      </w:r>
      <w:r>
        <w:t xml:space="preserve">in the class </w:t>
      </w:r>
      <w:del w:id="1826" w:author="Anders Hejlsberg" w:date="2016-01-04T10:39:00Z">
        <w:r>
          <w:delText xml:space="preserve">instance </w:delText>
        </w:r>
      </w:del>
      <w:r>
        <w:t>type.</w:t>
      </w:r>
    </w:p>
    <w:p w14:paraId="207F6370" w14:textId="77777777"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14:paraId="521683CC" w14:textId="77777777" w:rsidR="0044410D" w:rsidRPr="0044410D" w:rsidRDefault="00B663C5" w:rsidP="00B663C5">
      <w:r>
        <w:t>Index m</w:t>
      </w:r>
      <w:r w:rsidR="00FD4275">
        <w:t>ember declarations have no body and cannot specify an accessibility modifier.</w:t>
      </w:r>
    </w:p>
    <w:p w14:paraId="44CB0738" w14:textId="77777777"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A3147C">
        <w:t>3.9.4</w:t>
      </w:r>
      <w:r w:rsidR="007220BD">
        <w:fldChar w:fldCharType="end"/>
      </w:r>
      <w:r w:rsidR="007220BD">
        <w:t>.</w:t>
      </w:r>
    </w:p>
    <w:p w14:paraId="3BE0CE94" w14:textId="77777777" w:rsidR="0044410D" w:rsidRPr="0044410D" w:rsidRDefault="00ED645E" w:rsidP="0058429C">
      <w:r>
        <w:t>It is not possible to declare index members for the static side of a class.</w:t>
      </w:r>
    </w:p>
    <w:p w14:paraId="3A61D86F" w14:textId="77777777" w:rsid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56B8FDE7" w14:textId="77777777" w:rsidR="00D35DCC" w:rsidRDefault="00D35DCC" w:rsidP="00D35DCC">
      <w:pPr>
        <w:pStyle w:val="Heading2"/>
        <w:rPr>
          <w:ins w:id="1827" w:author="Anders Hejlsberg" w:date="2016-01-04T10:39:00Z"/>
        </w:rPr>
      </w:pPr>
      <w:bookmarkStart w:id="1828" w:name="_Toc439666282"/>
      <w:ins w:id="1829" w:author="Anders Hejlsberg" w:date="2016-01-04T10:39:00Z">
        <w:r>
          <w:t>Decorators</w:t>
        </w:r>
        <w:bookmarkEnd w:id="1828"/>
      </w:ins>
    </w:p>
    <w:p w14:paraId="11F1701F" w14:textId="77777777" w:rsidR="00D35DCC" w:rsidRPr="00300D5D" w:rsidRDefault="00D35DCC" w:rsidP="00D35DCC">
      <w:pPr>
        <w:rPr>
          <w:ins w:id="1830" w:author="Anders Hejlsberg" w:date="2016-01-04T10:39:00Z"/>
        </w:rPr>
      </w:pPr>
      <w:ins w:id="1831" w:author="Anders Hejlsberg" w:date="2016-01-04T10:39:00Z">
        <w:r w:rsidRPr="00D35DCC">
          <w:rPr>
            <w:i/>
          </w:rPr>
          <w:t xml:space="preserve">TODO: Document </w:t>
        </w:r>
        <w:r w:rsidR="008B0D2E">
          <w:fldChar w:fldCharType="begin"/>
        </w:r>
        <w:r w:rsidR="008B0D2E">
          <w:instrText xml:space="preserve"> HYPERLINK "https://github.com/Microsoft/TypeScript/issues/2249" </w:instrText>
        </w:r>
        <w:r w:rsidR="008B0D2E">
          <w:fldChar w:fldCharType="separate"/>
        </w:r>
        <w:r w:rsidRPr="00D35DCC">
          <w:rPr>
            <w:rStyle w:val="Hyperlink"/>
            <w:i/>
          </w:rPr>
          <w:t>decorators</w:t>
        </w:r>
        <w:r w:rsidR="008B0D2E">
          <w:rPr>
            <w:rStyle w:val="Hyperlink"/>
            <w:i/>
          </w:rPr>
          <w:fldChar w:fldCharType="end"/>
        </w:r>
        <w:r w:rsidRPr="00300D5D">
          <w:t>.</w:t>
        </w:r>
      </w:ins>
    </w:p>
    <w:p w14:paraId="766709A2" w14:textId="77777777" w:rsidR="0044410D" w:rsidRPr="0044410D" w:rsidRDefault="0091518A" w:rsidP="0091518A">
      <w:pPr>
        <w:pStyle w:val="Heading2"/>
      </w:pPr>
      <w:bookmarkStart w:id="1832" w:name="_Toc439666283"/>
      <w:bookmarkStart w:id="1833" w:name="_Toc426538970"/>
      <w:r>
        <w:t>Code Generation</w:t>
      </w:r>
      <w:bookmarkEnd w:id="1832"/>
      <w:bookmarkEnd w:id="1833"/>
    </w:p>
    <w:p w14:paraId="69E98AC7" w14:textId="6EFEC671" w:rsidR="00341B34" w:rsidRDefault="00341B34" w:rsidP="00252EB2">
      <w:r>
        <w:t>When the output target is ECMAScrip</w:t>
      </w:r>
      <w:r w:rsidR="00D80640">
        <w:t xml:space="preserve">t </w:t>
      </w:r>
      <w:del w:id="1834" w:author="Anders Hejlsberg" w:date="2016-01-04T10:39:00Z">
        <w:r>
          <w:delText>6</w:delText>
        </w:r>
      </w:del>
      <w:ins w:id="1835" w:author="Anders Hejlsberg" w:date="2016-01-04T10:39:00Z">
        <w:r w:rsidR="00D80640">
          <w:t>2015</w:t>
        </w:r>
      </w:ins>
      <w:r>
        <w:t xml:space="preserve">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p>
    <w:p w14:paraId="3F7DE91B" w14:textId="77777777" w:rsidR="0044410D" w:rsidRPr="0044410D" w:rsidRDefault="008710C3" w:rsidP="00B618FF">
      <w:pPr>
        <w:pStyle w:val="Heading3"/>
      </w:pPr>
      <w:bookmarkStart w:id="1836" w:name="_Ref332890757"/>
      <w:bookmarkStart w:id="1837" w:name="_Toc439666284"/>
      <w:bookmarkStart w:id="1838" w:name="_Toc426538971"/>
      <w:r>
        <w:t>Class</w:t>
      </w:r>
      <w:r w:rsidR="00826E5F">
        <w:t>es</w:t>
      </w:r>
      <w:r>
        <w:t xml:space="preserve"> Without</w:t>
      </w:r>
      <w:r w:rsidR="00B618FF">
        <w:t xml:space="preserve"> Extends Clause</w:t>
      </w:r>
      <w:r w:rsidR="00826E5F">
        <w:t>s</w:t>
      </w:r>
      <w:bookmarkEnd w:id="1836"/>
      <w:bookmarkEnd w:id="1837"/>
      <w:bookmarkEnd w:id="1838"/>
    </w:p>
    <w:p w14:paraId="5C649177" w14:textId="77777777"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192D6836" w14:textId="77777777"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14:paraId="7E039B42" w14:textId="77777777" w:rsidR="0044410D" w:rsidRPr="0044410D" w:rsidRDefault="00ED0D93" w:rsidP="00ED0D93">
      <w:proofErr w:type="spellStart"/>
      <w:r w:rsidRPr="00ED0D93">
        <w:rPr>
          <w:rStyle w:val="CodeItalic"/>
        </w:rPr>
        <w:t>ClassName</w:t>
      </w:r>
      <w:proofErr w:type="spellEnd"/>
      <w:r>
        <w:t xml:space="preserve"> is the name of the class.</w:t>
      </w:r>
    </w:p>
    <w:p w14:paraId="6B68234B" w14:textId="77777777" w:rsidR="0044410D" w:rsidRPr="0044410D" w:rsidRDefault="009C57FC" w:rsidP="009C57FC">
      <w:proofErr w:type="spellStart"/>
      <w:r w:rsidRPr="00ED0D93">
        <w:rPr>
          <w:rStyle w:val="CodeItalic"/>
        </w:rPr>
        <w:lastRenderedPageBreak/>
        <w:t>ConstructorParam</w:t>
      </w:r>
      <w:r w:rsidR="00FE7567">
        <w:rPr>
          <w:rStyle w:val="CodeItalic"/>
        </w:rPr>
        <w:t>eter</w:t>
      </w:r>
      <w:r w:rsidRPr="00ED0D93">
        <w:rPr>
          <w:rStyle w:val="CodeItalic"/>
        </w:rPr>
        <w:t>s</w:t>
      </w:r>
      <w:proofErr w:type="spellEnd"/>
      <w:r>
        <w:t xml:space="preserve"> is a comma separated list of the constructor</w:t>
      </w:r>
      <w:r w:rsidR="008F4735">
        <w:t>'</w:t>
      </w:r>
      <w:r>
        <w:t>s parameter na</w:t>
      </w:r>
      <w:r w:rsidR="004152C2">
        <w:t>mes</w:t>
      </w:r>
      <w:r w:rsidR="00354CB9">
        <w:t>.</w:t>
      </w:r>
    </w:p>
    <w:p w14:paraId="151ED8E1" w14:textId="77777777" w:rsidR="0044410D" w:rsidRPr="0044410D" w:rsidRDefault="00354CB9" w:rsidP="009C57FC">
      <w:proofErr w:type="spellStart"/>
      <w:r w:rsidRPr="00073023">
        <w:rPr>
          <w:rStyle w:val="CodeItalic"/>
        </w:rPr>
        <w:t>DefaultValueAssignments</w:t>
      </w:r>
      <w:proofErr w:type="spellEnd"/>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A3147C">
        <w:t>6.6</w:t>
      </w:r>
      <w:r w:rsidR="00330ACA">
        <w:fldChar w:fldCharType="end"/>
      </w:r>
      <w:r>
        <w:t>.</w:t>
      </w:r>
    </w:p>
    <w:p w14:paraId="5B72E11D" w14:textId="77777777" w:rsidR="0044410D" w:rsidRPr="0044410D" w:rsidRDefault="009C57FC" w:rsidP="009C57FC">
      <w:proofErr w:type="spellStart"/>
      <w:r w:rsidRPr="00ED0D93">
        <w:rPr>
          <w:rStyle w:val="CodeItalic"/>
        </w:rPr>
        <w:t>ParameterPropertyAssignments</w:t>
      </w:r>
      <w:proofErr w:type="spellEnd"/>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61330A46" w14:textId="77777777"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14:paraId="7E1DF91E" w14:textId="77777777" w:rsidR="0044410D" w:rsidRPr="0044410D" w:rsidRDefault="00BA54EB" w:rsidP="00BA54EB">
      <w:proofErr w:type="gramStart"/>
      <w:r>
        <w:t>where</w:t>
      </w:r>
      <w:proofErr w:type="gramEnd"/>
      <w:r>
        <w:t xml:space="preserve"> </w:t>
      </w:r>
      <w:proofErr w:type="spellStart"/>
      <w:r w:rsidR="00193790">
        <w:rPr>
          <w:rStyle w:val="CodeItalic"/>
        </w:rPr>
        <w:t>Param</w:t>
      </w:r>
      <w:r w:rsidR="00FE7567">
        <w:rPr>
          <w:rStyle w:val="CodeItalic"/>
        </w:rPr>
        <w:t>eter</w:t>
      </w:r>
      <w:r w:rsidRPr="00ED0D93">
        <w:rPr>
          <w:rStyle w:val="CodeItalic"/>
        </w:rPr>
        <w:t>Name</w:t>
      </w:r>
      <w:proofErr w:type="spellEnd"/>
      <w:r>
        <w:t xml:space="preserve"> is the name of a parameter property.</w:t>
      </w:r>
    </w:p>
    <w:p w14:paraId="5EEADDFF" w14:textId="77777777" w:rsidR="0044410D" w:rsidRPr="0044410D" w:rsidRDefault="00BA54EB" w:rsidP="00BA54EB">
      <w:proofErr w:type="spellStart"/>
      <w:r w:rsidRPr="00ED0D93">
        <w:rPr>
          <w:rStyle w:val="CodeItalic"/>
        </w:rPr>
        <w:t>MemberVariableAssignments</w:t>
      </w:r>
      <w:proofErr w:type="spellEnd"/>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73536144" w14:textId="77777777"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14:paraId="60C7618A" w14:textId="77777777" w:rsidR="0044410D" w:rsidRPr="0044410D" w:rsidRDefault="00ED0D93" w:rsidP="00ED0D93">
      <w:proofErr w:type="gramStart"/>
      <w:r>
        <w:t>where</w:t>
      </w:r>
      <w:proofErr w:type="gramEnd"/>
      <w:r>
        <w:t xml:space="preserve"> </w:t>
      </w:r>
      <w:proofErr w:type="spellStart"/>
      <w:r w:rsidR="00193790">
        <w:rPr>
          <w:rStyle w:val="CodeItalic"/>
        </w:rPr>
        <w:t>Member</w:t>
      </w:r>
      <w:r w:rsidRPr="00ED0D93">
        <w:rPr>
          <w:rStyle w:val="CodeItalic"/>
        </w:rPr>
        <w:t>Name</w:t>
      </w:r>
      <w:proofErr w:type="spellEnd"/>
      <w:r>
        <w:t xml:space="preserve"> is the name of the member variable and </w:t>
      </w:r>
      <w:proofErr w:type="spellStart"/>
      <w:r w:rsidRPr="00ED0D93">
        <w:rPr>
          <w:rStyle w:val="CodeItalic"/>
        </w:rPr>
        <w:t>InitializerExpression</w:t>
      </w:r>
      <w:proofErr w:type="spellEnd"/>
      <w:r>
        <w:t xml:space="preserve"> is </w:t>
      </w:r>
      <w:r w:rsidR="00B6608C">
        <w:t xml:space="preserve">the code generated for </w:t>
      </w:r>
      <w:r>
        <w:t>the initializer expression.</w:t>
      </w:r>
    </w:p>
    <w:p w14:paraId="5BF5E471" w14:textId="77777777" w:rsidR="0044410D" w:rsidRPr="0044410D" w:rsidRDefault="00ED0D93" w:rsidP="00ED0D93">
      <w:proofErr w:type="spellStart"/>
      <w:r w:rsidRPr="00ED0D93">
        <w:rPr>
          <w:rStyle w:val="CodeItalic"/>
        </w:rPr>
        <w:t>ConstructorStatements</w:t>
      </w:r>
      <w:proofErr w:type="spellEnd"/>
      <w:r>
        <w:t xml:space="preserve"> </w:t>
      </w:r>
      <w:r w:rsidR="00AA4C45">
        <w:t xml:space="preserve">is the code generated </w:t>
      </w:r>
      <w:r w:rsidR="00112D84">
        <w:t>for</w:t>
      </w:r>
      <w:r>
        <w:t xml:space="preserve"> the statements specified in the constructor body.</w:t>
      </w:r>
    </w:p>
    <w:p w14:paraId="03499FD1" w14:textId="77777777" w:rsidR="0044410D" w:rsidRPr="0044410D" w:rsidRDefault="002F31FB" w:rsidP="00ED0D93">
      <w:proofErr w:type="spellStart"/>
      <w:r>
        <w:rPr>
          <w:i/>
        </w:rPr>
        <w:t>Member</w:t>
      </w:r>
      <w:r w:rsidR="007D1CCF">
        <w:rPr>
          <w:i/>
        </w:rPr>
        <w:t>Function</w:t>
      </w:r>
      <w:r>
        <w:rPr>
          <w:i/>
        </w:rPr>
        <w:t>Statements</w:t>
      </w:r>
      <w:proofErr w:type="spellEnd"/>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3A84C375" w14:textId="77777777"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124B31A1" w14:textId="77777777"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14:paraId="69BBBAF6" w14:textId="77777777" w:rsidR="0044410D" w:rsidRPr="0044410D" w:rsidRDefault="00180E19" w:rsidP="00FE61AA">
      <w:proofErr w:type="gramStart"/>
      <w:r>
        <w:t>and</w:t>
      </w:r>
      <w:proofErr w:type="gramEnd"/>
      <w:r>
        <w:t xml:space="preserve"> static member function declaration generates a statement of the form</w:t>
      </w:r>
    </w:p>
    <w:p w14:paraId="62006886" w14:textId="77777777"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44B6D1DE" w14:textId="77777777" w:rsidR="0044410D" w:rsidRPr="0044410D" w:rsidRDefault="00FE61AA" w:rsidP="00FE61AA">
      <w:proofErr w:type="gramStart"/>
      <w:r>
        <w:t>where</w:t>
      </w:r>
      <w:proofErr w:type="gramEnd"/>
      <w:r w:rsidR="0099674D">
        <w:t xml:space="preserve"> </w:t>
      </w:r>
      <w:proofErr w:type="spellStart"/>
      <w:r w:rsidR="0099674D" w:rsidRPr="0099674D">
        <w:rPr>
          <w:rStyle w:val="CodeItalic"/>
        </w:rPr>
        <w:t>MemberName</w:t>
      </w:r>
      <w:proofErr w:type="spellEnd"/>
      <w:r w:rsidR="0099674D">
        <w:t xml:space="preserve"> is the name of the </w:t>
      </w:r>
      <w:r w:rsidR="00B70955">
        <w:t xml:space="preserve">member </w:t>
      </w:r>
      <w:r w:rsidR="0099674D">
        <w:t>function,</w:t>
      </w:r>
      <w:r>
        <w:t xml:space="preserve"> </w:t>
      </w:r>
      <w:r w:rsidR="0099674D">
        <w:t xml:space="preserve">and </w:t>
      </w:r>
      <w:proofErr w:type="spellStart"/>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proofErr w:type="spellEnd"/>
      <w:r w:rsidR="006E03E2">
        <w:t xml:space="preserve">, </w:t>
      </w:r>
      <w:proofErr w:type="spellStart"/>
      <w:r w:rsidR="006E03E2" w:rsidRPr="006E03E2">
        <w:rPr>
          <w:rStyle w:val="CodeItalic"/>
        </w:rPr>
        <w:t>DefaultValueAssignments</w:t>
      </w:r>
      <w:proofErr w:type="spellEnd"/>
      <w:r w:rsidR="006E03E2">
        <w:t>,</w:t>
      </w:r>
      <w:r>
        <w:t xml:space="preserve"> and </w:t>
      </w:r>
      <w:proofErr w:type="spellStart"/>
      <w:r w:rsidR="002F31FB">
        <w:rPr>
          <w:rStyle w:val="CodeItalic"/>
        </w:rPr>
        <w:t>FunctionStatements</w:t>
      </w:r>
      <w:proofErr w:type="spellEnd"/>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A3147C">
        <w:t>6.6</w:t>
      </w:r>
      <w:r w:rsidR="006E03E2">
        <w:fldChar w:fldCharType="end"/>
      </w:r>
      <w:r>
        <w:t>.</w:t>
      </w:r>
    </w:p>
    <w:p w14:paraId="349E0EC9" w14:textId="77777777"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2EAA0665" w14:textId="77777777" w:rsidR="0044410D" w:rsidRPr="0044410D" w:rsidRDefault="00FE61AA" w:rsidP="00FE61AA">
      <w:pPr>
        <w:pStyle w:val="Code"/>
      </w:pPr>
      <w:r w:rsidRPr="00D54DB2">
        <w:lastRenderedPageBreak/>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4BC40E35" w14:textId="77777777" w:rsidR="0044410D" w:rsidRPr="0044410D" w:rsidRDefault="00B6608C" w:rsidP="00B6608C">
      <w:proofErr w:type="gramStart"/>
      <w:r>
        <w:t>and</w:t>
      </w:r>
      <w:proofErr w:type="gramEnd"/>
      <w:r>
        <w:t xml:space="preserve"> a get or set static member accessor declaration, or a pair of get and set static member accessor declarations with the same name, generates a statement of the form</w:t>
      </w:r>
    </w:p>
    <w:p w14:paraId="3B61E5F7" w14:textId="77777777"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35BFFEFC" w14:textId="77777777" w:rsidR="0044410D" w:rsidRPr="0044410D" w:rsidRDefault="004152C2" w:rsidP="006D391F">
      <w:proofErr w:type="gramStart"/>
      <w:r>
        <w:t>where</w:t>
      </w:r>
      <w:proofErr w:type="gramEnd"/>
      <w:r>
        <w:t xml:space="preserve"> </w:t>
      </w:r>
      <w:proofErr w:type="spellStart"/>
      <w:r w:rsidRPr="004152C2">
        <w:rPr>
          <w:rStyle w:val="CodeItalic"/>
        </w:rPr>
        <w:t>MemberName</w:t>
      </w:r>
      <w:proofErr w:type="spellEnd"/>
      <w:r>
        <w:t xml:space="preserve"> is the name of the member accessor, </w:t>
      </w:r>
      <w:proofErr w:type="spellStart"/>
      <w:r w:rsidR="006D391F" w:rsidRPr="006D391F">
        <w:rPr>
          <w:rStyle w:val="CodeItalic"/>
        </w:rPr>
        <w:t>GetAccessorStatements</w:t>
      </w:r>
      <w:proofErr w:type="spellEnd"/>
      <w:r w:rsidR="006D391F">
        <w:t xml:space="preserve"> </w:t>
      </w:r>
      <w:r w:rsidR="006E03E2">
        <w:t xml:space="preserve">is the code generated for </w:t>
      </w:r>
      <w:r w:rsidR="006D391F">
        <w:t xml:space="preserve">the statements </w:t>
      </w:r>
      <w:r w:rsidR="006E03E2">
        <w:t>in</w:t>
      </w:r>
      <w:r w:rsidR="006D391F">
        <w:t xml:space="preserve"> the get </w:t>
      </w:r>
      <w:proofErr w:type="spellStart"/>
      <w:r w:rsidR="006D391F">
        <w:t>acessor</w:t>
      </w:r>
      <w:r w:rsidR="008F4735">
        <w:t>'</w:t>
      </w:r>
      <w:r w:rsidR="006D391F">
        <w:t>s</w:t>
      </w:r>
      <w:proofErr w:type="spellEnd"/>
      <w:r w:rsidR="006D391F">
        <w:t xml:space="preserve"> function body, </w:t>
      </w:r>
      <w:proofErr w:type="spellStart"/>
      <w:r w:rsidR="0099674D">
        <w:rPr>
          <w:rStyle w:val="CodeItalic"/>
        </w:rPr>
        <w:t>ParameterName</w:t>
      </w:r>
      <w:proofErr w:type="spellEnd"/>
      <w:r w:rsidR="006D391F">
        <w:t xml:space="preserve"> is the name of the set accessor parameter, and </w:t>
      </w:r>
      <w:proofErr w:type="spellStart"/>
      <w:r w:rsidR="006D391F" w:rsidRPr="006D391F">
        <w:rPr>
          <w:rStyle w:val="CodeItalic"/>
        </w:rPr>
        <w:t>SetAccessorStatements</w:t>
      </w:r>
      <w:proofErr w:type="spellEnd"/>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14:paraId="21A5E39D" w14:textId="77777777" w:rsidR="0044410D" w:rsidRPr="0044410D" w:rsidRDefault="007D1CCF" w:rsidP="007D1CCF">
      <w:proofErr w:type="spellStart"/>
      <w:r>
        <w:rPr>
          <w:i/>
        </w:rPr>
        <w:t>StaticVariableAssignments</w:t>
      </w:r>
      <w:proofErr w:type="spellEnd"/>
      <w:r>
        <w:t xml:space="preserve"> is a sequence of statements, one for each static member variable declaration with an initializer, in the order they are declared, of the form</w:t>
      </w:r>
    </w:p>
    <w:p w14:paraId="7419BE3F" w14:textId="77777777" w:rsidR="0044410D" w:rsidRPr="0044410D" w:rsidRDefault="007D1CCF" w:rsidP="007D1CCF">
      <w:pPr>
        <w:pStyle w:val="Code"/>
      </w:pPr>
      <w:r w:rsidRPr="00D54DB2">
        <w:t>&lt;ClassName&gt;.&lt;MemberName&gt; = &lt;InitializerExpression&gt;;</w:t>
      </w:r>
    </w:p>
    <w:p w14:paraId="1AA46A47" w14:textId="77777777" w:rsidR="0044410D" w:rsidRPr="0044410D" w:rsidRDefault="007D1CCF" w:rsidP="006D391F">
      <w:proofErr w:type="gramStart"/>
      <w:r>
        <w:t>where</w:t>
      </w:r>
      <w:proofErr w:type="gramEnd"/>
      <w:r>
        <w:t xml:space="preserve"> </w:t>
      </w:r>
      <w:proofErr w:type="spellStart"/>
      <w:r>
        <w:rPr>
          <w:rStyle w:val="CodeItalic"/>
        </w:rPr>
        <w:t>Member</w:t>
      </w:r>
      <w:r w:rsidRPr="008C6078">
        <w:rPr>
          <w:rStyle w:val="CodeItalic"/>
        </w:rPr>
        <w:t>Name</w:t>
      </w:r>
      <w:proofErr w:type="spellEnd"/>
      <w:r>
        <w:t xml:space="preserve"> is the name of the static variable, and </w:t>
      </w:r>
      <w:proofErr w:type="spellStart"/>
      <w:r w:rsidRPr="008C6078">
        <w:rPr>
          <w:rStyle w:val="CodeItalic"/>
        </w:rPr>
        <w:t>InitializerExpression</w:t>
      </w:r>
      <w:proofErr w:type="spellEnd"/>
      <w:r>
        <w:t xml:space="preserve"> is the code generated for the initializer expression.</w:t>
      </w:r>
    </w:p>
    <w:p w14:paraId="308DF525" w14:textId="77777777" w:rsidR="0044410D" w:rsidRPr="0044410D" w:rsidRDefault="008710C3" w:rsidP="00B618FF">
      <w:pPr>
        <w:pStyle w:val="Heading3"/>
      </w:pPr>
      <w:bookmarkStart w:id="1839" w:name="_Ref332975645"/>
      <w:bookmarkStart w:id="1840" w:name="_Toc439666285"/>
      <w:bookmarkStart w:id="1841" w:name="_Toc426538972"/>
      <w:r>
        <w:t>Class</w:t>
      </w:r>
      <w:r w:rsidR="00826E5F">
        <w:t>es</w:t>
      </w:r>
      <w:r>
        <w:t xml:space="preserve"> With </w:t>
      </w:r>
      <w:r w:rsidR="00B618FF">
        <w:t>Extends Clause</w:t>
      </w:r>
      <w:r w:rsidR="00826E5F">
        <w:t>s</w:t>
      </w:r>
      <w:bookmarkEnd w:id="1839"/>
      <w:bookmarkEnd w:id="1840"/>
      <w:bookmarkEnd w:id="1841"/>
    </w:p>
    <w:p w14:paraId="51024DA1" w14:textId="77777777" w:rsidR="0044410D" w:rsidRPr="0044410D"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14:paraId="6068F460" w14:textId="77777777" w:rsidR="0044410D" w:rsidRPr="0044410D" w:rsidRDefault="0070019C" w:rsidP="00826E5F">
      <w:pPr>
        <w:pStyle w:val="Code"/>
      </w:pPr>
      <w:r w:rsidRPr="00D54DB2">
        <w:rPr>
          <w:color w:val="0000FF"/>
        </w:rPr>
        <w:lastRenderedPageBreak/>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14:paraId="3573ED61" w14:textId="77777777"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14:paraId="3B66684C" w14:textId="77777777"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14:paraId="62BBFF14" w14:textId="77777777" w:rsidR="0044410D" w:rsidRPr="0044410D" w:rsidRDefault="0055578D" w:rsidP="002C6000">
      <w:proofErr w:type="spellStart"/>
      <w:r w:rsidRPr="0055578D">
        <w:rPr>
          <w:rStyle w:val="CodeItalic"/>
        </w:rPr>
        <w:t>BaseClassName</w:t>
      </w:r>
      <w:proofErr w:type="spellEnd"/>
      <w:r>
        <w:t xml:space="preserve"> is the class name specified in </w:t>
      </w:r>
      <w:proofErr w:type="gramStart"/>
      <w:r>
        <w:t xml:space="preserve">the </w:t>
      </w:r>
      <w:r w:rsidRPr="00C23E8F">
        <w:rPr>
          <w:rStyle w:val="CodeFragment"/>
        </w:rPr>
        <w:t>extends</w:t>
      </w:r>
      <w:proofErr w:type="gramEnd"/>
      <w:r>
        <w:t xml:space="preserve"> clause.</w:t>
      </w:r>
    </w:p>
    <w:p w14:paraId="61358971" w14:textId="77777777" w:rsidR="0044410D" w:rsidRPr="0044410D" w:rsidRDefault="00956429" w:rsidP="002C6000">
      <w:r>
        <w:t xml:space="preserve">If the class has no </w:t>
      </w:r>
      <w:r w:rsidR="00CB71E2">
        <w:t xml:space="preserve">explicitly declared </w:t>
      </w:r>
      <w:r>
        <w:t xml:space="preserve">constructor, the </w:t>
      </w:r>
      <w:proofErr w:type="spellStart"/>
      <w:r w:rsidRPr="00CB71E2">
        <w:rPr>
          <w:i/>
        </w:rPr>
        <w:t>SuperCallStatement</w:t>
      </w:r>
      <w:proofErr w:type="spellEnd"/>
      <w:r>
        <w:t xml:space="preserve"> takes the form</w:t>
      </w:r>
    </w:p>
    <w:p w14:paraId="5DE69275" w14:textId="77777777" w:rsidR="0044410D" w:rsidRPr="0044410D" w:rsidRDefault="00956429" w:rsidP="00956429">
      <w:pPr>
        <w:pStyle w:val="Code"/>
      </w:pPr>
      <w:r w:rsidRPr="00D54DB2">
        <w:t>_super.apply(</w:t>
      </w:r>
      <w:r w:rsidRPr="00D54DB2">
        <w:rPr>
          <w:color w:val="0000FF"/>
        </w:rPr>
        <w:t>this</w:t>
      </w:r>
      <w:r w:rsidRPr="00D54DB2">
        <w:t>, arguments);</w:t>
      </w:r>
    </w:p>
    <w:p w14:paraId="718D8D9C" w14:textId="77777777" w:rsidR="0044410D" w:rsidRPr="0044410D" w:rsidRDefault="00CB71E2" w:rsidP="002C6000">
      <w:r>
        <w:t>Otherwise t</w:t>
      </w:r>
      <w:r w:rsidR="0055578D">
        <w:t xml:space="preserve">he </w:t>
      </w:r>
      <w:proofErr w:type="spellStart"/>
      <w:r w:rsidR="0055578D" w:rsidRPr="0055578D">
        <w:rPr>
          <w:rStyle w:val="CodeItalic"/>
        </w:rPr>
        <w:t>SuperCallStatement</w:t>
      </w:r>
      <w:proofErr w:type="spellEnd"/>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A3147C">
        <w:t>8.3.2</w:t>
      </w:r>
      <w:r w:rsidR="00D25159">
        <w:fldChar w:fldCharType="end"/>
      </w:r>
      <w:r w:rsidR="0055578D">
        <w:t>, and takes the form</w:t>
      </w:r>
    </w:p>
    <w:p w14:paraId="5E7E8438" w14:textId="77777777" w:rsidR="0044410D" w:rsidRPr="0044410D" w:rsidRDefault="002C6000" w:rsidP="002C6000">
      <w:pPr>
        <w:pStyle w:val="Code"/>
      </w:pPr>
      <w:r w:rsidRPr="00D54DB2">
        <w:t>_super.call(</w:t>
      </w:r>
      <w:r w:rsidRPr="00D54DB2">
        <w:rPr>
          <w:color w:val="0000FF"/>
        </w:rPr>
        <w:t>this</w:t>
      </w:r>
      <w:r w:rsidRPr="00D54DB2">
        <w:t>, &lt;SuperCallArguments&gt;)</w:t>
      </w:r>
    </w:p>
    <w:p w14:paraId="36A33D93" w14:textId="77777777" w:rsidR="0044410D" w:rsidRPr="0044410D" w:rsidRDefault="002C6000" w:rsidP="002C6000">
      <w:proofErr w:type="gramStart"/>
      <w:r>
        <w:t>where</w:t>
      </w:r>
      <w:proofErr w:type="gramEnd"/>
      <w:r>
        <w:t xml:space="preserve"> </w:t>
      </w:r>
      <w:proofErr w:type="spellStart"/>
      <w:r w:rsidRPr="002C6000">
        <w:rPr>
          <w:i/>
        </w:rPr>
        <w:t>SuperCallArguments</w:t>
      </w:r>
      <w:proofErr w:type="spellEnd"/>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proofErr w:type="spellStart"/>
      <w:r w:rsidR="004E23D6" w:rsidRPr="004E23D6">
        <w:rPr>
          <w:rStyle w:val="CodeItalic"/>
        </w:rPr>
        <w:t>ConstructorStatements</w:t>
      </w:r>
      <w:proofErr w:type="spellEnd"/>
      <w:r w:rsidR="004E23D6">
        <w:t xml:space="preserve"> section.</w:t>
      </w:r>
    </w:p>
    <w:p w14:paraId="2F7DF317" w14:textId="77777777"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0DE38629" w14:textId="77777777" w:rsidR="0044410D" w:rsidRPr="0044410D" w:rsidRDefault="004D6533" w:rsidP="004D6533">
      <w:pPr>
        <w:pStyle w:val="Code"/>
      </w:pPr>
      <w:r w:rsidRPr="00D54DB2">
        <w:lastRenderedPageBreak/>
        <w:t>_super.</w:t>
      </w:r>
      <w:r w:rsidR="00826E5F" w:rsidRPr="00D54DB2">
        <w:t>prototype.&lt;</w:t>
      </w:r>
      <w:r w:rsidR="001F5C71" w:rsidRPr="00D54DB2">
        <w:t>Property</w:t>
      </w:r>
      <w:r w:rsidR="00826E5F" w:rsidRPr="00D54DB2">
        <w:t>Name&gt;</w:t>
      </w:r>
    </w:p>
    <w:p w14:paraId="6C9E8D56" w14:textId="77777777" w:rsidR="0044410D" w:rsidRPr="0044410D" w:rsidRDefault="00826E5F" w:rsidP="001F5C71">
      <w:proofErr w:type="gramStart"/>
      <w:r>
        <w:t>where</w:t>
      </w:r>
      <w:proofErr w:type="gramEnd"/>
      <w:r>
        <w:t xml:space="preserve"> </w:t>
      </w:r>
      <w:proofErr w:type="spellStart"/>
      <w:r w:rsidR="00B96A3A">
        <w:rPr>
          <w:rStyle w:val="CodeItalic"/>
        </w:rPr>
        <w:t>Property</w:t>
      </w:r>
      <w:r w:rsidRPr="00826E5F">
        <w:rPr>
          <w:rStyle w:val="CodeItalic"/>
        </w:rPr>
        <w:t>Name</w:t>
      </w:r>
      <w:proofErr w:type="spellEnd"/>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19A11029" w14:textId="77777777"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14:paraId="52F5A85F" w14:textId="77777777" w:rsidR="0044410D" w:rsidRPr="0044410D"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1705"/>
    <w:p w14:paraId="3549162F" w14:textId="77777777" w:rsidR="0044410D" w:rsidRPr="0044410D" w:rsidRDefault="008F2949" w:rsidP="008F2949">
      <w:r>
        <w:t>A super property access in a static member function or a static member accessor generates JavaScript equivalent to</w:t>
      </w:r>
    </w:p>
    <w:p w14:paraId="4FE4E277" w14:textId="77777777" w:rsidR="0044410D" w:rsidRPr="0044410D" w:rsidRDefault="008F2949" w:rsidP="008F2949">
      <w:pPr>
        <w:pStyle w:val="Code"/>
      </w:pPr>
      <w:r w:rsidRPr="00D54DB2">
        <w:t>_super.&lt;PropertyName&gt;</w:t>
      </w:r>
    </w:p>
    <w:p w14:paraId="1AD0BD75" w14:textId="77777777" w:rsidR="0044410D" w:rsidRPr="0044410D" w:rsidRDefault="008F2949" w:rsidP="008F2949">
      <w:proofErr w:type="gramStart"/>
      <w:r>
        <w:t>where</w:t>
      </w:r>
      <w:proofErr w:type="gramEnd"/>
      <w:r>
        <w:t xml:space="preserve"> </w:t>
      </w:r>
      <w:proofErr w:type="spellStart"/>
      <w:r>
        <w:rPr>
          <w:rStyle w:val="CodeItalic"/>
        </w:rPr>
        <w:t>Property</w:t>
      </w:r>
      <w:r w:rsidRPr="00826E5F">
        <w:rPr>
          <w:rStyle w:val="CodeItalic"/>
        </w:rPr>
        <w:t>Name</w:t>
      </w:r>
      <w:proofErr w:type="spellEnd"/>
      <w:r>
        <w:t xml:space="preserve"> is the name of the referenced base </w:t>
      </w:r>
      <w:r w:rsidRPr="00A6043B">
        <w:t xml:space="preserve">class property. When the super property access </w:t>
      </w:r>
      <w:r>
        <w:t>appears in a function call, the generated JavaScript is equivalent to</w:t>
      </w:r>
    </w:p>
    <w:p w14:paraId="5500FD41" w14:textId="77777777" w:rsidR="0044410D" w:rsidRPr="0044410D" w:rsidRDefault="008F2949" w:rsidP="008F2949">
      <w:pPr>
        <w:pStyle w:val="Code"/>
      </w:pPr>
      <w:r w:rsidRPr="00D54DB2">
        <w:t>_super.&lt;PropertyName&gt;.call(</w:t>
      </w:r>
      <w:r w:rsidRPr="00D54DB2">
        <w:rPr>
          <w:color w:val="0000FF"/>
        </w:rPr>
        <w:t>this</w:t>
      </w:r>
      <w:r w:rsidRPr="00D54DB2">
        <w:t>, &lt;Arguments&gt;)</w:t>
      </w:r>
    </w:p>
    <w:p w14:paraId="220098F5" w14:textId="77777777" w:rsidR="0044410D" w:rsidRPr="0044410D" w:rsidRDefault="008F2949" w:rsidP="008F2949">
      <w:proofErr w:type="gramStart"/>
      <w:r>
        <w:t>where</w:t>
      </w:r>
      <w:proofErr w:type="gramEnd"/>
      <w:r>
        <w:t xml:space="preserve"> Arguments is the code generated for the argument list specified in the function call.</w:t>
      </w:r>
    </w:p>
    <w:p w14:paraId="0BF8A987" w14:textId="77777777" w:rsidR="0044410D" w:rsidRPr="0044410D" w:rsidRDefault="0044410D" w:rsidP="0074339D"/>
    <w:p w14:paraId="5D8C4E33"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6AA0D02B" w14:textId="77777777" w:rsidR="0044410D" w:rsidRPr="0044410D" w:rsidRDefault="00643688" w:rsidP="00A67A5C">
      <w:pPr>
        <w:pStyle w:val="Heading1"/>
      </w:pPr>
      <w:bookmarkStart w:id="1842" w:name="_Ref366570607"/>
      <w:bookmarkStart w:id="1843" w:name="_Toc439666286"/>
      <w:bookmarkStart w:id="1844" w:name="_Ref333577574"/>
      <w:bookmarkStart w:id="1845" w:name="_Toc426538973"/>
      <w:proofErr w:type="spellStart"/>
      <w:r>
        <w:lastRenderedPageBreak/>
        <w:t>Enums</w:t>
      </w:r>
      <w:bookmarkEnd w:id="1842"/>
      <w:bookmarkEnd w:id="1843"/>
      <w:bookmarkEnd w:id="1845"/>
      <w:proofErr w:type="spellEnd"/>
    </w:p>
    <w:p w14:paraId="365EF310" w14:textId="77777777" w:rsidR="0044410D" w:rsidRPr="0044410D" w:rsidRDefault="00643688" w:rsidP="00643688">
      <w:r>
        <w:t xml:space="preserve">An </w:t>
      </w:r>
      <w:proofErr w:type="spellStart"/>
      <w:r>
        <w:t>enum</w:t>
      </w:r>
      <w:proofErr w:type="spellEnd"/>
      <w:r>
        <w:t xml:space="preserve"> type is a distinct subtype of the Number primitive type with an associated set of named constants that define the possible values of the </w:t>
      </w:r>
      <w:proofErr w:type="spellStart"/>
      <w:r>
        <w:t>enum</w:t>
      </w:r>
      <w:proofErr w:type="spellEnd"/>
      <w:r>
        <w:t xml:space="preserve"> type.</w:t>
      </w:r>
    </w:p>
    <w:p w14:paraId="739F86CC" w14:textId="77777777" w:rsidR="0044410D" w:rsidRPr="0044410D" w:rsidRDefault="00643688" w:rsidP="00643688">
      <w:pPr>
        <w:pStyle w:val="Heading2"/>
      </w:pPr>
      <w:bookmarkStart w:id="1846" w:name="_Ref350695559"/>
      <w:bookmarkStart w:id="1847" w:name="_Ref350701399"/>
      <w:bookmarkStart w:id="1848" w:name="_Ref350702099"/>
      <w:bookmarkStart w:id="1849" w:name="_Ref350869434"/>
      <w:bookmarkStart w:id="1850" w:name="_Toc439666287"/>
      <w:bookmarkStart w:id="1851" w:name="_Toc426538974"/>
      <w:proofErr w:type="spellStart"/>
      <w:r>
        <w:t>Enum</w:t>
      </w:r>
      <w:proofErr w:type="spellEnd"/>
      <w:r>
        <w:t xml:space="preserve"> Declarations</w:t>
      </w:r>
      <w:bookmarkEnd w:id="1846"/>
      <w:bookmarkEnd w:id="1847"/>
      <w:bookmarkEnd w:id="1848"/>
      <w:bookmarkEnd w:id="1849"/>
      <w:bookmarkEnd w:id="1850"/>
      <w:bookmarkEnd w:id="1851"/>
    </w:p>
    <w:p w14:paraId="4A034615" w14:textId="77777777" w:rsidR="0044410D" w:rsidRPr="0044410D" w:rsidRDefault="00556713" w:rsidP="00E252A0">
      <w:r>
        <w:t xml:space="preserve">An </w:t>
      </w:r>
      <w:proofErr w:type="spellStart"/>
      <w:r>
        <w:t>e</w:t>
      </w:r>
      <w:r w:rsidRPr="00556713">
        <w:t>num</w:t>
      </w:r>
      <w:proofErr w:type="spellEnd"/>
      <w:r>
        <w:t xml:space="preserve"> d</w:t>
      </w:r>
      <w:r w:rsidRPr="00556713">
        <w:t>eclaration</w:t>
      </w:r>
      <w:r>
        <w:t xml:space="preserve"> declares an </w:t>
      </w:r>
      <w:proofErr w:type="spellStart"/>
      <w:r>
        <w:rPr>
          <w:b/>
          <w:i/>
        </w:rPr>
        <w:t>enum</w:t>
      </w:r>
      <w:proofErr w:type="spellEnd"/>
      <w:r w:rsidRPr="004957E4">
        <w:rPr>
          <w:b/>
          <w:i/>
        </w:rPr>
        <w:t xml:space="preserve"> type</w:t>
      </w:r>
      <w:r>
        <w:t xml:space="preserve"> and an </w:t>
      </w:r>
      <w:proofErr w:type="spellStart"/>
      <w:r>
        <w:rPr>
          <w:b/>
          <w:i/>
        </w:rPr>
        <w:t>enum</w:t>
      </w:r>
      <w:proofErr w:type="spellEnd"/>
      <w:r>
        <w:rPr>
          <w:b/>
          <w:i/>
        </w:rPr>
        <w:t xml:space="preserve"> object</w:t>
      </w:r>
      <w:r>
        <w:t>.</w:t>
      </w:r>
    </w:p>
    <w:p w14:paraId="7AA464C6" w14:textId="77777777"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002355F0">
        <w:rPr>
          <w:rStyle w:val="Production"/>
        </w:rPr>
        <w:t>BindingI</w:t>
      </w:r>
      <w:r w:rsidRPr="006551A1">
        <w:rPr>
          <w:rStyle w:val="Production"/>
        </w:rPr>
        <w:t>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14:paraId="0FBAF545" w14:textId="77777777" w:rsidR="0044410D" w:rsidRPr="0044410D" w:rsidRDefault="008A293B" w:rsidP="00AA0C5C">
      <w:r>
        <w:t xml:space="preserve">An </w:t>
      </w:r>
      <w:proofErr w:type="spellStart"/>
      <w:r>
        <w:rPr>
          <w:rStyle w:val="Production"/>
        </w:rPr>
        <w:t>Enum</w:t>
      </w:r>
      <w:r w:rsidRPr="00FF4ECA">
        <w:rPr>
          <w:rStyle w:val="Production"/>
        </w:rPr>
        <w:t>Declaration</w:t>
      </w:r>
      <w:proofErr w:type="spellEnd"/>
      <w:r>
        <w:t xml:space="preserve"> introduces a named type (the </w:t>
      </w:r>
      <w:proofErr w:type="spellStart"/>
      <w:r>
        <w:t>enum</w:t>
      </w:r>
      <w:proofErr w:type="spellEnd"/>
      <w:r>
        <w:t xml:space="preserve"> type) and a named value (the </w:t>
      </w:r>
      <w:proofErr w:type="spellStart"/>
      <w:r>
        <w:t>enum</w:t>
      </w:r>
      <w:proofErr w:type="spellEnd"/>
      <w:r>
        <w:t xml:space="preserve"> object) in the containing declaration space. </w:t>
      </w:r>
      <w:r w:rsidR="00394971">
        <w:t>The</w:t>
      </w:r>
      <w:r w:rsidR="00B04E67">
        <w:t xml:space="preserve"> </w:t>
      </w:r>
      <w:proofErr w:type="spellStart"/>
      <w:r w:rsidR="00B04E67">
        <w:t>enum</w:t>
      </w:r>
      <w:proofErr w:type="spellEnd"/>
      <w:r w:rsidR="00B04E67">
        <w:t xml:space="preserve"> type is a distinct subtyp</w:t>
      </w:r>
      <w:r w:rsidR="00AA0C5C">
        <w:t>e of the Number primitive type.</w:t>
      </w:r>
      <w:r w:rsidR="00394971">
        <w:t xml:space="preserve"> </w:t>
      </w:r>
      <w:r w:rsidR="00B04E67">
        <w:t xml:space="preserve">The </w:t>
      </w:r>
      <w:proofErr w:type="spellStart"/>
      <w:r w:rsidR="00B04E67">
        <w:t>enum</w:t>
      </w:r>
      <w:proofErr w:type="spellEnd"/>
      <w:r w:rsidR="00B04E67">
        <w:t xml:space="preserve"> object </w:t>
      </w:r>
      <w:r w:rsidR="00AA0C5C">
        <w:t xml:space="preserve">is a </w:t>
      </w:r>
      <w:r>
        <w:t>value</w:t>
      </w:r>
      <w:r w:rsidR="00AA0C5C">
        <w:t xml:space="preserve"> of an anonymous object type containing</w:t>
      </w:r>
      <w:r w:rsidR="00B04E67">
        <w:t xml:space="preserve"> a set of properties, all of the </w:t>
      </w:r>
      <w:proofErr w:type="spellStart"/>
      <w:r w:rsidR="00B04E67">
        <w:t>enum</w:t>
      </w:r>
      <w:proofErr w:type="spellEnd"/>
      <w:r w:rsidR="00B04E67">
        <w:t xml:space="preserve"> type, corresponding to the values</w:t>
      </w:r>
      <w:r w:rsidR="00C900DB">
        <w:t xml:space="preserve"> declared for the </w:t>
      </w:r>
      <w:proofErr w:type="spellStart"/>
      <w:r w:rsidR="00C900DB">
        <w:t>enum</w:t>
      </w:r>
      <w:proofErr w:type="spellEnd"/>
      <w:r w:rsidR="00C900DB">
        <w:t xml:space="preserve"> type in the body of the declaration</w:t>
      </w:r>
      <w:r w:rsidR="00B04E67">
        <w:t>.</w:t>
      </w:r>
      <w:r w:rsidR="00AA0C5C">
        <w:t xml:space="preserve"> The </w:t>
      </w:r>
      <w:proofErr w:type="spellStart"/>
      <w:r w:rsidR="00AA0C5C">
        <w:t>enum</w:t>
      </w:r>
      <w:proofErr w:type="spellEnd"/>
      <w:r w:rsidR="00AA0C5C">
        <w:t xml:space="preserve">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14:paraId="12601CEE" w14:textId="77777777" w:rsidR="0044410D" w:rsidRDefault="00394971" w:rsidP="00AA0C5C">
      <w:r>
        <w:t xml:space="preserve">The </w:t>
      </w:r>
      <w:proofErr w:type="spellStart"/>
      <w:r w:rsidR="002355F0">
        <w:rPr>
          <w:rStyle w:val="Production"/>
        </w:rPr>
        <w:t>BindingI</w:t>
      </w:r>
      <w:r w:rsidRPr="00FE7CD2">
        <w:rPr>
          <w:rStyle w:val="Production"/>
        </w:rPr>
        <w:t>dentifier</w:t>
      </w:r>
      <w:proofErr w:type="spellEnd"/>
      <w:r>
        <w:t xml:space="preserve"> of an </w:t>
      </w:r>
      <w:proofErr w:type="spellStart"/>
      <w:r>
        <w:t>enum</w:t>
      </w:r>
      <w:proofErr w:type="spellEnd"/>
      <w:r>
        <w:t xml:space="preserve"> declaration may not be one of the predefined type names (section </w:t>
      </w:r>
      <w:r>
        <w:fldChar w:fldCharType="begin"/>
      </w:r>
      <w:r>
        <w:instrText xml:space="preserve"> REF _Ref352313823 \r \h </w:instrText>
      </w:r>
      <w:r>
        <w:fldChar w:fldCharType="separate"/>
      </w:r>
      <w:r w:rsidR="00A3147C">
        <w:t>3.8.1</w:t>
      </w:r>
      <w:r>
        <w:fldChar w:fldCharType="end"/>
      </w:r>
      <w:r>
        <w:t>).</w:t>
      </w:r>
    </w:p>
    <w:p w14:paraId="0C42872B" w14:textId="77777777" w:rsidR="004D08C9" w:rsidRPr="0044410D" w:rsidRDefault="004D08C9" w:rsidP="00AA0C5C">
      <w:r>
        <w:t xml:space="preserve">When an </w:t>
      </w:r>
      <w:proofErr w:type="spellStart"/>
      <w:r>
        <w:t>enum</w:t>
      </w:r>
      <w:proofErr w:type="spellEnd"/>
      <w:r>
        <w:t xml:space="preserve"> declaration includes a </w:t>
      </w:r>
      <w:proofErr w:type="spellStart"/>
      <w:r w:rsidRPr="004D08C9">
        <w:rPr>
          <w:rStyle w:val="CodeFragment"/>
        </w:rPr>
        <w:t>const</w:t>
      </w:r>
      <w:proofErr w:type="spellEnd"/>
      <w:r>
        <w:t xml:space="preserve"> modifier it is said </w:t>
      </w:r>
      <w:r w:rsidRPr="009A4BD3">
        <w:t xml:space="preserve">to be a constant </w:t>
      </w:r>
      <w:proofErr w:type="spellStart"/>
      <w:r w:rsidRPr="009A4BD3">
        <w:t>enum</w:t>
      </w:r>
      <w:proofErr w:type="spellEnd"/>
      <w:r w:rsidR="00417E02">
        <w:t xml:space="preserve"> declaration</w:t>
      </w:r>
      <w:r w:rsidRPr="009A4BD3">
        <w:t>. The</w:t>
      </w:r>
      <w:r>
        <w:t xml:space="preserve"> members of a constant </w:t>
      </w:r>
      <w:proofErr w:type="spellStart"/>
      <w:r>
        <w:t>enum</w:t>
      </w:r>
      <w:proofErr w:type="spellEnd"/>
      <w:r>
        <w:t xml:space="preserve"> </w:t>
      </w:r>
      <w:r w:rsidR="00417E02">
        <w:t xml:space="preserve">declaration </w:t>
      </w:r>
      <w:r>
        <w:t xml:space="preserve">must all have constant values that can be computed at compile time. </w:t>
      </w:r>
      <w:r w:rsidR="00417E02">
        <w:t xml:space="preserve">Constant </w:t>
      </w:r>
      <w:proofErr w:type="spellStart"/>
      <w:r w:rsidR="00417E02">
        <w:t>enum</w:t>
      </w:r>
      <w:proofErr w:type="spellEnd"/>
      <w:r w:rsidR="00417E02">
        <w:t xml:space="preserve">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A3147C">
        <w:t>9.4</w:t>
      </w:r>
      <w:r w:rsidR="009A4BD3">
        <w:fldChar w:fldCharType="end"/>
      </w:r>
      <w:r>
        <w:t>.</w:t>
      </w:r>
    </w:p>
    <w:p w14:paraId="6F4832A4" w14:textId="77777777" w:rsidR="0044410D" w:rsidRPr="0044410D" w:rsidRDefault="002D4D40" w:rsidP="00AA0C5C">
      <w:r>
        <w:t>The example</w:t>
      </w:r>
    </w:p>
    <w:p w14:paraId="3FCBBC5B" w14:textId="77777777" w:rsidR="0044410D" w:rsidRPr="0044410D" w:rsidRDefault="00AA0C5C" w:rsidP="00AA0C5C">
      <w:pPr>
        <w:pStyle w:val="Code"/>
      </w:pPr>
      <w:r w:rsidRPr="00D54DB2">
        <w:rPr>
          <w:color w:val="0000FF"/>
        </w:rPr>
        <w:t>enum</w:t>
      </w:r>
      <w:r w:rsidRPr="00D54DB2">
        <w:t xml:space="preserve"> Color { Red, Green, Blue }</w:t>
      </w:r>
    </w:p>
    <w:p w14:paraId="0605D5CA" w14:textId="77777777"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14:paraId="28E75AFC" w14:textId="77777777"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14:paraId="4E9A3CA7" w14:textId="77777777"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w:t>
      </w:r>
      <w:proofErr w:type="spellStart"/>
      <w:r w:rsidR="00C6680C">
        <w:t>enum</w:t>
      </w:r>
      <w:proofErr w:type="spellEnd"/>
      <w:r w:rsidR="00C6680C">
        <w:t xml:space="preserve"> object, as described in section</w:t>
      </w:r>
      <w:r w:rsidR="00702E04">
        <w:t xml:space="preserve"> </w:t>
      </w:r>
      <w:r w:rsidR="00702E04">
        <w:fldChar w:fldCharType="begin"/>
      </w:r>
      <w:r w:rsidR="00702E04">
        <w:instrText xml:space="preserve"> REF _Ref354734560 \r \h </w:instrText>
      </w:r>
      <w:r w:rsidR="00702E04">
        <w:fldChar w:fldCharType="separate"/>
      </w:r>
      <w:r w:rsidR="00A3147C">
        <w:t>9.5</w:t>
      </w:r>
      <w:r w:rsidR="00702E04">
        <w:fldChar w:fldCharType="end"/>
      </w:r>
      <w:r w:rsidR="00C6680C">
        <w:t xml:space="preserve">. The reverse mapping provides a convenient way to obtain the string representation of an </w:t>
      </w:r>
      <w:proofErr w:type="spellStart"/>
      <w:r w:rsidR="00C6680C">
        <w:t>enum</w:t>
      </w:r>
      <w:proofErr w:type="spellEnd"/>
      <w:r w:rsidR="00C6680C">
        <w:t xml:space="preserve"> value. For example</w:t>
      </w:r>
    </w:p>
    <w:p w14:paraId="0E15BAF9" w14:textId="77777777"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14:paraId="72B28FF0" w14:textId="77777777" w:rsidR="0044410D" w:rsidRPr="0044410D" w:rsidRDefault="00C900DB" w:rsidP="00C900DB">
      <w:pPr>
        <w:pStyle w:val="Heading2"/>
      </w:pPr>
      <w:bookmarkStart w:id="1852" w:name="_Toc439666288"/>
      <w:bookmarkStart w:id="1853" w:name="_Toc426538975"/>
      <w:proofErr w:type="spellStart"/>
      <w:r>
        <w:t>Enum</w:t>
      </w:r>
      <w:proofErr w:type="spellEnd"/>
      <w:r>
        <w:t xml:space="preserve"> Members</w:t>
      </w:r>
      <w:bookmarkEnd w:id="1852"/>
      <w:bookmarkEnd w:id="1853"/>
    </w:p>
    <w:p w14:paraId="4748CDD8" w14:textId="77777777" w:rsidR="0044410D" w:rsidRPr="0044410D" w:rsidRDefault="00C900DB" w:rsidP="00643688">
      <w:r>
        <w:t xml:space="preserve">The body of an </w:t>
      </w:r>
      <w:proofErr w:type="spellStart"/>
      <w:r>
        <w:t>enum</w:t>
      </w:r>
      <w:proofErr w:type="spellEnd"/>
      <w:r>
        <w:t xml:space="preserve"> declaration defines zero or more </w:t>
      </w:r>
      <w:proofErr w:type="spellStart"/>
      <w:r>
        <w:t>enum</w:t>
      </w:r>
      <w:proofErr w:type="spellEnd"/>
      <w:r>
        <w:t xml:space="preserve"> members which are the named values of the </w:t>
      </w:r>
      <w:proofErr w:type="spellStart"/>
      <w:r>
        <w:t>enum</w:t>
      </w:r>
      <w:proofErr w:type="spellEnd"/>
      <w:r>
        <w:t xml:space="preserve"> type.</w:t>
      </w:r>
      <w:r w:rsidR="00B13775" w:rsidRPr="00B13775">
        <w:rPr>
          <w:highlight w:val="white"/>
        </w:rPr>
        <w:t xml:space="preserve"> </w:t>
      </w:r>
      <w:r w:rsidR="00B13775">
        <w:rPr>
          <w:highlight w:val="white"/>
        </w:rPr>
        <w:t xml:space="preserve">Each </w:t>
      </w:r>
      <w:proofErr w:type="spellStart"/>
      <w:r w:rsidR="00B13775">
        <w:rPr>
          <w:highlight w:val="white"/>
        </w:rPr>
        <w:t>enum</w:t>
      </w:r>
      <w:proofErr w:type="spellEnd"/>
      <w:r w:rsidR="00B13775">
        <w:rPr>
          <w:highlight w:val="white"/>
        </w:rPr>
        <w:t xml:space="preserve"> member has an associated numeric value of the primitive type introduced by the </w:t>
      </w:r>
      <w:proofErr w:type="spellStart"/>
      <w:r w:rsidR="00B13775">
        <w:rPr>
          <w:highlight w:val="white"/>
        </w:rPr>
        <w:t>enum</w:t>
      </w:r>
      <w:proofErr w:type="spellEnd"/>
      <w:r w:rsidR="00B13775">
        <w:rPr>
          <w:highlight w:val="white"/>
        </w:rPr>
        <w:t xml:space="preserve"> declaration.</w:t>
      </w:r>
    </w:p>
    <w:p w14:paraId="4F0DA16C" w14:textId="77777777"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14:paraId="58F690C9" w14:textId="77777777"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14:paraId="061D6616" w14:textId="77777777"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14:paraId="30E1FF28" w14:textId="77777777" w:rsidR="004F5CBB" w:rsidRPr="004F5CBB" w:rsidRDefault="004F5CBB" w:rsidP="004F5CBB">
      <w:pPr>
        <w:pStyle w:val="Grammar"/>
      </w:pPr>
      <w:r w:rsidRPr="004F5CBB">
        <w:rPr>
          <w:rStyle w:val="Production"/>
        </w:rPr>
        <w:t>EnumValue:</w:t>
      </w:r>
      <w:r>
        <w:br/>
      </w:r>
      <w:r w:rsidRPr="004F5CBB">
        <w:rPr>
          <w:rStyle w:val="Production"/>
        </w:rPr>
        <w:t>AssignmentExpression</w:t>
      </w:r>
    </w:p>
    <w:p w14:paraId="69067EF7" w14:textId="77777777" w:rsidR="00903CCF" w:rsidRDefault="00903CCF" w:rsidP="00643688">
      <w:pPr>
        <w:rPr>
          <w:highlight w:val="white"/>
        </w:rPr>
      </w:pPr>
      <w:r>
        <w:rPr>
          <w:highlight w:val="white"/>
        </w:rPr>
        <w:t xml:space="preserve">The </w:t>
      </w:r>
      <w:proofErr w:type="spellStart"/>
      <w:r w:rsidRPr="00903CCF">
        <w:rPr>
          <w:rStyle w:val="Production"/>
          <w:highlight w:val="white"/>
        </w:rPr>
        <w:t>PropertyName</w:t>
      </w:r>
      <w:proofErr w:type="spellEnd"/>
      <w:r>
        <w:rPr>
          <w:highlight w:val="white"/>
        </w:rPr>
        <w:t xml:space="preserve"> of an </w:t>
      </w:r>
      <w:proofErr w:type="spellStart"/>
      <w:r>
        <w:rPr>
          <w:highlight w:val="white"/>
        </w:rPr>
        <w:t>enum</w:t>
      </w:r>
      <w:proofErr w:type="spellEnd"/>
      <w:r>
        <w:rPr>
          <w:highlight w:val="white"/>
        </w:rPr>
        <w:t xml:space="preserve"> member cannot be a computed property name (</w:t>
      </w:r>
      <w:r>
        <w:rPr>
          <w:highlight w:val="white"/>
        </w:rPr>
        <w:fldChar w:fldCharType="begin"/>
      </w:r>
      <w:r>
        <w:rPr>
          <w:highlight w:val="white"/>
        </w:rPr>
        <w:instrText xml:space="preserve"> REF _Ref425914908 \r \h </w:instrText>
      </w:r>
      <w:r>
        <w:rPr>
          <w:highlight w:val="white"/>
        </w:rPr>
      </w:r>
      <w:r>
        <w:rPr>
          <w:highlight w:val="white"/>
        </w:rPr>
        <w:fldChar w:fldCharType="separate"/>
      </w:r>
      <w:r w:rsidR="00A3147C">
        <w:rPr>
          <w:highlight w:val="white"/>
        </w:rPr>
        <w:t>2.2.3</w:t>
      </w:r>
      <w:r>
        <w:rPr>
          <w:highlight w:val="white"/>
        </w:rPr>
        <w:fldChar w:fldCharType="end"/>
      </w:r>
      <w:r>
        <w:rPr>
          <w:highlight w:val="white"/>
        </w:rPr>
        <w:t>).</w:t>
      </w:r>
    </w:p>
    <w:p w14:paraId="3941B6FA" w14:textId="77777777" w:rsidR="0044410D" w:rsidRDefault="000B7C15" w:rsidP="00643688">
      <w:pPr>
        <w:rPr>
          <w:highlight w:val="white"/>
        </w:rPr>
      </w:pPr>
      <w:proofErr w:type="spellStart"/>
      <w:r>
        <w:rPr>
          <w:highlight w:val="white"/>
        </w:rPr>
        <w:t>Enum</w:t>
      </w:r>
      <w:proofErr w:type="spellEnd"/>
      <w:r>
        <w:rPr>
          <w:highlight w:val="white"/>
        </w:rPr>
        <w:t xml:space="preserve">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29156838" w14:textId="77777777" w:rsidR="007A7FF7" w:rsidRDefault="007A7FF7" w:rsidP="00643688">
      <w:pPr>
        <w:rPr>
          <w:highlight w:val="white"/>
        </w:rPr>
      </w:pPr>
      <w:r>
        <w:rPr>
          <w:highlight w:val="white"/>
        </w:rPr>
        <w:t xml:space="preserve">An </w:t>
      </w:r>
      <w:proofErr w:type="spellStart"/>
      <w:r>
        <w:rPr>
          <w:highlight w:val="white"/>
        </w:rPr>
        <w:t>enum</w:t>
      </w:r>
      <w:proofErr w:type="spellEnd"/>
      <w:r>
        <w:rPr>
          <w:highlight w:val="white"/>
        </w:rPr>
        <w:t xml:space="preserve"> member is </w:t>
      </w:r>
      <w:r w:rsidR="004F5CBB">
        <w:rPr>
          <w:highlight w:val="white"/>
        </w:rPr>
        <w:t>classified</w:t>
      </w:r>
      <w:r>
        <w:rPr>
          <w:highlight w:val="white"/>
        </w:rPr>
        <w:t xml:space="preserve"> as follows:</w:t>
      </w:r>
    </w:p>
    <w:p w14:paraId="354BE630" w14:textId="77777777" w:rsidR="007A7FF7" w:rsidRPr="007A7FF7" w:rsidRDefault="00E24CE2" w:rsidP="00367611">
      <w:pPr>
        <w:pStyle w:val="ListParagraph"/>
        <w:numPr>
          <w:ilvl w:val="0"/>
          <w:numId w:val="62"/>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 xml:space="preserve">member is considered a constant </w:t>
      </w:r>
      <w:proofErr w:type="spellStart"/>
      <w:r w:rsidR="007A7FF7">
        <w:rPr>
          <w:highlight w:val="white"/>
        </w:rPr>
        <w:t>enum</w:t>
      </w:r>
      <w:proofErr w:type="spellEnd"/>
      <w:r w:rsidR="007A7FF7">
        <w:rPr>
          <w:highlight w:val="white"/>
        </w:rPr>
        <w:t xml:space="preserve"> member. If the member is the first member in the </w:t>
      </w:r>
      <w:proofErr w:type="spellStart"/>
      <w:r w:rsidR="007A7FF7">
        <w:rPr>
          <w:highlight w:val="white"/>
        </w:rPr>
        <w:t>enum</w:t>
      </w:r>
      <w:proofErr w:type="spellEnd"/>
      <w:r w:rsidR="007A7FF7">
        <w:rPr>
          <w:highlight w:val="white"/>
        </w:rPr>
        <w:t xml:space="preserve">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 xml:space="preserve">member is not a constant </w:t>
      </w:r>
      <w:proofErr w:type="spellStart"/>
      <w:r w:rsidR="007A7FF7" w:rsidRPr="007A7FF7">
        <w:rPr>
          <w:highlight w:val="white"/>
        </w:rPr>
        <w:t>enum</w:t>
      </w:r>
      <w:proofErr w:type="spellEnd"/>
      <w:r w:rsidR="007A7FF7" w:rsidRPr="007A7FF7">
        <w:rPr>
          <w:highlight w:val="white"/>
        </w:rPr>
        <w:t xml:space="preserve"> member.</w:t>
      </w:r>
    </w:p>
    <w:p w14:paraId="3BCAA1F8" w14:textId="77777777" w:rsidR="007A7FF7" w:rsidRDefault="00E24CE2" w:rsidP="00367611">
      <w:pPr>
        <w:pStyle w:val="ListParagraph"/>
        <w:numPr>
          <w:ilvl w:val="0"/>
          <w:numId w:val="62"/>
        </w:numPr>
        <w:rPr>
          <w:highlight w:val="white"/>
        </w:rPr>
      </w:pPr>
      <w:r>
        <w:rPr>
          <w:highlight w:val="white"/>
        </w:rPr>
        <w:t xml:space="preserve">If the member declaration specifies a value that can be classified as a constant </w:t>
      </w:r>
      <w:proofErr w:type="spellStart"/>
      <w:r>
        <w:rPr>
          <w:highlight w:val="white"/>
        </w:rPr>
        <w:t>enum</w:t>
      </w:r>
      <w:proofErr w:type="spellEnd"/>
      <w:r>
        <w:rPr>
          <w:highlight w:val="white"/>
        </w:rPr>
        <w:t xml:space="preserve"> expression (as defined below), the member is considered a constant </w:t>
      </w:r>
      <w:proofErr w:type="spellStart"/>
      <w:r>
        <w:rPr>
          <w:highlight w:val="white"/>
        </w:rPr>
        <w:t>enum</w:t>
      </w:r>
      <w:proofErr w:type="spellEnd"/>
      <w:r>
        <w:rPr>
          <w:highlight w:val="white"/>
        </w:rPr>
        <w:t xml:space="preserve"> member.</w:t>
      </w:r>
    </w:p>
    <w:p w14:paraId="67B47B76" w14:textId="77777777" w:rsidR="0044410D" w:rsidRPr="004F5CBB" w:rsidRDefault="00E24CE2" w:rsidP="00367611">
      <w:pPr>
        <w:pStyle w:val="ListParagraph"/>
        <w:numPr>
          <w:ilvl w:val="0"/>
          <w:numId w:val="62"/>
        </w:numPr>
        <w:rPr>
          <w:highlight w:val="white"/>
        </w:rPr>
      </w:pPr>
      <w:r>
        <w:rPr>
          <w:highlight w:val="white"/>
        </w:rPr>
        <w:t xml:space="preserve">Otherwise, the member is considered a computed </w:t>
      </w:r>
      <w:proofErr w:type="spellStart"/>
      <w:r>
        <w:rPr>
          <w:highlight w:val="white"/>
        </w:rPr>
        <w:t>enum</w:t>
      </w:r>
      <w:proofErr w:type="spellEnd"/>
      <w:r>
        <w:rPr>
          <w:highlight w:val="white"/>
        </w:rPr>
        <w:t xml:space="preserve"> member.</w:t>
      </w:r>
    </w:p>
    <w:p w14:paraId="11F14BF1" w14:textId="77777777" w:rsidR="00805F95" w:rsidRDefault="00805F95" w:rsidP="00EA1B6A">
      <w:proofErr w:type="spellStart"/>
      <w:r>
        <w:rPr>
          <w:highlight w:val="white"/>
        </w:rPr>
        <w:t>Enum</w:t>
      </w:r>
      <w:proofErr w:type="spellEnd"/>
      <w:r>
        <w:rPr>
          <w:highlight w:val="white"/>
        </w:rPr>
        <w:t xml:space="preserve"> value e</w:t>
      </w:r>
      <w:r w:rsidR="004F5CBB" w:rsidRPr="004F5CBB">
        <w:rPr>
          <w:highlight w:val="white"/>
        </w:rPr>
        <w:t xml:space="preserve">xpressions must </w:t>
      </w:r>
      <w:r>
        <w:rPr>
          <w:highlight w:val="white"/>
        </w:rPr>
        <w:t>be</w:t>
      </w:r>
      <w:r w:rsidR="004F5CBB" w:rsidRPr="004F5CBB">
        <w:rPr>
          <w:highlight w:val="white"/>
        </w:rPr>
        <w:t xml:space="preserve"> of type </w:t>
      </w:r>
      <w:proofErr w:type="gramStart"/>
      <w:r w:rsidR="004F5CBB" w:rsidRPr="004F5CBB">
        <w:rPr>
          <w:highlight w:val="white"/>
        </w:rPr>
        <w:t>Any</w:t>
      </w:r>
      <w:proofErr w:type="gramEnd"/>
      <w:r w:rsidR="004F5CBB" w:rsidRPr="004F5CBB">
        <w:rPr>
          <w:highlight w:val="white"/>
        </w:rPr>
        <w:t>, the Number primitive</w:t>
      </w:r>
      <w:r>
        <w:rPr>
          <w:highlight w:val="white"/>
        </w:rPr>
        <w:t xml:space="preserve"> type, or the </w:t>
      </w:r>
      <w:proofErr w:type="spellStart"/>
      <w:r>
        <w:rPr>
          <w:highlight w:val="white"/>
        </w:rPr>
        <w:t>enum</w:t>
      </w:r>
      <w:proofErr w:type="spellEnd"/>
      <w:r>
        <w:rPr>
          <w:highlight w:val="white"/>
        </w:rPr>
        <w:t xml:space="preserve"> type itself.</w:t>
      </w:r>
    </w:p>
    <w:p w14:paraId="70FB0981" w14:textId="77777777" w:rsidR="00EA1B6A" w:rsidRPr="00805F95" w:rsidRDefault="004F5CBB" w:rsidP="00EA1B6A">
      <w:pPr>
        <w:rPr>
          <w:highlight w:val="white"/>
        </w:rPr>
      </w:pPr>
      <w:r>
        <w:t xml:space="preserve">A </w:t>
      </w:r>
      <w:r w:rsidRPr="004F5CBB">
        <w:rPr>
          <w:b/>
          <w:i/>
        </w:rPr>
        <w:t xml:space="preserve">constant </w:t>
      </w:r>
      <w:proofErr w:type="spellStart"/>
      <w:r w:rsidRPr="004F5CBB">
        <w:rPr>
          <w:b/>
          <w:i/>
        </w:rPr>
        <w:t>enum</w:t>
      </w:r>
      <w:proofErr w:type="spellEnd"/>
      <w:r w:rsidRPr="004F5CBB">
        <w:rPr>
          <w:b/>
          <w:i/>
        </w:rPr>
        <w:t xml:space="preserve"> expression</w:t>
      </w:r>
      <w:r w:rsidR="00EA1B6A">
        <w:t xml:space="preserve"> is </w:t>
      </w:r>
      <w:r>
        <w:t xml:space="preserve">a </w:t>
      </w:r>
      <w:r w:rsidR="00EA1B6A">
        <w:t xml:space="preserve">subset of the expression grammar that can be evaluated fully at compile time. </w:t>
      </w:r>
      <w:r>
        <w:t>A</w:t>
      </w:r>
      <w:r w:rsidR="00EA1B6A">
        <w:t xml:space="preserve">n expression is considered a constant </w:t>
      </w:r>
      <w:proofErr w:type="spellStart"/>
      <w:r w:rsidR="00EA1B6A">
        <w:t>enum</w:t>
      </w:r>
      <w:proofErr w:type="spellEnd"/>
      <w:r w:rsidR="00EA1B6A">
        <w:t xml:space="preserve"> expression if it is one of the following:</w:t>
      </w:r>
    </w:p>
    <w:p w14:paraId="69A89977" w14:textId="77777777" w:rsidR="00EA1B6A" w:rsidRPr="00083B66" w:rsidRDefault="00EA1B6A" w:rsidP="00367611">
      <w:pPr>
        <w:pStyle w:val="ListParagraph"/>
        <w:numPr>
          <w:ilvl w:val="0"/>
          <w:numId w:val="61"/>
        </w:numPr>
      </w:pPr>
      <w:r>
        <w:lastRenderedPageBreak/>
        <w:t>A numeric literal.</w:t>
      </w:r>
    </w:p>
    <w:p w14:paraId="041450F6" w14:textId="77777777" w:rsidR="00EA1B6A" w:rsidRDefault="00EA1B6A" w:rsidP="00367611">
      <w:pPr>
        <w:pStyle w:val="ListParagraph"/>
        <w:numPr>
          <w:ilvl w:val="0"/>
          <w:numId w:val="61"/>
        </w:numPr>
      </w:pPr>
      <w:r>
        <w:t xml:space="preserve">An identifier or property access that denotes a previously declared member in the same constant </w:t>
      </w:r>
      <w:proofErr w:type="spellStart"/>
      <w:r>
        <w:t>enum</w:t>
      </w:r>
      <w:proofErr w:type="spellEnd"/>
      <w:r>
        <w:t xml:space="preserve"> declaration.</w:t>
      </w:r>
    </w:p>
    <w:p w14:paraId="1A72A1F8" w14:textId="77777777" w:rsidR="00EA1B6A" w:rsidRDefault="00EA1B6A" w:rsidP="00367611">
      <w:pPr>
        <w:pStyle w:val="ListParagraph"/>
        <w:numPr>
          <w:ilvl w:val="0"/>
          <w:numId w:val="61"/>
        </w:numPr>
      </w:pPr>
      <w:r>
        <w:t xml:space="preserve">A parenthesized constant </w:t>
      </w:r>
      <w:proofErr w:type="spellStart"/>
      <w:r>
        <w:t>enum</w:t>
      </w:r>
      <w:proofErr w:type="spellEnd"/>
      <w:r>
        <w:t xml:space="preserve"> expression.</w:t>
      </w:r>
    </w:p>
    <w:p w14:paraId="3ABC6E34" w14:textId="77777777" w:rsidR="00EA1B6A" w:rsidRDefault="00EA1B6A" w:rsidP="00367611">
      <w:pPr>
        <w:pStyle w:val="ListParagraph"/>
        <w:numPr>
          <w:ilvl w:val="0"/>
          <w:numId w:val="61"/>
        </w:numPr>
      </w:pPr>
      <w:r>
        <w:t xml:space="preserve">A +, –, or ~ unary operator applied to a constant </w:t>
      </w:r>
      <w:proofErr w:type="spellStart"/>
      <w:r>
        <w:t>enum</w:t>
      </w:r>
      <w:proofErr w:type="spellEnd"/>
      <w:r>
        <w:t xml:space="preserve"> expression.</w:t>
      </w:r>
    </w:p>
    <w:p w14:paraId="69DC82D3" w14:textId="77777777" w:rsidR="00EA1B6A" w:rsidRDefault="00EA1B6A" w:rsidP="00367611">
      <w:pPr>
        <w:pStyle w:val="ListParagraph"/>
        <w:numPr>
          <w:ilvl w:val="0"/>
          <w:numId w:val="61"/>
        </w:numPr>
      </w:pPr>
      <w:r>
        <w:t xml:space="preserve">A +, –, *, /, %, </w:t>
      </w:r>
      <w:r w:rsidRPr="001E3B07">
        <w:t>&lt;&lt;</w:t>
      </w:r>
      <w:r>
        <w:t xml:space="preserve">, &gt;&gt;, &gt;&gt;&gt;, &amp;, ^, or | operator applied to two constant </w:t>
      </w:r>
      <w:proofErr w:type="spellStart"/>
      <w:r>
        <w:t>enum</w:t>
      </w:r>
      <w:proofErr w:type="spellEnd"/>
      <w:r>
        <w:t xml:space="preserve"> expressions.</w:t>
      </w:r>
    </w:p>
    <w:p w14:paraId="4B93D2DC" w14:textId="77777777" w:rsidR="0044410D" w:rsidRPr="0044410D" w:rsidRDefault="000E14B2" w:rsidP="00643688">
      <w:pPr>
        <w:rPr>
          <w:highlight w:val="white"/>
        </w:rPr>
      </w:pPr>
      <w:r>
        <w:rPr>
          <w:highlight w:val="white"/>
        </w:rPr>
        <w:t>In the example</w:t>
      </w:r>
    </w:p>
    <w:p w14:paraId="010D2595" w14:textId="77777777"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14:paraId="70676891" w14:textId="77777777"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14:paraId="4A237FA8" w14:textId="77777777" w:rsidR="0044410D" w:rsidRPr="0044410D" w:rsidRDefault="006E4644" w:rsidP="00BB4A1E">
      <w:pPr>
        <w:rPr>
          <w:highlight w:val="white"/>
        </w:rPr>
      </w:pPr>
      <w:r>
        <w:rPr>
          <w:highlight w:val="white"/>
        </w:rPr>
        <w:t>In the example</w:t>
      </w:r>
    </w:p>
    <w:p w14:paraId="4EE53482" w14:textId="77777777"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14:paraId="4A1C4F52" w14:textId="77777777" w:rsidR="0044410D" w:rsidRPr="0044410D" w:rsidRDefault="00002CD9" w:rsidP="00580519">
      <w:pPr>
        <w:rPr>
          <w:highlight w:val="white"/>
        </w:rPr>
      </w:pPr>
      <w:proofErr w:type="gramStart"/>
      <w:r>
        <w:rPr>
          <w:highlight w:val="white"/>
        </w:rPr>
        <w:t>all</w:t>
      </w:r>
      <w:proofErr w:type="gramEnd"/>
      <w:r w:rsidR="006E4644">
        <w:rPr>
          <w:highlight w:val="white"/>
        </w:rPr>
        <w:t xml:space="preserve"> members are constant members. </w:t>
      </w:r>
      <w:r w:rsidR="004F12E7">
        <w:rPr>
          <w:highlight w:val="white"/>
        </w:rPr>
        <w:t>Note that</w:t>
      </w:r>
      <w:r w:rsidR="006E4644">
        <w:rPr>
          <w:highlight w:val="white"/>
        </w:rPr>
        <w:t xml:space="preserve"> </w:t>
      </w:r>
      <w:proofErr w:type="spellStart"/>
      <w:r>
        <w:rPr>
          <w:highlight w:val="white"/>
        </w:rPr>
        <w:t>enum</w:t>
      </w:r>
      <w:proofErr w:type="spellEnd"/>
      <w:r>
        <w:rPr>
          <w:highlight w:val="white"/>
        </w:rPr>
        <w:t xml:space="preserve"> </w:t>
      </w:r>
      <w:r w:rsidR="004F12E7">
        <w:rPr>
          <w:highlight w:val="white"/>
        </w:rPr>
        <w:t>member declar</w:t>
      </w:r>
      <w:r w:rsidR="005313A9">
        <w:rPr>
          <w:highlight w:val="white"/>
        </w:rPr>
        <w:t>ations can reference other</w:t>
      </w:r>
      <w:r w:rsidR="002B7627">
        <w:rPr>
          <w:highlight w:val="white"/>
        </w:rPr>
        <w:t xml:space="preserve"> </w:t>
      </w:r>
      <w:proofErr w:type="spellStart"/>
      <w:r w:rsidR="005313A9">
        <w:rPr>
          <w:highlight w:val="white"/>
        </w:rPr>
        <w:t>enum</w:t>
      </w:r>
      <w:proofErr w:type="spellEnd"/>
      <w:r w:rsidR="005313A9">
        <w:rPr>
          <w:highlight w:val="white"/>
        </w:rPr>
        <w:t xml:space="preserve"> </w:t>
      </w:r>
      <w:r w:rsidR="002B7627">
        <w:rPr>
          <w:highlight w:val="white"/>
        </w:rPr>
        <w:t>members</w:t>
      </w:r>
      <w:r w:rsidR="005313A9">
        <w:rPr>
          <w:highlight w:val="white"/>
        </w:rPr>
        <w:t xml:space="preserve"> without qualification</w:t>
      </w:r>
      <w:r w:rsidR="002B7627">
        <w:rPr>
          <w:highlight w:val="white"/>
        </w:rPr>
        <w:t xml:space="preserve">. Also, because </w:t>
      </w:r>
      <w:proofErr w:type="spellStart"/>
      <w:r w:rsidR="002B7627">
        <w:rPr>
          <w:highlight w:val="white"/>
        </w:rPr>
        <w:t>enums</w:t>
      </w:r>
      <w:proofErr w:type="spellEnd"/>
      <w:r w:rsidR="002B7627">
        <w:rPr>
          <w:highlight w:val="white"/>
        </w:rPr>
        <w:t xml:space="preserve"> are subtypes of the Number primitive type, numeric operators, such as the bitwise OR operator, can be used to compute </w:t>
      </w:r>
      <w:proofErr w:type="spellStart"/>
      <w:r w:rsidR="002B7627">
        <w:rPr>
          <w:highlight w:val="white"/>
        </w:rPr>
        <w:t>enum</w:t>
      </w:r>
      <w:proofErr w:type="spellEnd"/>
      <w:r w:rsidR="002B7627">
        <w:rPr>
          <w:highlight w:val="white"/>
        </w:rPr>
        <w:t xml:space="preserve"> values.</w:t>
      </w:r>
    </w:p>
    <w:p w14:paraId="3B1BCC70" w14:textId="77777777" w:rsidR="0044410D" w:rsidRPr="0044410D" w:rsidRDefault="00927C88" w:rsidP="00927C88">
      <w:pPr>
        <w:pStyle w:val="Heading2"/>
        <w:rPr>
          <w:highlight w:val="white"/>
        </w:rPr>
      </w:pPr>
      <w:bookmarkStart w:id="1854" w:name="_Ref352749354"/>
      <w:bookmarkStart w:id="1855" w:name="_Toc439666289"/>
      <w:bookmarkStart w:id="1856" w:name="_Toc426538976"/>
      <w:r>
        <w:rPr>
          <w:highlight w:val="white"/>
        </w:rPr>
        <w:t>Declaration Merging</w:t>
      </w:r>
      <w:bookmarkEnd w:id="1854"/>
      <w:bookmarkEnd w:id="1855"/>
      <w:bookmarkEnd w:id="1856"/>
    </w:p>
    <w:p w14:paraId="347EC1C0" w14:textId="77777777" w:rsidR="0044410D" w:rsidRPr="0044410D" w:rsidRDefault="003D3B29" w:rsidP="003D3B29">
      <w:bookmarkStart w:id="1857" w:name="_Ref351458374"/>
      <w:proofErr w:type="spellStart"/>
      <w:r>
        <w:t>Enums</w:t>
      </w:r>
      <w:proofErr w:type="spellEnd"/>
      <w:r>
        <w:t xml:space="preserve"> are </w:t>
      </w:r>
      <w:r w:rsidR="008F4735">
        <w:t>"</w:t>
      </w:r>
      <w:r>
        <w:t>open-ended</w:t>
      </w:r>
      <w:r w:rsidR="008F4735">
        <w:t>"</w:t>
      </w:r>
      <w:r>
        <w:t xml:space="preserve"> and </w:t>
      </w:r>
      <w:proofErr w:type="spellStart"/>
      <w:r>
        <w:t>enum</w:t>
      </w:r>
      <w:proofErr w:type="spellEnd"/>
      <w:r>
        <w:t xml:space="preserve"> declarations with the same qualified name relative to a common root (as defined in section </w:t>
      </w:r>
      <w:r>
        <w:fldChar w:fldCharType="begin"/>
      </w:r>
      <w:r>
        <w:instrText xml:space="preserve"> REF _Ref323978672 \r \h </w:instrText>
      </w:r>
      <w:r>
        <w:fldChar w:fldCharType="separate"/>
      </w:r>
      <w:r w:rsidR="00A3147C">
        <w:t>2.3</w:t>
      </w:r>
      <w:r>
        <w:fldChar w:fldCharType="end"/>
      </w:r>
      <w:r>
        <w:t xml:space="preserve">) </w:t>
      </w:r>
      <w:r w:rsidR="00C17D4F">
        <w:t xml:space="preserve">define a single </w:t>
      </w:r>
      <w:proofErr w:type="spellStart"/>
      <w:r w:rsidR="00C17D4F">
        <w:t>enum</w:t>
      </w:r>
      <w:proofErr w:type="spellEnd"/>
      <w:r w:rsidR="00C17D4F">
        <w:t xml:space="preserve"> type and </w:t>
      </w:r>
      <w:r>
        <w:t xml:space="preserve">contribute to a single </w:t>
      </w:r>
      <w:proofErr w:type="spellStart"/>
      <w:r>
        <w:t>enum</w:t>
      </w:r>
      <w:proofErr w:type="spellEnd"/>
      <w:r>
        <w:t xml:space="preserve"> object.</w:t>
      </w:r>
    </w:p>
    <w:p w14:paraId="7DDBAD26" w14:textId="77777777" w:rsidR="0044410D" w:rsidRDefault="00D03145" w:rsidP="003D3B29">
      <w:r>
        <w:t>It isn</w:t>
      </w:r>
      <w:r w:rsidR="008F4735">
        <w:t>'</w:t>
      </w:r>
      <w:r>
        <w:t xml:space="preserve">t possible for one </w:t>
      </w:r>
      <w:proofErr w:type="spellStart"/>
      <w:r>
        <w:t>enum</w:t>
      </w:r>
      <w:proofErr w:type="spellEnd"/>
      <w:r>
        <w:t xml:space="preserve"> declaration to continue the automatic numbering sequence of another, and when an </w:t>
      </w:r>
      <w:proofErr w:type="spellStart"/>
      <w:r>
        <w:t>enum</w:t>
      </w:r>
      <w:proofErr w:type="spellEnd"/>
      <w:r>
        <w:t xml:space="preserve"> type has multiple declarations, only one declaration is permitted to omit a value for the first member.</w:t>
      </w:r>
    </w:p>
    <w:p w14:paraId="6F8E992A" w14:textId="77777777" w:rsidR="009A4BD3" w:rsidRDefault="009A4BD3" w:rsidP="003D3B29">
      <w:r>
        <w:t xml:space="preserve">When </w:t>
      </w:r>
      <w:proofErr w:type="spellStart"/>
      <w:r>
        <w:t>enum</w:t>
      </w:r>
      <w:proofErr w:type="spellEnd"/>
      <w:r>
        <w:t xml:space="preserve"> declarations are merged, they must either all specify a </w:t>
      </w:r>
      <w:proofErr w:type="spellStart"/>
      <w:r w:rsidRPr="009A4BD3">
        <w:rPr>
          <w:rStyle w:val="CodeFragment"/>
        </w:rPr>
        <w:t>const</w:t>
      </w:r>
      <w:proofErr w:type="spellEnd"/>
      <w:r>
        <w:t xml:space="preserve"> modifier or all </w:t>
      </w:r>
      <w:r w:rsidR="00B349A5">
        <w:t>specify no</w:t>
      </w:r>
      <w:r>
        <w:t xml:space="preserve"> </w:t>
      </w:r>
      <w:proofErr w:type="spellStart"/>
      <w:r w:rsidRPr="009A4BD3">
        <w:rPr>
          <w:rStyle w:val="CodeFragment"/>
        </w:rPr>
        <w:t>const</w:t>
      </w:r>
      <w:proofErr w:type="spellEnd"/>
      <w:r>
        <w:t xml:space="preserve"> modifier.</w:t>
      </w:r>
    </w:p>
    <w:p w14:paraId="4C96E4F5" w14:textId="77777777" w:rsidR="00A413E0" w:rsidRDefault="00A413E0" w:rsidP="00A413E0">
      <w:pPr>
        <w:pStyle w:val="Heading2"/>
      </w:pPr>
      <w:bookmarkStart w:id="1858" w:name="_Ref410142901"/>
      <w:bookmarkStart w:id="1859" w:name="_Toc439666290"/>
      <w:bookmarkStart w:id="1860" w:name="_Toc426538977"/>
      <w:r>
        <w:lastRenderedPageBreak/>
        <w:t xml:space="preserve">Constant </w:t>
      </w:r>
      <w:proofErr w:type="spellStart"/>
      <w:r>
        <w:t>Enum</w:t>
      </w:r>
      <w:bookmarkEnd w:id="1858"/>
      <w:proofErr w:type="spellEnd"/>
      <w:r w:rsidR="00417E02">
        <w:t xml:space="preserve"> Declarations</w:t>
      </w:r>
      <w:bookmarkEnd w:id="1859"/>
      <w:bookmarkEnd w:id="1860"/>
    </w:p>
    <w:p w14:paraId="53DA58DB" w14:textId="77777777" w:rsidR="00E03F8D" w:rsidRDefault="00083B66" w:rsidP="00317B1F">
      <w:r>
        <w:t xml:space="preserve">An </w:t>
      </w:r>
      <w:proofErr w:type="spellStart"/>
      <w:r>
        <w:t>enum</w:t>
      </w:r>
      <w:proofErr w:type="spellEnd"/>
      <w:r>
        <w:t xml:space="preserve"> declaration that specifies a </w:t>
      </w:r>
      <w:proofErr w:type="spellStart"/>
      <w:r w:rsidRPr="00083B66">
        <w:rPr>
          <w:rStyle w:val="CodeFragment"/>
        </w:rPr>
        <w:t>const</w:t>
      </w:r>
      <w:proofErr w:type="spellEnd"/>
      <w:r w:rsidR="009A4BD3">
        <w:t xml:space="preserve"> modifier is a</w:t>
      </w:r>
      <w:r>
        <w:t xml:space="preserve"> </w:t>
      </w:r>
      <w:r w:rsidRPr="009A4BD3">
        <w:rPr>
          <w:b/>
          <w:i/>
        </w:rPr>
        <w:t xml:space="preserve">constant </w:t>
      </w:r>
      <w:proofErr w:type="spellStart"/>
      <w:r w:rsidRPr="009A4BD3">
        <w:rPr>
          <w:b/>
          <w:i/>
        </w:rPr>
        <w:t>enum</w:t>
      </w:r>
      <w:proofErr w:type="spellEnd"/>
      <w:r w:rsidR="009A4BD3" w:rsidRPr="009A4BD3">
        <w:rPr>
          <w:b/>
          <w:i/>
        </w:rPr>
        <w:t xml:space="preserve"> declaration</w:t>
      </w:r>
      <w:r>
        <w:t xml:space="preserve">. In a constant </w:t>
      </w:r>
      <w:proofErr w:type="spellStart"/>
      <w:r>
        <w:t>enum</w:t>
      </w:r>
      <w:proofErr w:type="spellEnd"/>
      <w:r w:rsidR="009A4BD3">
        <w:t xml:space="preserve"> declaration</w:t>
      </w:r>
      <w:r>
        <w:t xml:space="preserve">, all members </w:t>
      </w:r>
      <w:r w:rsidR="00E03F8D">
        <w:t xml:space="preserve">must </w:t>
      </w:r>
      <w:r>
        <w:t xml:space="preserve">have constant values </w:t>
      </w:r>
      <w:r w:rsidR="00E03F8D">
        <w:t xml:space="preserve">and it is an error </w:t>
      </w:r>
      <w:r w:rsidR="00805F95">
        <w:t xml:space="preserve">for a member declaration to specify an expression that isn't classified as a constant </w:t>
      </w:r>
      <w:proofErr w:type="spellStart"/>
      <w:r w:rsidR="00805F95">
        <w:t>enum</w:t>
      </w:r>
      <w:proofErr w:type="spellEnd"/>
      <w:r w:rsidR="00805F95">
        <w:t xml:space="preserve"> expression.</w:t>
      </w:r>
    </w:p>
    <w:p w14:paraId="7A8F98D4" w14:textId="77777777" w:rsidR="002665E6" w:rsidRDefault="00317B1F" w:rsidP="002665E6">
      <w:r>
        <w:t xml:space="preserve">Unlike regular </w:t>
      </w:r>
      <w:proofErr w:type="spellStart"/>
      <w:r>
        <w:t>enum</w:t>
      </w:r>
      <w:proofErr w:type="spellEnd"/>
      <w:r>
        <w:t xml:space="preserve"> declarations, constant </w:t>
      </w:r>
      <w:proofErr w:type="spellStart"/>
      <w:r>
        <w:t>enum</w:t>
      </w:r>
      <w:proofErr w:type="spellEnd"/>
      <w:r>
        <w:t xml:space="preserve"> declarations are completely erased in the emitted JavaScript code</w:t>
      </w:r>
      <w:r w:rsidR="00E03F8D">
        <w:t xml:space="preserve">. For this reason, </w:t>
      </w:r>
      <w:r w:rsidR="002665E6">
        <w:t xml:space="preserve">it is an error to reference a constant </w:t>
      </w:r>
      <w:proofErr w:type="spellStart"/>
      <w:r w:rsidR="002665E6">
        <w:t>enum</w:t>
      </w:r>
      <w:proofErr w:type="spellEnd"/>
      <w:r w:rsidR="002665E6">
        <w:t xml:space="preserve"> object in any other context than a property access that selects one of the </w:t>
      </w:r>
      <w:proofErr w:type="spellStart"/>
      <w:r w:rsidR="002665E6">
        <w:t>enum's</w:t>
      </w:r>
      <w:proofErr w:type="spellEnd"/>
      <w:r w:rsidR="002665E6">
        <w:t xml:space="preserve"> members. For example:</w:t>
      </w:r>
    </w:p>
    <w:p w14:paraId="71E703F5" w14:textId="77777777"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14:paraId="468FD373" w14:textId="77777777"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14:paraId="16AFCFF3" w14:textId="77777777" w:rsidR="009A4BD3" w:rsidRPr="009A4BD3" w:rsidRDefault="00B349A5" w:rsidP="009A4BD3">
      <w:r>
        <w:t xml:space="preserve">The entire </w:t>
      </w:r>
      <w:proofErr w:type="spellStart"/>
      <w:r w:rsidR="00E03F8D">
        <w:t>const</w:t>
      </w:r>
      <w:proofErr w:type="spellEnd"/>
      <w:r w:rsidR="00E03F8D">
        <w:t xml:space="preserve"> </w:t>
      </w:r>
      <w:proofErr w:type="spellStart"/>
      <w:r>
        <w:t>enum</w:t>
      </w:r>
      <w:proofErr w:type="spellEnd"/>
      <w:r>
        <w:t xml:space="preserve"> declaration is erased in the emitted JavaScript code</w:t>
      </w:r>
      <w:r w:rsidR="00E03F8D">
        <w:t xml:space="preserve">. Thus, </w:t>
      </w:r>
      <w:r>
        <w:t xml:space="preserve">the only permitted references to the </w:t>
      </w:r>
      <w:proofErr w:type="spellStart"/>
      <w:r>
        <w:t>enum</w:t>
      </w:r>
      <w:proofErr w:type="spellEnd"/>
      <w:r>
        <w:t xml:space="preserve"> object are those that are replaced with an </w:t>
      </w:r>
      <w:proofErr w:type="spellStart"/>
      <w:r>
        <w:t>enum</w:t>
      </w:r>
      <w:proofErr w:type="spellEnd"/>
      <w:r>
        <w:t xml:space="preserve"> member value.</w:t>
      </w:r>
    </w:p>
    <w:p w14:paraId="71C969B4" w14:textId="77777777" w:rsidR="0044410D" w:rsidRPr="0044410D" w:rsidRDefault="00AA0C5C" w:rsidP="00AA0C5C">
      <w:pPr>
        <w:pStyle w:val="Heading2"/>
        <w:rPr>
          <w:highlight w:val="white"/>
        </w:rPr>
      </w:pPr>
      <w:bookmarkStart w:id="1861" w:name="_Ref354734560"/>
      <w:bookmarkStart w:id="1862" w:name="_Toc439666291"/>
      <w:bookmarkStart w:id="1863" w:name="_Toc426538978"/>
      <w:r>
        <w:rPr>
          <w:highlight w:val="white"/>
        </w:rPr>
        <w:t>Code Generation</w:t>
      </w:r>
      <w:bookmarkEnd w:id="1857"/>
      <w:bookmarkEnd w:id="1861"/>
      <w:bookmarkEnd w:id="1862"/>
      <w:bookmarkEnd w:id="1863"/>
    </w:p>
    <w:p w14:paraId="56E902B8" w14:textId="77777777" w:rsidR="0044410D" w:rsidRPr="0044410D" w:rsidRDefault="002D4D40" w:rsidP="002D4D40">
      <w:pPr>
        <w:rPr>
          <w:highlight w:val="white"/>
        </w:rPr>
      </w:pPr>
      <w:r>
        <w:rPr>
          <w:highlight w:val="white"/>
        </w:rPr>
        <w:t xml:space="preserve">An </w:t>
      </w:r>
      <w:proofErr w:type="spellStart"/>
      <w:r>
        <w:rPr>
          <w:highlight w:val="white"/>
        </w:rPr>
        <w:t>enum</w:t>
      </w:r>
      <w:proofErr w:type="spellEnd"/>
      <w:r>
        <w:rPr>
          <w:highlight w:val="white"/>
        </w:rPr>
        <w:t xml:space="preserve"> declaration generates JavaScript equivalent to the following:</w:t>
      </w:r>
    </w:p>
    <w:p w14:paraId="441A2F13" w14:textId="77777777"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14:paraId="3B8CCAC3" w14:textId="77777777" w:rsidR="0044410D" w:rsidRPr="0044410D" w:rsidRDefault="00953BD1" w:rsidP="00953BD1">
      <w:proofErr w:type="spellStart"/>
      <w:r>
        <w:rPr>
          <w:rStyle w:val="CodeItalic"/>
        </w:rPr>
        <w:t>Enum</w:t>
      </w:r>
      <w:r w:rsidRPr="00ED0D93">
        <w:rPr>
          <w:rStyle w:val="CodeItalic"/>
        </w:rPr>
        <w:t>Name</w:t>
      </w:r>
      <w:proofErr w:type="spellEnd"/>
      <w:r>
        <w:t xml:space="preserve"> is the name of the </w:t>
      </w:r>
      <w:proofErr w:type="spellStart"/>
      <w:r>
        <w:t>enum</w:t>
      </w:r>
      <w:proofErr w:type="spellEnd"/>
      <w:r>
        <w:t>.</w:t>
      </w:r>
    </w:p>
    <w:p w14:paraId="234B7308" w14:textId="77777777" w:rsidR="0044410D" w:rsidRPr="0044410D" w:rsidRDefault="00953BD1" w:rsidP="00953BD1">
      <w:proofErr w:type="spellStart"/>
      <w:r>
        <w:rPr>
          <w:rStyle w:val="CodeItalic"/>
        </w:rPr>
        <w:t>EnumMember</w:t>
      </w:r>
      <w:r w:rsidRPr="00ED0D93">
        <w:rPr>
          <w:rStyle w:val="CodeItalic"/>
        </w:rPr>
        <w:t>Assignments</w:t>
      </w:r>
      <w:proofErr w:type="spellEnd"/>
      <w:r>
        <w:t xml:space="preserve"> is a sequence of assignments, one for each </w:t>
      </w:r>
      <w:proofErr w:type="spellStart"/>
      <w:r>
        <w:t>enum</w:t>
      </w:r>
      <w:proofErr w:type="spellEnd"/>
      <w:r>
        <w:t xml:space="preserve"> member, in order they are declared, of the form</w:t>
      </w:r>
    </w:p>
    <w:p w14:paraId="2088CBBB" w14:textId="77777777"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14:paraId="3AFC85E6" w14:textId="77777777" w:rsidR="0044410D" w:rsidRPr="0044410D" w:rsidRDefault="00683D5C" w:rsidP="00683D5C">
      <w:proofErr w:type="gramStart"/>
      <w:r>
        <w:t>where</w:t>
      </w:r>
      <w:proofErr w:type="gramEnd"/>
      <w:r>
        <w:t xml:space="preserve"> </w:t>
      </w:r>
      <w:proofErr w:type="spellStart"/>
      <w:r>
        <w:rPr>
          <w:rStyle w:val="CodeItalic"/>
        </w:rPr>
        <w:t>Member</w:t>
      </w:r>
      <w:r w:rsidRPr="00ED0D93">
        <w:rPr>
          <w:rStyle w:val="CodeItalic"/>
        </w:rPr>
        <w:t>Name</w:t>
      </w:r>
      <w:proofErr w:type="spellEnd"/>
      <w:r>
        <w:t xml:space="preserve"> is </w:t>
      </w:r>
      <w:r w:rsidR="000C191C">
        <w:t xml:space="preserve">the name of the </w:t>
      </w:r>
      <w:proofErr w:type="spellStart"/>
      <w:r w:rsidR="000C191C">
        <w:t>enum</w:t>
      </w:r>
      <w:proofErr w:type="spellEnd"/>
      <w:r w:rsidR="000C191C">
        <w:t xml:space="preserve">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04A98E8B" w14:textId="77777777"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w:t>
      </w:r>
      <w:proofErr w:type="spellStart"/>
      <w:r>
        <w:rPr>
          <w:highlight w:val="white"/>
        </w:rPr>
        <w:t>enum</w:t>
      </w:r>
      <w:proofErr w:type="spellEnd"/>
      <w:r>
        <w:rPr>
          <w:highlight w:val="white"/>
        </w:rPr>
        <w:t xml:space="preserve">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A3147C">
        <w:rPr>
          <w:highlight w:val="white"/>
        </w:rPr>
        <w:t>9.1</w:t>
      </w:r>
      <w:r>
        <w:rPr>
          <w:highlight w:val="white"/>
        </w:rPr>
        <w:fldChar w:fldCharType="end"/>
      </w:r>
      <w:r>
        <w:rPr>
          <w:highlight w:val="white"/>
        </w:rPr>
        <w:t xml:space="preserve"> generates the following JavaScript:</w:t>
      </w:r>
    </w:p>
    <w:p w14:paraId="77CE10A2" w14:textId="77777777"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14:paraId="37610226" w14:textId="77777777" w:rsidR="0044410D" w:rsidRPr="0044410D" w:rsidRDefault="0044410D" w:rsidP="002A1EAD">
      <w:pPr>
        <w:rPr>
          <w:highlight w:val="white"/>
        </w:rPr>
      </w:pPr>
    </w:p>
    <w:p w14:paraId="1F9C49D8"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49C9955F" w14:textId="77777777" w:rsidR="0044410D" w:rsidRPr="0044410D" w:rsidRDefault="00F3438F" w:rsidP="002A1EAD">
      <w:pPr>
        <w:pStyle w:val="Heading1"/>
      </w:pPr>
      <w:bookmarkStart w:id="1864" w:name="_Ref366222721"/>
      <w:bookmarkStart w:id="1865" w:name="_Toc439666292"/>
      <w:bookmarkStart w:id="1866" w:name="_Toc426538979"/>
      <w:r>
        <w:lastRenderedPageBreak/>
        <w:t>Namespace</w:t>
      </w:r>
      <w:r w:rsidR="002A1EAD">
        <w:t>s</w:t>
      </w:r>
      <w:bookmarkEnd w:id="1864"/>
      <w:bookmarkEnd w:id="1865"/>
      <w:bookmarkEnd w:id="1866"/>
    </w:p>
    <w:p w14:paraId="5574364D" w14:textId="77777777" w:rsidR="0088698A" w:rsidRDefault="00F3438F" w:rsidP="00F5517A">
      <w:r>
        <w:t xml:space="preserve">Namespaces provide a mechanism for organizing code and declarations in </w:t>
      </w:r>
      <w:r w:rsidR="00F5517A">
        <w:t>hierarchies</w:t>
      </w:r>
      <w:r>
        <w:t xml:space="preserve"> of named containers.</w:t>
      </w:r>
      <w:r w:rsidR="00F5517A">
        <w:t xml:space="preserve"> Namespaces have named members that each denote a value, a type, or a namespace, or some combination thereof</w:t>
      </w:r>
      <w:r w:rsidR="00943F27">
        <w:t xml:space="preserve">, and </w:t>
      </w:r>
      <w:r w:rsidR="008C3DBF">
        <w:t>those</w:t>
      </w:r>
      <w:r w:rsidR="00943F27">
        <w:t xml:space="preserve"> members may be local or exported</w:t>
      </w:r>
      <w:r w:rsidR="00F5517A">
        <w:t xml:space="preserve">. </w:t>
      </w:r>
      <w:r w:rsidR="00766BC0">
        <w:t>The body of a</w:t>
      </w:r>
      <w:r>
        <w:t xml:space="preserve"> namespace</w:t>
      </w:r>
      <w:r w:rsidR="00766BC0">
        <w:t xml:space="preserve"> corresponds to a function that is executed once, thereby providing a mechanism for maintaining local state with assured isolation.</w:t>
      </w:r>
      <w:r w:rsidR="0088698A">
        <w:t xml:space="preserve"> Namespaces can be thought of as a formalization of the </w:t>
      </w:r>
      <w:hyperlink r:id="rId35" w:history="1">
        <w:r w:rsidR="0088698A" w:rsidRPr="0088698A">
          <w:rPr>
            <w:rStyle w:val="Hyperlink"/>
          </w:rPr>
          <w:t>immediately-invoked function expression</w:t>
        </w:r>
      </w:hyperlink>
      <w:r w:rsidR="0088698A">
        <w:t xml:space="preserve"> (IIFE) pattern.</w:t>
      </w:r>
    </w:p>
    <w:p w14:paraId="66540B2D" w14:textId="77777777" w:rsidR="0044410D" w:rsidRPr="0044410D" w:rsidRDefault="00DB56E4" w:rsidP="002A1EAD">
      <w:pPr>
        <w:pStyle w:val="Heading2"/>
      </w:pPr>
      <w:bookmarkStart w:id="1867" w:name="_Ref352744561"/>
      <w:bookmarkStart w:id="1868" w:name="_Ref352744587"/>
      <w:bookmarkStart w:id="1869" w:name="_Ref352746058"/>
      <w:bookmarkStart w:id="1870" w:name="_Toc439666293"/>
      <w:bookmarkStart w:id="1871" w:name="_Toc426538980"/>
      <w:r>
        <w:t>Namespace</w:t>
      </w:r>
      <w:r w:rsidR="002A1EAD">
        <w:t xml:space="preserve"> Declarations</w:t>
      </w:r>
      <w:bookmarkEnd w:id="1867"/>
      <w:bookmarkEnd w:id="1868"/>
      <w:bookmarkEnd w:id="1869"/>
      <w:bookmarkEnd w:id="1870"/>
      <w:bookmarkEnd w:id="1871"/>
    </w:p>
    <w:p w14:paraId="413DAA12" w14:textId="77777777" w:rsidR="0044410D" w:rsidRPr="0044410D" w:rsidRDefault="002A1EAD" w:rsidP="002A1EAD">
      <w:r w:rsidRPr="00A72E69">
        <w:t>A</w:t>
      </w:r>
      <w:r w:rsidR="00DB56E4">
        <w:t xml:space="preserve"> namespace</w:t>
      </w:r>
      <w:r w:rsidR="00DB56E4" w:rsidRPr="00A72E69">
        <w:t xml:space="preserve"> </w:t>
      </w:r>
      <w:r w:rsidR="00B63966" w:rsidRPr="00A72E69">
        <w:t xml:space="preserve">declaration </w:t>
      </w:r>
      <w:r w:rsidR="00C179EF">
        <w:t>introduces a name with a namespace meaning and</w:t>
      </w:r>
      <w:r w:rsidR="00032DE2">
        <w:t xml:space="preserve">, </w:t>
      </w:r>
      <w:r w:rsidR="00670A7E">
        <w:t>in the case of an</w:t>
      </w:r>
      <w:r w:rsidR="00032DE2">
        <w:t xml:space="preserve"> instantiated </w:t>
      </w:r>
      <w:r w:rsidR="00DB56E4">
        <w:t>namespace</w:t>
      </w:r>
      <w:r w:rsidR="00032DE2">
        <w:t>,</w:t>
      </w:r>
      <w:r w:rsidR="00D61BE8" w:rsidRPr="00A72E69">
        <w:t xml:space="preserve"> </w:t>
      </w:r>
      <w:r w:rsidR="00C179EF">
        <w:t xml:space="preserve">a value meaning </w:t>
      </w:r>
      <w:r w:rsidR="00B63966" w:rsidRPr="00A72E69">
        <w:t xml:space="preserve">in the containing </w:t>
      </w:r>
      <w:r w:rsidR="00DB56E4">
        <w:t>declaration space</w:t>
      </w:r>
      <w:r w:rsidR="00B63966" w:rsidRPr="00A72E69">
        <w:t>.</w:t>
      </w:r>
    </w:p>
    <w:p w14:paraId="75B23D84" w14:textId="77777777" w:rsidR="0044410D" w:rsidRPr="0044410D" w:rsidRDefault="002A06D4" w:rsidP="00186872">
      <w:pPr>
        <w:pStyle w:val="Grammar"/>
      </w:pPr>
      <w:r>
        <w:rPr>
          <w:rStyle w:val="Production"/>
        </w:rPr>
        <w:t>NamespaceDeclaration</w:t>
      </w:r>
      <w:r w:rsidR="00186872" w:rsidRPr="006551A1">
        <w:rPr>
          <w:rStyle w:val="Production"/>
        </w:rPr>
        <w:t>:</w:t>
      </w:r>
      <w:r w:rsidR="0048218E" w:rsidRPr="0048218E">
        <w:br/>
      </w:r>
      <w:r w:rsidR="00036FB8">
        <w:rPr>
          <w:rStyle w:val="Terminal"/>
        </w:rPr>
        <w:t>namespace</w:t>
      </w:r>
      <w:r w:rsidR="00186872">
        <w:t xml:space="preserve">   </w:t>
      </w:r>
      <w:r w:rsidR="00186872" w:rsidRPr="006551A1">
        <w:rPr>
          <w:rStyle w:val="Production"/>
        </w:rPr>
        <w:t>IdentifierPath</w:t>
      </w:r>
      <w:r w:rsidR="00186872">
        <w:t xml:space="preserve">   </w:t>
      </w:r>
      <w:r w:rsidR="00186872" w:rsidRPr="00935E9A">
        <w:rPr>
          <w:rStyle w:val="Terminal"/>
        </w:rPr>
        <w:t>{</w:t>
      </w:r>
      <w:r w:rsidR="00186872">
        <w:t xml:space="preserve">   </w:t>
      </w:r>
      <w:r w:rsidR="0098158A">
        <w:rPr>
          <w:rStyle w:val="Production"/>
        </w:rPr>
        <w:t>NamespaceBody</w:t>
      </w:r>
      <w:r w:rsidR="00186872">
        <w:t xml:space="preserve">   </w:t>
      </w:r>
      <w:r w:rsidR="00186872" w:rsidRPr="00935E9A">
        <w:rPr>
          <w:rStyle w:val="Terminal"/>
        </w:rPr>
        <w:t>}</w:t>
      </w:r>
    </w:p>
    <w:p w14:paraId="51EEEE02" w14:textId="77777777" w:rsidR="0044410D" w:rsidRPr="0044410D" w:rsidRDefault="00186872" w:rsidP="00186872">
      <w:pPr>
        <w:pStyle w:val="Grammar"/>
      </w:pPr>
      <w:r w:rsidRPr="006551A1">
        <w:rPr>
          <w:rStyle w:val="Production"/>
        </w:rPr>
        <w:t>IdentifierPath:</w:t>
      </w:r>
      <w:r w:rsidR="0048218E" w:rsidRPr="0048218E">
        <w:br/>
      </w:r>
      <w:r w:rsidR="002355F0">
        <w:rPr>
          <w:rStyle w:val="Production"/>
        </w:rPr>
        <w:t>Binding</w:t>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002355F0">
        <w:rPr>
          <w:rStyle w:val="Production"/>
        </w:rPr>
        <w:t>BindingI</w:t>
      </w:r>
      <w:r w:rsidRPr="006551A1">
        <w:rPr>
          <w:rStyle w:val="Production"/>
        </w:rPr>
        <w:t>dentifier</w:t>
      </w:r>
    </w:p>
    <w:p w14:paraId="562DA2B5" w14:textId="77777777" w:rsidR="002760C5" w:rsidRPr="0044410D" w:rsidRDefault="002760C5" w:rsidP="002760C5">
      <w:r>
        <w:t xml:space="preserve">Namespaces are declared using the </w:t>
      </w:r>
      <w:r w:rsidRPr="002760C5">
        <w:rPr>
          <w:rStyle w:val="CodeFragment"/>
        </w:rPr>
        <w:t>namespace</w:t>
      </w:r>
      <w:r>
        <w:t xml:space="preserve"> keyword, but for backward compatibility of earlier versions of TypeScript a </w:t>
      </w:r>
      <w:r w:rsidRPr="002760C5">
        <w:rPr>
          <w:rStyle w:val="CodeFragment"/>
        </w:rPr>
        <w:t>module</w:t>
      </w:r>
      <w:r>
        <w:t xml:space="preserve"> keyword can also be used.</w:t>
      </w:r>
    </w:p>
    <w:p w14:paraId="2FC7EDBF" w14:textId="77777777" w:rsidR="0044410D" w:rsidRPr="0044410D" w:rsidRDefault="00DB56E4" w:rsidP="00A72E69">
      <w:r>
        <w:t>Namespace</w:t>
      </w:r>
      <w:r w:rsidR="00A72E69">
        <w:t xml:space="preserve">s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r>
        <w:t>namespace</w:t>
      </w:r>
      <w:r w:rsidR="00032DE2">
        <w:t xml:space="preserve"> is a</w:t>
      </w:r>
      <w:r w:rsidRPr="00DB56E4">
        <w:t xml:space="preserve"> </w:t>
      </w:r>
      <w:r>
        <w:t>namespace</w:t>
      </w:r>
      <w:r w:rsidR="00032DE2">
        <w:t xml:space="preserve"> containing only interface types</w:t>
      </w:r>
      <w:r>
        <w:t>, type aliases,</w:t>
      </w:r>
      <w:r w:rsidR="00032DE2">
        <w:t xml:space="preserve"> and other non-instantiated </w:t>
      </w:r>
      <w:r>
        <w:t>namespace</w:t>
      </w:r>
      <w:r w:rsidR="00032DE2">
        <w:t xml:space="preserve">. </w:t>
      </w:r>
      <w:r w:rsidR="00766BC0">
        <w:t xml:space="preserve">An instantiated </w:t>
      </w:r>
      <w:r>
        <w:t xml:space="preserve">namespace is a namespace </w:t>
      </w:r>
      <w:r w:rsidR="00766BC0">
        <w:t>that doesn</w:t>
      </w:r>
      <w:r w:rsidR="008F4735">
        <w:t>'</w:t>
      </w:r>
      <w:r w:rsidR="00766BC0">
        <w:t>t meet this definition</w:t>
      </w:r>
      <w:r w:rsidR="00032DE2">
        <w:t>. In intuitive terms, a</w:t>
      </w:r>
      <w:r w:rsidR="00A72E69">
        <w:t xml:space="preserve">n instantiated </w:t>
      </w:r>
      <w:r>
        <w:t>namespace</w:t>
      </w:r>
      <w:r w:rsidR="00A72E69">
        <w:t xml:space="preserve"> is one for which a </w:t>
      </w:r>
      <w:r>
        <w:t>namespace</w:t>
      </w:r>
      <w:r w:rsidR="004238C2">
        <w:t xml:space="preserve"> instance</w:t>
      </w:r>
      <w:r w:rsidR="00A72E69">
        <w:t xml:space="preserve"> is created</w:t>
      </w:r>
      <w:r w:rsidR="00032DE2">
        <w:t xml:space="preserve">, whereas a non-instantiated </w:t>
      </w:r>
      <w:r>
        <w:t>namespace</w:t>
      </w:r>
      <w:r w:rsidR="00032DE2">
        <w:t xml:space="preserve"> is one for which no code is generated.</w:t>
      </w:r>
    </w:p>
    <w:p w14:paraId="23F872C2" w14:textId="77777777" w:rsidR="0044410D" w:rsidRPr="0044410D" w:rsidRDefault="00B15164" w:rsidP="0053344D">
      <w:r>
        <w:t>When a</w:t>
      </w:r>
      <w:r w:rsidR="00766BC0">
        <w:t xml:space="preserve"> </w:t>
      </w:r>
      <w:r w:rsidR="00DB56E4">
        <w:t>namespace</w:t>
      </w:r>
      <w:r w:rsidR="00766BC0">
        <w:t xml:space="preserve"> identifier </w:t>
      </w:r>
      <w:r>
        <w:t>is</w:t>
      </w:r>
      <w:r w:rsidR="00766BC0">
        <w:t xml:space="preserve"> referenced as a </w:t>
      </w:r>
      <w:proofErr w:type="spellStart"/>
      <w:r w:rsidR="002A06D4">
        <w:rPr>
          <w:rStyle w:val="Production"/>
        </w:rPr>
        <w:t>NamespaceName</w:t>
      </w:r>
      <w:proofErr w:type="spellEnd"/>
      <w:r>
        <w:t xml:space="preserve"> (section </w:t>
      </w:r>
      <w:r>
        <w:fldChar w:fldCharType="begin"/>
      </w:r>
      <w:r>
        <w:instrText xml:space="preserve"> REF _Ref343176491 \r \h </w:instrText>
      </w:r>
      <w:r>
        <w:fldChar w:fldCharType="separate"/>
      </w:r>
      <w:r w:rsidR="00A3147C">
        <w:t>3.8.2</w:t>
      </w:r>
      <w:r>
        <w:fldChar w:fldCharType="end"/>
      </w:r>
      <w:r>
        <w:t xml:space="preserve">) </w:t>
      </w:r>
      <w:r w:rsidR="00766BC0">
        <w:t xml:space="preserve">it denotes a container of </w:t>
      </w:r>
      <w:r w:rsidR="00DB56E4">
        <w:t>namespace</w:t>
      </w:r>
      <w:r w:rsidR="00766BC0">
        <w:t xml:space="preserve"> and type names</w:t>
      </w:r>
      <w:r>
        <w:t>, and</w:t>
      </w:r>
      <w:r w:rsidR="00766BC0">
        <w:t xml:space="preserve"> </w:t>
      </w:r>
      <w:r>
        <w:t>when a</w:t>
      </w:r>
      <w:r w:rsidR="0053344D">
        <w:t xml:space="preserve"> </w:t>
      </w:r>
      <w:r w:rsidR="00DB56E4">
        <w:t>namespace</w:t>
      </w:r>
      <w:r w:rsidR="0053344D">
        <w:t xml:space="preserve"> identifier </w:t>
      </w:r>
      <w:r>
        <w:t xml:space="preserve">is referenced as </w:t>
      </w:r>
      <w:r w:rsidR="0053344D">
        <w:t xml:space="preserve">a </w:t>
      </w:r>
      <w:proofErr w:type="spellStart"/>
      <w:r w:rsidR="0053344D" w:rsidRPr="00DC751F">
        <w:rPr>
          <w:rStyle w:val="Production"/>
        </w:rPr>
        <w:t>PrimaryExpression</w:t>
      </w:r>
      <w:proofErr w:type="spellEnd"/>
      <w:r w:rsidR="0053344D">
        <w:t xml:space="preserve"> (section </w:t>
      </w:r>
      <w:r w:rsidR="0053344D">
        <w:fldChar w:fldCharType="begin"/>
      </w:r>
      <w:r w:rsidR="0053344D">
        <w:instrText xml:space="preserve"> REF _Ref319149627 \r \h </w:instrText>
      </w:r>
      <w:r w:rsidR="0053344D">
        <w:fldChar w:fldCharType="separate"/>
      </w:r>
      <w:r w:rsidR="00A3147C">
        <w:t>4.3</w:t>
      </w:r>
      <w:r w:rsidR="0053344D">
        <w:fldChar w:fldCharType="end"/>
      </w:r>
      <w:r w:rsidR="0053344D">
        <w:t xml:space="preserve">) it denotes the singleton </w:t>
      </w:r>
      <w:r w:rsidR="00DB56E4">
        <w:t>namespace</w:t>
      </w:r>
      <w:r w:rsidR="0053344D">
        <w:t xml:space="preserve"> </w:t>
      </w:r>
      <w:r w:rsidR="004238C2">
        <w:t>instance</w:t>
      </w:r>
      <w:r>
        <w:t xml:space="preserve">. </w:t>
      </w:r>
      <w:r w:rsidR="0053344D">
        <w:t>For example:</w:t>
      </w:r>
    </w:p>
    <w:p w14:paraId="0D574310" w14:textId="77777777" w:rsidR="0044410D" w:rsidRPr="0044410D" w:rsidRDefault="00036FB8" w:rsidP="0053344D">
      <w:pPr>
        <w:pStyle w:val="Code"/>
      </w:pPr>
      <w:r>
        <w:rPr>
          <w:color w:val="0000FF"/>
        </w:rPr>
        <w:t>namespace</w:t>
      </w:r>
      <w:r w:rsidR="0053344D" w:rsidRPr="00D54DB2">
        <w:t xml:space="preserve"> M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interface</w:t>
      </w:r>
      <w:r w:rsidR="0053344D" w:rsidRPr="00D54DB2">
        <w:t xml:space="preserve"> P { x: </w:t>
      </w:r>
      <w:r w:rsidR="0053344D" w:rsidRPr="00D54DB2">
        <w:rPr>
          <w:color w:val="0000FF"/>
        </w:rPr>
        <w:t>number</w:t>
      </w:r>
      <w:r w:rsidR="0053344D" w:rsidRPr="00D54DB2">
        <w:t xml:space="preserve">; y: </w:t>
      </w:r>
      <w:r w:rsidR="0053344D" w:rsidRPr="00D54DB2">
        <w:rPr>
          <w:color w:val="0000FF"/>
        </w:rPr>
        <w:t>number</w:t>
      </w:r>
      <w:r w:rsidR="0053344D" w:rsidRPr="00D54DB2">
        <w:t>;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var</w:t>
      </w:r>
      <w:r w:rsidR="0053344D" w:rsidRPr="00D54DB2">
        <w:t xml:space="preserve"> a = </w:t>
      </w:r>
      <w:r w:rsidR="0053344D" w:rsidRPr="00D54DB2">
        <w:rPr>
          <w:color w:val="800000"/>
        </w:rPr>
        <w:t>1</w:t>
      </w:r>
      <w:r w:rsidR="0053344D" w:rsidRPr="00D54DB2">
        <w:t>;</w:t>
      </w:r>
      <w:r w:rsidR="0048218E" w:rsidRPr="00D54DB2">
        <w:br/>
      </w:r>
      <w:r w:rsidR="0053344D" w:rsidRPr="00D54DB2">
        <w:t>}</w:t>
      </w:r>
    </w:p>
    <w:p w14:paraId="67B47455" w14:textId="77777777"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r w:rsidR="002A06D4">
        <w:rPr>
          <w:color w:val="008000"/>
        </w:rPr>
        <w:t>NamespaceName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14:paraId="10DFD193" w14:textId="77777777" w:rsidR="0044410D" w:rsidRPr="0044410D" w:rsidRDefault="0053344D" w:rsidP="0053344D">
      <w:r w:rsidRPr="00E6292E">
        <w:lastRenderedPageBreak/>
        <w:t>Above</w:t>
      </w:r>
      <w:r>
        <w:t xml:space="preserve">, when </w:t>
      </w:r>
      <w:r w:rsidR="008F4735">
        <w:t>'</w:t>
      </w:r>
      <w:r>
        <w:t>M</w:t>
      </w:r>
      <w:r w:rsidR="008F4735">
        <w:t>'</w:t>
      </w:r>
      <w:r>
        <w:t xml:space="preserve"> is used as</w:t>
      </w:r>
      <w:r w:rsidRPr="00E6292E">
        <w:t xml:space="preserve"> a</w:t>
      </w:r>
      <w:r>
        <w:t xml:space="preserve"> </w:t>
      </w:r>
      <w:proofErr w:type="spellStart"/>
      <w:r w:rsidRPr="00E6292E">
        <w:rPr>
          <w:rStyle w:val="Production"/>
        </w:rPr>
        <w:t>PrimaryExpression</w:t>
      </w:r>
      <w:proofErr w:type="spellEnd"/>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proofErr w:type="spellStart"/>
      <w:r w:rsidR="002A06D4">
        <w:rPr>
          <w:rStyle w:val="Production"/>
        </w:rPr>
        <w:t>NamespaceName</w:t>
      </w:r>
      <w:proofErr w:type="spellEnd"/>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14:paraId="7577AF11" w14:textId="77777777"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r w:rsidR="00DB56E4">
        <w:t>namespace</w:t>
      </w:r>
      <w:r>
        <w:t xml:space="preserve"> and it would be an error to reference </w:t>
      </w:r>
      <w:r w:rsidR="008F4735">
        <w:t>'</w:t>
      </w:r>
      <w:r>
        <w:t>M</w:t>
      </w:r>
      <w:r w:rsidR="008F4735">
        <w:t>'</w:t>
      </w:r>
      <w:r>
        <w:t xml:space="preserve"> as a </w:t>
      </w:r>
      <w:proofErr w:type="spellStart"/>
      <w:r w:rsidRPr="00B15164">
        <w:rPr>
          <w:rStyle w:val="Production"/>
        </w:rPr>
        <w:t>PrimaryExpression</w:t>
      </w:r>
      <w:proofErr w:type="spellEnd"/>
      <w:r>
        <w:t>.</w:t>
      </w:r>
    </w:p>
    <w:p w14:paraId="0B842800" w14:textId="77777777" w:rsidR="0044410D" w:rsidRPr="0044410D" w:rsidRDefault="00DB56E4" w:rsidP="00B15164">
      <w:r>
        <w:t xml:space="preserve">A namespace </w:t>
      </w:r>
      <w:r w:rsidR="00B15164">
        <w:t xml:space="preserve">declaration that specifies an </w:t>
      </w:r>
      <w:proofErr w:type="spellStart"/>
      <w:r w:rsidR="00B15164" w:rsidRPr="00525ADC">
        <w:rPr>
          <w:rStyle w:val="Production"/>
        </w:rPr>
        <w:t>IdentifierPath</w:t>
      </w:r>
      <w:proofErr w:type="spellEnd"/>
      <w:r w:rsidR="00B15164">
        <w:t xml:space="preserve"> with more than one identifier is equivalent to a series of ne</w:t>
      </w:r>
      <w:r>
        <w:t xml:space="preserve">sted single-identifier namespace </w:t>
      </w:r>
      <w:r w:rsidR="00B15164">
        <w:t>declarations where all but the outermost are automatically exported. For example:</w:t>
      </w:r>
    </w:p>
    <w:p w14:paraId="67FF2F2F" w14:textId="77777777" w:rsidR="0044410D" w:rsidRPr="0044410D" w:rsidRDefault="00036FB8" w:rsidP="00B15164">
      <w:pPr>
        <w:pStyle w:val="Code"/>
      </w:pPr>
      <w:r>
        <w:rPr>
          <w:color w:val="0000FF"/>
        </w:rPr>
        <w:t>namespace</w:t>
      </w:r>
      <w:r w:rsidR="00B15164" w:rsidRPr="00D54DB2">
        <w:t xml:space="preserve"> A.B.C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w:t>
      </w:r>
    </w:p>
    <w:p w14:paraId="43C21E34" w14:textId="77777777" w:rsidR="0044410D" w:rsidRPr="0044410D" w:rsidRDefault="00B15164" w:rsidP="00B15164">
      <w:proofErr w:type="gramStart"/>
      <w:r>
        <w:t>corresponds</w:t>
      </w:r>
      <w:proofErr w:type="gramEnd"/>
      <w:r>
        <w:t xml:space="preserve"> to</w:t>
      </w:r>
    </w:p>
    <w:p w14:paraId="090D7B99" w14:textId="77777777" w:rsidR="0044410D" w:rsidRPr="0044410D" w:rsidRDefault="00036FB8" w:rsidP="00B15164">
      <w:pPr>
        <w:pStyle w:val="Code"/>
      </w:pPr>
      <w:r>
        <w:rPr>
          <w:color w:val="0000FF"/>
        </w:rPr>
        <w:t>namespace</w:t>
      </w:r>
      <w:r w:rsidR="00B15164" w:rsidRPr="00D54DB2">
        <w:t xml:space="preserve"> A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B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 xml:space="preserve">        }</w:t>
      </w:r>
      <w:r w:rsidR="0048218E" w:rsidRPr="00D54DB2">
        <w:br/>
      </w:r>
      <w:r w:rsidR="00B15164" w:rsidRPr="00D54DB2">
        <w:t xml:space="preserve">    }</w:t>
      </w:r>
      <w:r w:rsidR="0048218E" w:rsidRPr="00D54DB2">
        <w:br/>
      </w:r>
      <w:r w:rsidR="00B15164" w:rsidRPr="00D54DB2">
        <w:t>}</w:t>
      </w:r>
    </w:p>
    <w:p w14:paraId="654B53BA" w14:textId="77777777" w:rsidR="00C8799B" w:rsidRPr="0044410D" w:rsidRDefault="00C8799B" w:rsidP="00C8799B">
      <w:r>
        <w:t>The hierarchy formed by namespace and named type names partially mirrors that formed by namespace instances and members. The example</w:t>
      </w:r>
    </w:p>
    <w:p w14:paraId="15D7FAC9" w14:textId="77777777" w:rsidR="00C8799B" w:rsidRPr="0044410D" w:rsidRDefault="00C8799B" w:rsidP="00C8799B">
      <w:pPr>
        <w:pStyle w:val="Code"/>
      </w:pPr>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p>
    <w:p w14:paraId="19BCC04C" w14:textId="77777777" w:rsidR="00C8799B" w:rsidRPr="0044410D" w:rsidRDefault="00C8799B" w:rsidP="00C8799B">
      <w:proofErr w:type="gramStart"/>
      <w:r>
        <w:t>introduces</w:t>
      </w:r>
      <w:proofErr w:type="gramEnd"/>
      <w:r>
        <w:t xml:space="preserve"> a named type with the qualified name 'A.B.C' and also introduces a constructor function that can be accessed using the expression 'A.B.C'. Thus, in the example</w:t>
      </w:r>
    </w:p>
    <w:p w14:paraId="7929DDD3" w14:textId="77777777" w:rsidR="00C8799B" w:rsidRPr="0044410D" w:rsidRDefault="00C8799B" w:rsidP="00C8799B">
      <w:pPr>
        <w:pStyle w:val="Code"/>
      </w:pPr>
      <w:r w:rsidRPr="00D54DB2">
        <w:rPr>
          <w:color w:val="0000FF"/>
        </w:rPr>
        <w:t>var</w:t>
      </w:r>
      <w:r w:rsidRPr="00D54DB2">
        <w:t xml:space="preserve"> c: A.B.C = </w:t>
      </w:r>
      <w:r w:rsidRPr="00D54DB2">
        <w:rPr>
          <w:color w:val="0000FF"/>
        </w:rPr>
        <w:t>new</w:t>
      </w:r>
      <w:r w:rsidRPr="00D54DB2">
        <w:t xml:space="preserve"> A.B.C();</w:t>
      </w:r>
    </w:p>
    <w:p w14:paraId="562FED06" w14:textId="77777777" w:rsidR="00C8799B" w:rsidRPr="0044410D" w:rsidRDefault="00C8799B" w:rsidP="00C8799B">
      <w:proofErr w:type="gramStart"/>
      <w:r>
        <w:t>the</w:t>
      </w:r>
      <w:proofErr w:type="gramEnd"/>
      <w:r>
        <w:t xml:space="preserve"> two occurrences of 'A.B.C' in fact refer to different entities. It is the context of the occurrences that determines whether 'A.B.C' is processed as a type name or an expression.</w:t>
      </w:r>
    </w:p>
    <w:p w14:paraId="07A4E550" w14:textId="77777777" w:rsidR="0044410D" w:rsidRPr="0044410D" w:rsidRDefault="00DB56E4" w:rsidP="00F3372E">
      <w:pPr>
        <w:pStyle w:val="Heading2"/>
      </w:pPr>
      <w:bookmarkStart w:id="1872" w:name="_Toc439666294"/>
      <w:bookmarkStart w:id="1873" w:name="_Toc426538981"/>
      <w:r>
        <w:lastRenderedPageBreak/>
        <w:t>Namespace</w:t>
      </w:r>
      <w:r w:rsidR="00F3372E">
        <w:t xml:space="preserve"> Body</w:t>
      </w:r>
      <w:bookmarkEnd w:id="1872"/>
      <w:bookmarkEnd w:id="1873"/>
    </w:p>
    <w:p w14:paraId="5BFDD147" w14:textId="77777777" w:rsidR="0044410D" w:rsidRPr="0044410D" w:rsidRDefault="0031609E" w:rsidP="00F3372E">
      <w:r>
        <w:t xml:space="preserve">The body </w:t>
      </w:r>
      <w:r w:rsidR="00DB56E4">
        <w:t xml:space="preserve">of a namespace </w:t>
      </w:r>
      <w:r w:rsidR="00F3372E">
        <w:t>corre</w:t>
      </w:r>
      <w:r>
        <w:t xml:space="preserve">sponds to a </w:t>
      </w:r>
      <w:r w:rsidR="00F3372E">
        <w:t>function that is executed once</w:t>
      </w:r>
      <w:r>
        <w:t xml:space="preserve"> to initialize the </w:t>
      </w:r>
      <w:r w:rsidR="00DB56E4">
        <w:t>namespace</w:t>
      </w:r>
      <w:r>
        <w:t xml:space="preserve"> </w:t>
      </w:r>
      <w:r w:rsidR="004238C2">
        <w:t>instance</w:t>
      </w:r>
      <w:r>
        <w:t>.</w:t>
      </w:r>
    </w:p>
    <w:p w14:paraId="335278DF" w14:textId="77777777" w:rsidR="0044410D" w:rsidRPr="0044410D" w:rsidRDefault="0098158A" w:rsidP="00F3372E">
      <w:pPr>
        <w:pStyle w:val="Grammar"/>
      </w:pPr>
      <w:r>
        <w:rPr>
          <w:rStyle w:val="Production"/>
        </w:rPr>
        <w:t>NamespaceBody</w:t>
      </w:r>
      <w:r w:rsidR="00F3372E" w:rsidRPr="006551A1">
        <w:rPr>
          <w:rStyle w:val="Production"/>
        </w:rPr>
        <w:t>:</w:t>
      </w:r>
      <w:r w:rsidR="0048218E" w:rsidRPr="0048218E">
        <w:br/>
      </w:r>
      <w:r>
        <w:rPr>
          <w:rStyle w:val="Production"/>
        </w:rPr>
        <w:t>NamespaceElement</w:t>
      </w:r>
      <w:r w:rsidR="00F3372E" w:rsidRPr="006551A1">
        <w:rPr>
          <w:rStyle w:val="Production"/>
        </w:rPr>
        <w:t>s</w:t>
      </w:r>
      <w:r w:rsidR="00D31C46" w:rsidRPr="00D31C46">
        <w:rPr>
          <w:rStyle w:val="Production"/>
          <w:vertAlign w:val="subscript"/>
        </w:rPr>
        <w:t>opt</w:t>
      </w:r>
    </w:p>
    <w:p w14:paraId="7DF3C1F3" w14:textId="77777777" w:rsidR="0044410D" w:rsidRPr="0044410D" w:rsidRDefault="0098158A" w:rsidP="00F3372E">
      <w:pPr>
        <w:pStyle w:val="Grammar"/>
      </w:pPr>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p>
    <w:p w14:paraId="0B64774C" w14:textId="77777777" w:rsidR="00261CD0" w:rsidRPr="00261CD0" w:rsidRDefault="0098158A" w:rsidP="00261CD0">
      <w:pPr>
        <w:pStyle w:val="Grammar"/>
      </w:pPr>
      <w:r>
        <w:rPr>
          <w:rStyle w:val="Production"/>
        </w:rPr>
        <w:t>NamespaceElement</w:t>
      </w:r>
      <w:r w:rsidR="009A0144" w:rsidRPr="006551A1">
        <w:rPr>
          <w:rStyle w:val="Production"/>
        </w:rPr>
        <w:t>:</w:t>
      </w:r>
      <w:r w:rsidR="0048218E" w:rsidRPr="0048218E">
        <w:br/>
      </w:r>
      <w:r w:rsidR="009A0144" w:rsidRPr="006551A1">
        <w:rPr>
          <w:rStyle w:val="Production"/>
        </w:rPr>
        <w:t>Statement</w:t>
      </w:r>
      <w:r w:rsidR="0048218E" w:rsidRPr="0048218E">
        <w:br/>
      </w:r>
      <w:r w:rsidR="00261CD0" w:rsidRPr="0096737E">
        <w:rPr>
          <w:rStyle w:val="Production"/>
        </w:rPr>
        <w:t>LexicalDeclaration</w:t>
      </w:r>
      <w:r w:rsidR="00261CD0">
        <w:br/>
      </w:r>
      <w:r w:rsidR="00261CD0" w:rsidRPr="0096737E">
        <w:rPr>
          <w:rStyle w:val="Production"/>
        </w:rPr>
        <w:t>FunctionDeclaration</w:t>
      </w:r>
      <w:r w:rsidR="00261CD0">
        <w:br/>
      </w:r>
      <w:r w:rsidR="00261CD0" w:rsidRPr="0096737E">
        <w:rPr>
          <w:rStyle w:val="Production"/>
        </w:rPr>
        <w:t>GeneratorDeclaration</w:t>
      </w:r>
      <w:r w:rsidR="00261CD0">
        <w:br/>
      </w:r>
      <w:r w:rsidR="00261CD0" w:rsidRPr="0096737E">
        <w:rPr>
          <w:rStyle w:val="Production"/>
        </w:rPr>
        <w:t>ClassDeclaration</w:t>
      </w:r>
      <w:r w:rsidR="00261CD0">
        <w:br/>
      </w:r>
      <w:r w:rsidR="00261CD0" w:rsidRPr="0096737E">
        <w:rPr>
          <w:rStyle w:val="Production"/>
        </w:rPr>
        <w:t>InterfaceDeclaration</w:t>
      </w:r>
      <w:r w:rsidR="00261CD0">
        <w:br/>
      </w:r>
      <w:r w:rsidR="00261CD0" w:rsidRPr="0096737E">
        <w:rPr>
          <w:rStyle w:val="Production"/>
        </w:rPr>
        <w:t>TypeAliasDeclaration</w:t>
      </w:r>
      <w:r w:rsidR="00261CD0">
        <w:br/>
      </w:r>
      <w:r w:rsidR="00261CD0" w:rsidRPr="0096737E">
        <w:rPr>
          <w:rStyle w:val="Production"/>
        </w:rPr>
        <w:t>EnumDeclaration</w:t>
      </w:r>
      <w:r w:rsidR="00261CD0">
        <w:br/>
      </w:r>
      <w:r w:rsidR="002A06D4">
        <w:rPr>
          <w:rStyle w:val="Production"/>
        </w:rPr>
        <w:t>NamespaceDeclaration</w:t>
      </w:r>
      <w:r w:rsidR="00261CD0">
        <w:rPr>
          <w:rStyle w:val="Production"/>
        </w:rPr>
        <w:br/>
      </w:r>
      <w:r w:rsidR="00261CD0" w:rsidRPr="0096737E">
        <w:rPr>
          <w:rStyle w:val="Production"/>
        </w:rPr>
        <w:t>AmbientDeclaration</w:t>
      </w:r>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p>
    <w:p w14:paraId="2841675E" w14:textId="77777777" w:rsidR="0044410D" w:rsidRPr="00DB56E4" w:rsidRDefault="005F07E6" w:rsidP="00DB56E4">
      <w:pPr>
        <w:pStyle w:val="Grammar"/>
      </w:pPr>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p>
    <w:p w14:paraId="702742EF" w14:textId="77777777" w:rsidR="0044410D" w:rsidRPr="0044410D" w:rsidRDefault="00E133CC" w:rsidP="00E133CC">
      <w:pPr>
        <w:pStyle w:val="Heading2"/>
      </w:pPr>
      <w:bookmarkStart w:id="1874" w:name="_Ref357432572"/>
      <w:bookmarkStart w:id="1875" w:name="_Toc439666295"/>
      <w:bookmarkStart w:id="1876" w:name="_Ref354497956"/>
      <w:bookmarkStart w:id="1877" w:name="_Ref354498297"/>
      <w:bookmarkStart w:id="1878" w:name="_Ref354498506"/>
      <w:bookmarkStart w:id="1879" w:name="_Ref354731360"/>
      <w:bookmarkStart w:id="1880" w:name="_Toc426538982"/>
      <w:r>
        <w:t>Import</w:t>
      </w:r>
      <w:r w:rsidR="00EB18BD">
        <w:t xml:space="preserve"> Alias</w:t>
      </w:r>
      <w:r>
        <w:t xml:space="preserve"> Declarations</w:t>
      </w:r>
      <w:bookmarkEnd w:id="1874"/>
      <w:bookmarkEnd w:id="1875"/>
      <w:bookmarkEnd w:id="1880"/>
    </w:p>
    <w:p w14:paraId="2D3FB719" w14:textId="77777777" w:rsidR="0044410D" w:rsidRPr="0044410D" w:rsidRDefault="00E133CC" w:rsidP="00E133CC">
      <w:r>
        <w:t>Import</w:t>
      </w:r>
      <w:r w:rsidR="00EB18BD">
        <w:t xml:space="preserve"> alias</w:t>
      </w:r>
      <w:r>
        <w:t xml:space="preserve"> declarations are used to create local aliases </w:t>
      </w:r>
      <w:r w:rsidR="00E55849">
        <w:t xml:space="preserve">for entities in other </w:t>
      </w:r>
      <w:r w:rsidR="00DB56E4">
        <w:t>namespace</w:t>
      </w:r>
      <w:r w:rsidR="00E55849">
        <w:t>s.</w:t>
      </w:r>
    </w:p>
    <w:p w14:paraId="005FFFB2" w14:textId="77777777" w:rsidR="0044410D" w:rsidRPr="0044410D" w:rsidRDefault="0052109B" w:rsidP="00E133CC">
      <w:pPr>
        <w:pStyle w:val="Grammar"/>
      </w:pPr>
      <w:r>
        <w:rPr>
          <w:rStyle w:val="Production"/>
        </w:rPr>
        <w:lastRenderedPageBreak/>
        <w:t>Import</w:t>
      </w:r>
      <w:r w:rsidR="00EB18BD">
        <w:rPr>
          <w:rStyle w:val="Production"/>
        </w:rPr>
        <w:t>Alias</w:t>
      </w:r>
      <w:r>
        <w:rPr>
          <w:rStyle w:val="Production"/>
        </w:rPr>
        <w:t>Declaration</w:t>
      </w:r>
      <w:r w:rsidR="00E133CC" w:rsidRPr="006551A1">
        <w:rPr>
          <w:rStyle w:val="Production"/>
        </w:rPr>
        <w:t>:</w:t>
      </w:r>
      <w:r w:rsidR="0048218E" w:rsidRPr="0048218E">
        <w:br/>
      </w:r>
      <w:r w:rsidR="00E133CC" w:rsidRPr="009536E9">
        <w:rPr>
          <w:rStyle w:val="Terminal"/>
        </w:rPr>
        <w:t>import</w:t>
      </w:r>
      <w:r w:rsidR="00E133CC">
        <w:t xml:space="preserve">   </w:t>
      </w:r>
      <w:r w:rsidR="002355F0">
        <w:rPr>
          <w:rStyle w:val="Production"/>
        </w:rPr>
        <w:t>BindingI</w:t>
      </w:r>
      <w:r w:rsidR="00E133CC" w:rsidRPr="006551A1">
        <w:rPr>
          <w:rStyle w:val="Production"/>
        </w:rPr>
        <w:t>dentifier</w:t>
      </w:r>
      <w:r w:rsidR="00E133CC">
        <w:t xml:space="preserve">   </w:t>
      </w:r>
      <w:r w:rsidR="00E133CC" w:rsidRPr="009536E9">
        <w:rPr>
          <w:rStyle w:val="Terminal"/>
        </w:rPr>
        <w:t>=</w:t>
      </w:r>
      <w:r w:rsidR="00E133CC">
        <w:t xml:space="preserve">   </w:t>
      </w:r>
      <w:r w:rsidR="00E133CC" w:rsidRPr="006551A1">
        <w:rPr>
          <w:rStyle w:val="Production"/>
        </w:rPr>
        <w:t>EntityName</w:t>
      </w:r>
      <w:r w:rsidR="00E133CC">
        <w:t xml:space="preserve">   </w:t>
      </w:r>
      <w:r w:rsidR="00E133CC" w:rsidRPr="009536E9">
        <w:rPr>
          <w:rStyle w:val="Terminal"/>
        </w:rPr>
        <w:t>;</w:t>
      </w:r>
    </w:p>
    <w:p w14:paraId="7DE0F952" w14:textId="77777777" w:rsidR="0044410D" w:rsidRPr="0044410D" w:rsidRDefault="00352707" w:rsidP="00E133CC">
      <w:pPr>
        <w:pStyle w:val="Grammar"/>
      </w:pPr>
      <w:r w:rsidRPr="006551A1">
        <w:rPr>
          <w:rStyle w:val="Production"/>
        </w:rPr>
        <w:t>EntityName:</w:t>
      </w:r>
      <w:r w:rsidR="0048218E" w:rsidRPr="0048218E">
        <w:br/>
      </w:r>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p>
    <w:p w14:paraId="3AC9BEB2" w14:textId="77777777" w:rsidR="0044410D" w:rsidRPr="0044410D" w:rsidRDefault="00352707" w:rsidP="00E133CC">
      <w:r>
        <w:t xml:space="preserve">An </w:t>
      </w:r>
      <w:proofErr w:type="spellStart"/>
      <w:r w:rsidRPr="00352707">
        <w:rPr>
          <w:rStyle w:val="Production"/>
        </w:rPr>
        <w:t>EntityName</w:t>
      </w:r>
      <w:proofErr w:type="spellEnd"/>
      <w:r>
        <w:t xml:space="preserve"> consisting of a single identifier is resolved as a </w:t>
      </w:r>
      <w:proofErr w:type="spellStart"/>
      <w:r w:rsidR="002A06D4">
        <w:rPr>
          <w:rStyle w:val="Production"/>
        </w:rPr>
        <w:t>NamespaceName</w:t>
      </w:r>
      <w:proofErr w:type="spellEnd"/>
      <w:r w:rsidR="00EB35FB">
        <w:t xml:space="preserve"> </w:t>
      </w:r>
      <w:r>
        <w:t xml:space="preserve">and is thus required </w:t>
      </w:r>
      <w:r w:rsidR="00DB56E4">
        <w:t>to reference a namespace</w:t>
      </w:r>
      <w:r w:rsidR="00EB35FB">
        <w:t>. The resulting local alia</w:t>
      </w:r>
      <w:r w:rsidR="00DB56E4">
        <w:t xml:space="preserve">s references the given namespace </w:t>
      </w:r>
      <w:r w:rsidR="00EB35FB">
        <w:t xml:space="preserve">and is </w:t>
      </w:r>
      <w:r w:rsidR="00DB56E4">
        <w:t>itself classified as a namespace</w:t>
      </w:r>
      <w:r w:rsidR="00EB35FB">
        <w:t>.</w:t>
      </w:r>
    </w:p>
    <w:p w14:paraId="68A576EC" w14:textId="77777777" w:rsidR="0044410D" w:rsidRPr="0044410D" w:rsidRDefault="00352707" w:rsidP="00E133CC">
      <w:r>
        <w:t xml:space="preserve">An </w:t>
      </w:r>
      <w:proofErr w:type="spellStart"/>
      <w:r w:rsidRPr="00352707">
        <w:rPr>
          <w:rStyle w:val="Production"/>
        </w:rPr>
        <w:t>EntityName</w:t>
      </w:r>
      <w:proofErr w:type="spellEnd"/>
      <w:r>
        <w:t xml:space="preserve"> consisting of more than one identifier is resolved as a </w:t>
      </w:r>
      <w:proofErr w:type="spellStart"/>
      <w:r w:rsidR="002A06D4">
        <w:rPr>
          <w:rStyle w:val="Production"/>
        </w:rPr>
        <w:t>NamespaceName</w:t>
      </w:r>
      <w:proofErr w:type="spellEnd"/>
      <w:r>
        <w:t xml:space="preserve"> followed by </w:t>
      </w:r>
      <w:r w:rsidR="006316BB">
        <w:t xml:space="preserve">an identifier that names </w:t>
      </w:r>
      <w:r w:rsidR="00DB56E4">
        <w:t>an</w:t>
      </w:r>
      <w:r w:rsidR="006316BB">
        <w:t xml:space="preserve"> exported </w:t>
      </w:r>
      <w:r w:rsidR="00DB56E4">
        <w:t>entity</w:t>
      </w:r>
      <w:r w:rsidR="0098668F">
        <w:t xml:space="preserve"> in</w:t>
      </w:r>
      <w:r w:rsidR="006316BB">
        <w:t xml:space="preserve"> the given</w:t>
      </w:r>
      <w:r w:rsidR="00DB56E4">
        <w:t xml:space="preserve"> namespace</w:t>
      </w:r>
      <w:r w:rsidR="006316BB">
        <w:t>.</w:t>
      </w:r>
      <w:r w:rsidR="00EB35FB">
        <w:t xml:space="preserve"> The resulting local alias has all the meanings </w:t>
      </w:r>
      <w:r w:rsidR="00DB56E4">
        <w:t xml:space="preserve">of </w:t>
      </w:r>
      <w:r w:rsidR="00517D66">
        <w:t>the referenced entity</w:t>
      </w:r>
      <w:r w:rsidR="00EB35FB">
        <w:t>.</w:t>
      </w:r>
      <w:r w:rsidR="00517D66">
        <w:t xml:space="preserve"> (As many as three distinct meanings are possible for an entity name—</w:t>
      </w:r>
      <w:r w:rsidR="00DB56E4">
        <w:t>value</w:t>
      </w:r>
      <w:r w:rsidR="00517D66">
        <w:t xml:space="preserve">, type, and </w:t>
      </w:r>
      <w:r w:rsidR="00DB56E4">
        <w:t>namespace</w:t>
      </w:r>
      <w:r w:rsidR="00517D66">
        <w:t>.)</w:t>
      </w:r>
      <w:r w:rsidR="007065CA">
        <w:t xml:space="preserve"> In effect, it is as if the imported entity </w:t>
      </w:r>
      <w:r w:rsidR="00DB56E4">
        <w:t>was</w:t>
      </w:r>
      <w:r w:rsidR="007065CA">
        <w:t xml:space="preserve"> declared locally with the local alias name.</w:t>
      </w:r>
    </w:p>
    <w:p w14:paraId="2ED027C8" w14:textId="77777777" w:rsidR="0044410D" w:rsidRPr="0044410D" w:rsidRDefault="00EB35FB" w:rsidP="00E133CC">
      <w:r>
        <w:t>In the example</w:t>
      </w:r>
    </w:p>
    <w:p w14:paraId="0292FAA7" w14:textId="77777777" w:rsidR="0044410D" w:rsidRPr="00D54DB2" w:rsidRDefault="00036FB8" w:rsidP="0098668F">
      <w:pPr>
        <w:pStyle w:val="Code"/>
      </w:pPr>
      <w:r>
        <w:rPr>
          <w:color w:val="0000FF"/>
        </w:rPr>
        <w:t>namespace</w:t>
      </w:r>
      <w:r w:rsidR="0098668F" w:rsidRPr="00D54DB2">
        <w:rPr>
          <w:color w:val="000000"/>
        </w:rPr>
        <w:t xml:space="preserve"> A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interface</w:t>
      </w:r>
      <w:r w:rsidR="0098668F" w:rsidRPr="00D54DB2">
        <w:rPr>
          <w:color w:val="000000"/>
        </w:rPr>
        <w:t xml:space="preserve"> X { s: </w:t>
      </w:r>
      <w:r w:rsidR="0098668F" w:rsidRPr="00D54DB2">
        <w:rPr>
          <w:color w:val="0000FF"/>
        </w:rPr>
        <w:t>string</w:t>
      </w:r>
      <w:r w:rsidR="0098668F" w:rsidRPr="00D54DB2">
        <w:rPr>
          <w:color w:val="000000"/>
        </w:rPr>
        <w:t xml:space="preserve">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var</w:t>
      </w:r>
      <w:r w:rsidR="0098668F" w:rsidRPr="00D54DB2">
        <w:rPr>
          <w:color w:val="000000"/>
        </w:rPr>
        <w:t xml:space="preserve"> X: X;</w:t>
      </w:r>
      <w:r w:rsidR="0048218E" w:rsidRPr="00D54DB2">
        <w:br/>
      </w:r>
      <w:r w:rsidR="0098668F" w:rsidRPr="00D54DB2">
        <w:rPr>
          <w:color w:val="000000"/>
        </w:rPr>
        <w:t>}</w:t>
      </w:r>
    </w:p>
    <w:p w14:paraId="5BA687B9" w14:textId="77777777" w:rsidR="0044410D" w:rsidRPr="00D54DB2" w:rsidRDefault="00036FB8" w:rsidP="00F27181">
      <w:pPr>
        <w:pStyle w:val="Code"/>
      </w:pPr>
      <w:r>
        <w:rPr>
          <w:color w:val="0000FF"/>
        </w:rPr>
        <w:t>namespace</w:t>
      </w:r>
      <w:r w:rsidR="0098668F"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for </w:t>
      </w:r>
      <w:r w:rsidR="00DB56E4">
        <w:rPr>
          <w:color w:val="008000"/>
        </w:rPr>
        <w:t>namespace</w:t>
      </w:r>
      <w:r w:rsidR="003744D2" w:rsidRPr="00D54DB2">
        <w:rPr>
          <w:color w:val="008000"/>
        </w:rPr>
        <w:t xml:space="preserve"> A</w:t>
      </w:r>
      <w:r w:rsidR="0048218E" w:rsidRPr="00D54DB2">
        <w:br/>
      </w:r>
      <w:r w:rsidR="0098668F" w:rsidRPr="00D54DB2">
        <w:rPr>
          <w:color w:val="000000"/>
        </w:rPr>
        <w:t xml:space="preserve">    </w:t>
      </w:r>
      <w:r w:rsidR="0098668F" w:rsidRPr="00D54DB2">
        <w:rPr>
          <w:color w:val="0000FF"/>
        </w:rPr>
        <w:t>import</w:t>
      </w:r>
      <w:r w:rsidR="00EB35FB" w:rsidRPr="00D54DB2">
        <w:rPr>
          <w:color w:val="000000"/>
        </w:rPr>
        <w:t xml:space="preserve"> </w:t>
      </w:r>
      <w:r w:rsidR="003744D2" w:rsidRPr="00D54DB2">
        <w:rPr>
          <w:color w:val="000000"/>
        </w:rPr>
        <w:t>Z</w:t>
      </w:r>
      <w:r w:rsidR="0098668F"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type and </w:t>
      </w:r>
      <w:r w:rsidR="00DB56E4">
        <w:rPr>
          <w:color w:val="008000"/>
        </w:rPr>
        <w:t>value</w:t>
      </w:r>
      <w:r w:rsidR="0061615F" w:rsidRPr="00D54DB2">
        <w:rPr>
          <w:color w:val="008000"/>
        </w:rPr>
        <w:t xml:space="preserve"> A.X</w:t>
      </w:r>
      <w:r w:rsidR="0048218E" w:rsidRPr="00D54DB2">
        <w:br/>
      </w:r>
      <w:r w:rsidR="0098668F" w:rsidRPr="00D54DB2">
        <w:rPr>
          <w:color w:val="000000"/>
        </w:rPr>
        <w:t xml:space="preserve">    </w:t>
      </w:r>
      <w:r w:rsidR="0098668F"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0098668F" w:rsidRPr="00D54DB2">
        <w:rPr>
          <w:color w:val="000000"/>
        </w:rPr>
        <w:t>;</w:t>
      </w:r>
      <w:r w:rsidR="0048218E" w:rsidRPr="00D54DB2">
        <w:br/>
      </w:r>
      <w:r w:rsidR="0098668F" w:rsidRPr="00D54DB2">
        <w:rPr>
          <w:color w:val="000000"/>
        </w:rPr>
        <w:t>}</w:t>
      </w:r>
    </w:p>
    <w:p w14:paraId="1EB1A0C0" w14:textId="77777777" w:rsidR="0044410D" w:rsidRPr="0044410D" w:rsidRDefault="00EB35FB" w:rsidP="00E133CC">
      <w:proofErr w:type="gramStart"/>
      <w:r>
        <w:t>within</w:t>
      </w:r>
      <w:proofErr w:type="gramEnd"/>
      <w:r>
        <w:t xml:space="preserve"> </w:t>
      </w:r>
      <w:r w:rsidR="008F4735">
        <w:t>'</w:t>
      </w:r>
      <w:r>
        <w:t>B</w:t>
      </w:r>
      <w:r w:rsidR="008F4735">
        <w:t>'</w:t>
      </w:r>
      <w:r>
        <w:t>,</w:t>
      </w:r>
      <w:r w:rsidR="003744D2">
        <w:t xml:space="preserve"> </w:t>
      </w:r>
      <w:r w:rsidR="008F4735">
        <w:t>'</w:t>
      </w:r>
      <w:r w:rsidR="003744D2">
        <w:t>Y</w:t>
      </w:r>
      <w:r w:rsidR="008F4735">
        <w:t>'</w:t>
      </w:r>
      <w:r w:rsidR="003744D2">
        <w:t xml:space="preserve"> is an alias only for </w:t>
      </w:r>
      <w:r w:rsidR="001F298D">
        <w:t>namespace</w:t>
      </w:r>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14:paraId="1F709661" w14:textId="77777777" w:rsidR="0044410D" w:rsidRPr="0044410D" w:rsidRDefault="00F27181" w:rsidP="00E133CC">
      <w:r>
        <w:t xml:space="preserve">If the </w:t>
      </w:r>
      <w:proofErr w:type="spellStart"/>
      <w:r w:rsidR="002A06D4">
        <w:rPr>
          <w:rStyle w:val="Production"/>
        </w:rPr>
        <w:t>NamespaceName</w:t>
      </w:r>
      <w:proofErr w:type="spellEnd"/>
      <w:r>
        <w:t xml:space="preserve"> portion of an </w:t>
      </w:r>
      <w:proofErr w:type="spellStart"/>
      <w:r w:rsidRPr="00F27181">
        <w:rPr>
          <w:rStyle w:val="Production"/>
        </w:rPr>
        <w:t>EntityName</w:t>
      </w:r>
      <w:proofErr w:type="spellEnd"/>
      <w:r>
        <w:t xml:space="preserve"> references an instantiated </w:t>
      </w:r>
      <w:r w:rsidR="001F298D">
        <w:t>namespace</w:t>
      </w:r>
      <w:r>
        <w:t xml:space="preserve">, the </w:t>
      </w:r>
      <w:proofErr w:type="spellStart"/>
      <w:r w:rsidR="002A06D4">
        <w:rPr>
          <w:rStyle w:val="Production"/>
        </w:rPr>
        <w:t>NamespaceName</w:t>
      </w:r>
      <w:proofErr w:type="spellEnd"/>
      <w:r>
        <w:t xml:space="preserve"> is required to reference the </w:t>
      </w:r>
      <w:r w:rsidR="004238C2">
        <w:t>namespace instance</w:t>
      </w:r>
      <w:r>
        <w:t xml:space="preserve"> when evaluated as an expression. </w:t>
      </w:r>
      <w:r w:rsidR="00473D74">
        <w:t xml:space="preserve">In the </w:t>
      </w:r>
      <w:r>
        <w:t>example</w:t>
      </w:r>
    </w:p>
    <w:p w14:paraId="3D45DCA8" w14:textId="77777777" w:rsidR="0044410D" w:rsidRPr="0044410D" w:rsidRDefault="00036FB8" w:rsidP="00F27181">
      <w:pPr>
        <w:pStyle w:val="Code"/>
      </w:pPr>
      <w:r>
        <w:rPr>
          <w:color w:val="0000FF"/>
        </w:rPr>
        <w:t>namespace</w:t>
      </w:r>
      <w:r w:rsidR="00F27181" w:rsidRPr="00D54DB2">
        <w:t xml:space="preserve"> A {</w:t>
      </w:r>
      <w:r w:rsidR="0048218E" w:rsidRPr="00D54DB2">
        <w:br/>
      </w:r>
      <w:r w:rsidR="00F27181" w:rsidRPr="00D54DB2">
        <w:t xml:space="preserve">    </w:t>
      </w:r>
      <w:r w:rsidR="00F27181" w:rsidRPr="00D54DB2">
        <w:rPr>
          <w:color w:val="0000FF"/>
        </w:rPr>
        <w:t>export</w:t>
      </w:r>
      <w:r w:rsidR="00F27181" w:rsidRPr="00D54DB2">
        <w:t xml:space="preserve"> </w:t>
      </w:r>
      <w:r w:rsidR="00F27181" w:rsidRPr="00D54DB2">
        <w:rPr>
          <w:color w:val="0000FF"/>
        </w:rPr>
        <w:t>interface</w:t>
      </w:r>
      <w:r w:rsidR="00F27181" w:rsidRPr="00D54DB2">
        <w:t xml:space="preserve"> X { s: </w:t>
      </w:r>
      <w:r w:rsidR="00F27181" w:rsidRPr="00D54DB2">
        <w:rPr>
          <w:color w:val="0000FF"/>
        </w:rPr>
        <w:t>string</w:t>
      </w:r>
      <w:r w:rsidR="00F27181" w:rsidRPr="00D54DB2">
        <w:t xml:space="preserve"> }</w:t>
      </w:r>
      <w:r w:rsidR="0048218E" w:rsidRPr="00D54DB2">
        <w:br/>
      </w:r>
      <w:r w:rsidR="00F27181" w:rsidRPr="00D54DB2">
        <w:t>}</w:t>
      </w:r>
    </w:p>
    <w:p w14:paraId="3C2EF591" w14:textId="77777777" w:rsidR="0044410D" w:rsidRPr="0044410D" w:rsidRDefault="00036FB8" w:rsidP="00F27181">
      <w:pPr>
        <w:pStyle w:val="Code"/>
      </w:pPr>
      <w:r>
        <w:rPr>
          <w:color w:val="0000FF"/>
        </w:rPr>
        <w:t>namespace</w:t>
      </w:r>
      <w:r w:rsidR="00F27181" w:rsidRPr="00D54DB2">
        <w:t xml:space="preserve"> B {</w:t>
      </w:r>
      <w:r w:rsidR="0048218E" w:rsidRPr="00D54DB2">
        <w:br/>
      </w:r>
      <w:r w:rsidR="00F27181" w:rsidRPr="00D54DB2">
        <w:t xml:space="preserve">    </w:t>
      </w:r>
      <w:r w:rsidR="00F27181" w:rsidRPr="00D54DB2">
        <w:rPr>
          <w:color w:val="0000FF"/>
        </w:rPr>
        <w:t>var</w:t>
      </w:r>
      <w:r w:rsidR="00F27181" w:rsidRPr="00D54DB2">
        <w:t xml:space="preserve"> A = 1;</w:t>
      </w:r>
      <w:r w:rsidR="0048218E" w:rsidRPr="00D54DB2">
        <w:br/>
      </w:r>
      <w:r w:rsidR="00F27181" w:rsidRPr="00D54DB2">
        <w:t xml:space="preserve">    </w:t>
      </w:r>
      <w:r w:rsidR="00F27181" w:rsidRPr="00D54DB2">
        <w:rPr>
          <w:color w:val="0000FF"/>
        </w:rPr>
        <w:t>import</w:t>
      </w:r>
      <w:r w:rsidR="00F27181" w:rsidRPr="00D54DB2">
        <w:t xml:space="preserve"> Y = A;</w:t>
      </w:r>
      <w:r w:rsidR="0048218E" w:rsidRPr="00D54DB2">
        <w:br/>
      </w:r>
      <w:r w:rsidR="00F27181" w:rsidRPr="00D54DB2">
        <w:t>}</w:t>
      </w:r>
    </w:p>
    <w:p w14:paraId="708FA206" w14:textId="77777777" w:rsidR="0044410D" w:rsidRPr="0044410D" w:rsidRDefault="008F4735" w:rsidP="00F27181">
      <w:r>
        <w:lastRenderedPageBreak/>
        <w:t>'</w:t>
      </w:r>
      <w:r w:rsidR="00473D74">
        <w:t>Y</w:t>
      </w:r>
      <w:r>
        <w:t>'</w:t>
      </w:r>
      <w:r w:rsidR="00473D74">
        <w:t xml:space="preserve"> is a local alias for the non-instantiated </w:t>
      </w:r>
      <w:r w:rsidR="001F298D">
        <w:t>namespace</w:t>
      </w:r>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r w:rsidR="001F298D">
        <w:t>namespace</w:t>
      </w:r>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r w:rsidR="001F298D">
        <w:t>namespace</w:t>
      </w:r>
      <w:r w:rsidR="00473D74">
        <w:t xml:space="preserve"> </w:t>
      </w:r>
      <w:r w:rsidR="004238C2">
        <w:t>instance</w:t>
      </w:r>
      <w:r w:rsidR="00473D74">
        <w:t xml:space="preserve"> of </w:t>
      </w:r>
      <w:r w:rsidR="001F298D">
        <w:t>namespace</w:t>
      </w:r>
      <w:r w:rsidR="00473D74">
        <w:t xml:space="preserve"> </w:t>
      </w:r>
      <w:r>
        <w:t>'</w:t>
      </w:r>
      <w:r w:rsidR="00473D74">
        <w:t>A</w:t>
      </w:r>
      <w:r>
        <w:t>'</w:t>
      </w:r>
      <w:r w:rsidR="00473D74">
        <w:t>.</w:t>
      </w:r>
    </w:p>
    <w:p w14:paraId="5147C507" w14:textId="77777777"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14:paraId="495E7954" w14:textId="77777777" w:rsidR="0044410D" w:rsidRPr="0044410D" w:rsidRDefault="002A1EAD" w:rsidP="00F3372E">
      <w:pPr>
        <w:pStyle w:val="Heading2"/>
      </w:pPr>
      <w:bookmarkStart w:id="1881" w:name="_Ref357084065"/>
      <w:bookmarkStart w:id="1882" w:name="_Ref357084368"/>
      <w:bookmarkStart w:id="1883" w:name="_Ref357156033"/>
      <w:bookmarkStart w:id="1884" w:name="_Ref357156087"/>
      <w:bookmarkStart w:id="1885" w:name="_Toc439666296"/>
      <w:bookmarkStart w:id="1886" w:name="_Toc426538983"/>
      <w:r>
        <w:t>Export Declarations</w:t>
      </w:r>
      <w:bookmarkEnd w:id="1876"/>
      <w:bookmarkEnd w:id="1877"/>
      <w:bookmarkEnd w:id="1878"/>
      <w:bookmarkEnd w:id="1879"/>
      <w:bookmarkEnd w:id="1881"/>
      <w:bookmarkEnd w:id="1882"/>
      <w:bookmarkEnd w:id="1883"/>
      <w:bookmarkEnd w:id="1884"/>
      <w:bookmarkEnd w:id="1885"/>
      <w:bookmarkEnd w:id="1886"/>
    </w:p>
    <w:p w14:paraId="486178E9" w14:textId="77777777" w:rsidR="0044410D" w:rsidRPr="0044410D" w:rsidRDefault="002A1EAD" w:rsidP="002A1EAD">
      <w:r>
        <w:t xml:space="preserve">An export declaration declares an externally accessible </w:t>
      </w:r>
      <w:r w:rsidR="001F298D">
        <w:t>namespace</w:t>
      </w:r>
      <w:r>
        <w:t xml:space="preserve"> member.</w:t>
      </w:r>
      <w:r w:rsidRPr="00C315C3">
        <w:t xml:space="preserve"> </w:t>
      </w:r>
      <w:r>
        <w:t xml:space="preserve">An export declaration is simply a regular declaration prefixed with the keyword </w:t>
      </w:r>
      <w:r w:rsidRPr="00C23E8F">
        <w:rPr>
          <w:rStyle w:val="CodeFragment"/>
        </w:rPr>
        <w:t>export</w:t>
      </w:r>
      <w:r>
        <w:t>.</w:t>
      </w:r>
    </w:p>
    <w:p w14:paraId="5E6863FA" w14:textId="77777777" w:rsidR="009F56A4" w:rsidRDefault="006E79C6" w:rsidP="009F56A4">
      <w:r>
        <w:t xml:space="preserve">The members of a namespace's export declaration space (section </w:t>
      </w:r>
      <w:r>
        <w:fldChar w:fldCharType="begin"/>
      </w:r>
      <w:r>
        <w:instrText xml:space="preserve"> REF _Ref323978672 \r \h </w:instrText>
      </w:r>
      <w:r>
        <w:fldChar w:fldCharType="separate"/>
      </w:r>
      <w:r w:rsidR="00A3147C">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p>
    <w:p w14:paraId="65D045C9" w14:textId="77777777"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A3147C">
        <w:t>3.7</w:t>
      </w:r>
      <w:r w:rsidR="001959D9">
        <w:fldChar w:fldCharType="end"/>
      </w:r>
      <w:r>
        <w:t>). Those named types must be at least as accessible as the exported member</w:t>
      </w:r>
      <w:r w:rsidR="00A163ED">
        <w:t>, or otherwise an error occurs.</w:t>
      </w:r>
    </w:p>
    <w:p w14:paraId="0212134E" w14:textId="77777777"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0A7B3E4D" w14:textId="77777777"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14:paraId="3511D4D6" w14:textId="77777777"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14:paraId="081EDD71" w14:textId="77777777"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proofErr w:type="spellStart"/>
      <w:r w:rsidR="00A163ED" w:rsidRPr="00A163ED">
        <w:rPr>
          <w:rStyle w:val="Production"/>
        </w:rPr>
        <w:t>TypeReference</w:t>
      </w:r>
      <w:proofErr w:type="spellEnd"/>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14:paraId="2321FC20" w14:textId="77777777"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proofErr w:type="spellStart"/>
      <w:r w:rsidRPr="00A163ED">
        <w:rPr>
          <w:rStyle w:val="Production"/>
        </w:rPr>
        <w:t>TypeReference</w:t>
      </w:r>
      <w:proofErr w:type="spellEnd"/>
      <w:r>
        <w:t xml:space="preserve"> specified as a base interface</w:t>
      </w:r>
      <w:r w:rsidR="002C51F6">
        <w:t>,</w:t>
      </w:r>
      <w:r>
        <w:t xml:space="preserve"> and the </w:t>
      </w:r>
      <w:proofErr w:type="spellStart"/>
      <w:r w:rsidRPr="00A163ED">
        <w:rPr>
          <w:rStyle w:val="Production"/>
        </w:rPr>
        <w:t>ObjectType</w:t>
      </w:r>
      <w:proofErr w:type="spellEnd"/>
      <w:r>
        <w:t xml:space="preserve"> specified as </w:t>
      </w:r>
      <w:r w:rsidR="00362071">
        <w:t>its</w:t>
      </w:r>
      <w:r>
        <w:t xml:space="preserve"> body.</w:t>
      </w:r>
    </w:p>
    <w:p w14:paraId="69D21F11" w14:textId="77777777" w:rsidR="0044410D" w:rsidRPr="0044410D" w:rsidRDefault="00F67AAC" w:rsidP="00563D8D">
      <w:pPr>
        <w:pStyle w:val="ListParagraph"/>
        <w:numPr>
          <w:ilvl w:val="0"/>
          <w:numId w:val="20"/>
        </w:numPr>
      </w:pPr>
      <w:r>
        <w:t xml:space="preserve">A </w:t>
      </w:r>
      <w:r w:rsidR="004238C2">
        <w:t>namespace</w:t>
      </w:r>
      <w:r>
        <w:t xml:space="preserve"> directly depends on its exported members.</w:t>
      </w:r>
    </w:p>
    <w:p w14:paraId="3CFEC3A7" w14:textId="77777777"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proofErr w:type="spellStart"/>
      <w:r w:rsidR="007B28D7" w:rsidRPr="007B28D7">
        <w:rPr>
          <w:rStyle w:val="Production"/>
        </w:rPr>
        <w:t>ObjectType</w:t>
      </w:r>
      <w:proofErr w:type="spellEnd"/>
      <w:r w:rsidR="007B28D7">
        <w:t xml:space="preserve"> directly depends on every </w:t>
      </w:r>
      <w:proofErr w:type="spellStart"/>
      <w:r w:rsidR="007B28D7" w:rsidRPr="007B28D7">
        <w:rPr>
          <w:rStyle w:val="Production"/>
        </w:rPr>
        <w:t>TypeReference</w:t>
      </w:r>
      <w:proofErr w:type="spellEnd"/>
      <w:r w:rsidR="007B28D7">
        <w:t xml:space="preserve"> that occurs </w:t>
      </w:r>
      <w:r w:rsidR="00362071">
        <w:t>within</w:t>
      </w:r>
      <w:r w:rsidR="007B28D7">
        <w:t xml:space="preserve"> the type at any level of nesting.</w:t>
      </w:r>
    </w:p>
    <w:p w14:paraId="14A4B231" w14:textId="77777777" w:rsidR="0044410D" w:rsidRPr="0044410D" w:rsidRDefault="007B28D7" w:rsidP="00563D8D">
      <w:pPr>
        <w:pStyle w:val="ListParagraph"/>
        <w:numPr>
          <w:ilvl w:val="0"/>
          <w:numId w:val="20"/>
        </w:numPr>
      </w:pPr>
      <w:r>
        <w:t xml:space="preserve">A </w:t>
      </w:r>
      <w:proofErr w:type="spellStart"/>
      <w:r w:rsidRPr="007B28D7">
        <w:rPr>
          <w:rStyle w:val="Production"/>
        </w:rPr>
        <w:t>TypeReference</w:t>
      </w:r>
      <w:proofErr w:type="spellEnd"/>
      <w:r>
        <w:t xml:space="preserve"> directly depends on the type it references and on each </w:t>
      </w:r>
      <w:r w:rsidRPr="007B28D7">
        <w:rPr>
          <w:rStyle w:val="Production"/>
        </w:rPr>
        <w:t>Type</w:t>
      </w:r>
      <w:r>
        <w:t xml:space="preserve"> specified as a type argument.</w:t>
      </w:r>
    </w:p>
    <w:p w14:paraId="0D54B115" w14:textId="77777777" w:rsidR="0044410D" w:rsidRPr="0044410D" w:rsidRDefault="002A1EAD" w:rsidP="002A1EAD">
      <w:r>
        <w:t xml:space="preserve">A named type </w:t>
      </w:r>
      <w:r w:rsidRPr="006517E0">
        <w:rPr>
          <w:i/>
        </w:rPr>
        <w:t>T</w:t>
      </w:r>
      <w:r>
        <w:t xml:space="preserve"> having a root </w:t>
      </w:r>
      <w:r w:rsidR="004238C2">
        <w:t>namespace</w:t>
      </w:r>
      <w:r>
        <w:t xml:space="preserve"> </w:t>
      </w:r>
      <w:r w:rsidRPr="00AE528B">
        <w:rPr>
          <w:i/>
        </w:rPr>
        <w:t>R</w:t>
      </w:r>
      <w:r>
        <w:t xml:space="preserve"> (section </w:t>
      </w:r>
      <w:r>
        <w:fldChar w:fldCharType="begin"/>
      </w:r>
      <w:r>
        <w:instrText xml:space="preserve"> REF _Ref323978672 \r \h </w:instrText>
      </w:r>
      <w:r>
        <w:fldChar w:fldCharType="separate"/>
      </w:r>
      <w:r w:rsidR="00A3147C">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051A3DB6" w14:textId="77777777" w:rsidR="0044410D" w:rsidRPr="0044410D" w:rsidRDefault="002A1EAD" w:rsidP="00563D8D">
      <w:pPr>
        <w:pStyle w:val="ListParagraph"/>
        <w:numPr>
          <w:ilvl w:val="0"/>
          <w:numId w:val="19"/>
        </w:numPr>
      </w:pPr>
      <w:r>
        <w:rPr>
          <w:i/>
        </w:rPr>
        <w:t>R</w:t>
      </w:r>
      <w:r>
        <w:t xml:space="preserve"> is the global </w:t>
      </w:r>
      <w:r w:rsidR="004238C2">
        <w:t>namespace</w:t>
      </w:r>
      <w:r>
        <w:t xml:space="preserve"> or a module, or</w:t>
      </w:r>
    </w:p>
    <w:p w14:paraId="5ABE22BE" w14:textId="77777777" w:rsidR="0044410D" w:rsidRPr="0044410D" w:rsidRDefault="002A1EAD" w:rsidP="00563D8D">
      <w:pPr>
        <w:pStyle w:val="ListParagraph"/>
        <w:numPr>
          <w:ilvl w:val="0"/>
          <w:numId w:val="19"/>
        </w:numPr>
      </w:pPr>
      <w:r>
        <w:rPr>
          <w:i/>
        </w:rPr>
        <w:t>R</w:t>
      </w:r>
      <w:r w:rsidR="004238C2">
        <w:t xml:space="preserve"> is a namespace </w:t>
      </w:r>
      <w:r>
        <w:t xml:space="preserve">in the parent </w:t>
      </w:r>
      <w:r w:rsidR="004238C2">
        <w:t>namespace</w:t>
      </w:r>
      <w:r>
        <w:t xml:space="preserve"> chain of </w:t>
      </w:r>
      <w:r w:rsidRPr="00AE528B">
        <w:rPr>
          <w:i/>
        </w:rPr>
        <w:t>M</w:t>
      </w:r>
      <w:r>
        <w:t>.</w:t>
      </w:r>
    </w:p>
    <w:p w14:paraId="4B47B2A2" w14:textId="77777777" w:rsidR="0044410D" w:rsidRPr="0044410D" w:rsidRDefault="002A1EAD" w:rsidP="002A1EAD">
      <w:r>
        <w:t>In the example</w:t>
      </w:r>
    </w:p>
    <w:p w14:paraId="189CC200" w14:textId="77777777" w:rsidR="0044410D" w:rsidRPr="00D54DB2" w:rsidRDefault="002A1EAD" w:rsidP="002A1EAD">
      <w:pPr>
        <w:pStyle w:val="Code"/>
      </w:pPr>
      <w:r w:rsidRPr="00D54DB2">
        <w:rPr>
          <w:color w:val="0000FF"/>
        </w:rPr>
        <w:lastRenderedPageBreak/>
        <w:t>interface</w:t>
      </w:r>
      <w:r w:rsidRPr="00D54DB2">
        <w:t xml:space="preserve"> A { x: </w:t>
      </w:r>
      <w:r w:rsidRPr="00D54DB2">
        <w:rPr>
          <w:color w:val="0000FF"/>
        </w:rPr>
        <w:t>string</w:t>
      </w:r>
      <w:r w:rsidRPr="00D54DB2">
        <w:t>; }</w:t>
      </w:r>
    </w:p>
    <w:p w14:paraId="50CB48F9" w14:textId="77777777" w:rsidR="0044410D" w:rsidRPr="00D54DB2" w:rsidRDefault="00036FB8" w:rsidP="002A1EAD">
      <w:pPr>
        <w:pStyle w:val="Code"/>
      </w:pPr>
      <w:r>
        <w:rPr>
          <w:color w:val="0000FF"/>
        </w:rPr>
        <w:t>namespace</w:t>
      </w:r>
      <w:r w:rsidR="002A1EAD" w:rsidRPr="00D54DB2">
        <w:t xml:space="preserve"> M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B { x: A;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C { x: B;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function</w:t>
      </w:r>
      <w:r w:rsidR="002A1EAD" w:rsidRPr="00D54DB2">
        <w:t xml:space="preserve"> foo(c: C) { … }</w:t>
      </w:r>
      <w:r w:rsidR="0048218E" w:rsidRPr="00D54DB2">
        <w:br/>
      </w:r>
      <w:r w:rsidR="002A1EAD" w:rsidRPr="00D54DB2">
        <w:t>}</w:t>
      </w:r>
    </w:p>
    <w:p w14:paraId="21BB6388" w14:textId="77777777" w:rsidR="0044410D" w:rsidRPr="0044410D" w:rsidRDefault="002A1EAD" w:rsidP="002A1EAD">
      <w:proofErr w:type="gramStart"/>
      <w:r>
        <w:t>the</w:t>
      </w:r>
      <w:proofErr w:type="gramEnd"/>
      <w:r>
        <w:t xml:space="preserv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proofErr w:type="gramStart"/>
      <w:r>
        <w:t>A</w:t>
      </w:r>
      <w:proofErr w:type="gramEnd"/>
      <w:r w:rsidR="008F4735">
        <w:t>'</w:t>
      </w:r>
      <w:r>
        <w:t xml:space="preserve"> interface is already at least as accessible as </w:t>
      </w:r>
      <w:r w:rsidR="008F4735">
        <w:t>'</w:t>
      </w:r>
      <w:r>
        <w:t>foo</w:t>
      </w:r>
      <w:r w:rsidR="008F4735">
        <w:t>'</w:t>
      </w:r>
      <w:r>
        <w:t xml:space="preserve"> because </w:t>
      </w:r>
      <w:r w:rsidR="004238C2">
        <w:t xml:space="preserve">I </w:t>
      </w:r>
      <w:r>
        <w:t xml:space="preserve">t is declared in a parent </w:t>
      </w:r>
      <w:r w:rsidR="004238C2">
        <w:t>namespace</w:t>
      </w:r>
      <w:r>
        <w:t xml:space="preserve"> of foo</w:t>
      </w:r>
      <w:r w:rsidR="008F4735">
        <w:t>'</w:t>
      </w:r>
      <w:r>
        <w:t xml:space="preserve">s </w:t>
      </w:r>
      <w:r w:rsidR="004238C2">
        <w:t>namespace</w:t>
      </w:r>
      <w:r>
        <w:t>.</w:t>
      </w:r>
    </w:p>
    <w:p w14:paraId="2CE6218A" w14:textId="77777777" w:rsidR="0044410D" w:rsidRPr="0044410D" w:rsidRDefault="00927C88" w:rsidP="00927C88">
      <w:pPr>
        <w:pStyle w:val="Heading2"/>
      </w:pPr>
      <w:bookmarkStart w:id="1887" w:name="_Ref352749355"/>
      <w:bookmarkStart w:id="1888" w:name="_Toc439666297"/>
      <w:bookmarkStart w:id="1889" w:name="_Toc426538984"/>
      <w:r>
        <w:t>Declaration Merging</w:t>
      </w:r>
      <w:bookmarkEnd w:id="1887"/>
      <w:bookmarkEnd w:id="1888"/>
      <w:bookmarkEnd w:id="1889"/>
    </w:p>
    <w:p w14:paraId="13A16967" w14:textId="77777777" w:rsidR="0044410D" w:rsidRPr="0044410D" w:rsidRDefault="004238C2" w:rsidP="00927C88">
      <w:r>
        <w:t>Namespace</w:t>
      </w:r>
      <w:r w:rsidR="00927C88">
        <w:t xml:space="preserve">s are </w:t>
      </w:r>
      <w:r w:rsidR="008F4735">
        <w:t>"</w:t>
      </w:r>
      <w:r w:rsidR="00927C88">
        <w:t>open-ended</w:t>
      </w:r>
      <w:r w:rsidR="008F4735">
        <w:t>"</w:t>
      </w:r>
      <w:r>
        <w:t xml:space="preserve"> and namespace </w:t>
      </w:r>
      <w:r w:rsidR="00927C88">
        <w:t xml:space="preserve">declarations with the same qualified name relative to a common root (as defined in section </w:t>
      </w:r>
      <w:r w:rsidR="00927C88">
        <w:fldChar w:fldCharType="begin"/>
      </w:r>
      <w:r w:rsidR="00927C88">
        <w:instrText xml:space="preserve"> REF _Ref323978672 \r \h </w:instrText>
      </w:r>
      <w:r w:rsidR="00927C88">
        <w:fldChar w:fldCharType="separate"/>
      </w:r>
      <w:r w:rsidR="00A3147C">
        <w:t>2.3</w:t>
      </w:r>
      <w:r w:rsidR="00927C88">
        <w:fldChar w:fldCharType="end"/>
      </w:r>
      <w:r>
        <w:t>) contribute to a single namespace</w:t>
      </w:r>
      <w:r w:rsidR="00927C88">
        <w:t xml:space="preserve">. For example, the following two declarations of a </w:t>
      </w:r>
      <w:r>
        <w:t>namespace</w:t>
      </w:r>
      <w:r w:rsidR="00927C88">
        <w:t xml:space="preserve"> </w:t>
      </w:r>
      <w:r w:rsidR="00640ABF">
        <w:t>'</w:t>
      </w:r>
      <w:r w:rsidR="00927C88">
        <w:t>outer</w:t>
      </w:r>
      <w:r w:rsidR="00640ABF">
        <w:t>'</w:t>
      </w:r>
      <w:r w:rsidR="00927C88">
        <w:t xml:space="preserve"> might be located in separate source files.</w:t>
      </w:r>
    </w:p>
    <w:p w14:paraId="325545B9" w14:textId="77777777" w:rsidR="0044410D" w:rsidRPr="0044410D" w:rsidRDefault="00927C88" w:rsidP="00927C88">
      <w:pPr>
        <w:ind w:left="360"/>
      </w:pPr>
      <w:r>
        <w:t xml:space="preserve">File </w:t>
      </w:r>
      <w:proofErr w:type="spellStart"/>
      <w:r>
        <w:t>a.ts</w:t>
      </w:r>
      <w:proofErr w:type="spellEnd"/>
      <w:r>
        <w:t>:</w:t>
      </w:r>
    </w:p>
    <w:p w14:paraId="0C60919E" w14:textId="77777777"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1</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a = local;    </w:t>
      </w:r>
      <w:r w:rsidR="00927C88" w:rsidRPr="00D54DB2">
        <w:rPr>
          <w:color w:val="008000"/>
        </w:rPr>
        <w:t>// outer.a</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x = </w:t>
      </w:r>
      <w:r w:rsidR="00927C88" w:rsidRPr="00D54DB2">
        <w:rPr>
          <w:color w:val="800000"/>
        </w:rPr>
        <w:t>10</w:t>
      </w:r>
      <w:r w:rsidR="00927C88" w:rsidRPr="00D54DB2">
        <w:t xml:space="preserve">;   </w:t>
      </w:r>
      <w:r w:rsidR="00927C88" w:rsidRPr="00D54DB2">
        <w:rPr>
          <w:color w:val="008000"/>
        </w:rPr>
        <w:t>// outer.inner.x</w:t>
      </w:r>
      <w:r w:rsidR="0048218E" w:rsidRPr="00D54DB2">
        <w:br/>
      </w:r>
      <w:r w:rsidR="00927C88" w:rsidRPr="00D54DB2">
        <w:t xml:space="preserve">    }</w:t>
      </w:r>
      <w:r w:rsidR="0048218E" w:rsidRPr="00D54DB2">
        <w:br/>
      </w:r>
      <w:r w:rsidR="00927C88" w:rsidRPr="00D54DB2">
        <w:t>}</w:t>
      </w:r>
    </w:p>
    <w:p w14:paraId="6FBF11D8" w14:textId="77777777" w:rsidR="0044410D" w:rsidRPr="0044410D" w:rsidRDefault="00927C88" w:rsidP="00927C88">
      <w:pPr>
        <w:ind w:left="360"/>
      </w:pPr>
      <w:r>
        <w:t xml:space="preserve">File </w:t>
      </w:r>
      <w:proofErr w:type="spellStart"/>
      <w:r>
        <w:t>b.ts</w:t>
      </w:r>
      <w:proofErr w:type="spellEnd"/>
      <w:r>
        <w:t>:</w:t>
      </w:r>
    </w:p>
    <w:p w14:paraId="101C7532" w14:textId="77777777"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2</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b = local;    </w:t>
      </w:r>
      <w:r w:rsidR="00927C88" w:rsidRPr="00D54DB2">
        <w:rPr>
          <w:color w:val="008000"/>
        </w:rPr>
        <w:t>// outer.b</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y = </w:t>
      </w:r>
      <w:r w:rsidR="00927C88" w:rsidRPr="00D54DB2">
        <w:rPr>
          <w:color w:val="800000"/>
        </w:rPr>
        <w:t>20</w:t>
      </w:r>
      <w:r w:rsidR="00927C88" w:rsidRPr="00D54DB2">
        <w:t xml:space="preserve">;   </w:t>
      </w:r>
      <w:r w:rsidR="00927C88" w:rsidRPr="00D54DB2">
        <w:rPr>
          <w:color w:val="008000"/>
        </w:rPr>
        <w:t>// outer.inner.y</w:t>
      </w:r>
      <w:r w:rsidR="0048218E" w:rsidRPr="00D54DB2">
        <w:br/>
      </w:r>
      <w:r w:rsidR="00927C88" w:rsidRPr="00D54DB2">
        <w:t xml:space="preserve">    }</w:t>
      </w:r>
      <w:r w:rsidR="0048218E" w:rsidRPr="00D54DB2">
        <w:br/>
      </w:r>
      <w:r w:rsidR="00927C88" w:rsidRPr="00D54DB2">
        <w:t>}</w:t>
      </w:r>
    </w:p>
    <w:p w14:paraId="2EC8BE08" w14:textId="77777777" w:rsidR="0044410D" w:rsidRPr="0044410D" w:rsidRDefault="00927C88" w:rsidP="00927C88">
      <w:r>
        <w:t xml:space="preserve">Assuming the two source files are part of the same program, the two declarations will have the global </w:t>
      </w:r>
      <w:r w:rsidR="00640ABF">
        <w:t>namespace</w:t>
      </w:r>
      <w:r>
        <w:t xml:space="preserve"> as their common root and will therefore contribute to the same </w:t>
      </w:r>
      <w:r w:rsidR="00640ABF">
        <w:t>namespace</w:t>
      </w:r>
      <w:r>
        <w:t xml:space="preserve"> instance, the instance type of which will be:</w:t>
      </w:r>
    </w:p>
    <w:p w14:paraId="662EFB97" w14:textId="77777777" w:rsidR="0044410D" w:rsidRPr="0044410D" w:rsidRDefault="00927C88" w:rsidP="00927C88">
      <w:pPr>
        <w:pStyle w:val="Code"/>
      </w:pPr>
      <w:r w:rsidRPr="00D54DB2">
        <w:lastRenderedPageBreak/>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14:paraId="3376C305" w14:textId="77777777" w:rsidR="0044410D" w:rsidRDefault="00B0083E" w:rsidP="00B0083E">
      <w:r>
        <w:t xml:space="preserve">Declaration merging does not apply to </w:t>
      </w:r>
      <w:r w:rsidR="0033595E">
        <w:t xml:space="preserve">local </w:t>
      </w:r>
      <w:r w:rsidR="00EB18BD">
        <w:t>aliases created by import alias</w:t>
      </w:r>
      <w:r w:rsidR="0033595E">
        <w:t xml:space="preserve"> </w:t>
      </w:r>
      <w:r>
        <w:t>declarations.</w:t>
      </w:r>
      <w:r w:rsidR="00F66923">
        <w:t xml:space="preserve"> In other words, it is not possible have an import</w:t>
      </w:r>
      <w:r w:rsidR="00EB18BD">
        <w:t xml:space="preserve"> alias </w:t>
      </w:r>
      <w:r w:rsidR="00F66923">
        <w:t xml:space="preserve">declaration and a </w:t>
      </w:r>
      <w:r w:rsidR="00640ABF">
        <w:t>namespace</w:t>
      </w:r>
      <w:r w:rsidR="00F66923">
        <w:t xml:space="preserve"> declaration for the same name within the same </w:t>
      </w:r>
      <w:r w:rsidR="00640ABF">
        <w:t>namespace</w:t>
      </w:r>
      <w:r w:rsidR="00F66923">
        <w:t xml:space="preserve"> body.</w:t>
      </w:r>
    </w:p>
    <w:p w14:paraId="6E24779F" w14:textId="77777777" w:rsidR="00825AC2" w:rsidRPr="00300D5D" w:rsidRDefault="00825AC2" w:rsidP="00B0083E">
      <w:r w:rsidRPr="00825AC2">
        <w:rPr>
          <w:i/>
        </w:rPr>
        <w:t xml:space="preserve">TODO: Clarify rules for </w:t>
      </w:r>
      <w:hyperlink r:id="rId36" w:history="1">
        <w:r w:rsidRPr="00825AC2">
          <w:rPr>
            <w:rStyle w:val="Hyperlink"/>
            <w:i/>
          </w:rPr>
          <w:t>alias resolution</w:t>
        </w:r>
      </w:hyperlink>
      <w:r w:rsidRPr="00300D5D">
        <w:t>.</w:t>
      </w:r>
    </w:p>
    <w:p w14:paraId="080E02AE" w14:textId="77777777" w:rsidR="0044410D" w:rsidRPr="0044410D" w:rsidRDefault="006A24D3" w:rsidP="00B0083E">
      <w:r>
        <w:t>Declaration m</w:t>
      </w:r>
      <w:r w:rsidR="00640ABF">
        <w:t xml:space="preserve">erging also extends to namespace </w:t>
      </w:r>
      <w:r>
        <w:t xml:space="preserve">declarations with the same qualified name relative to a common root as a function, class, or </w:t>
      </w:r>
      <w:proofErr w:type="spellStart"/>
      <w:r>
        <w:t>enum</w:t>
      </w:r>
      <w:proofErr w:type="spellEnd"/>
      <w:r w:rsidR="009253A4">
        <w:t xml:space="preserve"> declaration</w:t>
      </w:r>
      <w:r>
        <w:t>:</w:t>
      </w:r>
    </w:p>
    <w:p w14:paraId="1C8980B0" w14:textId="77777777" w:rsidR="0044410D" w:rsidRPr="0044410D" w:rsidRDefault="00DC4993" w:rsidP="00563D8D">
      <w:pPr>
        <w:pStyle w:val="ListParagraph"/>
        <w:numPr>
          <w:ilvl w:val="0"/>
          <w:numId w:val="44"/>
        </w:numPr>
      </w:pPr>
      <w:r>
        <w:t>When merging a funct</w:t>
      </w:r>
      <w:r w:rsidR="00640ABF">
        <w:t>ion and a namespace</w:t>
      </w:r>
      <w:r>
        <w:t xml:space="preserve">, the type of the function object is merged with the instance type of the </w:t>
      </w:r>
      <w:r w:rsidR="00640ABF">
        <w:t>namespace</w:t>
      </w:r>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r w:rsidR="00640ABF">
        <w:t>namespace</w:t>
      </w:r>
      <w:r w:rsidR="007C1F72">
        <w:t xml:space="preserve"> provide</w:t>
      </w:r>
      <w:r>
        <w:t xml:space="preserve"> the properties of the combined type.</w:t>
      </w:r>
    </w:p>
    <w:p w14:paraId="621AB19C" w14:textId="77777777" w:rsidR="0044410D" w:rsidRPr="0044410D" w:rsidRDefault="00DC4993" w:rsidP="00563D8D">
      <w:pPr>
        <w:pStyle w:val="ListParagraph"/>
        <w:numPr>
          <w:ilvl w:val="0"/>
          <w:numId w:val="44"/>
        </w:numPr>
      </w:pPr>
      <w:r>
        <w:t xml:space="preserve">When </w:t>
      </w:r>
      <w:r w:rsidR="00640ABF">
        <w:t>merging a class and a namespace</w:t>
      </w:r>
      <w:r>
        <w:t xml:space="preserve">, the type of the constructor function object is merged with the instance type of the </w:t>
      </w:r>
      <w:r w:rsidR="00640ABF">
        <w:t>namespace</w:t>
      </w:r>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r w:rsidR="00640ABF">
        <w:t>namespace</w:t>
      </w:r>
      <w:r w:rsidR="007C1F72">
        <w:t xml:space="preserve"> provide the properties of the combined type. It is an error to have static class members and exported </w:t>
      </w:r>
      <w:r w:rsidR="00640ABF">
        <w:t>namespace</w:t>
      </w:r>
      <w:r w:rsidR="007C1F72">
        <w:t xml:space="preserve"> members with the same name.</w:t>
      </w:r>
    </w:p>
    <w:p w14:paraId="351C8710" w14:textId="77777777" w:rsidR="0044410D" w:rsidRPr="0044410D" w:rsidRDefault="007C1F72" w:rsidP="00563D8D">
      <w:pPr>
        <w:pStyle w:val="ListParagraph"/>
        <w:numPr>
          <w:ilvl w:val="0"/>
          <w:numId w:val="44"/>
        </w:numPr>
      </w:pPr>
      <w:r>
        <w:t>When</w:t>
      </w:r>
      <w:r w:rsidR="00640ABF">
        <w:t xml:space="preserve"> merging an </w:t>
      </w:r>
      <w:proofErr w:type="spellStart"/>
      <w:r w:rsidR="00640ABF">
        <w:t>enum</w:t>
      </w:r>
      <w:proofErr w:type="spellEnd"/>
      <w:r w:rsidR="00640ABF">
        <w:t xml:space="preserve"> and a namespace</w:t>
      </w:r>
      <w:r>
        <w:t xml:space="preserve">, the type of the </w:t>
      </w:r>
      <w:proofErr w:type="spellStart"/>
      <w:r>
        <w:t>enum</w:t>
      </w:r>
      <w:proofErr w:type="spellEnd"/>
      <w:r>
        <w:t xml:space="preserve"> object is merged with the instance type of the </w:t>
      </w:r>
      <w:r w:rsidR="00640ABF">
        <w:t>namespace</w:t>
      </w:r>
      <w:r>
        <w:t xml:space="preserve">. In effect, the </w:t>
      </w:r>
      <w:r w:rsidR="00397764">
        <w:t xml:space="preserve">members of the </w:t>
      </w:r>
      <w:proofErr w:type="spellStart"/>
      <w:r w:rsidR="00397764">
        <w:t>enum</w:t>
      </w:r>
      <w:proofErr w:type="spellEnd"/>
      <w:r w:rsidR="00397764">
        <w:t xml:space="preserve"> and the exported members of the </w:t>
      </w:r>
      <w:r w:rsidR="00640ABF">
        <w:t>namespace</w:t>
      </w:r>
      <w:r w:rsidR="00397764">
        <w:t xml:space="preserve"> provide the properties of the combined type. It is an error to have </w:t>
      </w:r>
      <w:proofErr w:type="spellStart"/>
      <w:r w:rsidR="00397764">
        <w:t>enum</w:t>
      </w:r>
      <w:proofErr w:type="spellEnd"/>
      <w:r w:rsidR="00397764">
        <w:t xml:space="preserve"> members and exported </w:t>
      </w:r>
      <w:r w:rsidR="00640ABF">
        <w:t>namespace</w:t>
      </w:r>
      <w:r w:rsidR="00397764">
        <w:t xml:space="preserve"> members with the same name.</w:t>
      </w:r>
    </w:p>
    <w:p w14:paraId="22763F0A" w14:textId="77777777"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namespace </w:t>
      </w:r>
      <w:r w:rsidR="0030183A">
        <w:t>declaration</w:t>
      </w:r>
      <w:r w:rsidR="00CF31D9">
        <w:t>, the function or class declaration must b</w:t>
      </w:r>
      <w:r w:rsidR="00640ABF">
        <w:t xml:space="preserve">e located prior to the namespace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14:paraId="2D5D2E63" w14:textId="77777777" w:rsidR="0044410D" w:rsidRPr="0044410D" w:rsidRDefault="0030183A" w:rsidP="00397764">
      <w:r w:rsidRPr="005C28E7">
        <w:t>The example</w:t>
      </w:r>
    </w:p>
    <w:p w14:paraId="6AC957F1" w14:textId="77777777"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493F996F" w14:textId="77777777" w:rsidR="0044410D" w:rsidRPr="0044410D" w:rsidRDefault="00746BA2" w:rsidP="00746BA2">
      <w:pPr>
        <w:pStyle w:val="Code"/>
      </w:pPr>
      <w:r w:rsidRPr="00D54DB2">
        <w:rPr>
          <w:color w:val="0000FF"/>
        </w:rPr>
        <w:lastRenderedPageBreak/>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14:paraId="27EE0BEC" w14:textId="77777777" w:rsidR="0044410D" w:rsidRPr="0044410D" w:rsidRDefault="00036FB8" w:rsidP="00746BA2">
      <w:pPr>
        <w:pStyle w:val="Code"/>
      </w:pPr>
      <w:r>
        <w:rPr>
          <w:color w:val="0000FF"/>
        </w:rPr>
        <w:t>namespace</w:t>
      </w:r>
      <w:r w:rsidR="00746BA2" w:rsidRPr="00D54DB2">
        <w:t xml:space="preserve"> point {</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var</w:t>
      </w:r>
      <w:r w:rsidR="00746BA2" w:rsidRPr="00D54DB2">
        <w:t xml:space="preserve"> origin = point(0, 0);</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function</w:t>
      </w:r>
      <w:r w:rsidR="00746BA2" w:rsidRPr="00D54DB2">
        <w:t xml:space="preserve"> equals(p1: Point, p2: Point) {</w:t>
      </w:r>
      <w:r w:rsidR="0048218E" w:rsidRPr="00D54DB2">
        <w:br/>
      </w:r>
      <w:r w:rsidR="00746BA2" w:rsidRPr="00D54DB2">
        <w:t xml:space="preserve">        return p1.x == p2.x &amp;&amp; p1.y == p2.y;</w:t>
      </w:r>
      <w:r w:rsidR="0048218E" w:rsidRPr="00D54DB2">
        <w:br/>
      </w:r>
      <w:r w:rsidR="00746BA2" w:rsidRPr="00D54DB2">
        <w:t xml:space="preserve">    }</w:t>
      </w:r>
      <w:r w:rsidR="0048218E" w:rsidRPr="00D54DB2">
        <w:br/>
      </w:r>
      <w:r w:rsidR="00746BA2" w:rsidRPr="00D54DB2">
        <w:t>}</w:t>
      </w:r>
    </w:p>
    <w:p w14:paraId="724C12FB" w14:textId="77777777"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14:paraId="6B811480" w14:textId="77777777" w:rsidR="0044410D" w:rsidRPr="0044410D" w:rsidRDefault="0030183A" w:rsidP="0030183A">
      <w:proofErr w:type="gramStart"/>
      <w:r>
        <w:t>declares</w:t>
      </w:r>
      <w:proofErr w:type="gramEnd"/>
      <w:r>
        <w:t xml:space="preserve">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r w:rsidR="00640ABF">
        <w:t>namespace</w:t>
      </w:r>
      <w:r>
        <w:t xml:space="preserve"> declaration for </w:t>
      </w:r>
      <w:r w:rsidR="008F4735">
        <w:t>'</w:t>
      </w:r>
      <w:r>
        <w:t>point</w:t>
      </w:r>
      <w:r w:rsidR="008F4735">
        <w:t>'</w:t>
      </w:r>
      <w:r>
        <w:t xml:space="preserve"> is located</w:t>
      </w:r>
      <w:r w:rsidR="00C55B22">
        <w:t xml:space="preserve"> after the function declaration.</w:t>
      </w:r>
    </w:p>
    <w:p w14:paraId="51FC734D" w14:textId="77777777" w:rsidR="0044410D" w:rsidRPr="0044410D" w:rsidRDefault="0053344D" w:rsidP="0053344D">
      <w:pPr>
        <w:pStyle w:val="Heading2"/>
      </w:pPr>
      <w:bookmarkStart w:id="1890" w:name="_Toc439666298"/>
      <w:bookmarkStart w:id="1891" w:name="_Toc426538985"/>
      <w:r>
        <w:t>Code Generation</w:t>
      </w:r>
      <w:bookmarkEnd w:id="1890"/>
      <w:bookmarkEnd w:id="1891"/>
    </w:p>
    <w:p w14:paraId="5CE0341A" w14:textId="77777777" w:rsidR="0044410D" w:rsidRPr="0044410D" w:rsidRDefault="00640ABF" w:rsidP="0053344D">
      <w:r>
        <w:t xml:space="preserve">A namespace </w:t>
      </w:r>
      <w:r w:rsidR="0053344D">
        <w:t>generates JavaScript code that is equivalent to the following:</w:t>
      </w:r>
    </w:p>
    <w:p w14:paraId="203BAF33" w14:textId="77777777" w:rsidR="0044410D" w:rsidRPr="0044410D" w:rsidRDefault="0053344D" w:rsidP="0053344D">
      <w:pPr>
        <w:pStyle w:val="Code"/>
      </w:pPr>
      <w:r w:rsidRPr="00D54DB2">
        <w:rPr>
          <w:color w:val="0000FF"/>
        </w:rPr>
        <w:t>var</w:t>
      </w:r>
      <w:r w:rsidRPr="00D54DB2">
        <w:t xml:space="preserve"> &lt;</w:t>
      </w:r>
      <w:r w:rsidR="002A06D4">
        <w:t>NamespaceName</w:t>
      </w:r>
      <w:r w:rsidRPr="00D54DB2">
        <w:t>&gt;;</w:t>
      </w:r>
      <w:r w:rsidR="0048218E" w:rsidRPr="00D54DB2">
        <w:br/>
      </w:r>
      <w:r w:rsidRPr="00D54DB2">
        <w:t>(</w:t>
      </w:r>
      <w:r w:rsidRPr="00D54DB2">
        <w:rPr>
          <w:color w:val="0000FF"/>
        </w:rPr>
        <w:t>function</w:t>
      </w:r>
      <w:r w:rsidRPr="00D54DB2">
        <w:t>(&lt;</w:t>
      </w:r>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r w:rsidRPr="00D54DB2">
        <w:t>&gt;={}));</w:t>
      </w:r>
    </w:p>
    <w:p w14:paraId="2CBD04A1" w14:textId="77777777" w:rsidR="0044410D" w:rsidRPr="0044410D" w:rsidRDefault="00DD473A" w:rsidP="001036A3">
      <w:proofErr w:type="gramStart"/>
      <w:r>
        <w:t>where</w:t>
      </w:r>
      <w:proofErr w:type="gramEnd"/>
      <w:r>
        <w:t xml:space="preserve"> </w:t>
      </w:r>
      <w:proofErr w:type="spellStart"/>
      <w:r w:rsidR="002A06D4">
        <w:rPr>
          <w:rStyle w:val="CodeItalic"/>
        </w:rPr>
        <w:t>NamespaceName</w:t>
      </w:r>
      <w:proofErr w:type="spellEnd"/>
      <w:r>
        <w:t xml:space="preserve"> is the name of the </w:t>
      </w:r>
      <w:r w:rsidR="00640ABF">
        <w:t>namespace</w:t>
      </w:r>
      <w:r>
        <w:t xml:space="preserve"> and </w:t>
      </w:r>
      <w:proofErr w:type="spellStart"/>
      <w:r w:rsidR="002A06D4">
        <w:rPr>
          <w:rStyle w:val="CodeItalic"/>
        </w:rPr>
        <w:t>NamespaceStatements</w:t>
      </w:r>
      <w:proofErr w:type="spellEnd"/>
      <w:r w:rsidR="0053344D">
        <w:t xml:space="preserve"> is the code generated for the statements in the </w:t>
      </w:r>
      <w:r w:rsidR="00640ABF">
        <w:t>namespace</w:t>
      </w:r>
      <w:r w:rsidR="0053344D">
        <w:t xml:space="preserve"> body.</w:t>
      </w:r>
      <w:r w:rsidR="00603A78">
        <w:t xml:space="preserve"> The </w:t>
      </w:r>
      <w:proofErr w:type="spellStart"/>
      <w:r w:rsidR="002A06D4">
        <w:rPr>
          <w:rStyle w:val="CodeItalic"/>
        </w:rPr>
        <w:t>NamespaceName</w:t>
      </w:r>
      <w:proofErr w:type="spellEnd"/>
      <w:r w:rsidR="00603A78">
        <w:t xml:space="preserve"> function parameter may be prefixed with one or more underscore characters to ensure the name is unique within the function body. </w:t>
      </w:r>
      <w:r w:rsidR="001036A3">
        <w:t xml:space="preserve">Note that the entire </w:t>
      </w:r>
      <w:r w:rsidR="00640ABF">
        <w:t>namespace</w:t>
      </w:r>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r w:rsidR="00640ABF">
        <w:t>namespace</w:t>
      </w:r>
      <w:r w:rsidR="001036A3">
        <w:t xml:space="preserve"> instance, but rather it extends the existing instance (which may have just been created in the function ca</w:t>
      </w:r>
      <w:r w:rsidR="00640ABF">
        <w:t>ll). This ensures that namespace</w:t>
      </w:r>
      <w:r w:rsidR="001036A3">
        <w:t>s can extend each other.</w:t>
      </w:r>
    </w:p>
    <w:p w14:paraId="6A676ACE" w14:textId="77777777" w:rsidR="0044410D" w:rsidRPr="0044410D" w:rsidRDefault="00DD473A" w:rsidP="0053344D">
      <w:r>
        <w:t>An import statement generates code of the form</w:t>
      </w:r>
    </w:p>
    <w:p w14:paraId="1C794445" w14:textId="77777777" w:rsidR="0044410D" w:rsidRPr="0044410D" w:rsidRDefault="00DD473A" w:rsidP="00DD473A">
      <w:pPr>
        <w:pStyle w:val="Code"/>
      </w:pPr>
      <w:r w:rsidRPr="00D54DB2">
        <w:rPr>
          <w:color w:val="0000FF"/>
        </w:rPr>
        <w:t>var</w:t>
      </w:r>
      <w:r w:rsidRPr="00D54DB2">
        <w:t xml:space="preserve"> &lt;Alias&gt; = &lt;EntityName&gt;;</w:t>
      </w:r>
    </w:p>
    <w:p w14:paraId="733CBFF7" w14:textId="77777777" w:rsidR="0044410D" w:rsidRPr="0044410D" w:rsidRDefault="00E92FA7" w:rsidP="001036A3">
      <w:r>
        <w:t xml:space="preserve">This code is emitted only if the imported </w:t>
      </w:r>
      <w:r w:rsidR="00CE7547">
        <w:t>entity</w:t>
      </w:r>
      <w:r>
        <w:t xml:space="preserve"> is referenced as a </w:t>
      </w:r>
      <w:proofErr w:type="spellStart"/>
      <w:r w:rsidRPr="00ED7635">
        <w:rPr>
          <w:rStyle w:val="Production"/>
        </w:rPr>
        <w:t>PrimaryExpression</w:t>
      </w:r>
      <w:proofErr w:type="spellEnd"/>
      <w:r>
        <w:t xml:space="preserve"> somewhere in the body of the importing </w:t>
      </w:r>
      <w:r w:rsidR="00640ABF">
        <w:t>namespace</w:t>
      </w:r>
      <w:r>
        <w:t xml:space="preserve">. If an imported </w:t>
      </w:r>
      <w:r w:rsidR="00CE7547">
        <w:t>entity</w:t>
      </w:r>
      <w:r>
        <w:t xml:space="preserve"> is referenced only as a</w:t>
      </w:r>
      <w:r w:rsidR="00CE7547">
        <w:t xml:space="preserve"> </w:t>
      </w:r>
      <w:proofErr w:type="spellStart"/>
      <w:r w:rsidR="00CE7547" w:rsidRPr="00CE7547">
        <w:rPr>
          <w:rStyle w:val="Production"/>
        </w:rPr>
        <w:t>TypeName</w:t>
      </w:r>
      <w:proofErr w:type="spellEnd"/>
      <w:r w:rsidR="00CE7547">
        <w:t xml:space="preserve"> or</w:t>
      </w:r>
      <w:r>
        <w:t xml:space="preserve"> </w:t>
      </w:r>
      <w:proofErr w:type="spellStart"/>
      <w:r w:rsidR="002A06D4">
        <w:rPr>
          <w:rStyle w:val="Production"/>
        </w:rPr>
        <w:t>NamespaceName</w:t>
      </w:r>
      <w:proofErr w:type="spellEnd"/>
      <w:r>
        <w:t>, nothing is emitted. This ensures that</w:t>
      </w:r>
      <w:r w:rsidR="00640ABF">
        <w:t xml:space="preserve"> types declared in one namespace </w:t>
      </w:r>
      <w:r>
        <w:t>can be referenced through an impo</w:t>
      </w:r>
      <w:r w:rsidR="00640ABF">
        <w:t xml:space="preserve">rt alias in another namespace </w:t>
      </w:r>
      <w:r>
        <w:t xml:space="preserve">with no </w:t>
      </w:r>
      <w:r w:rsidR="003B461B">
        <w:t>run-time overhead</w:t>
      </w:r>
      <w:r>
        <w:t>.</w:t>
      </w:r>
    </w:p>
    <w:p w14:paraId="7C9D49B5" w14:textId="77777777" w:rsidR="0044410D" w:rsidRPr="0044410D" w:rsidRDefault="00603956" w:rsidP="001036A3">
      <w:r>
        <w:lastRenderedPageBreak/>
        <w:t xml:space="preserve">When a variable is exported, all references to the variable in the body of the </w:t>
      </w:r>
      <w:r w:rsidR="00640ABF">
        <w:t>namespace</w:t>
      </w:r>
      <w:r>
        <w:t xml:space="preserve"> are replaced with</w:t>
      </w:r>
    </w:p>
    <w:p w14:paraId="3921A302" w14:textId="77777777" w:rsidR="0044410D" w:rsidRPr="0044410D" w:rsidRDefault="00603956" w:rsidP="00603956">
      <w:pPr>
        <w:pStyle w:val="Code"/>
      </w:pPr>
      <w:r w:rsidRPr="00D54DB2">
        <w:t>&lt;</w:t>
      </w:r>
      <w:r w:rsidR="002A06D4">
        <w:t>NamespaceName</w:t>
      </w:r>
      <w:r w:rsidRPr="00D54DB2">
        <w:t>&gt;.&lt;VariableName&gt;</w:t>
      </w:r>
    </w:p>
    <w:p w14:paraId="5A77601D" w14:textId="77777777" w:rsidR="0044410D" w:rsidRPr="0044410D" w:rsidRDefault="00603956" w:rsidP="001036A3">
      <w:r>
        <w:t xml:space="preserve">This effectively promotes the variable to be a property on the </w:t>
      </w:r>
      <w:r w:rsidR="00640ABF">
        <w:t>namespace</w:t>
      </w:r>
      <w:r>
        <w:t xml:space="preserve"> instance and ensures that all references to the variable become references to the property.</w:t>
      </w:r>
    </w:p>
    <w:p w14:paraId="30AF10F4" w14:textId="77777777" w:rsidR="0044410D" w:rsidRPr="0044410D" w:rsidRDefault="001036A3" w:rsidP="001036A3">
      <w:r>
        <w:t xml:space="preserve">When a function, class, </w:t>
      </w:r>
      <w:proofErr w:type="spellStart"/>
      <w:r>
        <w:t>enum</w:t>
      </w:r>
      <w:proofErr w:type="spellEnd"/>
      <w:r>
        <w:t xml:space="preserve">, or </w:t>
      </w:r>
      <w:r w:rsidR="00640ABF">
        <w:t>namespace</w:t>
      </w:r>
      <w:r>
        <w:t xml:space="preserve"> is exported, the code generated for the entity is followed by an assignment statement of the form</w:t>
      </w:r>
    </w:p>
    <w:p w14:paraId="472A2101" w14:textId="77777777" w:rsidR="0044410D" w:rsidRPr="0044410D" w:rsidRDefault="001036A3" w:rsidP="001036A3">
      <w:pPr>
        <w:pStyle w:val="Code"/>
      </w:pPr>
      <w:r w:rsidRPr="00D54DB2">
        <w:t>&lt;</w:t>
      </w:r>
      <w:r w:rsidR="002A06D4">
        <w:t>NamespaceName</w:t>
      </w:r>
      <w:r w:rsidRPr="00D54DB2">
        <w:t>&gt;.&lt;EntityName&gt; = &lt;EntityName&gt;;</w:t>
      </w:r>
    </w:p>
    <w:p w14:paraId="3640FE54" w14:textId="77777777" w:rsidR="0044410D" w:rsidRPr="0044410D" w:rsidRDefault="00603956" w:rsidP="001036A3">
      <w:r>
        <w:t xml:space="preserve">This </w:t>
      </w:r>
      <w:r w:rsidRPr="00603956">
        <w:t>copies</w:t>
      </w:r>
      <w:r>
        <w:t xml:space="preserve"> a reference to the entity into a property on the </w:t>
      </w:r>
      <w:r w:rsidR="00640ABF">
        <w:t>namespace</w:t>
      </w:r>
      <w:r>
        <w:t xml:space="preserve"> instance.</w:t>
      </w:r>
    </w:p>
    <w:p w14:paraId="7669A39F" w14:textId="77777777" w:rsidR="0044410D" w:rsidRPr="0044410D" w:rsidRDefault="0044410D" w:rsidP="00683D5C">
      <w:pPr>
        <w:rPr>
          <w:highlight w:val="white"/>
        </w:rPr>
      </w:pPr>
    </w:p>
    <w:p w14:paraId="4DB6F310"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7E9780A7" w14:textId="77777777" w:rsidR="0044410D" w:rsidRPr="0044410D" w:rsidRDefault="00963765" w:rsidP="00A67A5C">
      <w:pPr>
        <w:pStyle w:val="Heading1"/>
      </w:pPr>
      <w:bookmarkStart w:id="1892" w:name="_Toc439666299"/>
      <w:bookmarkStart w:id="1893" w:name="_Toc426538986"/>
      <w:r>
        <w:lastRenderedPageBreak/>
        <w:t>S</w:t>
      </w:r>
      <w:r w:rsidR="00DE33B5">
        <w:t>cripts</w:t>
      </w:r>
      <w:r w:rsidR="00BD4D3D">
        <w:t xml:space="preserve"> and </w:t>
      </w:r>
      <w:r w:rsidR="002963F5">
        <w:t>Modules</w:t>
      </w:r>
      <w:bookmarkEnd w:id="1844"/>
      <w:bookmarkEnd w:id="1892"/>
      <w:bookmarkEnd w:id="1893"/>
    </w:p>
    <w:p w14:paraId="152F90B0" w14:textId="3F0FDDA1" w:rsidR="0044410D" w:rsidRPr="0044410D" w:rsidRDefault="00F47341" w:rsidP="00F47341">
      <w:r>
        <w:t xml:space="preserve">TypeScript implements </w:t>
      </w:r>
      <w:r w:rsidR="00D80640">
        <w:t xml:space="preserve">support for ECMAScript </w:t>
      </w:r>
      <w:del w:id="1894" w:author="Anders Hejlsberg" w:date="2016-01-04T10:39:00Z">
        <w:r w:rsidR="00781B50">
          <w:delText>6</w:delText>
        </w:r>
      </w:del>
      <w:ins w:id="1895" w:author="Anders Hejlsberg" w:date="2016-01-04T10:39:00Z">
        <w:r w:rsidR="00D80640">
          <w:t>2015</w:t>
        </w:r>
      </w:ins>
      <w:r w:rsidR="00781B50">
        <w:t xml:space="preserve"> </w:t>
      </w:r>
      <w:r>
        <w:t xml:space="preserve">modules and supports </w:t>
      </w:r>
      <w:r w:rsidR="00781B50">
        <w:t xml:space="preserve">down-level </w:t>
      </w:r>
      <w:r>
        <w:t>code ge</w:t>
      </w:r>
      <w:r w:rsidR="004260C1">
        <w:t xml:space="preserve">neration targeting </w:t>
      </w:r>
      <w:proofErr w:type="spellStart"/>
      <w:r w:rsidR="004260C1">
        <w:t>CommonJS</w:t>
      </w:r>
      <w:proofErr w:type="spellEnd"/>
      <w:r w:rsidR="004260C1">
        <w:t xml:space="preserve">, </w:t>
      </w:r>
      <w:r>
        <w:t>AMD</w:t>
      </w:r>
      <w:r w:rsidR="004260C1">
        <w:t>, and other</w:t>
      </w:r>
      <w:r>
        <w:t xml:space="preserve"> module systems.</w:t>
      </w:r>
    </w:p>
    <w:p w14:paraId="5CCE79E4" w14:textId="77777777" w:rsidR="0044410D" w:rsidRPr="0044410D" w:rsidRDefault="009E2534" w:rsidP="002261C4">
      <w:pPr>
        <w:pStyle w:val="Heading2"/>
      </w:pPr>
      <w:bookmarkStart w:id="1896" w:name="_Ref354732919"/>
      <w:bookmarkStart w:id="1897" w:name="_Toc439666300"/>
      <w:bookmarkStart w:id="1898" w:name="_Toc426538987"/>
      <w:r>
        <w:t xml:space="preserve">Programs and </w:t>
      </w:r>
      <w:r w:rsidR="00963765">
        <w:t>Source Files</w:t>
      </w:r>
      <w:bookmarkEnd w:id="1896"/>
      <w:bookmarkEnd w:id="1897"/>
      <w:bookmarkEnd w:id="1898"/>
    </w:p>
    <w:p w14:paraId="78270461" w14:textId="77777777" w:rsidR="00DE33B5" w:rsidRDefault="00DE33B5" w:rsidP="00295298">
      <w:r>
        <w:t xml:space="preserve">A TypeScript </w:t>
      </w:r>
      <w:r w:rsidRPr="00E35EDC">
        <w:rPr>
          <w:b/>
          <w:i/>
        </w:rPr>
        <w:t>program</w:t>
      </w:r>
      <w:r>
        <w:t xml:space="preserve"> consists of one or more</w:t>
      </w:r>
      <w:r w:rsidRPr="00173B98">
        <w:t xml:space="preserve"> source</w:t>
      </w:r>
      <w:r>
        <w:t xml:space="preserve"> files</w:t>
      </w:r>
      <w:r w:rsidR="004C58DE">
        <w:t>.</w:t>
      </w:r>
    </w:p>
    <w:p w14:paraId="0BDFF44E" w14:textId="77777777"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14:paraId="29ABF994" w14:textId="77777777" w:rsidR="006D182A" w:rsidRPr="00227CD4" w:rsidRDefault="006D182A" w:rsidP="006D182A">
      <w:pPr>
        <w:pStyle w:val="Grammar"/>
      </w:pPr>
      <w:r w:rsidRPr="0096737E">
        <w:rPr>
          <w:rStyle w:val="Production"/>
        </w:rPr>
        <w:t>ImplementationSourceFile:</w:t>
      </w:r>
      <w:r w:rsidRPr="00227CD4">
        <w:br/>
      </w:r>
      <w:r w:rsidRPr="0096737E">
        <w:rPr>
          <w:rStyle w:val="Production"/>
        </w:rPr>
        <w:t>ImplementationScript</w:t>
      </w:r>
      <w:r w:rsidRPr="00227CD4">
        <w:br/>
      </w:r>
      <w:r w:rsidRPr="0096737E">
        <w:rPr>
          <w:rStyle w:val="Production"/>
        </w:rPr>
        <w:t>ImplementationModule</w:t>
      </w:r>
    </w:p>
    <w:p w14:paraId="459260CE" w14:textId="77777777" w:rsidR="00D52FB6" w:rsidRPr="00227CD4" w:rsidRDefault="00D52FB6" w:rsidP="00D52FB6">
      <w:pPr>
        <w:pStyle w:val="Grammar"/>
      </w:pPr>
      <w:r w:rsidRPr="00177D68">
        <w:rPr>
          <w:rStyle w:val="Production"/>
        </w:rPr>
        <w:t>DeclarationSourceFile:</w:t>
      </w:r>
      <w:r w:rsidRPr="00227CD4">
        <w:br/>
      </w:r>
      <w:r w:rsidRPr="00177D68">
        <w:rPr>
          <w:rStyle w:val="Production"/>
        </w:rPr>
        <w:t>DeclarationScript</w:t>
      </w:r>
      <w:r w:rsidRPr="00227CD4">
        <w:br/>
      </w:r>
      <w:r w:rsidRPr="00177D68">
        <w:rPr>
          <w:rStyle w:val="Production"/>
        </w:rPr>
        <w:t>DeclarationModule</w:t>
      </w:r>
    </w:p>
    <w:p w14:paraId="1B98A7F6" w14:textId="77777777" w:rsidR="00781B50" w:rsidRDefault="004C58DE" w:rsidP="00295298">
      <w:r>
        <w:t>Source files with extension '.</w:t>
      </w:r>
      <w:proofErr w:type="spellStart"/>
      <w:r>
        <w:t>ts</w:t>
      </w:r>
      <w:proofErr w:type="spellEnd"/>
      <w:r>
        <w:t xml:space="preserve">' are </w:t>
      </w:r>
      <w:r w:rsidRPr="00E35EDC">
        <w:rPr>
          <w:b/>
          <w:i/>
        </w:rPr>
        <w:t>implementation source files</w:t>
      </w:r>
      <w:r>
        <w:t xml:space="preserve"> containi</w:t>
      </w:r>
      <w:r w:rsidR="00781B50">
        <w:t>ng statements and declarations, and s</w:t>
      </w:r>
      <w:r>
        <w:t>ource files with extension '.</w:t>
      </w:r>
      <w:proofErr w:type="spellStart"/>
      <w:r>
        <w:t>d.ts</w:t>
      </w:r>
      <w:proofErr w:type="spellEnd"/>
      <w:r>
        <w:t xml:space="preserve">' are </w:t>
      </w:r>
      <w:r w:rsidRPr="00E35EDC">
        <w:rPr>
          <w:b/>
          <w:i/>
        </w:rPr>
        <w:t>declaration source files</w:t>
      </w:r>
      <w:r>
        <w:t xml:space="preserve"> containing declarations on</w:t>
      </w:r>
      <w:r w:rsidR="00781B50">
        <w:t>ly.</w:t>
      </w:r>
    </w:p>
    <w:p w14:paraId="4A705C23" w14:textId="77777777" w:rsidR="00781B50" w:rsidRPr="0044410D" w:rsidRDefault="004C58DE" w:rsidP="00781B50">
      <w:r>
        <w:t>Declaration source files are a strict subset</w:t>
      </w:r>
      <w:r w:rsidR="00781B50">
        <w:t xml:space="preserve"> of implementation source files and are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p>
    <w:p w14:paraId="538B8766" w14:textId="77777777"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2AD64858" w14:textId="77777777" w:rsidR="0044410D" w:rsidRPr="0044410D" w:rsidRDefault="00B27DA9" w:rsidP="00963765">
      <w:pPr>
        <w:pStyle w:val="Heading3"/>
      </w:pPr>
      <w:bookmarkStart w:id="1899" w:name="_Toc439666301"/>
      <w:bookmarkStart w:id="1900" w:name="_Toc426538988"/>
      <w:r>
        <w:t>Source Files Dependencies</w:t>
      </w:r>
      <w:bookmarkEnd w:id="1899"/>
      <w:bookmarkEnd w:id="1900"/>
    </w:p>
    <w:p w14:paraId="79A22E35" w14:textId="77777777"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F63434">
        <w:t>module</w:t>
      </w:r>
      <w:r w:rsidR="00CC3F8A">
        <w:t xml:space="preserve"> </w:t>
      </w:r>
      <w:r w:rsidR="00B749C9">
        <w:t>import declaration</w:t>
      </w:r>
      <w:r w:rsidR="00560024">
        <w:t>s</w:t>
      </w:r>
      <w:r w:rsidR="00220EF4">
        <w:t xml:space="preserve"> as follows</w:t>
      </w:r>
      <w:r w:rsidR="00560024">
        <w:t>:</w:t>
      </w:r>
    </w:p>
    <w:p w14:paraId="5DD3AA14" w14:textId="77777777"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w:t>
      </w:r>
      <w:ins w:id="1901" w:author="Anders Hejlsberg" w:date="2016-01-04T10:39:00Z">
        <w:r w:rsidR="00B45D26">
          <w:t xml:space="preserve">that occurs before the first token in a source file </w:t>
        </w:r>
      </w:ins>
      <w:r w:rsidR="00B749C9" w:rsidRPr="00C21C9E">
        <w:t xml:space="preserve">adds </w:t>
      </w:r>
      <w:r w:rsidR="00B749C9">
        <w:t>a dependency on the source file specified in the path argument. The path is resolved relative to the directory of the containing source file</w:t>
      </w:r>
      <w:r>
        <w:t>.</w:t>
      </w:r>
    </w:p>
    <w:p w14:paraId="1C30A0CD" w14:textId="77777777" w:rsidR="0044410D" w:rsidRPr="0044410D" w:rsidRDefault="00F63434" w:rsidP="00563D8D">
      <w:pPr>
        <w:pStyle w:val="ListParagraph"/>
        <w:numPr>
          <w:ilvl w:val="0"/>
          <w:numId w:val="16"/>
        </w:numPr>
      </w:pPr>
      <w:r>
        <w:t xml:space="preserve">A module </w:t>
      </w:r>
      <w:r w:rsidR="00560024">
        <w:t xml:space="preserve">import declaration that </w:t>
      </w:r>
      <w:r w:rsidR="006526E7">
        <w:t>specifies</w:t>
      </w:r>
      <w:r w:rsidR="00640ABF">
        <w:t xml:space="preserve"> a relative </w:t>
      </w:r>
      <w:r w:rsidR="00560024">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A3147C">
        <w:t>11.3.1</w:t>
      </w:r>
      <w:r w:rsidR="00600415">
        <w:fldChar w:fldCharType="end"/>
      </w:r>
      <w:r w:rsidR="00600415">
        <w:t xml:space="preserve">) </w:t>
      </w:r>
      <w:r w:rsidR="00560024">
        <w:t xml:space="preserve">resolves the name relative to the directory </w:t>
      </w:r>
      <w:r w:rsidR="009531C9">
        <w:t xml:space="preserve">of the </w:t>
      </w:r>
      <w:r w:rsidR="00C606DD">
        <w:t>containing</w:t>
      </w:r>
      <w:r w:rsidR="00560024">
        <w:t xml:space="preserve"> </w:t>
      </w:r>
      <w:r w:rsidR="00C606DD">
        <w:t>source file</w:t>
      </w:r>
      <w:r w:rsidR="00560024">
        <w:t>. If a source file with the resulting</w:t>
      </w:r>
      <w:r w:rsidR="00F860DD">
        <w:t xml:space="preserve"> path </w:t>
      </w:r>
      <w:r w:rsidR="00F860DD">
        <w:lastRenderedPageBreak/>
        <w:t xml:space="preserve">and file extension </w:t>
      </w:r>
      <w:r w:rsidR="008F4735">
        <w:t>'</w:t>
      </w:r>
      <w:r w:rsidR="00F860DD">
        <w:t>.</w:t>
      </w:r>
      <w:proofErr w:type="spellStart"/>
      <w:r w:rsidR="00F860DD">
        <w:t>ts</w:t>
      </w:r>
      <w:proofErr w:type="spellEnd"/>
      <w:r w:rsidR="008F4735">
        <w:t>'</w:t>
      </w:r>
      <w:r w:rsidR="00DE02C9">
        <w:t xml:space="preserve"> exists,</w:t>
      </w:r>
      <w:r w:rsidR="00560024">
        <w:t xml:space="preserve"> that file is added as a dependency.</w:t>
      </w:r>
      <w:r w:rsidR="00DE02C9">
        <w:t xml:space="preserve"> Otherwise, if a source file with the resulting </w:t>
      </w:r>
      <w:r w:rsidR="00F860DD">
        <w:t xml:space="preserve">path and file extension </w:t>
      </w:r>
      <w:r w:rsidR="008F4735">
        <w:t>'</w:t>
      </w:r>
      <w:r w:rsidR="00F860DD">
        <w:t>.</w:t>
      </w:r>
      <w:proofErr w:type="spellStart"/>
      <w:r w:rsidR="00F860DD">
        <w:t>d.ts</w:t>
      </w:r>
      <w:proofErr w:type="spellEnd"/>
      <w:r w:rsidR="008F4735">
        <w:t>'</w:t>
      </w:r>
      <w:r w:rsidR="00DE02C9">
        <w:t xml:space="preserve"> exists, that file is added as a dependency.</w:t>
      </w:r>
    </w:p>
    <w:p w14:paraId="1095A2A8" w14:textId="77777777" w:rsidR="0044410D" w:rsidRPr="0044410D" w:rsidRDefault="00F63434" w:rsidP="00563D8D">
      <w:pPr>
        <w:pStyle w:val="ListParagraph"/>
        <w:numPr>
          <w:ilvl w:val="0"/>
          <w:numId w:val="16"/>
        </w:numPr>
      </w:pPr>
      <w:r>
        <w:t>A module</w:t>
      </w:r>
      <w:r w:rsidR="00CC3F8A">
        <w:t xml:space="preserve"> </w:t>
      </w:r>
      <w:r w:rsidR="00560024">
        <w:t xml:space="preserve">import declaration that </w:t>
      </w:r>
      <w:r w:rsidR="006526E7">
        <w:t>specifies</w:t>
      </w:r>
      <w:r w:rsidR="00560024">
        <w:t xml:space="preserve"> a top-level </w:t>
      </w:r>
      <w:r w:rsidR="00600415">
        <w:t xml:space="preserve">module </w:t>
      </w:r>
      <w:r w:rsidR="00560024">
        <w:t xml:space="preserve">name </w:t>
      </w:r>
      <w:r w:rsidR="00600415">
        <w:t xml:space="preserve">(section </w:t>
      </w:r>
      <w:r w:rsidR="00600415">
        <w:fldChar w:fldCharType="begin"/>
      </w:r>
      <w:r w:rsidR="00600415">
        <w:instrText xml:space="preserve"> REF _Ref324173787 \r \h </w:instrText>
      </w:r>
      <w:r w:rsidR="00600415">
        <w:fldChar w:fldCharType="separate"/>
      </w:r>
      <w:r w:rsidR="00A3147C">
        <w:t>11.3.1</w:t>
      </w:r>
      <w:r w:rsidR="00600415">
        <w:fldChar w:fldCharType="end"/>
      </w:r>
      <w:r w:rsidR="00600415">
        <w:t xml:space="preserve">) </w:t>
      </w:r>
      <w:r w:rsidR="00560024">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rsidR="00560024">
        <w:t>.</w:t>
      </w:r>
      <w:r w:rsidR="00560024" w:rsidRPr="00560024">
        <w:t xml:space="preserve"> </w:t>
      </w:r>
      <w:r w:rsidR="00560024">
        <w:t xml:space="preserve">If a source file </w:t>
      </w:r>
      <w:r w:rsidR="00F860DD">
        <w:t xml:space="preserve">with extension </w:t>
      </w:r>
      <w:r w:rsidR="008F4735">
        <w:t>'</w:t>
      </w:r>
      <w:r w:rsidR="00F860DD">
        <w:t>.</w:t>
      </w:r>
      <w:proofErr w:type="spellStart"/>
      <w:r w:rsidR="00F860DD">
        <w:t>ts</w:t>
      </w:r>
      <w:proofErr w:type="spellEnd"/>
      <w:r w:rsidR="008F4735">
        <w:t>'</w:t>
      </w:r>
      <w:r w:rsidR="00F860DD">
        <w:t xml:space="preserve"> or </w:t>
      </w:r>
      <w:r w:rsidR="008F4735">
        <w:t>'</w:t>
      </w:r>
      <w:r w:rsidR="00F860DD">
        <w:t>.</w:t>
      </w:r>
      <w:proofErr w:type="spellStart"/>
      <w:r w:rsidR="00F860DD">
        <w:t>d.ts</w:t>
      </w:r>
      <w:proofErr w:type="spellEnd"/>
      <w:r w:rsidR="008F4735">
        <w:t>'</w:t>
      </w:r>
      <w:r w:rsidR="005854DD">
        <w:t xml:space="preserve"> </w:t>
      </w:r>
      <w:r w:rsidR="001A22D5">
        <w:t xml:space="preserve">corresponding to the </w:t>
      </w:r>
      <w:r w:rsidR="003069D1">
        <w:t>reference</w:t>
      </w:r>
      <w:r w:rsidR="001A22D5">
        <w:t xml:space="preserve"> is located</w:t>
      </w:r>
      <w:r w:rsidR="00560024">
        <w:t>, that file is added as a dependency.</w:t>
      </w:r>
    </w:p>
    <w:p w14:paraId="578DB3C3" w14:textId="77777777"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72362A89" w14:textId="77777777" w:rsidR="00DE33B5" w:rsidRDefault="00DE33B5" w:rsidP="00DE33B5">
      <w:pPr>
        <w:pStyle w:val="Heading2"/>
      </w:pPr>
      <w:bookmarkStart w:id="1902" w:name="_Toc439666302"/>
      <w:bookmarkStart w:id="1903" w:name="_Toc426538989"/>
      <w:r>
        <w:t>Scripts</w:t>
      </w:r>
      <w:bookmarkEnd w:id="1902"/>
      <w:bookmarkEnd w:id="1903"/>
    </w:p>
    <w:p w14:paraId="230ABCC9" w14:textId="77777777" w:rsidR="009E2534" w:rsidRDefault="009459E4" w:rsidP="009459E4">
      <w:r>
        <w:t xml:space="preserve">Source files that contain no </w:t>
      </w:r>
      <w:r w:rsidR="0033595E">
        <w:t xml:space="preserve">module </w:t>
      </w:r>
      <w:r w:rsidRPr="00670471">
        <w:t>import</w:t>
      </w:r>
      <w:r>
        <w:t xml:space="preserve"> or </w:t>
      </w:r>
      <w:r w:rsidRPr="00670471">
        <w:t>export</w:t>
      </w:r>
      <w:r>
        <w:t xml:space="preserve"> 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 a program.</w:t>
      </w:r>
    </w:p>
    <w:p w14:paraId="6DF93DF6" w14:textId="77777777" w:rsidR="009E2534" w:rsidRDefault="009E2534" w:rsidP="009E2534">
      <w:pPr>
        <w:pStyle w:val="Grammar"/>
      </w:pPr>
      <w:r w:rsidRPr="0096737E">
        <w:rPr>
          <w:rStyle w:val="Production"/>
        </w:rPr>
        <w:t>ImplementationScript:</w:t>
      </w:r>
      <w:r>
        <w:br/>
      </w:r>
      <w:r w:rsidRPr="0096737E">
        <w:rPr>
          <w:rStyle w:val="Production"/>
        </w:rPr>
        <w:t>ImplementationScriptElements</w:t>
      </w:r>
      <w:r w:rsidRPr="0096737E">
        <w:rPr>
          <w:rStyle w:val="Production"/>
          <w:vertAlign w:val="subscript"/>
        </w:rPr>
        <w:t>opt</w:t>
      </w:r>
    </w:p>
    <w:p w14:paraId="0DCB097F" w14:textId="77777777" w:rsidR="009E2534" w:rsidRDefault="009E2534" w:rsidP="009E2534">
      <w:pPr>
        <w:pStyle w:val="Grammar"/>
      </w:pPr>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p>
    <w:p w14:paraId="4137FBD1" w14:textId="77777777" w:rsidR="009E2534" w:rsidRDefault="009E2534" w:rsidP="009E2534">
      <w:pPr>
        <w:pStyle w:val="Grammar"/>
      </w:pPr>
      <w:r w:rsidRPr="0096737E">
        <w:rPr>
          <w:rStyle w:val="Production"/>
        </w:rPr>
        <w:t>ImplementationScriptElement:</w:t>
      </w:r>
      <w:r>
        <w:br/>
      </w:r>
      <w:r w:rsidRPr="0096737E">
        <w:rPr>
          <w:rStyle w:val="Production"/>
        </w:rPr>
        <w:t>ImplementationElement</w:t>
      </w:r>
      <w:r>
        <w:br/>
      </w:r>
      <w:r>
        <w:rPr>
          <w:rStyle w:val="Production"/>
        </w:rPr>
        <w:t>AmbientModuleDeclaration</w:t>
      </w:r>
    </w:p>
    <w:p w14:paraId="1BC460FD" w14:textId="77777777" w:rsidR="009E2534" w:rsidRPr="0033595E" w:rsidRDefault="009E2534" w:rsidP="009E2534">
      <w:pPr>
        <w:pStyle w:val="Grammar"/>
      </w:pPr>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r w:rsidRPr="0096737E">
        <w:rPr>
          <w:rStyle w:val="Production"/>
        </w:rPr>
        <w:t>FunctionDeclaration</w:t>
      </w:r>
      <w:r>
        <w:br/>
      </w:r>
      <w:r w:rsidRPr="0096737E">
        <w:rPr>
          <w:rStyle w:val="Production"/>
        </w:rPr>
        <w:t>GeneratorDeclaration</w:t>
      </w:r>
      <w:r>
        <w:br/>
      </w:r>
      <w:r w:rsidRPr="0096737E">
        <w:rPr>
          <w:rStyle w:val="Production"/>
        </w:rPr>
        <w:t>ClassDeclaration</w:t>
      </w:r>
      <w:r>
        <w:br/>
      </w:r>
      <w:r w:rsidRPr="0096737E">
        <w:rPr>
          <w:rStyle w:val="Production"/>
        </w:rPr>
        <w:t>InterfaceDeclaration</w:t>
      </w:r>
      <w:r>
        <w:br/>
      </w:r>
      <w:r w:rsidRPr="0096737E">
        <w:rPr>
          <w:rStyle w:val="Production"/>
        </w:rPr>
        <w:t>TypeAliasDeclaration</w:t>
      </w:r>
      <w:r>
        <w:br/>
      </w:r>
      <w:r w:rsidRPr="0096737E">
        <w:rPr>
          <w:rStyle w:val="Production"/>
        </w:rPr>
        <w:t>EnumDeclaration</w:t>
      </w:r>
      <w:r>
        <w:br/>
      </w:r>
      <w:r w:rsidR="0033595E">
        <w:rPr>
          <w:rStyle w:val="Production"/>
        </w:rPr>
        <w:t>Namespace</w:t>
      </w:r>
      <w:r w:rsidRPr="0096737E">
        <w:rPr>
          <w:rStyle w:val="Production"/>
        </w:rPr>
        <w:t>Declaration</w:t>
      </w:r>
      <w:r>
        <w:br/>
      </w:r>
      <w:r w:rsidRPr="0096737E">
        <w:rPr>
          <w:rStyle w:val="Production"/>
        </w:rPr>
        <w:t>AmbientDeclaration</w:t>
      </w:r>
      <w:r w:rsidR="0033595E">
        <w:br/>
      </w:r>
      <w:r w:rsidR="00EB18BD">
        <w:rPr>
          <w:rStyle w:val="Production"/>
        </w:rPr>
        <w:t>ImportAlias</w:t>
      </w:r>
      <w:r w:rsidR="0033595E" w:rsidRPr="0033595E">
        <w:rPr>
          <w:rStyle w:val="Production"/>
        </w:rPr>
        <w:t>Declaration</w:t>
      </w:r>
    </w:p>
    <w:p w14:paraId="57C97824" w14:textId="77777777" w:rsidR="009E2534" w:rsidRDefault="009E2534" w:rsidP="009E2534">
      <w:pPr>
        <w:pStyle w:val="Grammar"/>
      </w:pPr>
      <w:r w:rsidRPr="00177D68">
        <w:rPr>
          <w:rStyle w:val="Production"/>
        </w:rPr>
        <w:t>DeclarationScript:</w:t>
      </w:r>
      <w:r>
        <w:br/>
      </w:r>
      <w:r w:rsidRPr="00AE0A39">
        <w:rPr>
          <w:rStyle w:val="Production"/>
        </w:rPr>
        <w:t>DeclarationScriptElements</w:t>
      </w:r>
      <w:r w:rsidRPr="00AE0A39">
        <w:rPr>
          <w:rStyle w:val="Production"/>
          <w:vertAlign w:val="subscript"/>
        </w:rPr>
        <w:t>opt</w:t>
      </w:r>
    </w:p>
    <w:p w14:paraId="6712D9B0" w14:textId="77777777" w:rsidR="009E2534" w:rsidRDefault="009E2534" w:rsidP="009E2534">
      <w:pPr>
        <w:pStyle w:val="Grammar"/>
      </w:pPr>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p>
    <w:p w14:paraId="59362242" w14:textId="77777777" w:rsidR="009E2534" w:rsidRDefault="009E2534" w:rsidP="009E2534">
      <w:pPr>
        <w:pStyle w:val="Grammar"/>
      </w:pPr>
      <w:r w:rsidRPr="00AE0A39">
        <w:rPr>
          <w:rStyle w:val="Production"/>
        </w:rPr>
        <w:lastRenderedPageBreak/>
        <w:t>DeclarationScriptElement:</w:t>
      </w:r>
      <w:r>
        <w:br/>
      </w:r>
      <w:r w:rsidRPr="00AE0A39">
        <w:rPr>
          <w:rStyle w:val="Production"/>
        </w:rPr>
        <w:t>DeclarationElement</w:t>
      </w:r>
      <w:r>
        <w:br/>
      </w:r>
      <w:r>
        <w:rPr>
          <w:rStyle w:val="Production"/>
        </w:rPr>
        <w:t>AmbientModuleDeclaration</w:t>
      </w:r>
    </w:p>
    <w:p w14:paraId="0CCD1858" w14:textId="77777777" w:rsidR="009E2534" w:rsidRDefault="009E2534" w:rsidP="009E2534">
      <w:pPr>
        <w:pStyle w:val="Grammar"/>
      </w:pPr>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p>
    <w:p w14:paraId="332B9DB2" w14:textId="77777777" w:rsidR="00DE33B5" w:rsidRDefault="00113784" w:rsidP="00DE33B5">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p>
    <w:p w14:paraId="2B4D7235" w14:textId="77777777" w:rsidR="0044410D" w:rsidRPr="0044410D" w:rsidRDefault="002261C4" w:rsidP="002261C4">
      <w:pPr>
        <w:pStyle w:val="Heading2"/>
      </w:pPr>
      <w:bookmarkStart w:id="1904" w:name="_Ref323816311"/>
      <w:bookmarkStart w:id="1905" w:name="_Toc439666303"/>
      <w:bookmarkStart w:id="1906" w:name="_Toc426538990"/>
      <w:r>
        <w:t>Modules</w:t>
      </w:r>
      <w:bookmarkEnd w:id="1904"/>
      <w:bookmarkEnd w:id="1905"/>
      <w:bookmarkEnd w:id="1906"/>
    </w:p>
    <w:p w14:paraId="55232C1A" w14:textId="77777777" w:rsidR="009E2534" w:rsidRDefault="009459E4" w:rsidP="009459E4">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p>
    <w:p w14:paraId="415FBAE9" w14:textId="77777777" w:rsidR="004C58DE" w:rsidRDefault="004C58DE" w:rsidP="004C58DE">
      <w:pPr>
        <w:pStyle w:val="Grammar"/>
      </w:pPr>
      <w:r w:rsidRPr="0096737E">
        <w:rPr>
          <w:rStyle w:val="Production"/>
        </w:rPr>
        <w:t>ImplementationModule:</w:t>
      </w:r>
      <w:r>
        <w:br/>
      </w:r>
      <w:r w:rsidRPr="0096737E">
        <w:rPr>
          <w:rStyle w:val="Production"/>
        </w:rPr>
        <w:t>ImplementationModuleElements</w:t>
      </w:r>
      <w:r w:rsidRPr="0096737E">
        <w:rPr>
          <w:rStyle w:val="Production"/>
          <w:vertAlign w:val="subscript"/>
        </w:rPr>
        <w:t>opt</w:t>
      </w:r>
    </w:p>
    <w:p w14:paraId="109251D7" w14:textId="77777777" w:rsidR="004C58DE" w:rsidRDefault="004C58DE" w:rsidP="004C58DE">
      <w:pPr>
        <w:pStyle w:val="Grammar"/>
      </w:pPr>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p>
    <w:p w14:paraId="585A6CBC" w14:textId="77777777" w:rsidR="004C58DE" w:rsidRDefault="004C58DE" w:rsidP="004C58DE">
      <w:pPr>
        <w:pStyle w:val="Grammar"/>
      </w:pPr>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p>
    <w:p w14:paraId="200A5B04" w14:textId="77777777" w:rsidR="004C58DE" w:rsidRDefault="004C58DE" w:rsidP="004C58DE">
      <w:pPr>
        <w:pStyle w:val="Grammar"/>
      </w:pPr>
      <w:r w:rsidRPr="00AE0A39">
        <w:rPr>
          <w:rStyle w:val="Production"/>
        </w:rPr>
        <w:t>DeclarationModule:</w:t>
      </w:r>
      <w:r>
        <w:br/>
      </w:r>
      <w:r w:rsidRPr="00AE0A39">
        <w:rPr>
          <w:rStyle w:val="Production"/>
        </w:rPr>
        <w:t>DeclarationModuleElements</w:t>
      </w:r>
      <w:r w:rsidRPr="00AE0A39">
        <w:rPr>
          <w:rStyle w:val="Production"/>
          <w:vertAlign w:val="subscript"/>
        </w:rPr>
        <w:t>opt</w:t>
      </w:r>
    </w:p>
    <w:p w14:paraId="48525F73" w14:textId="77777777" w:rsidR="004C58DE" w:rsidRDefault="004C58DE" w:rsidP="004C58DE">
      <w:pPr>
        <w:pStyle w:val="Grammar"/>
      </w:pPr>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p>
    <w:p w14:paraId="1B24A50F" w14:textId="77777777" w:rsidR="004C58DE" w:rsidRDefault="004C58DE" w:rsidP="004C58DE">
      <w:pPr>
        <w:pStyle w:val="Grammar"/>
      </w:pPr>
      <w:r w:rsidRPr="00AE0A39">
        <w:rPr>
          <w:rStyle w:val="Production"/>
        </w:rPr>
        <w:lastRenderedPageBreak/>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p>
    <w:p w14:paraId="67DCE19A" w14:textId="77777777" w:rsidR="009459E4" w:rsidRPr="0044410D" w:rsidRDefault="009459E4" w:rsidP="009459E4">
      <w:r>
        <w:t>Initialization order of modules is determined by the module loader being used and is not specified by the TypeScript language. However, it is generally the case that non-circularly dependent modules are automatically loaded and initialized in the correct order.</w:t>
      </w:r>
    </w:p>
    <w:p w14:paraId="1FC7B0C8" w14:textId="77777777" w:rsidR="009459E4" w:rsidRDefault="009459E4" w:rsidP="004B78D2">
      <w:r>
        <w:t xml:space="preserve">Modules can additionally be declared using </w:t>
      </w:r>
      <w:proofErr w:type="spellStart"/>
      <w:r>
        <w:rPr>
          <w:rStyle w:val="Production"/>
        </w:rPr>
        <w:t>AmbientModuleDeclaration</w:t>
      </w:r>
      <w:r w:rsidRPr="00C91A0C">
        <w:rPr>
          <w:rStyle w:val="Production"/>
        </w:rPr>
        <w:t>s</w:t>
      </w:r>
      <w:proofErr w:type="spellEnd"/>
      <w:r>
        <w:t xml:space="preserve"> in </w:t>
      </w:r>
      <w:r w:rsidR="00BD0908">
        <w:t>declaration scripts</w:t>
      </w:r>
      <w:r>
        <w:t xml:space="preserve"> that directly specify the module names as string literals. This is described further in section </w:t>
      </w:r>
      <w:r>
        <w:fldChar w:fldCharType="begin"/>
      </w:r>
      <w:r>
        <w:instrText xml:space="preserve"> REF _Ref357433218 \r \h </w:instrText>
      </w:r>
      <w:r>
        <w:fldChar w:fldCharType="separate"/>
      </w:r>
      <w:r w:rsidR="00A3147C">
        <w:t>12.2</w:t>
      </w:r>
      <w:r>
        <w:fldChar w:fldCharType="end"/>
      </w:r>
      <w:r>
        <w:t>.</w:t>
      </w:r>
    </w:p>
    <w:p w14:paraId="4AD5A858" w14:textId="77777777" w:rsidR="0044410D" w:rsidRPr="0044410D" w:rsidRDefault="006B6218" w:rsidP="00764DE2">
      <w:r>
        <w:t>Belo</w:t>
      </w:r>
      <w:r w:rsidR="00640ABF">
        <w:t xml:space="preserve">w is an example of two </w:t>
      </w:r>
      <w:r>
        <w:t>modules</w:t>
      </w:r>
      <w:r w:rsidR="005E34FF">
        <w:t xml:space="preserve"> written</w:t>
      </w:r>
      <w:r w:rsidR="00BF722E">
        <w:t xml:space="preserve"> in separate source </w:t>
      </w:r>
      <w:proofErr w:type="gramStart"/>
      <w:r w:rsidR="00BF722E">
        <w:t>files</w:t>
      </w:r>
      <w:r w:rsidR="00D249AC">
        <w:t>:</w:t>
      </w:r>
      <w:proofErr w:type="gramEnd"/>
    </w:p>
    <w:p w14:paraId="01A820F3" w14:textId="77777777" w:rsidR="0044410D" w:rsidRPr="0044410D" w:rsidRDefault="00D249AC" w:rsidP="006B6218">
      <w:pPr>
        <w:pStyle w:val="Code"/>
      </w:pPr>
      <w:r w:rsidRPr="00D249AC">
        <w:rPr>
          <w:color w:val="008000"/>
        </w:rPr>
        <w:t>// -------- main.ts --------</w:t>
      </w:r>
      <w:r>
        <w:rPr>
          <w:color w:val="0000FF"/>
        </w:rPr>
        <w:br/>
      </w:r>
      <w:r w:rsidR="00DE2973" w:rsidRPr="00D54DB2">
        <w:rPr>
          <w:color w:val="0000FF"/>
        </w:rPr>
        <w:t>import</w:t>
      </w:r>
      <w:r w:rsidR="00DE2973" w:rsidRPr="00D54DB2">
        <w:t xml:space="preserve"> </w:t>
      </w:r>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14:paraId="2A04A9C0" w14:textId="77777777" w:rsidR="0044410D" w:rsidRPr="0044410D" w:rsidRDefault="00D249AC" w:rsidP="0044690E">
      <w:pPr>
        <w:pStyle w:val="Code"/>
      </w:pPr>
      <w:r w:rsidRPr="00D249AC">
        <w:rPr>
          <w:color w:val="008000"/>
        </w:rPr>
        <w:t>// -------- log.ts --------</w:t>
      </w:r>
      <w:r>
        <w:rPr>
          <w:color w:val="0000FF"/>
        </w:rPr>
        <w:br/>
      </w:r>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14:paraId="0FF0E952" w14:textId="77777777"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proofErr w:type="spellStart"/>
      <w:r w:rsidR="00F860DD">
        <w:t>main.ts</w:t>
      </w:r>
      <w:proofErr w:type="spellEnd"/>
      <w:r w:rsidR="008F4735">
        <w:t>'</w:t>
      </w:r>
      <w:r w:rsidR="0044690E">
        <w:t xml:space="preserve"> file causes the </w:t>
      </w:r>
      <w:r w:rsidR="008F4735">
        <w:t>'</w:t>
      </w:r>
      <w:proofErr w:type="spellStart"/>
      <w:r w:rsidR="0044690E">
        <w:t>log</w:t>
      </w:r>
      <w:r w:rsidR="00F860DD">
        <w:t>.ts</w:t>
      </w:r>
      <w:proofErr w:type="spellEnd"/>
      <w:r w:rsidR="008F4735">
        <w:t>'</w:t>
      </w:r>
      <w:r w:rsidR="0044690E">
        <w:t xml:space="preserve"> file to also be compiled as part of the program.</w:t>
      </w:r>
    </w:p>
    <w:p w14:paraId="2833A11B" w14:textId="77777777" w:rsidR="00BD0908" w:rsidRDefault="00BD0908" w:rsidP="00764DE2">
      <w:r>
        <w:t>TypeScript supports multiple patterns of JavaScript code generation for modules:</w:t>
      </w:r>
    </w:p>
    <w:p w14:paraId="5FB84E61" w14:textId="77777777" w:rsidR="00BD0908" w:rsidRDefault="0074792A" w:rsidP="00367611">
      <w:pPr>
        <w:pStyle w:val="ListParagraph"/>
        <w:numPr>
          <w:ilvl w:val="0"/>
          <w:numId w:val="66"/>
        </w:numPr>
      </w:pPr>
      <w:proofErr w:type="spellStart"/>
      <w:r w:rsidRPr="008738F3">
        <w:rPr>
          <w:b/>
        </w:rPr>
        <w:t>CommonJS</w:t>
      </w:r>
      <w:proofErr w:type="spellEnd"/>
      <w:r>
        <w:t xml:space="preserve">. This </w:t>
      </w:r>
      <w:r w:rsidR="00BD0908">
        <w:t xml:space="preserve">format </w:t>
      </w:r>
      <w:r>
        <w:t xml:space="preserve">is </w:t>
      </w:r>
      <w:r w:rsidR="00BD0908">
        <w:t>used by server frameworks such as node.js.</w:t>
      </w:r>
    </w:p>
    <w:p w14:paraId="3CA3BEF6" w14:textId="77777777" w:rsidR="00BD0908" w:rsidRDefault="0074792A" w:rsidP="00367611">
      <w:pPr>
        <w:pStyle w:val="ListParagraph"/>
        <w:numPr>
          <w:ilvl w:val="0"/>
          <w:numId w:val="66"/>
        </w:numPr>
      </w:pPr>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 xml:space="preserve">used by asynchronous </w:t>
      </w:r>
      <w:r>
        <w:t>module loaders such as</w:t>
      </w:r>
      <w:r w:rsidR="00BD0908">
        <w:t xml:space="preserve"> </w:t>
      </w:r>
      <w:proofErr w:type="spellStart"/>
      <w:r w:rsidR="00BD0908">
        <w:t>RequireJS</w:t>
      </w:r>
      <w:proofErr w:type="spellEnd"/>
      <w:r>
        <w:t>.</w:t>
      </w:r>
    </w:p>
    <w:p w14:paraId="70E1ABBF" w14:textId="77777777" w:rsidR="008738F3" w:rsidRDefault="008738F3" w:rsidP="00367611">
      <w:pPr>
        <w:pStyle w:val="ListParagraph"/>
        <w:numPr>
          <w:ilvl w:val="0"/>
          <w:numId w:val="66"/>
        </w:numPr>
      </w:pPr>
      <w:r w:rsidRPr="008738F3">
        <w:rPr>
          <w:b/>
        </w:rPr>
        <w:t>UMD</w:t>
      </w:r>
      <w:r>
        <w:t xml:space="preserve"> (</w:t>
      </w:r>
      <w:r w:rsidRPr="008738F3">
        <w:t>Universal Module Definition)</w:t>
      </w:r>
      <w:r>
        <w:t xml:space="preserve">. A variation of the AMD format that allows modules to also be loaded by </w:t>
      </w:r>
      <w:proofErr w:type="spellStart"/>
      <w:r>
        <w:t>CommonJS</w:t>
      </w:r>
      <w:proofErr w:type="spellEnd"/>
      <w:r>
        <w:t xml:space="preserve"> loaders.</w:t>
      </w:r>
    </w:p>
    <w:p w14:paraId="1C86AA10" w14:textId="5EB637A3" w:rsidR="00BD0908" w:rsidRDefault="00BD0908" w:rsidP="00367611">
      <w:pPr>
        <w:pStyle w:val="ListParagraph"/>
        <w:numPr>
          <w:ilvl w:val="0"/>
          <w:numId w:val="66"/>
        </w:numPr>
      </w:pPr>
      <w:r w:rsidRPr="008738F3">
        <w:rPr>
          <w:b/>
        </w:rPr>
        <w:t>System</w:t>
      </w:r>
      <w:r>
        <w:t>.</w:t>
      </w:r>
      <w:r w:rsidR="008738F3">
        <w:t xml:space="preserve"> This</w:t>
      </w:r>
      <w:r w:rsidR="0074792A">
        <w:t xml:space="preserve"> forma</w:t>
      </w:r>
      <w:r w:rsidR="008738F3">
        <w:t>t i</w:t>
      </w:r>
      <w:r w:rsidR="00D80640">
        <w:t xml:space="preserve">s used to represent ECMAScript </w:t>
      </w:r>
      <w:del w:id="1907" w:author="Anders Hejlsberg" w:date="2016-01-04T10:39:00Z">
        <w:r w:rsidR="008738F3">
          <w:delText>6</w:delText>
        </w:r>
      </w:del>
      <w:ins w:id="1908" w:author="Anders Hejlsberg" w:date="2016-01-04T10:39:00Z">
        <w:r w:rsidR="00D80640">
          <w:t>2015</w:t>
        </w:r>
      </w:ins>
      <w:r w:rsidR="008738F3">
        <w:t xml:space="preserve"> semantics with high fidelity in down-level environments.</w:t>
      </w:r>
    </w:p>
    <w:p w14:paraId="7536DC09" w14:textId="77777777"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14:paraId="54A43643" w14:textId="77777777" w:rsidR="0044410D" w:rsidRPr="0044410D" w:rsidRDefault="005E34FF" w:rsidP="005E34FF">
      <w:pPr>
        <w:pStyle w:val="Heading3"/>
      </w:pPr>
      <w:bookmarkStart w:id="1909" w:name="_Ref324173787"/>
      <w:bookmarkStart w:id="1910" w:name="_Toc439666304"/>
      <w:bookmarkStart w:id="1911" w:name="_Toc426538991"/>
      <w:r>
        <w:lastRenderedPageBreak/>
        <w:t>Module Names</w:t>
      </w:r>
      <w:bookmarkEnd w:id="1909"/>
      <w:bookmarkEnd w:id="1910"/>
      <w:bookmarkEnd w:id="1911"/>
    </w:p>
    <w:p w14:paraId="3AC27EE2" w14:textId="77777777" w:rsidR="0044410D" w:rsidRPr="0044410D" w:rsidRDefault="00667122" w:rsidP="005E34FF">
      <w:r>
        <w:t>M</w:t>
      </w:r>
      <w:r w:rsidR="005E34FF">
        <w:t>odules are identifie</w:t>
      </w:r>
      <w:r>
        <w:t xml:space="preserve">d and referenced using </w:t>
      </w:r>
      <w:r w:rsidR="005E34FF">
        <w:t xml:space="preserve">module names. The following definition </w:t>
      </w:r>
      <w:r w:rsidR="00370829">
        <w:t xml:space="preserve">is aligned with that provided in </w:t>
      </w:r>
      <w:r w:rsidR="005E34FF">
        <w:t>th</w:t>
      </w:r>
      <w:r w:rsidR="005E34FF" w:rsidRPr="009E4CEA">
        <w:t xml:space="preserve">e </w:t>
      </w:r>
      <w:hyperlink r:id="rId37" w:history="1">
        <w:proofErr w:type="spellStart"/>
        <w:r w:rsidR="00141F14" w:rsidRPr="009E4CEA">
          <w:rPr>
            <w:rStyle w:val="Hyperlink"/>
          </w:rPr>
          <w:t>CommonJS</w:t>
        </w:r>
        <w:proofErr w:type="spellEnd"/>
        <w:r w:rsidR="00141F14" w:rsidRPr="009E4CEA">
          <w:rPr>
            <w:rStyle w:val="Hyperlink"/>
          </w:rPr>
          <w:t xml:space="preserve"> Modules</w:t>
        </w:r>
      </w:hyperlink>
      <w:r w:rsidR="00141F14">
        <w:rPr>
          <w:rStyle w:val="Hyperlink"/>
        </w:rPr>
        <w:t xml:space="preserve"> 1.0</w:t>
      </w:r>
      <w:r w:rsidR="00C23E8F">
        <w:t xml:space="preserve"> specification</w:t>
      </w:r>
      <w:r w:rsidR="00370829">
        <w:t>.</w:t>
      </w:r>
    </w:p>
    <w:p w14:paraId="528A7613" w14:textId="77777777" w:rsidR="0044410D" w:rsidRPr="0044410D" w:rsidRDefault="00667122" w:rsidP="00563D8D">
      <w:pPr>
        <w:pStyle w:val="ListParagraph"/>
        <w:numPr>
          <w:ilvl w:val="0"/>
          <w:numId w:val="15"/>
        </w:numPr>
      </w:pPr>
      <w:r>
        <w:t>A</w:t>
      </w:r>
      <w:r w:rsidR="005E34FF">
        <w:t xml:space="preserve"> </w:t>
      </w:r>
      <w:r w:rsidR="008C4D03">
        <w:t>module name is a string of terms</w:t>
      </w:r>
      <w:r w:rsidR="005E34FF">
        <w:t xml:space="preserve"> delimited by forward slashes.</w:t>
      </w:r>
    </w:p>
    <w:p w14:paraId="24E085CE" w14:textId="77777777" w:rsidR="0044410D" w:rsidRPr="0044410D" w:rsidRDefault="00667122" w:rsidP="00563D8D">
      <w:pPr>
        <w:pStyle w:val="ListParagraph"/>
        <w:numPr>
          <w:ilvl w:val="0"/>
          <w:numId w:val="15"/>
        </w:numPr>
      </w:pPr>
      <w:r>
        <w:t>M</w:t>
      </w:r>
      <w:r w:rsidR="005E34FF">
        <w:t xml:space="preserve">odule names may not have file-name extensions like </w:t>
      </w:r>
      <w:r w:rsidR="008F4735">
        <w:t>"</w:t>
      </w:r>
      <w:r w:rsidR="005E34FF">
        <w:t>.</w:t>
      </w:r>
      <w:proofErr w:type="spellStart"/>
      <w:r w:rsidR="005E34FF">
        <w:t>js</w:t>
      </w:r>
      <w:proofErr w:type="spellEnd"/>
      <w:r w:rsidR="008F4735">
        <w:t>"</w:t>
      </w:r>
      <w:r w:rsidR="005E34FF">
        <w:t>.</w:t>
      </w:r>
    </w:p>
    <w:p w14:paraId="5479ED93" w14:textId="77777777" w:rsidR="0044410D" w:rsidRPr="0044410D" w:rsidRDefault="00667122" w:rsidP="00563D8D">
      <w:pPr>
        <w:pStyle w:val="ListParagraph"/>
        <w:numPr>
          <w:ilvl w:val="0"/>
          <w:numId w:val="15"/>
        </w:numPr>
      </w:pPr>
      <w:r>
        <w:t>M</w:t>
      </w:r>
      <w:r w:rsidR="008C4D03">
        <w:t xml:space="preserve">odule names may be relative or </w:t>
      </w:r>
      <w:r w:rsidR="005E34FF">
        <w:t>to</w:t>
      </w:r>
      <w:r>
        <w:t>p-level. A m</w:t>
      </w:r>
      <w:r w:rsidR="008C4D03">
        <w:t>odule name is relative</w:t>
      </w:r>
      <w:r w:rsidR="005E34FF">
        <w:t xml:space="preserve"> if the first term is </w:t>
      </w:r>
      <w:r w:rsidR="008F4735">
        <w:t>"</w:t>
      </w:r>
      <w:r w:rsidR="005E34FF">
        <w:t>.</w:t>
      </w:r>
      <w:r w:rsidR="008F4735">
        <w:t>"</w:t>
      </w:r>
      <w:r w:rsidR="005E34FF">
        <w:t xml:space="preserve"> or </w:t>
      </w:r>
      <w:r w:rsidR="008F4735">
        <w:t>"</w:t>
      </w:r>
      <w:proofErr w:type="gramStart"/>
      <w:r w:rsidR="005E34FF">
        <w:t>..</w:t>
      </w:r>
      <w:r w:rsidR="008F4735">
        <w:t>"</w:t>
      </w:r>
      <w:proofErr w:type="gramEnd"/>
      <w:r w:rsidR="005E34FF">
        <w:t>.</w:t>
      </w:r>
    </w:p>
    <w:p w14:paraId="649C1404" w14:textId="77777777" w:rsidR="0044410D" w:rsidRPr="0044410D" w:rsidRDefault="005E34FF" w:rsidP="00563D8D">
      <w:pPr>
        <w:pStyle w:val="ListParagraph"/>
        <w:numPr>
          <w:ilvl w:val="0"/>
          <w:numId w:val="15"/>
        </w:numPr>
      </w:pPr>
      <w:r>
        <w:t>Top-level names are resolved off the conceptual module name space root.</w:t>
      </w:r>
    </w:p>
    <w:p w14:paraId="52B8C1B5" w14:textId="77777777" w:rsidR="0044410D" w:rsidRPr="0044410D" w:rsidRDefault="005E34FF" w:rsidP="00563D8D">
      <w:pPr>
        <w:pStyle w:val="ListParagraph"/>
        <w:numPr>
          <w:ilvl w:val="0"/>
          <w:numId w:val="15"/>
        </w:numPr>
      </w:pPr>
      <w:r>
        <w:t>Relative names are resolved relative to the name of the module in which they occur.</w:t>
      </w:r>
    </w:p>
    <w:p w14:paraId="14EC17F2" w14:textId="77777777" w:rsidR="0044410D" w:rsidRPr="0044410D" w:rsidRDefault="005E34FF" w:rsidP="005E34FF">
      <w:r>
        <w:t>For</w:t>
      </w:r>
      <w:r w:rsidR="00667122">
        <w:t xml:space="preserve"> purposes of resolving </w:t>
      </w:r>
      <w:r>
        <w:t xml:space="preserve">module references, </w:t>
      </w:r>
      <w:r w:rsidR="003C5236">
        <w:t>TypeScript</w:t>
      </w:r>
      <w:r>
        <w:t xml:space="preserve"> associates a file </w:t>
      </w:r>
      <w:r w:rsidR="00667122">
        <w:t xml:space="preserve">path with every </w:t>
      </w:r>
      <w:r w:rsidR="000A7A99">
        <w:t>module. The file path is simply the path of the module</w:t>
      </w:r>
      <w:r w:rsidR="008F4735">
        <w:t>'</w:t>
      </w:r>
      <w:r w:rsidR="000A7A99">
        <w:t xml:space="preserve">s source file without the file extension. </w:t>
      </w:r>
      <w:r>
        <w:t xml:space="preserve">For example, </w:t>
      </w:r>
      <w:r w:rsidR="00667122">
        <w:t xml:space="preserve">a </w:t>
      </w:r>
      <w:r>
        <w:t>module contained in the sou</w:t>
      </w:r>
      <w:r w:rsidR="00C23E8F">
        <w:t xml:space="preserve">rce file </w:t>
      </w:r>
      <w:r w:rsidR="008F4735">
        <w:t>'</w:t>
      </w:r>
      <w:r w:rsidR="000A7A99">
        <w:t>C</w:t>
      </w:r>
      <w:proofErr w:type="gramStart"/>
      <w:r w:rsidR="000A7A99">
        <w:t>:\</w:t>
      </w:r>
      <w:proofErr w:type="spellStart"/>
      <w:proofErr w:type="gramEnd"/>
      <w:r w:rsidR="000A7A99">
        <w:t>src</w:t>
      </w:r>
      <w:proofErr w:type="spellEnd"/>
      <w:r w:rsidR="000A7A99">
        <w:t>\</w:t>
      </w:r>
      <w:r w:rsidR="00F860DD">
        <w:t>lib\</w:t>
      </w:r>
      <w:proofErr w:type="spellStart"/>
      <w:r w:rsidR="00F860DD">
        <w:t>io.ts</w:t>
      </w:r>
      <w:proofErr w:type="spellEnd"/>
      <w:r w:rsidR="008F4735">
        <w:t>'</w:t>
      </w:r>
      <w:r w:rsidR="00C23E8F">
        <w:t xml:space="preserve"> has the file path </w:t>
      </w:r>
      <w:r w:rsidR="008F4735">
        <w:t>'</w:t>
      </w:r>
      <w:r w:rsidR="00C23E8F">
        <w:t>C:/</w:t>
      </w:r>
      <w:proofErr w:type="spellStart"/>
      <w:r w:rsidR="00C23E8F">
        <w:t>src</w:t>
      </w:r>
      <w:proofErr w:type="spellEnd"/>
      <w:r w:rsidR="00C23E8F">
        <w:t>/lib/</w:t>
      </w:r>
      <w:proofErr w:type="spellStart"/>
      <w:r w:rsidR="00C23E8F">
        <w:t>io</w:t>
      </w:r>
      <w:proofErr w:type="spellEnd"/>
      <w:r w:rsidR="008F4735">
        <w:t>'</w:t>
      </w:r>
      <w:r w:rsidR="00667122">
        <w:t xml:space="preserve"> and a </w:t>
      </w:r>
      <w:r w:rsidR="000A7A99">
        <w:t>modul</w:t>
      </w:r>
      <w:r w:rsidR="00C23E8F">
        <w:t>e contained in the sou</w:t>
      </w:r>
      <w:r w:rsidR="00F860DD">
        <w:t xml:space="preserve">rce file </w:t>
      </w:r>
      <w:r w:rsidR="008F4735">
        <w:t>'</w:t>
      </w:r>
      <w:r w:rsidR="00F860DD">
        <w:t>C:\</w:t>
      </w:r>
      <w:proofErr w:type="spellStart"/>
      <w:r w:rsidR="00F860DD">
        <w:t>src</w:t>
      </w:r>
      <w:proofErr w:type="spellEnd"/>
      <w:r w:rsidR="00F860DD">
        <w:t>\</w:t>
      </w:r>
      <w:proofErr w:type="spellStart"/>
      <w:r w:rsidR="00F860DD">
        <w:t>ui</w:t>
      </w:r>
      <w:proofErr w:type="spellEnd"/>
      <w:r w:rsidR="00F860DD">
        <w:t>\</w:t>
      </w:r>
      <w:proofErr w:type="spellStart"/>
      <w:r w:rsidR="00F860DD">
        <w:t>editor.d.ts</w:t>
      </w:r>
      <w:proofErr w:type="spellEnd"/>
      <w:r w:rsidR="008F4735">
        <w:t>'</w:t>
      </w:r>
      <w:r w:rsidR="00C23E8F">
        <w:t xml:space="preserve"> has the file path </w:t>
      </w:r>
      <w:r w:rsidR="008F4735">
        <w:t>'</w:t>
      </w:r>
      <w:r w:rsidR="00C23E8F">
        <w:t>C:/</w:t>
      </w:r>
      <w:proofErr w:type="spellStart"/>
      <w:r w:rsidR="00C23E8F">
        <w:t>src</w:t>
      </w:r>
      <w:proofErr w:type="spellEnd"/>
      <w:r w:rsidR="00C23E8F">
        <w:t>/</w:t>
      </w:r>
      <w:proofErr w:type="spellStart"/>
      <w:r w:rsidR="00C23E8F">
        <w:t>ui</w:t>
      </w:r>
      <w:proofErr w:type="spellEnd"/>
      <w:r w:rsidR="00C23E8F">
        <w:t>/editor</w:t>
      </w:r>
      <w:r w:rsidR="008F4735">
        <w:t>'</w:t>
      </w:r>
      <w:r w:rsidR="000A7A99">
        <w:t>.</w:t>
      </w:r>
    </w:p>
    <w:p w14:paraId="405F5490" w14:textId="77777777" w:rsidR="0044410D" w:rsidRPr="0044410D" w:rsidRDefault="00667122" w:rsidP="005E34FF">
      <w:r>
        <w:t xml:space="preserve">A </w:t>
      </w:r>
      <w:r w:rsidR="00155F0B">
        <w:t>module name in an import declaration is resolved as follows:</w:t>
      </w:r>
    </w:p>
    <w:p w14:paraId="243BF440" w14:textId="77777777" w:rsidR="0044410D" w:rsidRPr="0044410D" w:rsidRDefault="00155F0B" w:rsidP="00563D8D">
      <w:pPr>
        <w:pStyle w:val="ListParagraph"/>
        <w:numPr>
          <w:ilvl w:val="0"/>
          <w:numId w:val="18"/>
        </w:numPr>
      </w:pPr>
      <w:r>
        <w:t xml:space="preserve">If the </w:t>
      </w:r>
      <w:r w:rsidR="005E34FF">
        <w:t>import declaratio</w:t>
      </w:r>
      <w:r w:rsidR="00667122">
        <w:t xml:space="preserve">n specifies a relative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w:t>
      </w:r>
      <w:proofErr w:type="gramStart"/>
      <w:r w:rsidR="00C23E8F">
        <w:t>:/</w:t>
      </w:r>
      <w:proofErr w:type="spellStart"/>
      <w:proofErr w:type="gramEnd"/>
      <w:r w:rsidR="00C23E8F">
        <w:t>src</w:t>
      </w:r>
      <w:proofErr w:type="spellEnd"/>
      <w:r w:rsidR="00C23E8F">
        <w:t>/</w:t>
      </w:r>
      <w:proofErr w:type="spellStart"/>
      <w:r w:rsidR="00C23E8F">
        <w:t>ui</w:t>
      </w:r>
      <w:proofErr w:type="spellEnd"/>
      <w:r w:rsidR="00C23E8F">
        <w:t>/main</w:t>
      </w:r>
      <w:r w:rsidR="008F4735">
        <w:t>'</w:t>
      </w:r>
      <w:r w:rsidR="00667122">
        <w:t xml:space="preserve">, the </w:t>
      </w:r>
      <w:r w:rsidR="00C23E8F">
        <w:t xml:space="preserve">module names </w:t>
      </w:r>
      <w:r w:rsidR="008F4735">
        <w:t>'</w:t>
      </w:r>
      <w:r w:rsidR="00C23E8F">
        <w:t>./editor</w:t>
      </w:r>
      <w:r w:rsidR="008F4735">
        <w:t>'</w:t>
      </w:r>
      <w:r w:rsidR="00C23E8F">
        <w:t xml:space="preserve"> and </w:t>
      </w:r>
      <w:r w:rsidR="008F4735">
        <w:t>'</w:t>
      </w:r>
      <w:r w:rsidR="00C23E8F">
        <w:t>../lib/</w:t>
      </w:r>
      <w:proofErr w:type="spellStart"/>
      <w:r w:rsidR="00C23E8F">
        <w:t>io</w:t>
      </w:r>
      <w:proofErr w:type="spellEnd"/>
      <w:r w:rsidR="008F4735">
        <w:t>'</w:t>
      </w:r>
      <w:r w:rsidR="00D63074">
        <w:t xml:space="preserve"> referen</w:t>
      </w:r>
      <w:r w:rsidR="00C23E8F">
        <w:t xml:space="preserve">ce modules with the file paths </w:t>
      </w:r>
      <w:r w:rsidR="008F4735">
        <w:t>'</w:t>
      </w:r>
      <w:r w:rsidR="00C23E8F">
        <w:t>C</w:t>
      </w:r>
      <w:proofErr w:type="gramStart"/>
      <w:r w:rsidR="00C23E8F">
        <w:t>:/</w:t>
      </w:r>
      <w:proofErr w:type="spellStart"/>
      <w:proofErr w:type="gramEnd"/>
      <w:r w:rsidR="00C23E8F">
        <w:t>src</w:t>
      </w:r>
      <w:proofErr w:type="spellEnd"/>
      <w:r w:rsidR="00C23E8F">
        <w:t>/</w:t>
      </w:r>
      <w:proofErr w:type="spellStart"/>
      <w:r w:rsidR="00C23E8F">
        <w:t>ui</w:t>
      </w:r>
      <w:proofErr w:type="spellEnd"/>
      <w:r w:rsidR="00C23E8F">
        <w:t>/editor</w:t>
      </w:r>
      <w:r w:rsidR="008F4735">
        <w:t>'</w:t>
      </w:r>
      <w:r w:rsidR="00C23E8F">
        <w:t xml:space="preserve"> and </w:t>
      </w:r>
      <w:r w:rsidR="008F4735">
        <w:t>'</w:t>
      </w:r>
      <w:r w:rsidR="00C23E8F">
        <w:t>C:/</w:t>
      </w:r>
      <w:proofErr w:type="spellStart"/>
      <w:r w:rsidR="00C23E8F">
        <w:t>src</w:t>
      </w:r>
      <w:proofErr w:type="spellEnd"/>
      <w:r w:rsidR="00C23E8F">
        <w:t>/lib/</w:t>
      </w:r>
      <w:proofErr w:type="spellStart"/>
      <w:r w:rsidR="00C23E8F">
        <w:t>io</w:t>
      </w:r>
      <w:proofErr w:type="spellEnd"/>
      <w:r w:rsidR="008F4735">
        <w:t>'</w:t>
      </w:r>
      <w:r w:rsidR="00D63074">
        <w:t>.</w:t>
      </w:r>
    </w:p>
    <w:p w14:paraId="2B161038" w14:textId="77777777"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r>
        <w:t xml:space="preserve">module name and the program contains an </w:t>
      </w:r>
      <w:proofErr w:type="spellStart"/>
      <w:r w:rsidR="002A06D4">
        <w:rPr>
          <w:rStyle w:val="Production"/>
        </w:rPr>
        <w:t>AmbientModuleDeclaration</w:t>
      </w:r>
      <w:proofErr w:type="spellEnd"/>
      <w:r>
        <w:t xml:space="preserve"> (section</w:t>
      </w:r>
      <w:r w:rsidR="001A6DEF">
        <w:t xml:space="preserve"> </w:t>
      </w:r>
      <w:r w:rsidR="001A6DEF">
        <w:fldChar w:fldCharType="begin"/>
      </w:r>
      <w:r w:rsidR="001A6DEF">
        <w:instrText xml:space="preserve"> REF _Ref357433218 \r \h </w:instrText>
      </w:r>
      <w:r w:rsidR="001A6DEF">
        <w:fldChar w:fldCharType="separate"/>
      </w:r>
      <w:r w:rsidR="00A3147C">
        <w:t>12.2</w:t>
      </w:r>
      <w:r w:rsidR="001A6DEF">
        <w:fldChar w:fldCharType="end"/>
      </w:r>
      <w:r>
        <w:t>) with a string literal that specifies that exact name, then the import declaration r</w:t>
      </w:r>
      <w:r w:rsidR="00667122">
        <w:t xml:space="preserve">eferences that ambient </w:t>
      </w:r>
      <w:r w:rsidR="0006010A">
        <w:t>module.</w:t>
      </w:r>
    </w:p>
    <w:p w14:paraId="08790D70" w14:textId="77777777" w:rsidR="0044410D" w:rsidRDefault="00C33388" w:rsidP="00563D8D">
      <w:pPr>
        <w:pStyle w:val="ListParagraph"/>
        <w:numPr>
          <w:ilvl w:val="0"/>
          <w:numId w:val="18"/>
        </w:numPr>
      </w:pPr>
      <w:r>
        <w:t>If the import declaration</w:t>
      </w:r>
      <w:r w:rsidR="00667122">
        <w:t xml:space="preserve"> specifies a top-level </w:t>
      </w:r>
      <w:r>
        <w:t xml:space="preserve">module name and </w:t>
      </w:r>
      <w:r w:rsidR="0058495C">
        <w:t xml:space="preserve">the program </w:t>
      </w:r>
      <w:r>
        <w:t>contain</w:t>
      </w:r>
      <w:r w:rsidR="0058495C">
        <w:t>s</w:t>
      </w:r>
      <w:r>
        <w:t xml:space="preserve"> </w:t>
      </w:r>
      <w:r w:rsidR="0058495C">
        <w:t>no</w:t>
      </w:r>
      <w:r>
        <w:t xml:space="preserve"> </w:t>
      </w:r>
      <w:proofErr w:type="spellStart"/>
      <w:r w:rsidR="002A06D4">
        <w:rPr>
          <w:rStyle w:val="Production"/>
        </w:rPr>
        <w:t>AmbientModuleDeclaration</w:t>
      </w:r>
      <w:proofErr w:type="spellEnd"/>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A3147C">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2705340B" w14:textId="77777777" w:rsidR="00C31062" w:rsidRDefault="00C31062" w:rsidP="00C31062">
      <w:pPr>
        <w:pStyle w:val="Heading3"/>
      </w:pPr>
      <w:bookmarkStart w:id="1912" w:name="_Ref423253173"/>
      <w:bookmarkStart w:id="1913" w:name="_Toc439666305"/>
      <w:bookmarkStart w:id="1914" w:name="_Toc426538992"/>
      <w:r>
        <w:t>Import Declarations</w:t>
      </w:r>
      <w:bookmarkEnd w:id="1912"/>
      <w:bookmarkEnd w:id="1913"/>
      <w:bookmarkEnd w:id="1914"/>
    </w:p>
    <w:p w14:paraId="0DAA3FDF" w14:textId="77777777" w:rsidR="00E37E7F" w:rsidRPr="00E37E7F" w:rsidRDefault="00E37E7F" w:rsidP="00E37E7F">
      <w:r>
        <w:t>Import declarations are used to import entities from other modules and provide bindings for them in the current module.</w:t>
      </w:r>
    </w:p>
    <w:p w14:paraId="5761187D" w14:textId="77777777" w:rsidR="002479E7" w:rsidRDefault="002479E7" w:rsidP="002479E7">
      <w:r>
        <w:t>An import declaration of the form</w:t>
      </w:r>
    </w:p>
    <w:p w14:paraId="42F56261" w14:textId="77777777" w:rsidR="002479E7" w:rsidRDefault="002479E7" w:rsidP="002479E7">
      <w:pPr>
        <w:pStyle w:val="Code"/>
      </w:pPr>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p>
    <w:p w14:paraId="5ACBFD73" w14:textId="77777777" w:rsidR="00E37E7F" w:rsidRDefault="00E37E7F" w:rsidP="00972C0A">
      <w:proofErr w:type="gramStart"/>
      <w:r>
        <w:t>imports</w:t>
      </w:r>
      <w:proofErr w:type="gramEnd"/>
      <w:r>
        <w:t xml:space="preserve">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p>
    <w:p w14:paraId="5EC7194A" w14:textId="77777777" w:rsidR="00972C0A" w:rsidRDefault="00972C0A" w:rsidP="00972C0A">
      <w:r>
        <w:t>An import declaration of the form</w:t>
      </w:r>
    </w:p>
    <w:p w14:paraId="17221708" w14:textId="77777777" w:rsidR="002479E7" w:rsidRDefault="002479E7" w:rsidP="002479E7">
      <w:pPr>
        <w:pStyle w:val="Code"/>
      </w:pPr>
      <w:r w:rsidRPr="00EA4AE7">
        <w:rPr>
          <w:color w:val="0000FF"/>
        </w:rPr>
        <w:lastRenderedPageBreak/>
        <w:t>import</w:t>
      </w:r>
      <w:r>
        <w:t xml:space="preserve"> { x, y, z } </w:t>
      </w:r>
      <w:r w:rsidRPr="00EA4AE7">
        <w:rPr>
          <w:color w:val="0000FF"/>
        </w:rPr>
        <w:t>from</w:t>
      </w:r>
      <w:r>
        <w:t xml:space="preserve"> </w:t>
      </w:r>
      <w:r w:rsidRPr="00EA4AE7">
        <w:rPr>
          <w:color w:val="800000"/>
        </w:rPr>
        <w:t>"mod"</w:t>
      </w:r>
      <w:r>
        <w:t>;</w:t>
      </w:r>
    </w:p>
    <w:p w14:paraId="11DA5E02" w14:textId="77777777" w:rsidR="00E37E7F" w:rsidRDefault="00437B8C" w:rsidP="00972C0A">
      <w:proofErr w:type="gramStart"/>
      <w:r>
        <w:t>imports</w:t>
      </w:r>
      <w:proofErr w:type="gramEnd"/>
      <w:r>
        <w:t xml:space="preserve">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A3147C">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p>
    <w:p w14:paraId="01552CE0" w14:textId="77777777" w:rsidR="00EA4AE7" w:rsidRDefault="002479E7" w:rsidP="00594F9E">
      <w:pPr>
        <w:pStyle w:val="Code"/>
      </w:pPr>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p>
    <w:p w14:paraId="3BA73F0E" w14:textId="77777777" w:rsidR="00972C0A" w:rsidRDefault="00972C0A" w:rsidP="00972C0A">
      <w:r>
        <w:t>An import declaration of the form</w:t>
      </w:r>
    </w:p>
    <w:p w14:paraId="1A2ABFFA" w14:textId="77777777" w:rsidR="002479E7" w:rsidRDefault="002E1758" w:rsidP="00972C0A">
      <w:pPr>
        <w:pStyle w:val="Code"/>
      </w:pPr>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p>
    <w:p w14:paraId="75138820" w14:textId="77777777" w:rsidR="00EA4AE7" w:rsidRDefault="00EA4AE7" w:rsidP="00972C0A">
      <w:proofErr w:type="gramStart"/>
      <w:r>
        <w:t>is</w:t>
      </w:r>
      <w:proofErr w:type="gramEnd"/>
      <w:r>
        <w:t xml:space="preserve"> exactly equivalent to the import declaration</w:t>
      </w:r>
    </w:p>
    <w:p w14:paraId="095A1735" w14:textId="77777777" w:rsidR="00EA4AE7" w:rsidRDefault="00EA4AE7" w:rsidP="00EA4AE7">
      <w:pPr>
        <w:pStyle w:val="Code"/>
      </w:pPr>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p>
    <w:p w14:paraId="60390F2A" w14:textId="77777777" w:rsidR="00972C0A" w:rsidRDefault="00972C0A" w:rsidP="00972C0A">
      <w:r>
        <w:t>An import declaration of the form</w:t>
      </w:r>
    </w:p>
    <w:p w14:paraId="08079FF8" w14:textId="77777777" w:rsidR="002479E7" w:rsidRDefault="002479E7" w:rsidP="00972C0A">
      <w:pPr>
        <w:pStyle w:val="Code"/>
      </w:pPr>
      <w:r w:rsidRPr="00EA4AE7">
        <w:rPr>
          <w:color w:val="0000FF"/>
        </w:rPr>
        <w:t>import</w:t>
      </w:r>
      <w:r>
        <w:t xml:space="preserve"> </w:t>
      </w:r>
      <w:r w:rsidR="00EA4AE7" w:rsidRPr="00EA4AE7">
        <w:rPr>
          <w:color w:val="800000"/>
        </w:rPr>
        <w:t>"mod"</w:t>
      </w:r>
      <w:r>
        <w:t>;</w:t>
      </w:r>
    </w:p>
    <w:p w14:paraId="27909B2D" w14:textId="77777777" w:rsidR="002479E7" w:rsidRPr="002479E7" w:rsidRDefault="00B14B6E" w:rsidP="002479E7">
      <w:proofErr w:type="gramStart"/>
      <w:r>
        <w:t>imports</w:t>
      </w:r>
      <w:proofErr w:type="gramEnd"/>
      <w:r>
        <w:t xml:space="preserve"> the given module without crea</w:t>
      </w:r>
      <w:r w:rsidR="00C57E41">
        <w:t>ting any local bindings (this is useful only if the imported</w:t>
      </w:r>
      <w:r w:rsidR="00831113">
        <w:t xml:space="preserve"> module has </w:t>
      </w:r>
      <w:r w:rsidR="00C57E41">
        <w:t>side effects).</w:t>
      </w:r>
    </w:p>
    <w:p w14:paraId="719DDC05" w14:textId="77777777" w:rsidR="0044410D" w:rsidRPr="0044410D" w:rsidRDefault="00972C0A" w:rsidP="00767F57">
      <w:pPr>
        <w:pStyle w:val="Heading3"/>
      </w:pPr>
      <w:bookmarkStart w:id="1915" w:name="_Ref325089515"/>
      <w:bookmarkStart w:id="1916" w:name="_Toc439666306"/>
      <w:bookmarkStart w:id="1917" w:name="_Ref323816296"/>
      <w:bookmarkStart w:id="1918" w:name="_Ref323981484"/>
      <w:bookmarkStart w:id="1919" w:name="_Toc426538993"/>
      <w:r>
        <w:t>Import</w:t>
      </w:r>
      <w:r w:rsidR="00767F57">
        <w:t xml:space="preserve"> </w:t>
      </w:r>
      <w:r>
        <w:t>Require</w:t>
      </w:r>
      <w:r w:rsidR="00767F57">
        <w:t xml:space="preserve"> Declarations</w:t>
      </w:r>
      <w:bookmarkEnd w:id="1915"/>
      <w:bookmarkEnd w:id="1916"/>
      <w:bookmarkEnd w:id="1919"/>
    </w:p>
    <w:p w14:paraId="500EA161" w14:textId="77777777" w:rsidR="0044410D" w:rsidRPr="0044410D" w:rsidRDefault="00972C0A" w:rsidP="00767F57">
      <w:r>
        <w:t>I</w:t>
      </w:r>
      <w:r w:rsidR="00767F57">
        <w:t xml:space="preserve">mport </w:t>
      </w:r>
      <w:r>
        <w:t xml:space="preserve">require </w:t>
      </w:r>
      <w:r w:rsidR="00767F57">
        <w:t>declarati</w:t>
      </w:r>
      <w:r w:rsidR="00667122">
        <w:t xml:space="preserve">ons </w:t>
      </w:r>
      <w:r>
        <w:t>exist for backward compatibility with earlier versions of TypeScript.</w:t>
      </w:r>
    </w:p>
    <w:p w14:paraId="5C51DFED" w14:textId="77777777" w:rsidR="0044410D" w:rsidRPr="00597E29" w:rsidRDefault="00EB18BD" w:rsidP="00597E29">
      <w:pPr>
        <w:pStyle w:val="Grammar"/>
      </w:pPr>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r w:rsidR="00597E29">
        <w:t xml:space="preserve">   </w:t>
      </w:r>
      <w:r w:rsidR="00597E29" w:rsidRPr="00597E29">
        <w:rPr>
          <w:rStyle w:val="Terminal"/>
        </w:rPr>
        <w:t>;</w:t>
      </w:r>
    </w:p>
    <w:p w14:paraId="4C087132" w14:textId="77777777" w:rsidR="00972C0A" w:rsidRDefault="001B607C" w:rsidP="00972C0A">
      <w:r>
        <w:t xml:space="preserve">An import </w:t>
      </w:r>
      <w:r w:rsidR="00972C0A">
        <w:t xml:space="preserve">require declaration introduces a local identifier that references a given module. </w:t>
      </w:r>
      <w:r w:rsidR="008D6AC7">
        <w:t xml:space="preserve">The string literal specified in an import require declaration is interpreted as a module name (section </w:t>
      </w:r>
      <w:r w:rsidR="008D6AC7">
        <w:fldChar w:fldCharType="begin"/>
      </w:r>
      <w:r w:rsidR="008D6AC7">
        <w:instrText xml:space="preserve"> REF _Ref324173787 \r \h </w:instrText>
      </w:r>
      <w:r w:rsidR="008D6AC7">
        <w:fldChar w:fldCharType="separate"/>
      </w:r>
      <w:r w:rsidR="00A3147C">
        <w:t>11.3.1</w:t>
      </w:r>
      <w:r w:rsidR="008D6AC7">
        <w:fldChar w:fldCharType="end"/>
      </w:r>
      <w:r w:rsidR="008D6AC7">
        <w:t xml:space="preserve">). </w:t>
      </w:r>
      <w:r w:rsidR="00972C0A">
        <w:t xml:space="preserve">The local identifier </w:t>
      </w:r>
      <w:r w:rsidR="008D6AC7">
        <w:t xml:space="preserve">introduced by the declaration </w:t>
      </w:r>
      <w:r w:rsidR="00972C0A">
        <w:t>becomes an alias for, and is classified exactly like, the entity exported from the referenced module. Specifically, if the referenced module contains no export assignment the identifier is classified as a</w:t>
      </w:r>
      <w:r w:rsidR="00B436DC">
        <w:t xml:space="preserve"> value and a</w:t>
      </w:r>
      <w:r w:rsidR="00972C0A">
        <w:t xml:space="preserve"> namespace, and if the referenced module contains an export assignment the identifier is classified exactly like the entity named in the export assignment.</w:t>
      </w:r>
    </w:p>
    <w:p w14:paraId="7AEB6CCB" w14:textId="77777777" w:rsidR="008D6AC7" w:rsidRDefault="00B478FD" w:rsidP="00972C0A">
      <w:r>
        <w:t>An import require declaration of the form</w:t>
      </w:r>
    </w:p>
    <w:p w14:paraId="34B99B96" w14:textId="77777777" w:rsidR="00B478FD" w:rsidRDefault="00B478FD" w:rsidP="00B478FD">
      <w:pPr>
        <w:pStyle w:val="Code"/>
      </w:pPr>
      <w:r w:rsidRPr="0028202C">
        <w:rPr>
          <w:color w:val="0000FF"/>
        </w:rPr>
        <w:t>import</w:t>
      </w:r>
      <w:r>
        <w:t xml:space="preserve"> m = </w:t>
      </w:r>
      <w:r w:rsidRPr="0028202C">
        <w:rPr>
          <w:color w:val="0000FF"/>
        </w:rPr>
        <w:t>require</w:t>
      </w:r>
      <w:r>
        <w:t>(</w:t>
      </w:r>
      <w:r w:rsidR="00EA4AE7" w:rsidRPr="00EA4AE7">
        <w:rPr>
          <w:color w:val="800000"/>
        </w:rPr>
        <w:t>"mod"</w:t>
      </w:r>
      <w:r>
        <w:t>);</w:t>
      </w:r>
    </w:p>
    <w:p w14:paraId="4F929C70" w14:textId="0F81535E" w:rsidR="00B478FD" w:rsidRDefault="00B478FD" w:rsidP="00B478FD">
      <w:proofErr w:type="gramStart"/>
      <w:r>
        <w:t>i</w:t>
      </w:r>
      <w:r w:rsidR="00D80640">
        <w:t>s</w:t>
      </w:r>
      <w:proofErr w:type="gramEnd"/>
      <w:r w:rsidR="00D80640">
        <w:t xml:space="preserve"> equivalent to the ECMAScript </w:t>
      </w:r>
      <w:del w:id="1920" w:author="Anders Hejlsberg" w:date="2016-01-04T10:39:00Z">
        <w:r>
          <w:delText>6</w:delText>
        </w:r>
      </w:del>
      <w:ins w:id="1921" w:author="Anders Hejlsberg" w:date="2016-01-04T10:39:00Z">
        <w:r w:rsidR="00D80640">
          <w:t>2015</w:t>
        </w:r>
      </w:ins>
      <w:r>
        <w:t xml:space="preserve"> import declaration</w:t>
      </w:r>
    </w:p>
    <w:p w14:paraId="46885173" w14:textId="77777777" w:rsidR="00B478FD" w:rsidRDefault="00B478FD" w:rsidP="00B478FD">
      <w:pPr>
        <w:pStyle w:val="Code"/>
      </w:pPr>
      <w:r w:rsidRPr="0028202C">
        <w:rPr>
          <w:color w:val="0000FF"/>
        </w:rPr>
        <w:lastRenderedPageBreak/>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p>
    <w:p w14:paraId="76A97DAB" w14:textId="77777777" w:rsidR="001D7DA8" w:rsidRPr="0044410D" w:rsidRDefault="001D7DA8" w:rsidP="001D7DA8">
      <w:proofErr w:type="gramStart"/>
      <w:r>
        <w:t>provided</w:t>
      </w:r>
      <w:proofErr w:type="gramEnd"/>
      <w:r>
        <w:t xml:space="preserve"> the referenced module contains no export assignment</w:t>
      </w:r>
      <w:r w:rsidR="00865EB3">
        <w:t>.</w:t>
      </w:r>
    </w:p>
    <w:p w14:paraId="5F47019B" w14:textId="77777777" w:rsidR="0044410D" w:rsidRDefault="00C37548" w:rsidP="00905312">
      <w:pPr>
        <w:pStyle w:val="Heading3"/>
      </w:pPr>
      <w:bookmarkStart w:id="1922" w:name="_Toc439666307"/>
      <w:bookmarkStart w:id="1923" w:name="_Toc426538994"/>
      <w:bookmarkEnd w:id="1917"/>
      <w:bookmarkEnd w:id="1918"/>
      <w:r>
        <w:t>Export Declarations</w:t>
      </w:r>
      <w:bookmarkEnd w:id="1922"/>
      <w:bookmarkEnd w:id="1923"/>
    </w:p>
    <w:p w14:paraId="42157425" w14:textId="77777777" w:rsidR="005D0297" w:rsidRDefault="001B607C" w:rsidP="003C2A72">
      <w:r>
        <w:t>An export declaration declares one or more exported module members.</w:t>
      </w:r>
      <w:r w:rsidR="00C743AF">
        <w:t xml:space="preserve"> The exported members of a module can be imported in other modules using import declarations (</w:t>
      </w:r>
      <w:r w:rsidR="00C743AF">
        <w:fldChar w:fldCharType="begin"/>
      </w:r>
      <w:r w:rsidR="00C743AF">
        <w:instrText xml:space="preserve"> REF _Ref423253173 \r \h </w:instrText>
      </w:r>
      <w:r w:rsidR="00C743AF">
        <w:fldChar w:fldCharType="separate"/>
      </w:r>
      <w:r w:rsidR="00A3147C">
        <w:t>11.3.2</w:t>
      </w:r>
      <w:r w:rsidR="00C743AF">
        <w:fldChar w:fldCharType="end"/>
      </w:r>
      <w:r w:rsidR="00C743AF">
        <w:t>).</w:t>
      </w:r>
    </w:p>
    <w:p w14:paraId="4C158B4E" w14:textId="77777777" w:rsidR="003D1A44" w:rsidRDefault="003D1A44" w:rsidP="003D1A44">
      <w:pPr>
        <w:pStyle w:val="Heading4"/>
      </w:pPr>
      <w:r>
        <w:t>Export Modifiers</w:t>
      </w:r>
    </w:p>
    <w:p w14:paraId="718DFD55" w14:textId="77777777" w:rsidR="003D1A44" w:rsidRDefault="003D1A44" w:rsidP="003D1A44">
      <w:r>
        <w:t xml:space="preserve">In the body of a module, a declaration can export the declared entity by including an </w:t>
      </w:r>
      <w:r w:rsidRPr="003D1A44">
        <w:rPr>
          <w:rStyle w:val="CodeFragment"/>
        </w:rPr>
        <w:t>export</w:t>
      </w:r>
      <w:r>
        <w:t xml:space="preserve"> modifier.</w:t>
      </w:r>
    </w:p>
    <w:p w14:paraId="6F3CA973" w14:textId="77777777" w:rsidR="005F07E6" w:rsidRDefault="001B607C" w:rsidP="00087324">
      <w:pPr>
        <w:pStyle w:val="Grammar"/>
      </w:pPr>
      <w:r w:rsidRPr="0096737E">
        <w:rPr>
          <w:rStyle w:val="Production"/>
        </w:rPr>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p>
    <w:p w14:paraId="053D9F7C" w14:textId="77777777" w:rsidR="00B14A4B" w:rsidRDefault="00B14A4B" w:rsidP="00B14A4B">
      <w:pPr>
        <w:pStyle w:val="Grammar"/>
      </w:pPr>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p>
    <w:p w14:paraId="281C1185" w14:textId="77777777" w:rsidR="003D1A44" w:rsidRDefault="003D1A44" w:rsidP="003D1A44">
      <w:r>
        <w:t>In addition to introducing a name in the local declaration space of the module, an exported declaration introduces the same name with the same classification in the module's export declaration space. For example, the declaration</w:t>
      </w:r>
    </w:p>
    <w:p w14:paraId="57D8DB01" w14:textId="77777777" w:rsidR="003D1A44" w:rsidRPr="0044410D" w:rsidRDefault="003D1A44" w:rsidP="003D1A44">
      <w:pPr>
        <w:pStyle w:val="Code"/>
      </w:pPr>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14:paraId="35569E57" w14:textId="77777777" w:rsidR="003D1A44" w:rsidRDefault="003D1A44" w:rsidP="003D1A44">
      <w:proofErr w:type="gramStart"/>
      <w:r>
        <w:t>introduces</w:t>
      </w:r>
      <w:proofErr w:type="gramEnd"/>
      <w:r>
        <w:t xml:space="preserve"> a local name </w:t>
      </w:r>
      <w:r>
        <w:rPr>
          <w:rStyle w:val="CodeFragment"/>
        </w:rPr>
        <w:t>point</w:t>
      </w:r>
      <w:r>
        <w:t xml:space="preserve"> and an exported name </w:t>
      </w:r>
      <w:r>
        <w:rPr>
          <w:rStyle w:val="CodeFragment"/>
        </w:rPr>
        <w:t>point</w:t>
      </w:r>
      <w:r>
        <w:t xml:space="preserve"> that both reference the function.</w:t>
      </w:r>
    </w:p>
    <w:p w14:paraId="57053570" w14:textId="77777777" w:rsidR="003D1A44" w:rsidRDefault="003D1A44" w:rsidP="003D1A44">
      <w:pPr>
        <w:pStyle w:val="Heading4"/>
      </w:pPr>
      <w:bookmarkStart w:id="1924" w:name="_Ref425606123"/>
      <w:r>
        <w:t>Export Default Declarations</w:t>
      </w:r>
      <w:bookmarkEnd w:id="1924"/>
    </w:p>
    <w:p w14:paraId="7DDFEE9D" w14:textId="77777777" w:rsidR="003D1A44" w:rsidRPr="003D1A44" w:rsidRDefault="003D1A44" w:rsidP="003D1A44">
      <w:r>
        <w:t xml:space="preserve">Export default declarations provide short-hand syntax for exporting an entity named </w:t>
      </w:r>
      <w:r w:rsidRPr="003D1A44">
        <w:rPr>
          <w:rStyle w:val="CodeFragment"/>
        </w:rPr>
        <w:t>default</w:t>
      </w:r>
      <w:r>
        <w:t>.</w:t>
      </w:r>
    </w:p>
    <w:p w14:paraId="12D1F094" w14:textId="77777777" w:rsidR="001B607C" w:rsidRDefault="005F07E6" w:rsidP="00087324">
      <w:pPr>
        <w:pStyle w:val="Grammar"/>
      </w:pPr>
      <w:r w:rsidRPr="005F07E6">
        <w:rPr>
          <w:rStyle w:val="Production"/>
        </w:rPr>
        <w:lastRenderedPageBreak/>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p>
    <w:p w14:paraId="1B0714D7" w14:textId="77777777" w:rsidR="00087324" w:rsidRPr="00087324" w:rsidRDefault="005F07E6" w:rsidP="00087324">
      <w:pPr>
        <w:pStyle w:val="Grammar"/>
      </w:pPr>
      <w:r w:rsidRPr="005F07E6">
        <w:rPr>
          <w:rStyle w:val="Production"/>
        </w:rPr>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p>
    <w:p w14:paraId="79B742FC" w14:textId="77777777" w:rsidR="00C61095" w:rsidRDefault="00C61095" w:rsidP="003C2A72">
      <w:r>
        <w:t xml:space="preserve">An </w:t>
      </w:r>
      <w:proofErr w:type="spellStart"/>
      <w:r w:rsidRPr="009B67D5">
        <w:rPr>
          <w:rStyle w:val="Production"/>
        </w:rPr>
        <w:t>ExportD</w:t>
      </w:r>
      <w:r w:rsidR="005F07E6">
        <w:rPr>
          <w:rStyle w:val="Production"/>
        </w:rPr>
        <w:t>efaultImplementationElement</w:t>
      </w:r>
      <w:proofErr w:type="spellEnd"/>
      <w:r>
        <w:t xml:space="preserve"> </w:t>
      </w:r>
      <w:r w:rsidR="005F07E6">
        <w:t xml:space="preserve">or </w:t>
      </w:r>
      <w:proofErr w:type="spellStart"/>
      <w:r w:rsidR="005F07E6" w:rsidRPr="005F07E6">
        <w:rPr>
          <w:rStyle w:val="Production"/>
        </w:rPr>
        <w:t>ExportDefaultDeclarationElement</w:t>
      </w:r>
      <w:proofErr w:type="spellEnd"/>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xml:space="preserve">, in the containing </w:t>
      </w:r>
      <w:proofErr w:type="gramStart"/>
      <w:r w:rsidR="005D0297">
        <w:t>module's</w:t>
      </w:r>
      <w:proofErr w:type="gramEnd"/>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p>
    <w:p w14:paraId="0691B74F" w14:textId="77777777" w:rsidR="006D2AFE" w:rsidRPr="0044410D" w:rsidRDefault="006D2AFE" w:rsidP="006D2AFE">
      <w:pPr>
        <w:pStyle w:val="Code"/>
      </w:pPr>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14:paraId="1F320B9F" w14:textId="77777777" w:rsidR="006D2AFE" w:rsidRPr="006D2AFE" w:rsidRDefault="006D2AFE" w:rsidP="006D2AFE">
      <w:proofErr w:type="gramStart"/>
      <w:r>
        <w:t>introduces</w:t>
      </w:r>
      <w:proofErr w:type="gramEnd"/>
      <w:r>
        <w:t xml:space="preserve">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p>
    <w:p w14:paraId="5DF495E5" w14:textId="77777777" w:rsidR="006D2AFE" w:rsidRDefault="006D2AFE" w:rsidP="006D2AFE">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14:paraId="0B2768CE" w14:textId="77777777" w:rsidR="006D2AFE" w:rsidRPr="006D2AFE" w:rsidRDefault="006D2AFE" w:rsidP="006D2AFE">
      <w:pPr>
        <w:pStyle w:val="Code"/>
      </w:pPr>
      <w:r w:rsidRPr="00D1386D">
        <w:rPr>
          <w:color w:val="0000FF"/>
        </w:rPr>
        <w:t>export</w:t>
      </w:r>
      <w:r>
        <w:t xml:space="preserve"> </w:t>
      </w:r>
      <w:r w:rsidRPr="00D1386D">
        <w:rPr>
          <w:color w:val="0000FF"/>
        </w:rPr>
        <w:t>default</w:t>
      </w:r>
      <w:r>
        <w:t xml:space="preserve"> point;</w:t>
      </w:r>
    </w:p>
    <w:p w14:paraId="01EC6EEC" w14:textId="77777777" w:rsidR="00D1386D" w:rsidRDefault="00D1386D" w:rsidP="00C37C5A">
      <w:proofErr w:type="gramStart"/>
      <w:r>
        <w:t>which</w:t>
      </w:r>
      <w:proofErr w:type="gramEnd"/>
      <w:r>
        <w:t xml:space="preserve"> </w:t>
      </w:r>
      <w:r w:rsidR="0069349F">
        <w:t xml:space="preserve">again </w:t>
      </w:r>
      <w:r>
        <w:t>is equivalent to</w:t>
      </w:r>
    </w:p>
    <w:p w14:paraId="6667FD2B" w14:textId="77777777" w:rsidR="00D1386D" w:rsidRDefault="00D1386D" w:rsidP="00D1386D">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14:paraId="3E68459F" w14:textId="77777777" w:rsidR="00D1386D" w:rsidRDefault="00D1386D" w:rsidP="00D1386D">
      <w:pPr>
        <w:pStyle w:val="Code"/>
      </w:pPr>
      <w:r w:rsidRPr="00D1386D">
        <w:rPr>
          <w:color w:val="0000FF"/>
        </w:rPr>
        <w:t>export</w:t>
      </w:r>
      <w:r>
        <w:t xml:space="preserve"> { point </w:t>
      </w:r>
      <w:r w:rsidRPr="00D1386D">
        <w:rPr>
          <w:color w:val="0000FF"/>
        </w:rPr>
        <w:t>as</w:t>
      </w:r>
      <w:r>
        <w:t xml:space="preserve"> default };</w:t>
      </w:r>
    </w:p>
    <w:p w14:paraId="4143BDED" w14:textId="77777777" w:rsidR="00C37C5A" w:rsidRDefault="00C37C5A" w:rsidP="00C37C5A">
      <w:r>
        <w:t xml:space="preserve">An </w:t>
      </w:r>
      <w:proofErr w:type="spellStart"/>
      <w:r w:rsidRPr="009B67D5">
        <w:rPr>
          <w:rStyle w:val="Production"/>
        </w:rPr>
        <w:t>ExportDefault</w:t>
      </w:r>
      <w:r w:rsidR="005D0297">
        <w:rPr>
          <w:rStyle w:val="Production"/>
        </w:rPr>
        <w:t>ImplementationElement</w:t>
      </w:r>
      <w:proofErr w:type="spellEnd"/>
      <w:r>
        <w:t xml:space="preserve"> </w:t>
      </w:r>
      <w:r w:rsidR="005D0297">
        <w:t xml:space="preserve">or </w:t>
      </w:r>
      <w:proofErr w:type="spellStart"/>
      <w:r w:rsidR="005D0297" w:rsidRPr="005D0297">
        <w:rPr>
          <w:rStyle w:val="Production"/>
        </w:rPr>
        <w:t>ExportDefaultDeclarationElement</w:t>
      </w:r>
      <w:proofErr w:type="spellEnd"/>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p>
    <w:p w14:paraId="5EDA0CC8" w14:textId="77777777" w:rsidR="00EC56C5" w:rsidRDefault="00EC56C5" w:rsidP="00EC56C5">
      <w:pPr>
        <w:pStyle w:val="Code"/>
      </w:pPr>
      <w:r w:rsidRPr="009E1428">
        <w:rPr>
          <w:color w:val="0000FF"/>
        </w:rPr>
        <w:lastRenderedPageBreak/>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p>
    <w:p w14:paraId="6E292CC5" w14:textId="77777777" w:rsidR="009E1428" w:rsidRDefault="009E1428" w:rsidP="009E1428">
      <w:pPr>
        <w:pStyle w:val="Code"/>
      </w:pPr>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p>
    <w:p w14:paraId="3CA772C9" w14:textId="77777777" w:rsidR="009E1428" w:rsidRDefault="009E1428" w:rsidP="009E1428">
      <w:pPr>
        <w:pStyle w:val="Code"/>
      </w:pPr>
      <w:r w:rsidRPr="009E1428">
        <w:rPr>
          <w:color w:val="0000FF"/>
        </w:rPr>
        <w:t>export</w:t>
      </w:r>
      <w:r>
        <w:t xml:space="preserve"> </w:t>
      </w:r>
      <w:r w:rsidRPr="009E1428">
        <w:rPr>
          <w:color w:val="0000FF"/>
        </w:rPr>
        <w:t>default</w:t>
      </w:r>
      <w:r>
        <w:t xml:space="preserve"> Point;</w:t>
      </w:r>
    </w:p>
    <w:p w14:paraId="7EEB4E2D" w14:textId="77777777" w:rsidR="009E1428" w:rsidRDefault="009E1428" w:rsidP="00E32E6A">
      <w:proofErr w:type="gramStart"/>
      <w:r>
        <w:t>introduce</w:t>
      </w:r>
      <w:proofErr w:type="gramEnd"/>
      <w:r>
        <w:t xml:space="preserve"> a local name </w:t>
      </w:r>
      <w:r w:rsidRPr="009E1428">
        <w:rPr>
          <w:rStyle w:val="CodeFragment"/>
        </w:rPr>
        <w:t>Point</w:t>
      </w:r>
      <w:r>
        <w:t xml:space="preserve"> and an exported name </w:t>
      </w:r>
      <w:r w:rsidRPr="009E1428">
        <w:rPr>
          <w:rStyle w:val="CodeFragment"/>
        </w:rPr>
        <w:t>default</w:t>
      </w:r>
      <w:r>
        <w:t>, both with a value and a type meaning.</w:t>
      </w:r>
    </w:p>
    <w:p w14:paraId="2423074A" w14:textId="77777777" w:rsidR="00E32E6A" w:rsidRDefault="00E32E6A" w:rsidP="00E32E6A">
      <w:r>
        <w:t xml:space="preserve">An </w:t>
      </w:r>
      <w:proofErr w:type="spellStart"/>
      <w:r w:rsidRPr="009B67D5">
        <w:rPr>
          <w:rStyle w:val="Production"/>
        </w:rPr>
        <w:t>ExportDefault</w:t>
      </w:r>
      <w:r w:rsidR="00B14A4B">
        <w:rPr>
          <w:rStyle w:val="Production"/>
        </w:rPr>
        <w:t>ImplementationElement</w:t>
      </w:r>
      <w:proofErr w:type="spellEnd"/>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p>
    <w:p w14:paraId="6EDB6DEF" w14:textId="77777777" w:rsidR="00251C8D" w:rsidRDefault="00251C8D" w:rsidP="00251C8D">
      <w:pPr>
        <w:pStyle w:val="Code"/>
      </w:pPr>
      <w:r w:rsidRPr="00251C8D">
        <w:rPr>
          <w:color w:val="0000FF"/>
        </w:rPr>
        <w:t>export</w:t>
      </w:r>
      <w:r>
        <w:t xml:space="preserve"> </w:t>
      </w:r>
      <w:r w:rsidRPr="00251C8D">
        <w:rPr>
          <w:color w:val="0000FF"/>
        </w:rPr>
        <w:t>default</w:t>
      </w:r>
      <w:r>
        <w:t xml:space="preserve"> </w:t>
      </w:r>
      <w:r w:rsidRPr="00251C8D">
        <w:rPr>
          <w:color w:val="800000"/>
        </w:rPr>
        <w:t>"hello"</w:t>
      </w:r>
      <w:r>
        <w:t>;</w:t>
      </w:r>
    </w:p>
    <w:p w14:paraId="731551AC" w14:textId="77777777" w:rsidR="00251C8D" w:rsidRDefault="00251C8D" w:rsidP="00E32E6A">
      <w:proofErr w:type="gramStart"/>
      <w:r>
        <w:t>introduces</w:t>
      </w:r>
      <w:proofErr w:type="gramEnd"/>
      <w:r>
        <w:t xml:space="preserve"> an exported value named </w:t>
      </w:r>
      <w:r w:rsidRPr="00251C8D">
        <w:rPr>
          <w:rStyle w:val="CodeFragment"/>
        </w:rPr>
        <w:t>default</w:t>
      </w:r>
      <w:r>
        <w:t xml:space="preserve"> of type string.</w:t>
      </w:r>
    </w:p>
    <w:p w14:paraId="13EB2A66" w14:textId="77777777" w:rsidR="0069349F" w:rsidRDefault="0069349F" w:rsidP="0069349F">
      <w:pPr>
        <w:pStyle w:val="Heading4"/>
      </w:pPr>
      <w:r>
        <w:t>Export List Declarations</w:t>
      </w:r>
    </w:p>
    <w:p w14:paraId="3FC648B9" w14:textId="77777777" w:rsidR="0069349F" w:rsidRPr="0069349F" w:rsidRDefault="0069349F" w:rsidP="0069349F">
      <w:r>
        <w:t>An export list declaration exports one or more entities from the current module or a specified module.</w:t>
      </w:r>
    </w:p>
    <w:p w14:paraId="34E0A77E" w14:textId="77777777" w:rsidR="003D1A44" w:rsidRDefault="003D1A44" w:rsidP="003D1A44">
      <w:pPr>
        <w:pStyle w:val="Grammar"/>
      </w:pPr>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p>
    <w:p w14:paraId="29864EC9" w14:textId="77777777" w:rsidR="00E32E6A" w:rsidRDefault="002816B1" w:rsidP="00E32E6A">
      <w:r>
        <w:t>A</w:t>
      </w:r>
      <w:r w:rsidR="00B14A4B">
        <w:t xml:space="preserve">n </w:t>
      </w:r>
      <w:proofErr w:type="spellStart"/>
      <w:r w:rsidR="00B14A4B" w:rsidRPr="00501CFF">
        <w:rPr>
          <w:rStyle w:val="Production"/>
        </w:rPr>
        <w:t>ExportListDeclaration</w:t>
      </w:r>
      <w:proofErr w:type="spellEnd"/>
      <w:r>
        <w:t xml:space="preserve"> without a </w:t>
      </w:r>
      <w:proofErr w:type="spellStart"/>
      <w:r w:rsidRPr="002816B1">
        <w:rPr>
          <w:rStyle w:val="Production"/>
        </w:rPr>
        <w:t>FromClause</w:t>
      </w:r>
      <w:proofErr w:type="spellEnd"/>
      <w:r>
        <w:t xml:space="preserve"> exports entities from the current module. In a declaration of the form</w:t>
      </w:r>
    </w:p>
    <w:p w14:paraId="20894FD6" w14:textId="77777777" w:rsidR="00E32E6A" w:rsidRDefault="00E47C25" w:rsidP="00251C8D">
      <w:pPr>
        <w:pStyle w:val="Code"/>
      </w:pPr>
      <w:r w:rsidRPr="00225CD3">
        <w:rPr>
          <w:color w:val="0000FF"/>
        </w:rPr>
        <w:t>export</w:t>
      </w:r>
      <w:r>
        <w:t xml:space="preserve"> { x </w:t>
      </w:r>
      <w:r w:rsidR="00251C8D">
        <w:t>};</w:t>
      </w:r>
    </w:p>
    <w:p w14:paraId="4EC87DE9" w14:textId="77777777" w:rsidR="00501CFF" w:rsidRDefault="0069349F" w:rsidP="00251C8D">
      <w:proofErr w:type="gramStart"/>
      <w:r>
        <w:t>t</w:t>
      </w:r>
      <w:r w:rsidR="00E47C25">
        <w:t>he</w:t>
      </w:r>
      <w:proofErr w:type="gramEnd"/>
      <w:r w:rsidR="00E47C25">
        <w:t xml:space="preserv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p>
    <w:p w14:paraId="7C93442F" w14:textId="77777777" w:rsidR="005C0FCF" w:rsidRDefault="002816B1" w:rsidP="005C0FCF">
      <w:r>
        <w:t>A</w:t>
      </w:r>
      <w:r w:rsidR="0069349F">
        <w:t>n</w:t>
      </w:r>
      <w:r w:rsidR="005C0FCF">
        <w:t xml:space="preserve"> </w:t>
      </w:r>
      <w:proofErr w:type="spellStart"/>
      <w:r w:rsidR="005C0FCF" w:rsidRPr="005C0FCF">
        <w:rPr>
          <w:rStyle w:val="Production"/>
        </w:rPr>
        <w:t>ExportListDeclaration</w:t>
      </w:r>
      <w:proofErr w:type="spellEnd"/>
      <w:r>
        <w:t xml:space="preserve"> with a </w:t>
      </w:r>
      <w:proofErr w:type="spellStart"/>
      <w:r w:rsidRPr="002816B1">
        <w:rPr>
          <w:rStyle w:val="Production"/>
        </w:rPr>
        <w:t>FromClause</w:t>
      </w:r>
      <w:proofErr w:type="spellEnd"/>
      <w:r>
        <w:t xml:space="preserve"> re-exports entities from a specified module. In a declaration of the form</w:t>
      </w:r>
    </w:p>
    <w:p w14:paraId="38ABB889" w14:textId="77777777" w:rsidR="005C0FCF" w:rsidRDefault="005C0FCF" w:rsidP="005C0FCF">
      <w:pPr>
        <w:pStyle w:val="Code"/>
      </w:pPr>
      <w:r w:rsidRPr="00225CD3">
        <w:rPr>
          <w:color w:val="0000FF"/>
        </w:rPr>
        <w:t>export</w:t>
      </w:r>
      <w:r>
        <w:t xml:space="preserve"> { x } </w:t>
      </w:r>
      <w:r w:rsidRPr="00225CD3">
        <w:rPr>
          <w:color w:val="0000FF"/>
        </w:rPr>
        <w:t>from</w:t>
      </w:r>
      <w:r>
        <w:t xml:space="preserve"> </w:t>
      </w:r>
      <w:r w:rsidRPr="00225CD3">
        <w:rPr>
          <w:color w:val="800000"/>
        </w:rPr>
        <w:t>"mod"</w:t>
      </w:r>
      <w:r>
        <w:t>;</w:t>
      </w:r>
    </w:p>
    <w:p w14:paraId="2ED3242E" w14:textId="77777777" w:rsidR="005C0FCF" w:rsidRDefault="0069349F" w:rsidP="005C0FCF">
      <w:proofErr w:type="gramStart"/>
      <w:r>
        <w:lastRenderedPageBreak/>
        <w:t>t</w:t>
      </w:r>
      <w:r w:rsidR="005C0FCF">
        <w:t>he</w:t>
      </w:r>
      <w:proofErr w:type="gramEnd"/>
      <w:r w:rsidR="005C0FCF">
        <w:t xml:space="preserv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p>
    <w:p w14:paraId="751FCC54" w14:textId="77777777" w:rsidR="0069349F" w:rsidRDefault="0069349F" w:rsidP="00251C8D">
      <w:r>
        <w:t xml:space="preserve">The </w:t>
      </w:r>
      <w:proofErr w:type="spellStart"/>
      <w:r w:rsidRPr="0069349F">
        <w:rPr>
          <w:rStyle w:val="Production"/>
        </w:rPr>
        <w:t>ExportClause</w:t>
      </w:r>
      <w:proofErr w:type="spellEnd"/>
      <w:r>
        <w:t xml:space="preserve"> of an </w:t>
      </w:r>
      <w:proofErr w:type="spellStart"/>
      <w:r w:rsidRPr="0069349F">
        <w:rPr>
          <w:rStyle w:val="Production"/>
        </w:rPr>
        <w:t>ExportListDeclaration</w:t>
      </w:r>
      <w:proofErr w:type="spellEnd"/>
      <w:r>
        <w:t xml:space="preserve"> can specify multiple entities and may optionally specify different names to be used for the exported entities. For example</w:t>
      </w:r>
      <w:r w:rsidR="00225CD3">
        <w:t>, the declaration</w:t>
      </w:r>
    </w:p>
    <w:p w14:paraId="5FEEA7A0" w14:textId="77777777" w:rsidR="0069349F" w:rsidRDefault="0069349F" w:rsidP="0069349F">
      <w:pPr>
        <w:pStyle w:val="Code"/>
      </w:pPr>
      <w:r w:rsidRPr="00225CD3">
        <w:rPr>
          <w:color w:val="0000FF"/>
        </w:rPr>
        <w:t>export</w:t>
      </w:r>
      <w:r>
        <w:t xml:space="preserve"> { x, y </w:t>
      </w:r>
      <w:r w:rsidRPr="00225CD3">
        <w:rPr>
          <w:color w:val="0000FF"/>
        </w:rPr>
        <w:t>as</w:t>
      </w:r>
      <w:r>
        <w:t xml:space="preserve"> b, z </w:t>
      </w:r>
      <w:r w:rsidRPr="00225CD3">
        <w:rPr>
          <w:color w:val="0000FF"/>
        </w:rPr>
        <w:t>as</w:t>
      </w:r>
      <w:r>
        <w:t xml:space="preserve"> c };</w:t>
      </w:r>
    </w:p>
    <w:p w14:paraId="61A1A1BB" w14:textId="77777777" w:rsidR="00225CD3" w:rsidRDefault="00225CD3" w:rsidP="00251C8D">
      <w:proofErr w:type="gramStart"/>
      <w:r>
        <w:t>introduces</w:t>
      </w:r>
      <w:proofErr w:type="gramEnd"/>
      <w:r>
        <w:t xml:space="preserve">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p>
    <w:p w14:paraId="10C65F66" w14:textId="77777777" w:rsidR="00251C8D" w:rsidRDefault="00251C8D" w:rsidP="00251C8D">
      <w:r>
        <w:t xml:space="preserve">An </w:t>
      </w:r>
      <w:proofErr w:type="spellStart"/>
      <w:r w:rsidRPr="00F70079">
        <w:rPr>
          <w:rStyle w:val="Production"/>
        </w:rPr>
        <w:t>ExportListDeclaration</w:t>
      </w:r>
      <w:proofErr w:type="spellEnd"/>
      <w:r>
        <w:t xml:space="preserve"> </w:t>
      </w:r>
      <w:r w:rsidR="00F70079">
        <w:t xml:space="preserve">that specifies </w:t>
      </w:r>
      <w:r w:rsidR="00F70079" w:rsidRPr="00F70079">
        <w:rPr>
          <w:rStyle w:val="CodeFragment"/>
        </w:rPr>
        <w:t>*</w:t>
      </w:r>
      <w:r w:rsidR="00F70079">
        <w:t xml:space="preserve"> instead of an </w:t>
      </w:r>
      <w:proofErr w:type="spellStart"/>
      <w:r w:rsidR="00F70079" w:rsidRPr="00F70079">
        <w:rPr>
          <w:rStyle w:val="Production"/>
        </w:rPr>
        <w:t>ExportClause</w:t>
      </w:r>
      <w:proofErr w:type="spellEnd"/>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p>
    <w:p w14:paraId="25468514" w14:textId="77777777" w:rsidR="006F45B0" w:rsidRDefault="00251C8D" w:rsidP="006F45B0">
      <w:pPr>
        <w:pStyle w:val="Code"/>
      </w:pPr>
      <w:r w:rsidRPr="00225CD3">
        <w:rPr>
          <w:color w:val="0000FF"/>
        </w:rPr>
        <w:t>export</w:t>
      </w:r>
      <w:r>
        <w:t xml:space="preserve"> * </w:t>
      </w:r>
      <w:r w:rsidRPr="00225CD3">
        <w:rPr>
          <w:color w:val="0000FF"/>
        </w:rPr>
        <w:t>from</w:t>
      </w:r>
      <w:r>
        <w:t xml:space="preserve"> </w:t>
      </w:r>
      <w:r w:rsidRPr="00225CD3">
        <w:rPr>
          <w:color w:val="800000"/>
        </w:rPr>
        <w:t>"mod"</w:t>
      </w:r>
      <w:r w:rsidR="001A7252">
        <w:t>;</w:t>
      </w:r>
    </w:p>
    <w:p w14:paraId="1D6C0C83" w14:textId="77777777" w:rsidR="005B2577" w:rsidRDefault="005B2577" w:rsidP="005B2577">
      <w:r>
        <w:t>Explicitly exported members take precedence over members re-exported using export star declarations, as described in the following section.</w:t>
      </w:r>
    </w:p>
    <w:p w14:paraId="5528B290" w14:textId="77777777" w:rsidR="005B2577" w:rsidRDefault="005B2577" w:rsidP="005B2577">
      <w:pPr>
        <w:pStyle w:val="Heading4"/>
      </w:pPr>
      <w:bookmarkStart w:id="1925" w:name="_Ref423253311"/>
      <w:r>
        <w:t>Export Member Set</w:t>
      </w:r>
      <w:bookmarkEnd w:id="1925"/>
    </w:p>
    <w:p w14:paraId="15572844" w14:textId="77777777" w:rsidR="006F45B0" w:rsidRDefault="006F45B0" w:rsidP="006F45B0">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p>
    <w:p w14:paraId="4BB06609" w14:textId="77777777" w:rsidR="006F45B0" w:rsidRDefault="006F45B0" w:rsidP="00367611">
      <w:pPr>
        <w:pStyle w:val="ListParagraph"/>
        <w:numPr>
          <w:ilvl w:val="0"/>
          <w:numId w:val="67"/>
        </w:numPr>
      </w:pPr>
      <w:r>
        <w:t xml:space="preserve">Add </w:t>
      </w:r>
      <w:r w:rsidRPr="006F45B0">
        <w:rPr>
          <w:i/>
        </w:rPr>
        <w:t>M</w:t>
      </w:r>
      <w:r>
        <w:t xml:space="preserve"> to </w:t>
      </w:r>
      <w:r w:rsidRPr="006F45B0">
        <w:rPr>
          <w:i/>
        </w:rPr>
        <w:t>P</w:t>
      </w:r>
      <w:r>
        <w:t>.</w:t>
      </w:r>
    </w:p>
    <w:p w14:paraId="49473CFD" w14:textId="77777777" w:rsidR="00BD45CC" w:rsidRDefault="00BD45CC" w:rsidP="00367611">
      <w:pPr>
        <w:pStyle w:val="ListParagraph"/>
        <w:numPr>
          <w:ilvl w:val="0"/>
          <w:numId w:val="67"/>
        </w:numPr>
      </w:pPr>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p>
    <w:p w14:paraId="4CFB87F5" w14:textId="77777777" w:rsidR="006F45B0" w:rsidRDefault="006F45B0" w:rsidP="00367611">
      <w:pPr>
        <w:pStyle w:val="ListParagraph"/>
        <w:numPr>
          <w:ilvl w:val="0"/>
          <w:numId w:val="67"/>
        </w:numPr>
      </w:pPr>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p>
    <w:p w14:paraId="689B97DF" w14:textId="77777777" w:rsidR="00EF0188" w:rsidRDefault="00475FF1" w:rsidP="00EF0188">
      <w:r>
        <w:t xml:space="preserve">A module's </w:t>
      </w:r>
      <w:r w:rsidRPr="00475FF1">
        <w:rPr>
          <w:b/>
          <w:i/>
        </w:rPr>
        <w:t>instance type</w:t>
      </w:r>
      <w:r>
        <w:t xml:space="preserve"> is an object type with a property for each member in the module's export member set that denotes a value.</w:t>
      </w:r>
    </w:p>
    <w:p w14:paraId="341E25FF" w14:textId="77777777" w:rsidR="0044410D" w:rsidRPr="0044410D" w:rsidRDefault="00667122" w:rsidP="002B2992">
      <w:r>
        <w:t xml:space="preserve">If a </w:t>
      </w:r>
      <w:r w:rsidR="00763D0A">
        <w:t xml:space="preserve">module contains an export assignment </w:t>
      </w:r>
      <w:r>
        <w:t xml:space="preserve">it is an error for the </w:t>
      </w:r>
      <w:r w:rsidR="00763D0A">
        <w:t>module to also contain export declarations. The two types of exports are mutually exclusive.</w:t>
      </w:r>
    </w:p>
    <w:p w14:paraId="03A47544" w14:textId="77777777" w:rsidR="0044410D" w:rsidRPr="0044410D" w:rsidRDefault="00977446" w:rsidP="00977446">
      <w:pPr>
        <w:pStyle w:val="Heading3"/>
      </w:pPr>
      <w:bookmarkStart w:id="1926" w:name="_Ref352416284"/>
      <w:bookmarkStart w:id="1927" w:name="_Toc439666308"/>
      <w:bookmarkStart w:id="1928" w:name="_Toc426538995"/>
      <w:r>
        <w:t>Export Assignments</w:t>
      </w:r>
      <w:bookmarkEnd w:id="1926"/>
      <w:bookmarkEnd w:id="1927"/>
      <w:bookmarkEnd w:id="1928"/>
    </w:p>
    <w:p w14:paraId="57336C12" w14:textId="77777777" w:rsidR="0044410D" w:rsidRPr="0044410D" w:rsidRDefault="0019559B" w:rsidP="00977446">
      <w:r>
        <w:t xml:space="preserve">Export assignments exist for backward compatibility with earlier versions of TypeScript. </w:t>
      </w:r>
      <w:r w:rsidR="00977446">
        <w:t>An export assignment designates a module member as the entity to be exported in place of the module</w:t>
      </w:r>
      <w:r w:rsidR="0047262F">
        <w:t xml:space="preserve"> itself</w:t>
      </w:r>
      <w:r w:rsidR="00977446">
        <w:t>.</w:t>
      </w:r>
    </w:p>
    <w:p w14:paraId="6AC5DB7C" w14:textId="77777777"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rsidR="002355F0">
        <w:rPr>
          <w:rStyle w:val="Production"/>
        </w:rPr>
        <w:t>Reference</w:t>
      </w:r>
      <w:r>
        <w:t xml:space="preserve">   </w:t>
      </w:r>
      <w:r w:rsidRPr="00CF5FCE">
        <w:rPr>
          <w:rStyle w:val="Terminal"/>
        </w:rPr>
        <w:t>;</w:t>
      </w:r>
    </w:p>
    <w:p w14:paraId="438201EF" w14:textId="77777777" w:rsidR="0044410D" w:rsidRPr="0044410D" w:rsidRDefault="0019559B" w:rsidP="0019559B">
      <w:r>
        <w:lastRenderedPageBreak/>
        <w:t>A module containing an export assignment can be imported using an import require declaration (</w:t>
      </w:r>
      <w:r>
        <w:fldChar w:fldCharType="begin"/>
      </w:r>
      <w:r>
        <w:instrText xml:space="preserve"> REF _Ref325089515 \r \h </w:instrText>
      </w:r>
      <w:r>
        <w:fldChar w:fldCharType="separate"/>
      </w:r>
      <w:r w:rsidR="00A3147C">
        <w:t>11.3.3</w:t>
      </w:r>
      <w:r>
        <w:fldChar w:fldCharType="end"/>
      </w:r>
      <w:r>
        <w:t>), and the</w:t>
      </w:r>
      <w:r w:rsidR="00071367">
        <w:t xml:space="preserve"> </w:t>
      </w:r>
      <w:r w:rsidR="00B757C9">
        <w:t>local alias</w:t>
      </w:r>
      <w:r w:rsidR="00071367">
        <w:t xml:space="preserve"> in</w:t>
      </w:r>
      <w:r>
        <w:t xml:space="preserve">troduced by the </w:t>
      </w:r>
      <w:r w:rsidR="00071367">
        <w:t xml:space="preserve">import </w:t>
      </w:r>
      <w:r>
        <w:t xml:space="preserve">require </w:t>
      </w:r>
      <w:r w:rsidR="00071367">
        <w:t xml:space="preserve">declaration </w:t>
      </w:r>
      <w:r w:rsidR="00D249AC">
        <w:t xml:space="preserve">then </w:t>
      </w:r>
      <w:r w:rsidR="00071367">
        <w:t xml:space="preserve">takes on </w:t>
      </w:r>
      <w:r w:rsidR="00B757C9">
        <w:t>all</w:t>
      </w:r>
      <w:r w:rsidR="00071367">
        <w:t xml:space="preserve"> meaning</w:t>
      </w:r>
      <w:r w:rsidR="00B757C9">
        <w:t>s</w:t>
      </w:r>
      <w:r w:rsidR="00071367">
        <w:t xml:space="preserve"> of the identifier named in the export assignment.</w:t>
      </w:r>
    </w:p>
    <w:p w14:paraId="6D90F83A" w14:textId="77777777" w:rsidR="0019559B" w:rsidRDefault="0019559B" w:rsidP="00763D0A">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A3147C">
        <w:t>11.3.2</w:t>
      </w:r>
      <w:r w:rsidR="00D249AC">
        <w:fldChar w:fldCharType="end"/>
      </w:r>
      <w:r w:rsidR="00D249AC">
        <w:t>) provided the entity referenced in the export assignment is declared as a namespace or as a variable with a type annotation.</w:t>
      </w:r>
    </w:p>
    <w:p w14:paraId="6D8FB111" w14:textId="77777777" w:rsidR="0044410D" w:rsidRPr="0044410D" w:rsidRDefault="00D92D0B" w:rsidP="00763D0A">
      <w:r>
        <w:t xml:space="preserve">Assume the following example resides in the file </w:t>
      </w:r>
      <w:r w:rsidR="008F4735">
        <w:t>'</w:t>
      </w:r>
      <w:proofErr w:type="spellStart"/>
      <w:r>
        <w:t>point.ts</w:t>
      </w:r>
      <w:proofErr w:type="spellEnd"/>
      <w:r w:rsidR="008F4735">
        <w:t>'</w:t>
      </w:r>
      <w:r>
        <w:t>:</w:t>
      </w:r>
    </w:p>
    <w:p w14:paraId="3C88DDE0" w14:textId="77777777" w:rsidR="0044410D" w:rsidRPr="0044410D" w:rsidRDefault="00D92D0B" w:rsidP="00D92D0B">
      <w:pPr>
        <w:pStyle w:val="Code"/>
      </w:pPr>
      <w:r w:rsidRPr="00D54DB2">
        <w:rPr>
          <w:color w:val="0000FF"/>
        </w:rPr>
        <w:t>export</w:t>
      </w:r>
      <w:r w:rsidRPr="00D54DB2">
        <w:t xml:space="preserve"> = Point;</w:t>
      </w:r>
    </w:p>
    <w:p w14:paraId="69B4A839" w14:textId="77777777"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14:paraId="52A68858" w14:textId="77777777" w:rsidR="0044410D" w:rsidRPr="0044410D" w:rsidRDefault="00D92D0B" w:rsidP="00D92D0B">
      <w:r>
        <w:t xml:space="preserve">When </w:t>
      </w:r>
      <w:r w:rsidR="008F4735">
        <w:t>'</w:t>
      </w:r>
      <w:proofErr w:type="spellStart"/>
      <w:r>
        <w:t>point.ts</w:t>
      </w:r>
      <w:proofErr w:type="spellEnd"/>
      <w:r w:rsidR="008F4735">
        <w:t>'</w:t>
      </w:r>
      <w:r>
        <w:t xml:space="preserve"> </w:t>
      </w:r>
      <w:r w:rsidR="00667122">
        <w:t xml:space="preserve">is imported in another </w:t>
      </w:r>
      <w:r>
        <w:t>module, the import alias references the exported class and can be used both as a type and as a constructor function:</w:t>
      </w:r>
    </w:p>
    <w:p w14:paraId="59C9788D" w14:textId="77777777"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14:paraId="2122983C" w14:textId="77777777"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14:paraId="4736F590" w14:textId="77777777" w:rsidR="0044410D" w:rsidRPr="0044410D" w:rsidRDefault="00D92D0B" w:rsidP="00D92D0B">
      <w:r>
        <w:t>Note that there is no requirement that the import alias use the same name as the exported entity.</w:t>
      </w:r>
    </w:p>
    <w:p w14:paraId="22775EE5" w14:textId="77777777" w:rsidR="0044410D" w:rsidRPr="0044410D" w:rsidRDefault="00521267" w:rsidP="00521267">
      <w:pPr>
        <w:pStyle w:val="Heading3"/>
      </w:pPr>
      <w:bookmarkStart w:id="1929" w:name="_Ref325381235"/>
      <w:bookmarkStart w:id="1930" w:name="_Ref352750126"/>
      <w:bookmarkStart w:id="1931" w:name="_Toc439666309"/>
      <w:bookmarkStart w:id="1932" w:name="_Ref325381204"/>
      <w:bookmarkStart w:id="1933" w:name="_Toc426538996"/>
      <w:proofErr w:type="spellStart"/>
      <w:r>
        <w:t>CommonJS</w:t>
      </w:r>
      <w:proofErr w:type="spellEnd"/>
      <w:r>
        <w:t xml:space="preserve"> Modules</w:t>
      </w:r>
      <w:bookmarkEnd w:id="1929"/>
      <w:bookmarkEnd w:id="1930"/>
      <w:bookmarkEnd w:id="1931"/>
      <w:bookmarkEnd w:id="1933"/>
    </w:p>
    <w:p w14:paraId="588038E7" w14:textId="77777777" w:rsidR="0044410D" w:rsidRPr="0044410D" w:rsidRDefault="00521267" w:rsidP="00521267">
      <w:r>
        <w:t xml:space="preserve">The </w:t>
      </w:r>
      <w:hyperlink r:id="rId38" w:history="1">
        <w:proofErr w:type="spellStart"/>
        <w:r w:rsidRPr="009E4CEA">
          <w:rPr>
            <w:rStyle w:val="Hyperlink"/>
          </w:rPr>
          <w:t>CommonJS</w:t>
        </w:r>
        <w:proofErr w:type="spellEnd"/>
        <w:r w:rsidRPr="009E4CEA">
          <w:rPr>
            <w:rStyle w:val="Hyperlink"/>
          </w:rPr>
          <w:t xml:space="preserve">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 xml:space="preserve">ability to explicitly export members. A </w:t>
      </w:r>
      <w:proofErr w:type="spellStart"/>
      <w:r w:rsidR="004D2F49">
        <w:t>Common</w:t>
      </w:r>
      <w:r w:rsidR="00D315B8">
        <w:t>JS</w:t>
      </w:r>
      <w:proofErr w:type="spellEnd"/>
      <w:r w:rsidR="00D315B8">
        <w:t xml:space="preserve"> compliant system provides a </w:t>
      </w:r>
      <w:r w:rsidR="008F4735">
        <w:t>'</w:t>
      </w:r>
      <w:r w:rsidR="00D315B8" w:rsidRPr="00C23E8F">
        <w:t>require</w:t>
      </w:r>
      <w:r w:rsidR="008F4735">
        <w:t>'</w:t>
      </w:r>
      <w:r w:rsidR="004D2F49">
        <w:t xml:space="preserve"> function that can be used to sy</w:t>
      </w:r>
      <w:r w:rsidR="00667122">
        <w:t xml:space="preserve">nchronously load other </w:t>
      </w:r>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14:paraId="4A13DB39" w14:textId="77777777"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A3147C">
        <w:t>11.3</w:t>
      </w:r>
      <w:r w:rsidR="002303EC">
        <w:fldChar w:fldCharType="end"/>
      </w:r>
      <w:r w:rsidR="002303EC">
        <w:t xml:space="preserve"> </w:t>
      </w:r>
      <w:r w:rsidR="00CA17A8">
        <w:t>above generates the following JavaScript code when compiled f</w:t>
      </w:r>
      <w:r w:rsidR="003A0739">
        <w:t xml:space="preserve">or the </w:t>
      </w:r>
      <w:proofErr w:type="spellStart"/>
      <w:r w:rsidR="003A0739">
        <w:t>CommonJS</w:t>
      </w:r>
      <w:proofErr w:type="spellEnd"/>
      <w:r w:rsidR="003A0739">
        <w:t xml:space="preserve"> Modules pattern:</w:t>
      </w:r>
    </w:p>
    <w:p w14:paraId="76CDE35C" w14:textId="77777777" w:rsidR="0044410D" w:rsidRPr="0044410D" w:rsidRDefault="003A0739" w:rsidP="00F23473">
      <w:pPr>
        <w:ind w:left="360"/>
      </w:pPr>
      <w:r>
        <w:t>File main.js</w:t>
      </w:r>
      <w:r w:rsidR="00521267">
        <w:t>:</w:t>
      </w:r>
    </w:p>
    <w:p w14:paraId="53982F77" w14:textId="77777777" w:rsidR="0044410D" w:rsidRPr="0044410D" w:rsidRDefault="00521267" w:rsidP="00521267">
      <w:pPr>
        <w:pStyle w:val="Code"/>
      </w:pPr>
      <w:r w:rsidRPr="00D54DB2">
        <w:rPr>
          <w:color w:val="0000FF"/>
        </w:rPr>
        <w:t>var</w:t>
      </w:r>
      <w:r w:rsidRPr="00D54DB2">
        <w:t xml:space="preserve"> log</w:t>
      </w:r>
      <w:ins w:id="1934" w:author="Anders Hejlsberg" w:date="2016-01-04T10:39:00Z">
        <w:r w:rsidR="00F5750F">
          <w:t>_1</w:t>
        </w:r>
      </w:ins>
      <w:r w:rsidRPr="00D54DB2">
        <w:t xml:space="preserve">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w:t>
      </w:r>
      <w:ins w:id="1935" w:author="Anders Hejlsberg" w:date="2016-01-04T10:39:00Z">
        <w:r w:rsidR="00F5750F">
          <w:t>_1</w:t>
        </w:r>
      </w:ins>
      <w:r w:rsidRPr="00D54DB2">
        <w:t>.message(</w:t>
      </w:r>
      <w:r w:rsidR="008F4735" w:rsidRPr="00D54DB2">
        <w:rPr>
          <w:color w:val="800000"/>
        </w:rPr>
        <w:t>"</w:t>
      </w:r>
      <w:r w:rsidRPr="00D54DB2">
        <w:rPr>
          <w:color w:val="800000"/>
        </w:rPr>
        <w:t>hello</w:t>
      </w:r>
      <w:r w:rsidR="008F4735" w:rsidRPr="00D54DB2">
        <w:rPr>
          <w:color w:val="800000"/>
        </w:rPr>
        <w:t>"</w:t>
      </w:r>
      <w:r w:rsidRPr="00D54DB2">
        <w:t>);</w:t>
      </w:r>
    </w:p>
    <w:p w14:paraId="1061C991" w14:textId="77777777" w:rsidR="0044410D" w:rsidRPr="0044410D" w:rsidRDefault="00F0139F" w:rsidP="00F0139F">
      <w:pPr>
        <w:ind w:left="360"/>
      </w:pPr>
      <w:r>
        <w:t>File log.js:</w:t>
      </w:r>
    </w:p>
    <w:p w14:paraId="127E7148" w14:textId="6F67E6E2" w:rsidR="0044410D" w:rsidRPr="0044410D" w:rsidRDefault="00F0139F" w:rsidP="00F0139F">
      <w:pPr>
        <w:pStyle w:val="Code"/>
      </w:pPr>
      <w:del w:id="1936" w:author="Anders Hejlsberg" w:date="2016-01-04T10:39:00Z">
        <w:r w:rsidRPr="00D54DB2">
          <w:lastRenderedPageBreak/>
          <w:delText xml:space="preserve">exports.message = </w:delText>
        </w:r>
      </w:del>
      <w:r w:rsidRPr="00D54DB2">
        <w:rPr>
          <w:color w:val="0000FF"/>
        </w:rPr>
        <w:t>function</w:t>
      </w:r>
      <w:ins w:id="1937" w:author="Anders Hejlsberg" w:date="2016-01-04T10:39:00Z">
        <w:r w:rsidR="00F5750F">
          <w:t xml:space="preserve"> message</w:t>
        </w:r>
      </w:ins>
      <w:r w:rsidR="00F5750F">
        <w:t>(</w:t>
      </w:r>
      <w:r w:rsidRPr="00D54DB2">
        <w:t>s) {</w:t>
      </w:r>
      <w:r w:rsidR="0048218E" w:rsidRPr="00D54DB2">
        <w:br/>
      </w:r>
      <w:r w:rsidRPr="00D54DB2">
        <w:t xml:space="preserve">    console.log(s);</w:t>
      </w:r>
      <w:r w:rsidR="0048218E" w:rsidRPr="00D54DB2">
        <w:br/>
      </w:r>
      <w:r w:rsidRPr="00D54DB2">
        <w:t>}</w:t>
      </w:r>
      <w:ins w:id="1938" w:author="Anders Hejlsberg" w:date="2016-01-04T10:39:00Z">
        <w:r w:rsidR="00F5750F">
          <w:br/>
          <w:t>exports.message = message;</w:t>
        </w:r>
      </w:ins>
    </w:p>
    <w:p w14:paraId="17CC9413" w14:textId="77777777" w:rsidR="0044410D" w:rsidRPr="0044410D" w:rsidRDefault="00597E29" w:rsidP="00C26F06">
      <w:r>
        <w:t>A</w:t>
      </w:r>
      <w:r w:rsidR="00C26F06">
        <w:t xml:space="preserve"> </w:t>
      </w:r>
      <w:r w:rsidR="00F63434">
        <w:t>module</w:t>
      </w:r>
      <w:r w:rsidR="002303EC">
        <w:t xml:space="preserve"> </w:t>
      </w:r>
      <w:r w:rsidR="00C26F06">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A3147C">
        <w:t>10.3</w:t>
      </w:r>
      <w:r w:rsidR="007B5EF6">
        <w:fldChar w:fldCharType="end"/>
      </w:r>
      <w:r w:rsidR="007B5EF6">
        <w:t>) that references the imported module,</w:t>
      </w:r>
      <w:r w:rsidR="00C65614">
        <w:t xml:space="preserve"> is referenced as a </w:t>
      </w:r>
      <w:proofErr w:type="spellStart"/>
      <w:r w:rsidR="00C65614" w:rsidRPr="00ED7635">
        <w:rPr>
          <w:rStyle w:val="Production"/>
        </w:rPr>
        <w:t>PrimaryExpression</w:t>
      </w:r>
      <w:proofErr w:type="spellEnd"/>
      <w:r w:rsidR="007B5EF6">
        <w:t xml:space="preserve"> </w:t>
      </w:r>
      <w:r w:rsidR="00C65614">
        <w:t xml:space="preserve">somewhere in the body of the importing module. If an imported module is referenced only as a </w:t>
      </w:r>
      <w:proofErr w:type="spellStart"/>
      <w:r w:rsidR="002A06D4">
        <w:rPr>
          <w:rStyle w:val="Production"/>
        </w:rPr>
        <w:t>NamespaceName</w:t>
      </w:r>
      <w:proofErr w:type="spellEnd"/>
      <w:r w:rsidR="00064040">
        <w:t xml:space="preserve"> or </w:t>
      </w:r>
      <w:proofErr w:type="spellStart"/>
      <w:r w:rsidR="00064040" w:rsidRPr="00064040">
        <w:rPr>
          <w:rStyle w:val="Production"/>
        </w:rPr>
        <w:t>TypeQueryExpression</w:t>
      </w:r>
      <w:proofErr w:type="spellEnd"/>
      <w:r w:rsidR="00C65614">
        <w:t>, nothing is emitted.</w:t>
      </w:r>
    </w:p>
    <w:p w14:paraId="1E596A3B" w14:textId="77777777" w:rsidR="0044410D" w:rsidRPr="0044410D" w:rsidRDefault="00F23473" w:rsidP="00C65614">
      <w:r>
        <w:t>An example:</w:t>
      </w:r>
    </w:p>
    <w:p w14:paraId="674D1E4A" w14:textId="77777777" w:rsidR="0044410D" w:rsidRPr="0044410D" w:rsidRDefault="00F860DD" w:rsidP="00F23473">
      <w:pPr>
        <w:ind w:left="360"/>
      </w:pPr>
      <w:r>
        <w:t xml:space="preserve">File </w:t>
      </w:r>
      <w:proofErr w:type="spellStart"/>
      <w:r>
        <w:t>geometry.ts</w:t>
      </w:r>
      <w:proofErr w:type="spellEnd"/>
      <w:r w:rsidR="00C65614">
        <w:t>:</w:t>
      </w:r>
    </w:p>
    <w:p w14:paraId="148FFA51" w14:textId="77777777"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14:paraId="7282AB72" w14:textId="00114C9D"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w:t>
      </w:r>
      <w:del w:id="1939" w:author="Anders Hejlsberg" w:date="2016-01-04T10:39:00Z">
        <w:r w:rsidR="004B3645" w:rsidRPr="00D54DB2">
          <w:delText>: x, y:</w:delText>
        </w:r>
      </w:del>
      <w:ins w:id="1940" w:author="Anders Hejlsberg" w:date="2016-01-04T10:39:00Z">
        <w:r w:rsidR="004B3645" w:rsidRPr="00D54DB2">
          <w:t>,</w:t>
        </w:r>
      </w:ins>
      <w:r w:rsidR="004B3645" w:rsidRPr="00D54DB2">
        <w:t xml:space="preserve"> y }</w:t>
      </w:r>
      <w:r w:rsidRPr="00D54DB2">
        <w:t>;</w:t>
      </w:r>
      <w:r w:rsidR="0048218E" w:rsidRPr="00D54DB2">
        <w:br/>
      </w:r>
      <w:r w:rsidR="004B3645" w:rsidRPr="00D54DB2">
        <w:t>}</w:t>
      </w:r>
    </w:p>
    <w:p w14:paraId="19F83332" w14:textId="77777777" w:rsidR="0044410D" w:rsidRPr="0044410D" w:rsidRDefault="00F860DD" w:rsidP="00F23473">
      <w:pPr>
        <w:ind w:left="360"/>
      </w:pPr>
      <w:r>
        <w:t xml:space="preserve">File </w:t>
      </w:r>
      <w:proofErr w:type="spellStart"/>
      <w:r>
        <w:t>game.ts</w:t>
      </w:r>
      <w:proofErr w:type="spellEnd"/>
      <w:r w:rsidR="00C65614">
        <w:t>:</w:t>
      </w:r>
    </w:p>
    <w:p w14:paraId="61D0C587" w14:textId="5E51345E" w:rsidR="0044410D" w:rsidRPr="0044410D" w:rsidRDefault="00F23473" w:rsidP="00F23473">
      <w:pPr>
        <w:pStyle w:val="Code"/>
      </w:pPr>
      <w:r w:rsidRPr="00D54DB2">
        <w:rPr>
          <w:color w:val="0000FF"/>
        </w:rPr>
        <w:t>import</w:t>
      </w:r>
      <w:r w:rsidRPr="00D54DB2">
        <w:t xml:space="preserve"> </w:t>
      </w:r>
      <w:ins w:id="1941" w:author="Anders Hejlsberg" w:date="2016-01-04T10:39:00Z">
        <w:r w:rsidR="00F5750F">
          <w:t xml:space="preserve">* </w:t>
        </w:r>
        <w:r w:rsidR="00F5750F" w:rsidRPr="00F5750F">
          <w:rPr>
            <w:color w:val="0000FF"/>
          </w:rPr>
          <w:t>as</w:t>
        </w:r>
        <w:r w:rsidR="00F5750F">
          <w:t xml:space="preserve"> </w:t>
        </w:r>
      </w:ins>
      <w:r w:rsidR="00F5750F">
        <w:t xml:space="preserve">g </w:t>
      </w:r>
      <w:del w:id="1942" w:author="Anders Hejlsberg" w:date="2016-01-04T10:39:00Z">
        <w:r w:rsidRPr="00D54DB2">
          <w:delText xml:space="preserve">= </w:delText>
        </w:r>
        <w:r w:rsidR="00A974D4" w:rsidRPr="00D54DB2">
          <w:rPr>
            <w:color w:val="0000FF"/>
          </w:rPr>
          <w:delText>require</w:delText>
        </w:r>
        <w:r w:rsidRPr="00D54DB2">
          <w:delText>(</w:delText>
        </w:r>
        <w:r w:rsidR="008F4735" w:rsidRPr="00D54DB2">
          <w:rPr>
            <w:color w:val="800000"/>
          </w:rPr>
          <w:delText>"</w:delText>
        </w:r>
        <w:r w:rsidR="006C5F0E" w:rsidRPr="00D54DB2">
          <w:rPr>
            <w:color w:val="800000"/>
          </w:rPr>
          <w:delText>./</w:delText>
        </w:r>
      </w:del>
      <w:ins w:id="1943" w:author="Anders Hejlsberg" w:date="2016-01-04T10:39:00Z">
        <w:r w:rsidR="00F5750F" w:rsidRPr="00F5750F">
          <w:rPr>
            <w:color w:val="0000FF"/>
          </w:rPr>
          <w:t>from</w:t>
        </w:r>
        <w:r w:rsidR="00F5750F">
          <w:t xml:space="preserve"> </w:t>
        </w:r>
        <w:r w:rsidR="008F4735" w:rsidRPr="00D54DB2">
          <w:rPr>
            <w:color w:val="800000"/>
          </w:rPr>
          <w:t>"</w:t>
        </w:r>
        <w:r w:rsidR="006C5F0E" w:rsidRPr="00D54DB2">
          <w:rPr>
            <w:color w:val="800000"/>
          </w:rPr>
          <w:t>./</w:t>
        </w:r>
      </w:ins>
      <w:r w:rsidRPr="00D54DB2">
        <w:rPr>
          <w:color w:val="800000"/>
        </w:rPr>
        <w:t>geometry</w:t>
      </w:r>
      <w:del w:id="1944" w:author="Anders Hejlsberg" w:date="2016-01-04T10:39:00Z">
        <w:r w:rsidR="008F4735" w:rsidRPr="00D54DB2">
          <w:rPr>
            <w:color w:val="800000"/>
          </w:rPr>
          <w:delText>"</w:delText>
        </w:r>
        <w:r w:rsidRPr="00D54DB2">
          <w:delText>);</w:delText>
        </w:r>
        <w:r w:rsidR="0048218E" w:rsidRPr="00D54DB2">
          <w:br/>
        </w:r>
        <w:r w:rsidRPr="00D54DB2">
          <w:rPr>
            <w:color w:val="0000FF"/>
          </w:rPr>
          <w:delText>var</w:delText>
        </w:r>
      </w:del>
      <w:ins w:id="1945" w:author="Anders Hejlsberg" w:date="2016-01-04T10:39:00Z">
        <w:r w:rsidR="008F4735" w:rsidRPr="00D54DB2">
          <w:rPr>
            <w:color w:val="800000"/>
          </w:rPr>
          <w:t>"</w:t>
        </w:r>
        <w:r w:rsidRPr="00D54DB2">
          <w:t>;</w:t>
        </w:r>
        <w:r w:rsidR="0048218E" w:rsidRPr="00D54DB2">
          <w:br/>
        </w:r>
        <w:r w:rsidR="00F5750F">
          <w:rPr>
            <w:color w:val="0000FF"/>
          </w:rPr>
          <w:t>let</w:t>
        </w:r>
      </w:ins>
      <w:r w:rsidRPr="00D54DB2">
        <w:t xml:space="preserve"> p = g.point(</w:t>
      </w:r>
      <w:r w:rsidRPr="00D54DB2">
        <w:rPr>
          <w:color w:val="800000"/>
        </w:rPr>
        <w:t>10</w:t>
      </w:r>
      <w:r w:rsidRPr="00D54DB2">
        <w:t xml:space="preserve">, </w:t>
      </w:r>
      <w:r w:rsidRPr="00D54DB2">
        <w:rPr>
          <w:color w:val="800000"/>
        </w:rPr>
        <w:t>20</w:t>
      </w:r>
      <w:r w:rsidRPr="00D54DB2">
        <w:t>);</w:t>
      </w:r>
    </w:p>
    <w:p w14:paraId="2136A702" w14:textId="77777777"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14:paraId="48B1BED5" w14:textId="77777777"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65F2D9AD" w14:textId="77777777"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w:t>
      </w:r>
      <w:proofErr w:type="gramStart"/>
      <w:r w:rsidR="001A4931">
        <w:t>position</w:t>
      </w:r>
      <w:proofErr w:type="gramEnd"/>
    </w:p>
    <w:p w14:paraId="3095BC0F" w14:textId="402867C1" w:rsidR="0044410D" w:rsidRPr="0044410D" w:rsidRDefault="00F5750F" w:rsidP="00C65614">
      <w:pPr>
        <w:pStyle w:val="Code"/>
      </w:pPr>
      <w:r w:rsidRPr="00D54DB2">
        <w:rPr>
          <w:color w:val="0000FF"/>
        </w:rPr>
        <w:t>import</w:t>
      </w:r>
      <w:r w:rsidRPr="00D54DB2">
        <w:t xml:space="preserve"> </w:t>
      </w:r>
      <w:ins w:id="1946" w:author="Anders Hejlsberg" w:date="2016-01-04T10:39:00Z">
        <w:r>
          <w:t xml:space="preserve">* </w:t>
        </w:r>
        <w:r w:rsidRPr="00F5750F">
          <w:rPr>
            <w:color w:val="0000FF"/>
          </w:rPr>
          <w:t>as</w:t>
        </w:r>
        <w:r>
          <w:t xml:space="preserve"> </w:t>
        </w:r>
      </w:ins>
      <w:r>
        <w:t xml:space="preserve">g </w:t>
      </w:r>
      <w:del w:id="1947" w:author="Anders Hejlsberg" w:date="2016-01-04T10:39:00Z">
        <w:r w:rsidR="00F23473" w:rsidRPr="00D54DB2">
          <w:delText xml:space="preserve">= </w:delText>
        </w:r>
        <w:r w:rsidR="00A974D4" w:rsidRPr="00D54DB2">
          <w:rPr>
            <w:color w:val="0000FF"/>
          </w:rPr>
          <w:delText>require</w:delText>
        </w:r>
        <w:r w:rsidR="00F23473" w:rsidRPr="00D54DB2">
          <w:delText>(</w:delText>
        </w:r>
        <w:r w:rsidR="008F4735" w:rsidRPr="00D54DB2">
          <w:rPr>
            <w:color w:val="800000"/>
          </w:rPr>
          <w:delText>"</w:delText>
        </w:r>
        <w:r w:rsidR="006C5F0E" w:rsidRPr="00D54DB2">
          <w:rPr>
            <w:color w:val="800000"/>
          </w:rPr>
          <w:delText>./</w:delText>
        </w:r>
      </w:del>
      <w:ins w:id="1948" w:author="Anders Hejlsberg" w:date="2016-01-04T10:39:00Z">
        <w:r w:rsidRPr="00F5750F">
          <w:rPr>
            <w:color w:val="0000FF"/>
          </w:rPr>
          <w:t>from</w:t>
        </w:r>
        <w:r>
          <w:t xml:space="preserve"> </w:t>
        </w:r>
        <w:r w:rsidRPr="00D54DB2">
          <w:rPr>
            <w:color w:val="800000"/>
          </w:rPr>
          <w:t>"./</w:t>
        </w:r>
      </w:ins>
      <w:r w:rsidRPr="00D54DB2">
        <w:rPr>
          <w:color w:val="800000"/>
        </w:rPr>
        <w:t>geometry</w:t>
      </w:r>
      <w:del w:id="1949" w:author="Anders Hejlsberg" w:date="2016-01-04T10:39:00Z">
        <w:r w:rsidR="008F4735" w:rsidRPr="00D54DB2">
          <w:rPr>
            <w:color w:val="800000"/>
          </w:rPr>
          <w:delText>"</w:delText>
        </w:r>
        <w:r w:rsidR="00F23473" w:rsidRPr="00D54DB2">
          <w:delText>);</w:delText>
        </w:r>
        <w:r w:rsidR="0048218E" w:rsidRPr="00D54DB2">
          <w:br/>
        </w:r>
        <w:r w:rsidR="001A4931" w:rsidRPr="00D54DB2">
          <w:rPr>
            <w:color w:val="0000FF"/>
          </w:rPr>
          <w:delText>var</w:delText>
        </w:r>
      </w:del>
      <w:ins w:id="1950" w:author="Anders Hejlsberg" w:date="2016-01-04T10:39:00Z">
        <w:r w:rsidRPr="00D54DB2">
          <w:rPr>
            <w:color w:val="800000"/>
          </w:rPr>
          <w:t>"</w:t>
        </w:r>
        <w:r w:rsidRPr="00D54DB2">
          <w:t>;</w:t>
        </w:r>
        <w:r w:rsidRPr="00D54DB2">
          <w:br/>
        </w:r>
        <w:r>
          <w:rPr>
            <w:color w:val="0000FF"/>
          </w:rPr>
          <w:t>let</w:t>
        </w:r>
      </w:ins>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14:paraId="7B5C48BD" w14:textId="77777777" w:rsidR="0044410D" w:rsidRPr="0044410D" w:rsidRDefault="00F23473" w:rsidP="00C65614">
      <w:proofErr w:type="gramStart"/>
      <w:r>
        <w:t>the</w:t>
      </w:r>
      <w:proofErr w:type="gramEnd"/>
      <w:r>
        <w:t xml:space="preserv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14:paraId="1E5F6AD5" w14:textId="77777777"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14:paraId="4D921DB5" w14:textId="77777777" w:rsidR="0044410D" w:rsidRPr="0044410D" w:rsidRDefault="003400B1" w:rsidP="003400B1">
      <w:pPr>
        <w:pStyle w:val="Heading3"/>
      </w:pPr>
      <w:bookmarkStart w:id="1951" w:name="_Ref325471838"/>
      <w:bookmarkStart w:id="1952" w:name="_Toc439666310"/>
      <w:bookmarkStart w:id="1953" w:name="_Toc426538997"/>
      <w:r>
        <w:lastRenderedPageBreak/>
        <w:t>AMD Modules</w:t>
      </w:r>
      <w:bookmarkEnd w:id="1932"/>
      <w:bookmarkEnd w:id="1951"/>
      <w:bookmarkEnd w:id="1952"/>
      <w:bookmarkEnd w:id="1953"/>
    </w:p>
    <w:p w14:paraId="798A88A9" w14:textId="77777777" w:rsidR="0044410D" w:rsidRPr="0044410D" w:rsidRDefault="009A3AA3" w:rsidP="00764DE2">
      <w:r>
        <w:t xml:space="preserve">The </w:t>
      </w:r>
      <w:hyperlink r:id="rId39"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w:t>
      </w:r>
      <w:proofErr w:type="spellStart"/>
      <w:r w:rsidR="006246CF">
        <w:t>CommonJS</w:t>
      </w:r>
      <w:proofErr w:type="spellEnd"/>
      <w:r w:rsidR="006246CF">
        <w:t xml:space="preserve">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52A9A86A" w14:textId="77777777"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14:paraId="51AECF6F" w14:textId="77777777" w:rsidR="0044410D" w:rsidRPr="0044410D" w:rsidRDefault="00DE2973" w:rsidP="006246CF">
      <w:pPr>
        <w:ind w:left="360"/>
      </w:pPr>
      <w:r>
        <w:t>File main.js:</w:t>
      </w:r>
    </w:p>
    <w:p w14:paraId="3A58C8DD" w14:textId="77777777"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w:t>
      </w:r>
      <w:ins w:id="1954" w:author="Anders Hejlsberg" w:date="2016-01-04T10:39:00Z">
        <w:r w:rsidR="007A0F87">
          <w:t>_1</w:t>
        </w:r>
      </w:ins>
      <w:r w:rsidRPr="00D54DB2">
        <w:t>) {</w:t>
      </w:r>
      <w:r w:rsidR="0048218E" w:rsidRPr="00D54DB2">
        <w:br/>
      </w:r>
      <w:r w:rsidRPr="00D54DB2">
        <w:t xml:space="preserve">    log</w:t>
      </w:r>
      <w:ins w:id="1955" w:author="Anders Hejlsberg" w:date="2016-01-04T10:39:00Z">
        <w:r w:rsidR="007A0F87">
          <w:t>_1</w:t>
        </w:r>
      </w:ins>
      <w:r w:rsidRPr="00D54DB2">
        <w:t>.message(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7B1EA391" w14:textId="77777777" w:rsidR="0044410D" w:rsidRPr="0044410D" w:rsidRDefault="006246CF" w:rsidP="006246CF">
      <w:pPr>
        <w:ind w:left="360"/>
      </w:pPr>
      <w:r>
        <w:t>File log.js:</w:t>
      </w:r>
    </w:p>
    <w:p w14:paraId="6175F759" w14:textId="3B093F2C"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007A0F87">
        <w:t xml:space="preserve">    </w:t>
      </w:r>
      <w:del w:id="1956" w:author="Anders Hejlsberg" w:date="2016-01-04T10:39:00Z">
        <w:r w:rsidRPr="00D54DB2">
          <w:delText xml:space="preserve">exports.message = </w:delText>
        </w:r>
      </w:del>
      <w:r w:rsidRPr="00D54DB2">
        <w:rPr>
          <w:color w:val="0000FF"/>
        </w:rPr>
        <w:t>function</w:t>
      </w:r>
      <w:ins w:id="1957" w:author="Anders Hejlsberg" w:date="2016-01-04T10:39:00Z">
        <w:r w:rsidR="007A0F87">
          <w:t xml:space="preserve"> message</w:t>
        </w:r>
      </w:ins>
      <w:r w:rsidRPr="00D54DB2">
        <w:t>(s) {</w:t>
      </w:r>
      <w:r w:rsidR="0048218E" w:rsidRPr="00D54DB2">
        <w:br/>
      </w:r>
      <w:r w:rsidRPr="00D54DB2">
        <w:t xml:space="preserve">        console.log(s);</w:t>
      </w:r>
      <w:r w:rsidR="0048218E" w:rsidRPr="00D54DB2">
        <w:br/>
      </w:r>
      <w:r w:rsidRPr="00D54DB2">
        <w:t xml:space="preserve">    }</w:t>
      </w:r>
      <w:r w:rsidR="007A0F87">
        <w:br/>
      </w:r>
      <w:del w:id="1958" w:author="Anders Hejlsberg" w:date="2016-01-04T10:39:00Z">
        <w:r w:rsidRPr="00D54DB2">
          <w:delText>}</w:delText>
        </w:r>
      </w:del>
      <w:ins w:id="1959" w:author="Anders Hejlsberg" w:date="2016-01-04T10:39:00Z">
        <w:r w:rsidR="007A0F87">
          <w:t xml:space="preserve">    exports.message = message;</w:t>
        </w:r>
        <w:r w:rsidR="0048218E" w:rsidRPr="00D54DB2">
          <w:br/>
        </w:r>
        <w:r w:rsidRPr="00D54DB2">
          <w:t>}</w:t>
        </w:r>
      </w:ins>
    </w:p>
    <w:p w14:paraId="059EECF9" w14:textId="77777777"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r w:rsidR="00ED7635">
        <w:t xml:space="preserve">modules. </w:t>
      </w:r>
      <w:r w:rsidR="00807FD9">
        <w:t xml:space="preserve">Similar to the code generation for </w:t>
      </w:r>
      <w:proofErr w:type="spellStart"/>
      <w:r w:rsidR="00807FD9">
        <w:t>CommonJS</w:t>
      </w:r>
      <w:proofErr w:type="spellEnd"/>
      <w:r w:rsidR="00807FD9">
        <w:t xml:space="preserve"> Modules, a</w:t>
      </w:r>
      <w:r w:rsidR="00ED7635">
        <w:t xml:space="preserve"> dependency entry is generated for a particular imported module only if the imported module is referenced as a </w:t>
      </w:r>
      <w:proofErr w:type="spellStart"/>
      <w:r w:rsidR="00ED7635" w:rsidRPr="00ED7635">
        <w:rPr>
          <w:rStyle w:val="Production"/>
        </w:rPr>
        <w:t>PrimaryExpression</w:t>
      </w:r>
      <w:proofErr w:type="spellEnd"/>
      <w:r w:rsidR="00ED7635">
        <w:t xml:space="preserve"> somewhere in the body of the importing module. If an imported module is referenced only as a </w:t>
      </w:r>
      <w:proofErr w:type="spellStart"/>
      <w:r w:rsidR="002A06D4">
        <w:rPr>
          <w:rStyle w:val="Production"/>
        </w:rPr>
        <w:t>NamespaceName</w:t>
      </w:r>
      <w:proofErr w:type="spellEnd"/>
      <w:r w:rsidR="00ED7635">
        <w:t>, no dependency is generated for that module.</w:t>
      </w:r>
    </w:p>
    <w:p w14:paraId="3CF5C58E" w14:textId="77777777" w:rsidR="0044410D" w:rsidRPr="0044410D" w:rsidRDefault="0044410D" w:rsidP="0074339D"/>
    <w:p w14:paraId="3BA89BCC"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4E6DB853" w14:textId="77777777" w:rsidR="0044410D" w:rsidRPr="0044410D" w:rsidRDefault="002963F5" w:rsidP="00A67A5C">
      <w:pPr>
        <w:pStyle w:val="Heading1"/>
      </w:pPr>
      <w:bookmarkStart w:id="1960" w:name="_Toc439666311"/>
      <w:bookmarkStart w:id="1961" w:name="_Toc426538998"/>
      <w:proofErr w:type="spellStart"/>
      <w:r>
        <w:lastRenderedPageBreak/>
        <w:t>Ambients</w:t>
      </w:r>
      <w:bookmarkEnd w:id="1960"/>
      <w:bookmarkEnd w:id="1961"/>
      <w:proofErr w:type="spellEnd"/>
    </w:p>
    <w:p w14:paraId="62453279" w14:textId="77777777" w:rsidR="0044410D" w:rsidRPr="0044410D" w:rsidRDefault="004E3BF9" w:rsidP="004E3BF9">
      <w:bookmarkStart w:id="1962"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proofErr w:type="spellStart"/>
      <w:r w:rsidR="00814243">
        <w:t>enums</w:t>
      </w:r>
      <w:proofErr w:type="spellEnd"/>
      <w:r w:rsidR="00814243">
        <w:t xml:space="preserve">, </w:t>
      </w:r>
      <w:r>
        <w:t xml:space="preserve">or </w:t>
      </w:r>
      <w:r w:rsidR="00667122">
        <w:t>namespace</w:t>
      </w:r>
      <w:r>
        <w:t xml:space="preserve">s, ambient declarations provide type information for entities that exist </w:t>
      </w:r>
      <w:r w:rsidR="008F4735">
        <w:t>"</w:t>
      </w:r>
      <w:proofErr w:type="spellStart"/>
      <w:r>
        <w:t>ambiently</w:t>
      </w:r>
      <w:proofErr w:type="spellEnd"/>
      <w:r w:rsidR="008F4735">
        <w:t>"</w:t>
      </w:r>
      <w:r>
        <w:t xml:space="preserve"> and are included in a program by external means, for example by referencing a JavaScript library in a &lt;script/&gt; tag.</w:t>
      </w:r>
    </w:p>
    <w:p w14:paraId="13AE427F" w14:textId="77777777" w:rsidR="0044410D" w:rsidRPr="0044410D" w:rsidRDefault="00F34B07" w:rsidP="00F34B07">
      <w:pPr>
        <w:pStyle w:val="Heading2"/>
      </w:pPr>
      <w:bookmarkStart w:id="1963" w:name="_Ref343164647"/>
      <w:bookmarkStart w:id="1964" w:name="_Toc439666312"/>
      <w:bookmarkStart w:id="1965" w:name="_Toc426538999"/>
      <w:r>
        <w:t>Ambient Declarations</w:t>
      </w:r>
      <w:bookmarkEnd w:id="1962"/>
      <w:bookmarkEnd w:id="1963"/>
      <w:bookmarkEnd w:id="1964"/>
      <w:bookmarkEnd w:id="1965"/>
    </w:p>
    <w:p w14:paraId="1F39C340" w14:textId="77777777" w:rsidR="0044410D" w:rsidRPr="0044410D" w:rsidRDefault="00FF11C8" w:rsidP="00FF11C8">
      <w:r>
        <w:t xml:space="preserve">Ambient declarations are written using the </w:t>
      </w:r>
      <w:r w:rsidRPr="001E0A7E">
        <w:rPr>
          <w:rStyle w:val="CodeFragment"/>
        </w:rPr>
        <w:t>declare</w:t>
      </w:r>
      <w:r w:rsidRPr="00FF11C8">
        <w:t xml:space="preserve"> </w:t>
      </w:r>
      <w:r>
        <w:t xml:space="preserve">keyword and can declare variables, functions, classes, </w:t>
      </w:r>
      <w:proofErr w:type="spellStart"/>
      <w:r>
        <w:t>enums</w:t>
      </w:r>
      <w:proofErr w:type="spellEnd"/>
      <w:r>
        <w:t>,</w:t>
      </w:r>
      <w:r w:rsidR="00667122">
        <w:t xml:space="preserve"> namespaces, or </w:t>
      </w:r>
      <w:r>
        <w:t>modules.</w:t>
      </w:r>
    </w:p>
    <w:p w14:paraId="0604422C" w14:textId="77777777"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w:t>
      </w:r>
      <w:r w:rsidR="002A06D4">
        <w:rPr>
          <w:rStyle w:val="Production"/>
        </w:rPr>
        <w:t>NamespaceDeclaration</w:t>
      </w:r>
    </w:p>
    <w:p w14:paraId="6C6B563E" w14:textId="77777777" w:rsidR="0044410D" w:rsidRPr="0044410D" w:rsidRDefault="00F55A77" w:rsidP="002B7E4A">
      <w:pPr>
        <w:pStyle w:val="Heading3"/>
      </w:pPr>
      <w:bookmarkStart w:id="1966" w:name="_Toc439666313"/>
      <w:bookmarkStart w:id="1967" w:name="_Toc426539000"/>
      <w:r>
        <w:t>Ambient Variable Declarations</w:t>
      </w:r>
      <w:bookmarkEnd w:id="1966"/>
      <w:bookmarkEnd w:id="1967"/>
    </w:p>
    <w:p w14:paraId="6CD87491" w14:textId="77777777" w:rsidR="0044410D" w:rsidRPr="0044410D" w:rsidRDefault="004E3BF9" w:rsidP="004E3BF9">
      <w:r>
        <w:t>An ambient variable declaration introduces a variable in the containing declaration space.</w:t>
      </w:r>
    </w:p>
    <w:p w14:paraId="46FCDC2E" w14:textId="77777777" w:rsidR="0044410D" w:rsidRPr="007D735E"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009D7F48">
        <w:rPr>
          <w:rStyle w:val="Production"/>
        </w:rPr>
        <w:t>AmbientBindingList</w:t>
      </w:r>
      <w:r w:rsidR="009D7F48" w:rsidRPr="009D7F48">
        <w:t xml:space="preserve">   </w:t>
      </w:r>
      <w:r w:rsidRPr="002E0FF5">
        <w:rPr>
          <w:rStyle w:val="Terminal"/>
        </w:rPr>
        <w:t>;</w:t>
      </w:r>
      <w:r w:rsidR="009D7F48" w:rsidRPr="007D735E">
        <w:br/>
      </w:r>
      <w:r w:rsidR="009D7F48">
        <w:rPr>
          <w:rStyle w:val="Terminal"/>
        </w:rP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sidRPr="007D735E">
        <w:br/>
      </w:r>
      <w:r w:rsidR="009D7F48">
        <w:rPr>
          <w:rStyle w:val="Terminal"/>
        </w:rPr>
        <w:t>const</w:t>
      </w:r>
      <w:r w:rsidR="009D7F48">
        <w:t xml:space="preserve">   </w:t>
      </w:r>
      <w:r w:rsidR="009D7F48">
        <w:rPr>
          <w:rStyle w:val="Production"/>
        </w:rPr>
        <w:t>AmbientBindingList</w:t>
      </w:r>
      <w:r w:rsidR="009D7F48" w:rsidRPr="009D7F48">
        <w:t xml:space="preserve">   </w:t>
      </w:r>
      <w:r w:rsidR="009D7F48" w:rsidRPr="002E0FF5">
        <w:rPr>
          <w:rStyle w:val="Terminal"/>
        </w:rPr>
        <w:t>;</w:t>
      </w:r>
    </w:p>
    <w:p w14:paraId="6D97B423" w14:textId="77777777" w:rsidR="009D7F48" w:rsidRDefault="009D7F48" w:rsidP="00690497">
      <w:pPr>
        <w:pStyle w:val="Grammar"/>
      </w:pPr>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p>
    <w:p w14:paraId="6FE6A457" w14:textId="77777777" w:rsidR="009D7F48" w:rsidRDefault="009D7F48" w:rsidP="009D7F48">
      <w:pPr>
        <w:pStyle w:val="Grammar"/>
      </w:pPr>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p>
    <w:p w14:paraId="7E3B80BB" w14:textId="77777777" w:rsidR="0044410D" w:rsidRPr="0044410D"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14:paraId="4BC69220" w14:textId="77777777" w:rsidR="0044410D" w:rsidRPr="0044410D" w:rsidRDefault="004E3BF9" w:rsidP="004E3BF9">
      <w:r>
        <w:t>An ambient variable declaration does not permit an initializer expression to be present.</w:t>
      </w:r>
    </w:p>
    <w:p w14:paraId="1BE0A9C6" w14:textId="77777777" w:rsidR="0044410D" w:rsidRPr="0044410D" w:rsidRDefault="00F55A77" w:rsidP="00F55A77">
      <w:pPr>
        <w:pStyle w:val="Heading3"/>
      </w:pPr>
      <w:bookmarkStart w:id="1968" w:name="_Toc439666314"/>
      <w:bookmarkStart w:id="1969" w:name="_Toc426539001"/>
      <w:r>
        <w:t>Ambient Function Declarations</w:t>
      </w:r>
      <w:bookmarkEnd w:id="1968"/>
      <w:bookmarkEnd w:id="1969"/>
    </w:p>
    <w:p w14:paraId="14DDC3BC" w14:textId="77777777" w:rsidR="0044410D" w:rsidRPr="0044410D" w:rsidRDefault="004E3BF9" w:rsidP="004E3BF9">
      <w:r>
        <w:t>An ambient function declaration introduces a function in the containing declaration space.</w:t>
      </w:r>
    </w:p>
    <w:p w14:paraId="1AAABC9F" w14:textId="77777777" w:rsidR="0044410D" w:rsidRPr="0044410D" w:rsidRDefault="00D32C3F" w:rsidP="00D32C3F">
      <w:pPr>
        <w:pStyle w:val="Grammar"/>
      </w:pPr>
      <w:r w:rsidRPr="006551A1">
        <w:rPr>
          <w:rStyle w:val="Production"/>
        </w:rPr>
        <w:lastRenderedPageBreak/>
        <w:t>AmbientFunctionDeclaration:</w:t>
      </w:r>
      <w:r w:rsidR="0048218E" w:rsidRPr="0048218E">
        <w:br/>
      </w:r>
      <w:r>
        <w:rPr>
          <w:rStyle w:val="Terminal"/>
        </w:rPr>
        <w:t>function</w:t>
      </w:r>
      <w:r>
        <w:t xml:space="preserve">   </w:t>
      </w:r>
      <w:r w:rsidR="002355F0">
        <w:rPr>
          <w:rStyle w:val="Production"/>
        </w:rPr>
        <w:t>BindingI</w:t>
      </w:r>
      <w:r w:rsidRPr="006551A1">
        <w:rPr>
          <w:rStyle w:val="Production"/>
        </w:rPr>
        <w:t>dentifier</w:t>
      </w:r>
      <w:r>
        <w:t xml:space="preserve">   </w:t>
      </w:r>
      <w:r w:rsidRPr="006551A1">
        <w:rPr>
          <w:rStyle w:val="Production"/>
        </w:rPr>
        <w:t>CallSignature</w:t>
      </w:r>
      <w:r>
        <w:t xml:space="preserve">   </w:t>
      </w:r>
      <w:r w:rsidRPr="005F265A">
        <w:rPr>
          <w:rStyle w:val="Terminal"/>
        </w:rPr>
        <w:t>;</w:t>
      </w:r>
    </w:p>
    <w:p w14:paraId="2312D184" w14:textId="77777777"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050365">
        <w:t>) or differ only in their return types.</w:t>
      </w:r>
    </w:p>
    <w:p w14:paraId="23FC7FCF" w14:textId="77777777" w:rsidR="0044410D" w:rsidRPr="0044410D" w:rsidRDefault="004E3BF9" w:rsidP="004E3BF9">
      <w:r>
        <w:t>Ambient function declarations cannot specify a function bodies and</w:t>
      </w:r>
      <w:r w:rsidRPr="000E3EE1">
        <w:t xml:space="preserve"> </w:t>
      </w:r>
      <w:r>
        <w:t>do not permit default parameter values.</w:t>
      </w:r>
    </w:p>
    <w:p w14:paraId="28BFED49" w14:textId="77777777" w:rsidR="0044410D" w:rsidRPr="0044410D" w:rsidRDefault="00F55A77" w:rsidP="00F55A77">
      <w:pPr>
        <w:pStyle w:val="Heading3"/>
      </w:pPr>
      <w:bookmarkStart w:id="1970" w:name="_Toc439666315"/>
      <w:bookmarkStart w:id="1971" w:name="_Toc426539002"/>
      <w:r>
        <w:t>Ambient Class Declarations</w:t>
      </w:r>
      <w:bookmarkEnd w:id="1970"/>
      <w:bookmarkEnd w:id="1971"/>
    </w:p>
    <w:p w14:paraId="65FECF20" w14:textId="6CC95845" w:rsidR="0044410D" w:rsidRPr="0044410D" w:rsidRDefault="00205D69" w:rsidP="00205D69">
      <w:bookmarkStart w:id="1972" w:name="_Ref325122420"/>
      <w:r w:rsidRPr="00F64CB2">
        <w:t>A</w:t>
      </w:r>
      <w:r>
        <w:t xml:space="preserve">n ambient class declaration </w:t>
      </w:r>
      <w:r w:rsidRPr="00F64CB2">
        <w:t>declares</w:t>
      </w:r>
      <w:r>
        <w:t xml:space="preserve"> </w:t>
      </w:r>
      <w:r w:rsidRPr="00F64CB2">
        <w:t>a class</w:t>
      </w:r>
      <w:del w:id="1973" w:author="Anders Hejlsberg" w:date="2016-01-04T10:39:00Z">
        <w:r w:rsidRPr="00F64CB2">
          <w:delText xml:space="preserve"> instance</w:delText>
        </w:r>
      </w:del>
      <w:r w:rsidRPr="00F64CB2">
        <w:t xml:space="preserve"> type and a constructor function</w:t>
      </w:r>
      <w:r>
        <w:t xml:space="preserve"> in the containing </w:t>
      </w:r>
      <w:r w:rsidR="00667122">
        <w:t>declaration space</w:t>
      </w:r>
      <w:r>
        <w:t>.</w:t>
      </w:r>
    </w:p>
    <w:p w14:paraId="7B5CF502" w14:textId="77777777" w:rsidR="0044410D" w:rsidRPr="0044410D" w:rsidRDefault="00D32C3F" w:rsidP="00D32C3F">
      <w:pPr>
        <w:pStyle w:val="Grammar"/>
      </w:pPr>
      <w:bookmarkStart w:id="1974" w:name="_Ref334190903"/>
      <w:bookmarkStart w:id="1975" w:name="_Ref343164926"/>
      <w:r w:rsidRPr="006551A1">
        <w:rPr>
          <w:rStyle w:val="Production"/>
        </w:rPr>
        <w:t>AmbientClassDeclaration:</w:t>
      </w:r>
      <w:r w:rsidR="0048218E" w:rsidRPr="0048218E">
        <w:br/>
      </w:r>
      <w:r>
        <w:rPr>
          <w:rStyle w:val="Terminal"/>
        </w:rPr>
        <w:t>class</w:t>
      </w:r>
      <w:r>
        <w:t xml:space="preserve">   </w:t>
      </w:r>
      <w:r w:rsidR="002355F0">
        <w:rPr>
          <w:rStyle w:val="Production"/>
        </w:rPr>
        <w:t>BindingI</w:t>
      </w:r>
      <w:r w:rsidRPr="006551A1">
        <w:rPr>
          <w:rStyle w:val="Production"/>
        </w:rPr>
        <w:t>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14:paraId="38304DA1" w14:textId="77777777"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14:paraId="301EF5BA" w14:textId="77777777"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14:paraId="2EC5AB0D" w14:textId="77777777"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14:paraId="703FDA53" w14:textId="77777777"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14:paraId="5CA7A2BA" w14:textId="77777777"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14:paraId="261AAE16" w14:textId="77777777" w:rsidR="0044410D" w:rsidRPr="0044410D" w:rsidRDefault="00A65D47" w:rsidP="00A65D47">
      <w:pPr>
        <w:pStyle w:val="Heading3"/>
      </w:pPr>
      <w:bookmarkStart w:id="1976" w:name="_Toc439666316"/>
      <w:bookmarkStart w:id="1977" w:name="_Toc426539003"/>
      <w:r>
        <w:t xml:space="preserve">Ambient </w:t>
      </w:r>
      <w:proofErr w:type="spellStart"/>
      <w:r>
        <w:t>Enum</w:t>
      </w:r>
      <w:proofErr w:type="spellEnd"/>
      <w:r>
        <w:t xml:space="preserve"> Declarations</w:t>
      </w:r>
      <w:bookmarkEnd w:id="1976"/>
      <w:bookmarkEnd w:id="1977"/>
    </w:p>
    <w:p w14:paraId="689546C6" w14:textId="77777777" w:rsidR="0044410D" w:rsidRPr="0044410D" w:rsidRDefault="00A65D47" w:rsidP="00A65D47">
      <w:r w:rsidRPr="00F64CB2">
        <w:t>A</w:t>
      </w:r>
      <w:r>
        <w:t xml:space="preserve">n ambient </w:t>
      </w:r>
      <w:proofErr w:type="spellStart"/>
      <w:r>
        <w:t>enum</w:t>
      </w:r>
      <w:proofErr w:type="spellEnd"/>
      <w:r>
        <w:t xml:space="preserve"> </w:t>
      </w:r>
      <w:r w:rsidR="00C6770D">
        <w:t xml:space="preserve">is grammatically equivalent to a non-ambient </w:t>
      </w:r>
      <w:proofErr w:type="spellStart"/>
      <w:r w:rsidR="00C6770D">
        <w:t>enum</w:t>
      </w:r>
      <w:proofErr w:type="spellEnd"/>
      <w:r w:rsidR="00C6770D">
        <w:t xml:space="preserve"> declaration.</w:t>
      </w:r>
    </w:p>
    <w:p w14:paraId="41C91064" w14:textId="77777777" w:rsidR="0001106F" w:rsidRDefault="00473C26" w:rsidP="00C6770D">
      <w:pPr>
        <w:pStyle w:val="Grammar"/>
      </w:pPr>
      <w:bookmarkStart w:id="1978" w:name="_Ref350870964"/>
      <w:r w:rsidRPr="006551A1">
        <w:rPr>
          <w:rStyle w:val="Production"/>
        </w:rPr>
        <w:t>AmbientEnumDeclaration:</w:t>
      </w:r>
      <w:r w:rsidR="00C6770D">
        <w:br/>
      </w:r>
      <w:r w:rsidR="00C6770D" w:rsidRPr="00C6770D">
        <w:rPr>
          <w:rStyle w:val="Production"/>
        </w:rPr>
        <w:t>EnumDeclaration</w:t>
      </w:r>
    </w:p>
    <w:p w14:paraId="5986ACD6" w14:textId="77777777" w:rsidR="00C6770D" w:rsidRDefault="00C6770D" w:rsidP="00473C26">
      <w:r>
        <w:t xml:space="preserve">Ambient </w:t>
      </w:r>
      <w:proofErr w:type="spellStart"/>
      <w:r>
        <w:t>enum</w:t>
      </w:r>
      <w:proofErr w:type="spellEnd"/>
      <w:r>
        <w:t xml:space="preserve"> declarations differ from non-ambient </w:t>
      </w:r>
      <w:proofErr w:type="spellStart"/>
      <w:r>
        <w:t>enum</w:t>
      </w:r>
      <w:proofErr w:type="spellEnd"/>
      <w:r>
        <w:t xml:space="preserve"> declarations in two ways:</w:t>
      </w:r>
    </w:p>
    <w:p w14:paraId="1EA165C9" w14:textId="77777777" w:rsidR="00C6770D" w:rsidRDefault="0001106F" w:rsidP="00367611">
      <w:pPr>
        <w:pStyle w:val="ListParagraph"/>
        <w:numPr>
          <w:ilvl w:val="0"/>
          <w:numId w:val="63"/>
        </w:numPr>
      </w:pPr>
      <w:r>
        <w:lastRenderedPageBreak/>
        <w:t xml:space="preserve">In ambient </w:t>
      </w:r>
      <w:proofErr w:type="spellStart"/>
      <w:r>
        <w:t>enum</w:t>
      </w:r>
      <w:proofErr w:type="spellEnd"/>
      <w:r>
        <w:t xml:space="preserve"> declaration</w:t>
      </w:r>
      <w:r w:rsidR="00C6770D">
        <w:t>s</w:t>
      </w:r>
      <w:r>
        <w:t xml:space="preserve">, all values specified in </w:t>
      </w:r>
      <w:proofErr w:type="spellStart"/>
      <w:r>
        <w:t>enum</w:t>
      </w:r>
      <w:proofErr w:type="spellEnd"/>
      <w:r>
        <w:t xml:space="preserve"> member declarations must be classified as constant </w:t>
      </w:r>
      <w:proofErr w:type="spellStart"/>
      <w:r>
        <w:t>enum</w:t>
      </w:r>
      <w:proofErr w:type="spellEnd"/>
      <w:r>
        <w:t xml:space="preserve"> expressions.</w:t>
      </w:r>
    </w:p>
    <w:p w14:paraId="30CA93E8" w14:textId="77777777" w:rsidR="00C6770D" w:rsidRDefault="00C6770D" w:rsidP="00367611">
      <w:pPr>
        <w:pStyle w:val="ListParagraph"/>
        <w:numPr>
          <w:ilvl w:val="0"/>
          <w:numId w:val="63"/>
        </w:numPr>
      </w:pPr>
      <w:r>
        <w:t xml:space="preserve">In ambient </w:t>
      </w:r>
      <w:proofErr w:type="spellStart"/>
      <w:r>
        <w:t>enum</w:t>
      </w:r>
      <w:proofErr w:type="spellEnd"/>
      <w:r>
        <w:t xml:space="preserve"> declarations that specify no </w:t>
      </w:r>
      <w:proofErr w:type="spellStart"/>
      <w:r w:rsidRPr="0001106F">
        <w:rPr>
          <w:rStyle w:val="CodeFragment"/>
        </w:rPr>
        <w:t>const</w:t>
      </w:r>
      <w:proofErr w:type="spellEnd"/>
      <w:r>
        <w:t xml:space="preserve"> modifier, </w:t>
      </w:r>
      <w:proofErr w:type="spellStart"/>
      <w:r>
        <w:t>enum</w:t>
      </w:r>
      <w:proofErr w:type="spellEnd"/>
      <w:r>
        <w:t xml:space="preserve"> member declarations that omit a value are considered computed members (as opposed to having auto-incremented values assigned).</w:t>
      </w:r>
    </w:p>
    <w:p w14:paraId="6698F47C" w14:textId="77777777" w:rsidR="00C6770D" w:rsidRDefault="00C6770D" w:rsidP="00473C26">
      <w:r>
        <w:t xml:space="preserve">Ambient </w:t>
      </w:r>
      <w:proofErr w:type="spellStart"/>
      <w:r>
        <w:t>enum</w:t>
      </w:r>
      <w:proofErr w:type="spellEnd"/>
      <w:r>
        <w:t xml:space="preserve"> declarations are otherwise processed in the same manner as non-ambient </w:t>
      </w:r>
      <w:proofErr w:type="spellStart"/>
      <w:r>
        <w:t>enum</w:t>
      </w:r>
      <w:proofErr w:type="spellEnd"/>
      <w:r>
        <w:t xml:space="preserve"> declarations.</w:t>
      </w:r>
    </w:p>
    <w:p w14:paraId="14E824A6" w14:textId="77777777" w:rsidR="0044410D" w:rsidRPr="0044410D" w:rsidRDefault="00F55A77" w:rsidP="00F55A77">
      <w:pPr>
        <w:pStyle w:val="Heading3"/>
      </w:pPr>
      <w:bookmarkStart w:id="1979" w:name="_Toc439666317"/>
      <w:bookmarkStart w:id="1980" w:name="_Toc426539004"/>
      <w:r>
        <w:t xml:space="preserve">Ambient </w:t>
      </w:r>
      <w:r w:rsidR="00667122">
        <w:t>Namespace</w:t>
      </w:r>
      <w:r>
        <w:t xml:space="preserve"> Declarations</w:t>
      </w:r>
      <w:bookmarkEnd w:id="1972"/>
      <w:bookmarkEnd w:id="1974"/>
      <w:bookmarkEnd w:id="1975"/>
      <w:bookmarkEnd w:id="1978"/>
      <w:bookmarkEnd w:id="1979"/>
      <w:bookmarkEnd w:id="1980"/>
    </w:p>
    <w:p w14:paraId="28D2A17D" w14:textId="77777777" w:rsidR="0044410D" w:rsidRPr="0044410D" w:rsidRDefault="00205D69" w:rsidP="00205D69">
      <w:r>
        <w:t xml:space="preserve">An ambient </w:t>
      </w:r>
      <w:r w:rsidR="00667122">
        <w:t>namespace</w:t>
      </w:r>
      <w:r>
        <w:t xml:space="preserve"> declaration d</w:t>
      </w:r>
      <w:r w:rsidR="00667122">
        <w:t>eclares a namespace</w:t>
      </w:r>
      <w:r>
        <w:t>.</w:t>
      </w:r>
    </w:p>
    <w:p w14:paraId="338A0031" w14:textId="77777777" w:rsidR="0044410D" w:rsidRPr="0044410D" w:rsidRDefault="002B24E7" w:rsidP="002B24E7">
      <w:pPr>
        <w:pStyle w:val="Grammar"/>
      </w:pPr>
      <w:bookmarkStart w:id="1981" w:name="_Ref325111315"/>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w:t>
      </w:r>
      <w:r w:rsidR="0098158A">
        <w:rPr>
          <w:rStyle w:val="Production"/>
        </w:rPr>
        <w:t>NamespaceBody</w:t>
      </w:r>
      <w:r>
        <w:t xml:space="preserve">   </w:t>
      </w:r>
      <w:r w:rsidRPr="00935E9A">
        <w:rPr>
          <w:rStyle w:val="Terminal"/>
        </w:rPr>
        <w:t>}</w:t>
      </w:r>
    </w:p>
    <w:p w14:paraId="50363217" w14:textId="77777777" w:rsidR="0044410D" w:rsidRPr="0044410D" w:rsidRDefault="002B24E7" w:rsidP="002B24E7">
      <w:pPr>
        <w:pStyle w:val="Grammar"/>
      </w:pPr>
      <w:r w:rsidRPr="006551A1">
        <w:rPr>
          <w:rStyle w:val="Production"/>
        </w:rPr>
        <w:t>Ambient</w:t>
      </w:r>
      <w:r w:rsidR="0098158A">
        <w:rPr>
          <w:rStyle w:val="Production"/>
        </w:rPr>
        <w:t>NamespaceBody</w:t>
      </w:r>
      <w:r w:rsidRPr="006551A1">
        <w:rPr>
          <w:rStyle w:val="Production"/>
        </w:rPr>
        <w:t>:</w:t>
      </w:r>
      <w:r w:rsidR="0048218E" w:rsidRPr="0048218E">
        <w:br/>
      </w:r>
      <w:r w:rsidRPr="006551A1">
        <w:rPr>
          <w:rStyle w:val="Production"/>
        </w:rPr>
        <w:t>Ambient</w:t>
      </w:r>
      <w:r w:rsidR="0098158A">
        <w:rPr>
          <w:rStyle w:val="Production"/>
        </w:rPr>
        <w:t>NamespaceElement</w:t>
      </w:r>
      <w:r w:rsidRPr="006551A1">
        <w:rPr>
          <w:rStyle w:val="Production"/>
        </w:rPr>
        <w:t>s</w:t>
      </w:r>
      <w:r w:rsidR="00D31C46" w:rsidRPr="00D31C46">
        <w:rPr>
          <w:rStyle w:val="Production"/>
          <w:vertAlign w:val="subscript"/>
        </w:rPr>
        <w:t>opt</w:t>
      </w:r>
    </w:p>
    <w:p w14:paraId="4A2C7179" w14:textId="77777777" w:rsidR="0044410D" w:rsidRPr="0044410D" w:rsidRDefault="002B24E7" w:rsidP="002B24E7">
      <w:pPr>
        <w:pStyle w:val="Grammar"/>
      </w:pPr>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p>
    <w:p w14:paraId="260A15FC" w14:textId="77777777" w:rsidR="0044410D" w:rsidRPr="0044410D" w:rsidRDefault="00254F6E" w:rsidP="004949C5">
      <w:pPr>
        <w:pStyle w:val="Grammar"/>
      </w:pPr>
      <w:r w:rsidRPr="006551A1">
        <w:rPr>
          <w:rStyle w:val="Production"/>
        </w:rPr>
        <w:t>Ambient</w:t>
      </w:r>
      <w:r w:rsidR="0098158A">
        <w:rPr>
          <w:rStyle w:val="Production"/>
        </w:rPr>
        <w:t>NamespaceElement</w:t>
      </w:r>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w:t>
      </w:r>
      <w:r w:rsidR="002A06D4">
        <w:rPr>
          <w:rStyle w:val="Production"/>
        </w:rPr>
        <w:t>NamespaceDeclaration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EB18BD">
        <w:rPr>
          <w:rStyle w:val="Production"/>
        </w:rPr>
        <w:t>ImportAlias</w:t>
      </w:r>
      <w:r w:rsidR="0052109B">
        <w:rPr>
          <w:rStyle w:val="Production"/>
        </w:rPr>
        <w:t>Declaration</w:t>
      </w:r>
    </w:p>
    <w:p w14:paraId="6BFA3504" w14:textId="77777777" w:rsidR="0044410D" w:rsidRPr="0044410D" w:rsidRDefault="004949C5" w:rsidP="00205D69">
      <w:r>
        <w:t xml:space="preserve">Except for </w:t>
      </w:r>
      <w:proofErr w:type="spellStart"/>
      <w:r w:rsidR="00EB18BD">
        <w:rPr>
          <w:rStyle w:val="Production"/>
        </w:rPr>
        <w:t>ImportAlias</w:t>
      </w:r>
      <w:r w:rsidR="0052109B">
        <w:rPr>
          <w:rStyle w:val="Production"/>
        </w:rPr>
        <w:t>Declaration</w:t>
      </w:r>
      <w:r w:rsidRPr="00A272CB">
        <w:rPr>
          <w:rStyle w:val="Production"/>
        </w:rPr>
        <w:t>s</w:t>
      </w:r>
      <w:proofErr w:type="spellEnd"/>
      <w:r>
        <w:t xml:space="preserve">, </w:t>
      </w:r>
      <w:proofErr w:type="spellStart"/>
      <w:r w:rsidR="00205D69" w:rsidRPr="00A272CB">
        <w:rPr>
          <w:rStyle w:val="Production"/>
        </w:rPr>
        <w:t>Ambient</w:t>
      </w:r>
      <w:r w:rsidR="0098158A">
        <w:rPr>
          <w:rStyle w:val="Production"/>
        </w:rPr>
        <w:t>NamespaceElement</w:t>
      </w:r>
      <w:r w:rsidRPr="00A272CB">
        <w:rPr>
          <w:rStyle w:val="Production"/>
        </w:rPr>
        <w:t>s</w:t>
      </w:r>
      <w:proofErr w:type="spellEnd"/>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78D0DDCD" w14:textId="77777777" w:rsidR="0044410D" w:rsidRPr="0044410D" w:rsidRDefault="003070F2" w:rsidP="00362D45">
      <w:pPr>
        <w:pStyle w:val="Heading2"/>
      </w:pPr>
      <w:bookmarkStart w:id="1982" w:name="_Ref352677710"/>
      <w:bookmarkStart w:id="1983" w:name="_Ref357433218"/>
      <w:bookmarkStart w:id="1984" w:name="_Toc439666318"/>
      <w:bookmarkStart w:id="1985" w:name="_Toc426539005"/>
      <w:bookmarkEnd w:id="1981"/>
      <w:r>
        <w:t xml:space="preserve">Ambient </w:t>
      </w:r>
      <w:r w:rsidR="00E85238">
        <w:t>Module</w:t>
      </w:r>
      <w:bookmarkEnd w:id="1982"/>
      <w:r w:rsidR="002B24E7">
        <w:t xml:space="preserve"> Declarations</w:t>
      </w:r>
      <w:bookmarkEnd w:id="1983"/>
      <w:bookmarkEnd w:id="1984"/>
      <w:bookmarkEnd w:id="1985"/>
    </w:p>
    <w:p w14:paraId="7FD9EB58" w14:textId="77777777" w:rsidR="0044410D" w:rsidRPr="0044410D" w:rsidRDefault="00411EB0" w:rsidP="00411EB0">
      <w:r>
        <w:t xml:space="preserve">An </w:t>
      </w:r>
      <w:proofErr w:type="spellStart"/>
      <w:r w:rsidR="002A06D4">
        <w:rPr>
          <w:rStyle w:val="Production"/>
        </w:rPr>
        <w:t>AmbientModuleDeclaration</w:t>
      </w:r>
      <w:proofErr w:type="spellEnd"/>
      <w:r w:rsidR="003070F2">
        <w:t xml:space="preserve"> declares a </w:t>
      </w:r>
      <w:r>
        <w:t xml:space="preserve">module. This type of declaration is permitted only </w:t>
      </w:r>
      <w:r w:rsidR="00362D45">
        <w:t>at the top level in a source file that contributes to</w:t>
      </w:r>
      <w:r>
        <w:t xml:space="preserve"> the global </w:t>
      </w:r>
      <w:r w:rsidR="003070F2">
        <w:t>namespace</w:t>
      </w:r>
      <w:r w:rsidR="00362D45">
        <w:t xml:space="preserve"> (section </w:t>
      </w:r>
      <w:r w:rsidR="00362D45">
        <w:fldChar w:fldCharType="begin"/>
      </w:r>
      <w:r w:rsidR="00362D45">
        <w:instrText xml:space="preserve"> REF _Ref354732919 \r \h </w:instrText>
      </w:r>
      <w:r w:rsidR="00362D45">
        <w:fldChar w:fldCharType="separate"/>
      </w:r>
      <w:r w:rsidR="00A3147C">
        <w:t>11.1</w:t>
      </w:r>
      <w:r w:rsidR="00362D45">
        <w:fldChar w:fldCharType="end"/>
      </w:r>
      <w:r w:rsidR="00362D45">
        <w:t>)</w:t>
      </w:r>
      <w:r>
        <w:t xml:space="preserve">. The </w:t>
      </w:r>
      <w:proofErr w:type="spellStart"/>
      <w:r w:rsidRPr="00F55A77">
        <w:rPr>
          <w:rStyle w:val="Production"/>
        </w:rPr>
        <w:t>StringLiteral</w:t>
      </w:r>
      <w:proofErr w:type="spellEnd"/>
      <w:r>
        <w:t xml:space="preserve"> mu</w:t>
      </w:r>
      <w:r w:rsidR="003070F2">
        <w:t xml:space="preserve">st specify a top-level </w:t>
      </w:r>
      <w:r>
        <w:t>module name.</w:t>
      </w:r>
      <w:r w:rsidRPr="00F55A77">
        <w:t xml:space="preserve"> </w:t>
      </w:r>
      <w:r w:rsidR="003070F2">
        <w:t xml:space="preserve">Relative </w:t>
      </w:r>
      <w:r>
        <w:t>module names are not permitted.</w:t>
      </w:r>
    </w:p>
    <w:p w14:paraId="66268222" w14:textId="77777777" w:rsidR="0044410D" w:rsidRPr="0044410D" w:rsidRDefault="002A06D4" w:rsidP="00254F6E">
      <w:pPr>
        <w:pStyle w:val="Grammar"/>
      </w:pPr>
      <w:r>
        <w:rPr>
          <w:rStyle w:val="Production"/>
        </w:rPr>
        <w:t>AmbientModuleDeclaration</w:t>
      </w:r>
      <w:r w:rsidR="00254F6E" w:rsidRPr="006551A1">
        <w:rPr>
          <w:rStyle w:val="Production"/>
        </w:rPr>
        <w:t>:</w:t>
      </w:r>
      <w:r w:rsidR="0048218E" w:rsidRPr="0048218E">
        <w:br/>
      </w:r>
      <w:r w:rsidR="005A0A77">
        <w:rPr>
          <w:rStyle w:val="Terminal"/>
        </w:rPr>
        <w:t>declare</w:t>
      </w:r>
      <w:r w:rsidR="005A0A77" w:rsidRPr="005A0A77">
        <w:t xml:space="preserve">   </w:t>
      </w:r>
      <w:r w:rsidR="00254F6E" w:rsidRPr="001F304F">
        <w:rPr>
          <w:rStyle w:val="Terminal"/>
        </w:rPr>
        <w:t>module</w:t>
      </w:r>
      <w:r w:rsidR="00254F6E">
        <w:t xml:space="preserve">   </w:t>
      </w:r>
      <w:r w:rsidR="00254F6E" w:rsidRPr="006551A1">
        <w:rPr>
          <w:rStyle w:val="Production"/>
        </w:rPr>
        <w:t>StringLiteral</w:t>
      </w:r>
      <w:r w:rsidR="00254F6E">
        <w:t xml:space="preserve">   </w:t>
      </w:r>
      <w:r w:rsidR="00254F6E" w:rsidRPr="001F304F">
        <w:rPr>
          <w:rStyle w:val="Terminal"/>
        </w:rPr>
        <w:t>{</w:t>
      </w:r>
      <w:r w:rsidR="00254F6E">
        <w:t xml:space="preserve">    </w:t>
      </w:r>
      <w:r w:rsidR="00BC323F">
        <w:rPr>
          <w:rStyle w:val="Production"/>
        </w:rPr>
        <w:t>DeclarationModule</w:t>
      </w:r>
      <w:r w:rsidR="00254F6E">
        <w:t xml:space="preserve">   </w:t>
      </w:r>
      <w:r w:rsidR="00254F6E" w:rsidRPr="001F304F">
        <w:rPr>
          <w:rStyle w:val="Terminal"/>
        </w:rPr>
        <w:t>}</w:t>
      </w:r>
    </w:p>
    <w:p w14:paraId="6E5B333B" w14:textId="77777777" w:rsidR="0044410D" w:rsidRPr="0044410D" w:rsidRDefault="00597E29" w:rsidP="00411EB0">
      <w:r>
        <w:lastRenderedPageBreak/>
        <w:t>A</w:t>
      </w:r>
      <w:r w:rsidR="00EB18BD">
        <w:t>n</w:t>
      </w:r>
      <w:r w:rsidR="00411EB0">
        <w:t xml:space="preserve"> </w:t>
      </w:r>
      <w:proofErr w:type="spellStart"/>
      <w:r w:rsidR="00EB18BD">
        <w:rPr>
          <w:rStyle w:val="Production"/>
        </w:rPr>
        <w:t>Import</w:t>
      </w:r>
      <w:r w:rsidR="00972C0A">
        <w:rPr>
          <w:rStyle w:val="Production"/>
        </w:rPr>
        <w:t>Require</w:t>
      </w:r>
      <w:r w:rsidR="00F63434">
        <w:rPr>
          <w:rStyle w:val="Production"/>
        </w:rPr>
        <w:t>Declaration</w:t>
      </w:r>
      <w:proofErr w:type="spellEnd"/>
      <w:r w:rsidR="00411EB0">
        <w:t xml:space="preserve"> in an </w:t>
      </w:r>
      <w:proofErr w:type="spellStart"/>
      <w:r w:rsidR="002A06D4">
        <w:rPr>
          <w:rStyle w:val="Production"/>
        </w:rPr>
        <w:t>AmbientModuleDeclaration</w:t>
      </w:r>
      <w:proofErr w:type="spellEnd"/>
      <w:r w:rsidR="003070F2">
        <w:t xml:space="preserve"> may reference other </w:t>
      </w:r>
      <w:r w:rsidR="00411EB0">
        <w:t xml:space="preserve">modules </w:t>
      </w:r>
      <w:r w:rsidR="003070F2">
        <w:t xml:space="preserve">only through top-level module names. Relative </w:t>
      </w:r>
      <w:r w:rsidR="00411EB0">
        <w:t>module names are not permitted.</w:t>
      </w:r>
    </w:p>
    <w:p w14:paraId="3BC95951" w14:textId="77777777" w:rsidR="0044410D" w:rsidRPr="0044410D" w:rsidRDefault="003070F2" w:rsidP="00411EB0">
      <w:r>
        <w:t xml:space="preserve">If an ambient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 xml:space="preserve">odifier. If an ambient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14:paraId="36744E12" w14:textId="77777777" w:rsidR="0044410D" w:rsidRPr="0044410D" w:rsidRDefault="003070F2" w:rsidP="00DE3623">
      <w:r>
        <w:t xml:space="preserve">Ambient </w:t>
      </w:r>
      <w:r w:rsidR="00DE3623">
        <w:t xml:space="preserve">modules are </w:t>
      </w:r>
      <w:r w:rsidR="008F4735">
        <w:t>"</w:t>
      </w:r>
      <w:r w:rsidR="00DE3623">
        <w:t>open-ended</w:t>
      </w:r>
      <w:r w:rsidR="008F4735">
        <w:t>"</w:t>
      </w:r>
      <w:r>
        <w:t xml:space="preserve"> and ambient </w:t>
      </w:r>
      <w:r w:rsidR="00DE3623">
        <w:t>module declarations with the same string literal name contribute to a single module. For example, the follo</w:t>
      </w:r>
      <w:r w:rsidR="00DB2A76">
        <w:t xml:space="preserve">wing </w:t>
      </w:r>
      <w:r>
        <w:t xml:space="preserve">two declarations of a </w:t>
      </w:r>
      <w:r w:rsidR="00DB2A76">
        <w:t xml:space="preserve">module </w:t>
      </w:r>
      <w:r w:rsidR="008F4735">
        <w:t>'</w:t>
      </w:r>
      <w:proofErr w:type="spellStart"/>
      <w:r w:rsidR="00DB2A76">
        <w:t>io</w:t>
      </w:r>
      <w:proofErr w:type="spellEnd"/>
      <w:r w:rsidR="008F4735">
        <w:t>'</w:t>
      </w:r>
      <w:r w:rsidR="00DB2A76">
        <w:t xml:space="preserve"> </w:t>
      </w:r>
      <w:r w:rsidR="00DE3623">
        <w:t>might be located in separate source files.</w:t>
      </w:r>
    </w:p>
    <w:p w14:paraId="26E3D39E"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14:paraId="0D3A2E64"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0C126B94" w14:textId="77777777" w:rsidR="0044410D" w:rsidRPr="0044410D" w:rsidRDefault="00535CEF" w:rsidP="00DB2A76">
      <w:r>
        <w:t>This has the same effect as a single combined declaration:</w:t>
      </w:r>
    </w:p>
    <w:p w14:paraId="39B5B78D" w14:textId="77777777"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0B4F6B33" w14:textId="77777777" w:rsidR="0044410D" w:rsidRPr="0044410D" w:rsidRDefault="0044410D" w:rsidP="00856E3A"/>
    <w:p w14:paraId="00D0483E"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5170154A" w14:textId="77777777" w:rsidR="0044410D" w:rsidRPr="0044410D" w:rsidRDefault="00C63C76" w:rsidP="00856E3A">
      <w:pPr>
        <w:pStyle w:val="Appendix1"/>
      </w:pPr>
      <w:bookmarkStart w:id="1986" w:name="_Toc439666319"/>
      <w:bookmarkStart w:id="1987" w:name="_Toc426539006"/>
      <w:r>
        <w:lastRenderedPageBreak/>
        <w:t>Grammar</w:t>
      </w:r>
      <w:bookmarkEnd w:id="1986"/>
      <w:bookmarkEnd w:id="1987"/>
    </w:p>
    <w:p w14:paraId="53ED9C83" w14:textId="034C2E61"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A3147C">
        <w:t>2.1</w:t>
      </w:r>
      <w:r w:rsidR="00C124A7">
        <w:fldChar w:fldCharType="end"/>
      </w:r>
      <w:r>
        <w:t xml:space="preserve">, the TypeScript grammar is a superset of the grammar defined in the </w:t>
      </w:r>
      <w:del w:id="1988" w:author="Anders Hejlsberg" w:date="2016-01-04T10:39:00Z">
        <w:r w:rsidR="008B0D2E">
          <w:fldChar w:fldCharType="begin"/>
        </w:r>
        <w:r w:rsidR="008B0D2E">
          <w:delInstrText xml:space="preserve"> HYPERLINK "http://www.ecma-international.org/publications/files/ECMA-ST/Ecma-262.pdf" </w:delInstrText>
        </w:r>
        <w:r w:rsidR="008B0D2E">
          <w:fldChar w:fldCharType="separate"/>
        </w:r>
        <w:r w:rsidRPr="00D47D13">
          <w:rPr>
            <w:rStyle w:val="Hyperlink"/>
          </w:rPr>
          <w:delText>ECMAScript Language Specification</w:delText>
        </w:r>
        <w:r w:rsidR="008B0D2E">
          <w:rPr>
            <w:rStyle w:val="Hyperlink"/>
          </w:rPr>
          <w:fldChar w:fldCharType="end"/>
        </w:r>
      </w:del>
      <w:ins w:id="1989" w:author="Anders Hejlsberg" w:date="2016-01-04T10:39:00Z">
        <w:r w:rsidR="008B0D2E">
          <w:fldChar w:fldCharType="begin"/>
        </w:r>
        <w:r w:rsidR="008B0D2E">
          <w:instrText xml:space="preserve"> HYPERLINK "http://www.ecma-international.org/ecma-262/6.0/" </w:instrText>
        </w:r>
        <w:r w:rsidR="008B0D2E">
          <w:fldChar w:fldCharType="separate"/>
        </w:r>
        <w:r w:rsidRPr="00D47D13">
          <w:rPr>
            <w:rStyle w:val="Hyperlink"/>
          </w:rPr>
          <w:t>ECMAScript</w:t>
        </w:r>
        <w:r w:rsidR="003728BC">
          <w:rPr>
            <w:rStyle w:val="Hyperlink"/>
          </w:rPr>
          <w:t xml:space="preserve"> 2015</w:t>
        </w:r>
        <w:r w:rsidRPr="00D47D13">
          <w:rPr>
            <w:rStyle w:val="Hyperlink"/>
          </w:rPr>
          <w:t xml:space="preserve"> Language Specification</w:t>
        </w:r>
        <w:r w:rsidR="008B0D2E">
          <w:rPr>
            <w:rStyle w:val="Hyperlink"/>
          </w:rPr>
          <w:fldChar w:fldCharType="end"/>
        </w:r>
      </w:ins>
      <w:r>
        <w:t xml:space="preserve"> (specif</w:t>
      </w:r>
      <w:r w:rsidR="00D03279">
        <w:t>ically, the ECMA-262 Standard, 6</w:t>
      </w:r>
      <w:r w:rsidRPr="007B1F6C">
        <w:rPr>
          <w:vertAlign w:val="superscript"/>
        </w:rPr>
        <w:t>th</w:t>
      </w:r>
      <w:r>
        <w:t xml:space="preserve"> Edition) and this appendix lists o</w:t>
      </w:r>
      <w:r w:rsidR="00F07B87">
        <w:t xml:space="preserve">nly productions that are new </w:t>
      </w:r>
      <w:r>
        <w:t>or modified from the ECMAScript grammar.</w:t>
      </w:r>
    </w:p>
    <w:p w14:paraId="5D9A30B8" w14:textId="77777777" w:rsidR="00BA5667" w:rsidRDefault="00C63C76" w:rsidP="00BA5667">
      <w:pPr>
        <w:pStyle w:val="Appendix2"/>
      </w:pPr>
      <w:bookmarkStart w:id="1990" w:name="_Toc439666320"/>
      <w:bookmarkStart w:id="1991" w:name="_Toc426539007"/>
      <w:r>
        <w:t>Types</w:t>
      </w:r>
      <w:bookmarkEnd w:id="1990"/>
      <w:bookmarkEnd w:id="1991"/>
    </w:p>
    <w:p w14:paraId="7F4BE898" w14:textId="77777777"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14:paraId="1E2702B0" w14:textId="77777777"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14:paraId="599EC9F7" w14:textId="77777777" w:rsidR="00BA5667" w:rsidRDefault="00BA5667" w:rsidP="00BA5667">
      <w:pPr>
        <w:pStyle w:val="Grammar"/>
      </w:pPr>
      <w:r>
        <w:rPr>
          <w:rStyle w:val="Production"/>
        </w:rPr>
        <w:t>TypeParameter:</w:t>
      </w:r>
      <w:r>
        <w:br/>
      </w:r>
      <w:r>
        <w:rPr>
          <w:rStyle w:val="Production"/>
        </w:rPr>
        <w:t>BindingIdentifier</w:t>
      </w:r>
      <w:r>
        <w:t xml:space="preserve">   </w:t>
      </w:r>
      <w:r>
        <w:rPr>
          <w:rStyle w:val="Production"/>
        </w:rPr>
        <w:t>Constraint</w:t>
      </w:r>
      <w:r>
        <w:rPr>
          <w:rStyle w:val="Production"/>
          <w:vertAlign w:val="subscript"/>
        </w:rPr>
        <w:t>opt</w:t>
      </w:r>
    </w:p>
    <w:p w14:paraId="3BB6F321" w14:textId="77777777"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14:paraId="749A1021" w14:textId="77777777"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14:paraId="5569A558" w14:textId="77777777"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14:paraId="50F8F56A" w14:textId="77777777" w:rsidR="00BA5667" w:rsidRDefault="00BA5667" w:rsidP="00BA5667">
      <w:pPr>
        <w:pStyle w:val="Grammar"/>
      </w:pPr>
      <w:r>
        <w:rPr>
          <w:rStyle w:val="Production"/>
        </w:rPr>
        <w:t>TypeArgument:</w:t>
      </w:r>
      <w:r>
        <w:br/>
      </w:r>
      <w:r>
        <w:rPr>
          <w:rStyle w:val="Production"/>
        </w:rPr>
        <w:t>Type</w:t>
      </w:r>
    </w:p>
    <w:p w14:paraId="79EBB22E" w14:textId="77777777" w:rsidR="00BA5667" w:rsidRDefault="00BA5667" w:rsidP="00BA5667">
      <w:pPr>
        <w:pStyle w:val="Grammar"/>
      </w:pPr>
      <w:r>
        <w:rPr>
          <w:rStyle w:val="Production"/>
        </w:rPr>
        <w:t>Type:</w:t>
      </w:r>
      <w:r>
        <w:br/>
      </w:r>
      <w:r>
        <w:rPr>
          <w:rStyle w:val="Production"/>
        </w:rPr>
        <w:t>UnionOrIntersectionOrPrimaryType</w:t>
      </w:r>
      <w:r>
        <w:br/>
      </w:r>
      <w:r>
        <w:rPr>
          <w:rStyle w:val="Production"/>
        </w:rPr>
        <w:t>FunctionType</w:t>
      </w:r>
      <w:r>
        <w:br/>
      </w:r>
      <w:r>
        <w:rPr>
          <w:rStyle w:val="Production"/>
        </w:rPr>
        <w:t>ConstructorType</w:t>
      </w:r>
    </w:p>
    <w:p w14:paraId="621F8446" w14:textId="77777777" w:rsidR="00BA5667" w:rsidRDefault="00BA5667" w:rsidP="00BA5667">
      <w:pPr>
        <w:pStyle w:val="Grammar"/>
      </w:pPr>
      <w:r>
        <w:rPr>
          <w:rStyle w:val="Production"/>
        </w:rPr>
        <w:t>UnionOrIntersectionOrPrimaryType:</w:t>
      </w:r>
      <w:r>
        <w:br/>
      </w:r>
      <w:r>
        <w:rPr>
          <w:rStyle w:val="Production"/>
        </w:rPr>
        <w:t>UnionType</w:t>
      </w:r>
      <w:r>
        <w:br/>
      </w:r>
      <w:r>
        <w:rPr>
          <w:rStyle w:val="Production"/>
        </w:rPr>
        <w:t>IntersectionOrPrimaryType</w:t>
      </w:r>
    </w:p>
    <w:p w14:paraId="6E224B1E" w14:textId="77777777" w:rsidR="00BA5667" w:rsidRDefault="00BA5667" w:rsidP="00BA5667">
      <w:pPr>
        <w:pStyle w:val="Grammar"/>
      </w:pPr>
      <w:r>
        <w:rPr>
          <w:rStyle w:val="Production"/>
        </w:rPr>
        <w:t>IntersectionOrPrimaryType:</w:t>
      </w:r>
      <w:r>
        <w:br/>
      </w:r>
      <w:r>
        <w:rPr>
          <w:rStyle w:val="Production"/>
        </w:rPr>
        <w:t>IntersectionType</w:t>
      </w:r>
      <w:r>
        <w:br/>
      </w:r>
      <w:r>
        <w:rPr>
          <w:rStyle w:val="Production"/>
        </w:rPr>
        <w:t>PrimaryType</w:t>
      </w:r>
    </w:p>
    <w:p w14:paraId="34A8A7FF" w14:textId="77777777" w:rsidR="0019424A" w:rsidRPr="00C7333A" w:rsidRDefault="0019424A" w:rsidP="0019424A">
      <w:pPr>
        <w:pStyle w:val="Grammar"/>
      </w:pPr>
      <w:r>
        <w:rPr>
          <w:rStyle w:val="Production"/>
        </w:rPr>
        <w:lastRenderedPageBreak/>
        <w:t>Primary</w:t>
      </w:r>
      <w:r w:rsidRPr="00DB544C">
        <w:rPr>
          <w:rStyle w:val="Production"/>
        </w:rPr>
        <w:t>Type:</w:t>
      </w:r>
      <w:r w:rsidRPr="0048218E">
        <w:br/>
      </w:r>
      <w:r>
        <w:rPr>
          <w:rStyle w:val="Production"/>
        </w:rPr>
        <w:t>ParenthesizedType</w:t>
      </w:r>
      <w:r w:rsidRPr="002958CF">
        <w:br/>
      </w:r>
      <w:r w:rsidRPr="001E0AF4">
        <w:rPr>
          <w:rStyle w:val="Production"/>
        </w:rPr>
        <w:t>PredefinedType</w:t>
      </w:r>
      <w:r w:rsidRPr="0048218E">
        <w:br/>
      </w:r>
      <w:r w:rsidRPr="001E0AF4">
        <w:rPr>
          <w:rStyle w:val="Production"/>
        </w:rPr>
        <w:t>TypeReference</w:t>
      </w:r>
      <w:r w:rsidRPr="0048218E">
        <w:br/>
      </w:r>
      <w:r w:rsidRPr="001E0AF4">
        <w:rPr>
          <w:rStyle w:val="Production"/>
        </w:rPr>
        <w:t>ObjectType</w:t>
      </w:r>
      <w:r w:rsidRPr="0048218E">
        <w:br/>
      </w:r>
      <w:r w:rsidRPr="001E0AF4">
        <w:rPr>
          <w:rStyle w:val="Production"/>
        </w:rPr>
        <w:t>ArrayType</w:t>
      </w:r>
      <w:r w:rsidRPr="0048218E">
        <w:br/>
      </w:r>
      <w:r w:rsidRPr="00187262">
        <w:rPr>
          <w:rStyle w:val="Production"/>
        </w:rPr>
        <w:t>TupleType</w:t>
      </w:r>
      <w:r w:rsidRPr="00591FA3">
        <w:br/>
      </w:r>
      <w:r w:rsidRPr="001E0AF4">
        <w:rPr>
          <w:rStyle w:val="Production"/>
        </w:rPr>
        <w:t>TypeQuery</w:t>
      </w:r>
      <w:ins w:id="1992" w:author="Anders Hejlsberg" w:date="2016-01-04T10:39:00Z">
        <w:r>
          <w:br/>
        </w:r>
        <w:r w:rsidRPr="00C7333A">
          <w:rPr>
            <w:rStyle w:val="Production"/>
          </w:rPr>
          <w:t>ThisType</w:t>
        </w:r>
      </w:ins>
    </w:p>
    <w:p w14:paraId="4541C345" w14:textId="77777777"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14:paraId="06ECFB8C" w14:textId="77777777" w:rsidR="00BA5667" w:rsidRPr="00377152"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rsidRPr="00377152">
        <w:br/>
      </w:r>
      <w:r>
        <w:rPr>
          <w:rStyle w:val="Terminal"/>
        </w:rPr>
        <w:t>string</w:t>
      </w:r>
      <w:r w:rsidRPr="00377152">
        <w:br/>
      </w:r>
      <w:r>
        <w:rPr>
          <w:rStyle w:val="Terminal"/>
        </w:rPr>
        <w:t>symbol</w:t>
      </w:r>
      <w:r w:rsidRPr="00377152">
        <w:br/>
      </w:r>
      <w:r>
        <w:rPr>
          <w:rStyle w:val="Terminal"/>
        </w:rPr>
        <w:t>void</w:t>
      </w:r>
    </w:p>
    <w:p w14:paraId="4C7AD64B" w14:textId="77777777" w:rsidR="00BA5667" w:rsidRDefault="00BA5667" w:rsidP="00BA5667">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14:paraId="1F7BCA13" w14:textId="77777777" w:rsidR="00BA5667" w:rsidRDefault="00BA5667" w:rsidP="00BA5667">
      <w:pPr>
        <w:pStyle w:val="Grammar"/>
      </w:pPr>
      <w:r>
        <w:rPr>
          <w:rStyle w:val="Production"/>
        </w:rPr>
        <w:t>TypeName: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14:paraId="6B03F1AC" w14:textId="77777777" w:rsidR="00BA5667" w:rsidRDefault="00BA5667" w:rsidP="00BA5667">
      <w:pPr>
        <w:pStyle w:val="Grammar"/>
      </w:pPr>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14:paraId="115B4B39" w14:textId="77777777"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14:paraId="7661875F" w14:textId="77777777" w:rsidR="00BA5667" w:rsidRDefault="00BA5667" w:rsidP="00BA5667">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r>
        <w:br/>
      </w:r>
      <w:r>
        <w:rPr>
          <w:rStyle w:val="Production"/>
        </w:rPr>
        <w:t>TypeMemberList</w:t>
      </w:r>
      <w:r>
        <w:t xml:space="preserve">   </w:t>
      </w:r>
      <w:r>
        <w:rPr>
          <w:rStyle w:val="Terminal"/>
        </w:rPr>
        <w:t>,</w:t>
      </w:r>
      <w:r>
        <w:rPr>
          <w:rStyle w:val="Production"/>
          <w:vertAlign w:val="subscript"/>
        </w:rPr>
        <w:t>opt</w:t>
      </w:r>
    </w:p>
    <w:p w14:paraId="16933429" w14:textId="77777777"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14:paraId="2844CB0F" w14:textId="77777777" w:rsidR="00BA5667" w:rsidRDefault="00BA5667" w:rsidP="00BA5667">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14:paraId="722EC0D5" w14:textId="77777777"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14:paraId="06A8A90A" w14:textId="77777777"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14:paraId="0F698947" w14:textId="77777777"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14:paraId="5EC41573" w14:textId="77777777" w:rsidR="00EF4567" w:rsidRDefault="00EF4567" w:rsidP="00EF4567">
      <w:pPr>
        <w:pStyle w:val="Grammar"/>
      </w:pPr>
      <w:r>
        <w:rPr>
          <w:rStyle w:val="Production"/>
        </w:rPr>
        <w:t>TupleElementType:</w:t>
      </w:r>
      <w:r>
        <w:br/>
      </w:r>
      <w:r>
        <w:rPr>
          <w:rStyle w:val="Production"/>
        </w:rPr>
        <w:t>Type</w:t>
      </w:r>
    </w:p>
    <w:p w14:paraId="2377C082" w14:textId="77777777" w:rsidR="00EF4567" w:rsidRDefault="00EF4567" w:rsidP="00EF4567">
      <w:pPr>
        <w:pStyle w:val="Grammar"/>
      </w:pPr>
      <w:r>
        <w:rPr>
          <w:rStyle w:val="Production"/>
        </w:rPr>
        <w:t>UnionType:</w:t>
      </w:r>
      <w:r>
        <w:br/>
      </w:r>
      <w:r>
        <w:rPr>
          <w:rStyle w:val="Production"/>
        </w:rPr>
        <w:t>UnionOrIntersectionOrPrimaryType</w:t>
      </w:r>
      <w:r>
        <w:t xml:space="preserve">   </w:t>
      </w:r>
      <w:r>
        <w:rPr>
          <w:rStyle w:val="Terminal"/>
        </w:rPr>
        <w:t>|</w:t>
      </w:r>
      <w:r>
        <w:t xml:space="preserve">   </w:t>
      </w:r>
      <w:r>
        <w:rPr>
          <w:rStyle w:val="Production"/>
        </w:rPr>
        <w:t>IntersectionOrPrimaryType</w:t>
      </w:r>
    </w:p>
    <w:p w14:paraId="44210C00" w14:textId="77777777" w:rsidR="00EF4567" w:rsidRDefault="00EF4567" w:rsidP="00EF4567">
      <w:pPr>
        <w:pStyle w:val="Grammar"/>
      </w:pPr>
      <w:r>
        <w:rPr>
          <w:rStyle w:val="Production"/>
        </w:rPr>
        <w:t>IntersectionType:</w:t>
      </w:r>
      <w:r>
        <w:br/>
      </w:r>
      <w:r>
        <w:rPr>
          <w:rStyle w:val="Production"/>
        </w:rPr>
        <w:t>IntersectionOrPrimaryType</w:t>
      </w:r>
      <w:r>
        <w:t xml:space="preserve">   </w:t>
      </w:r>
      <w:r>
        <w:rPr>
          <w:rStyle w:val="Terminal"/>
        </w:rPr>
        <w:t>&amp;</w:t>
      </w:r>
      <w:r>
        <w:t xml:space="preserve">   </w:t>
      </w:r>
      <w:r>
        <w:rPr>
          <w:rStyle w:val="Production"/>
        </w:rPr>
        <w:t>PrimaryType</w:t>
      </w:r>
    </w:p>
    <w:p w14:paraId="42D62E7F" w14:textId="77777777"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2DC29774" w14:textId="77777777"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1D390466" w14:textId="77777777"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14:paraId="2F6A8CEE" w14:textId="77777777" w:rsidR="00EF4567" w:rsidRDefault="00EF4567" w:rsidP="00EF4567">
      <w:pPr>
        <w:pStyle w:val="Grammar"/>
      </w:pPr>
      <w:r>
        <w:rPr>
          <w:rStyle w:val="Production"/>
        </w:rPr>
        <w:t>TypeQueryExpression:</w:t>
      </w:r>
      <w:r>
        <w:br/>
      </w:r>
      <w:r>
        <w:rPr>
          <w:rStyle w:val="Production"/>
        </w:rPr>
        <w:t>IdentifierReference</w:t>
      </w:r>
      <w:r>
        <w:br/>
      </w:r>
      <w:r>
        <w:rPr>
          <w:rStyle w:val="Production"/>
        </w:rPr>
        <w:t>TypeQueryExpression</w:t>
      </w:r>
      <w:r>
        <w:t xml:space="preserve">   </w:t>
      </w:r>
      <w:r>
        <w:rPr>
          <w:rStyle w:val="Terminal"/>
        </w:rPr>
        <w:t>.</w:t>
      </w:r>
      <w:r>
        <w:t xml:space="preserve">   </w:t>
      </w:r>
      <w:r>
        <w:rPr>
          <w:rStyle w:val="Production"/>
        </w:rPr>
        <w:t>IdentifierName</w:t>
      </w:r>
    </w:p>
    <w:p w14:paraId="25AD5211" w14:textId="77777777" w:rsidR="0019424A" w:rsidRDefault="0019424A" w:rsidP="0019424A">
      <w:pPr>
        <w:pStyle w:val="Grammar"/>
        <w:rPr>
          <w:ins w:id="1993" w:author="Anders Hejlsberg" w:date="2016-01-04T10:39:00Z"/>
          <w:rStyle w:val="Terminal"/>
        </w:rPr>
      </w:pPr>
      <w:ins w:id="1994" w:author="Anders Hejlsberg" w:date="2016-01-04T10:39:00Z">
        <w:r w:rsidRPr="00C7333A">
          <w:rPr>
            <w:rStyle w:val="Production"/>
          </w:rPr>
          <w:t>ThisType:</w:t>
        </w:r>
        <w:r>
          <w:br/>
        </w:r>
        <w:r w:rsidRPr="00C7333A">
          <w:rPr>
            <w:rStyle w:val="Terminal"/>
          </w:rPr>
          <w:t>this</w:t>
        </w:r>
      </w:ins>
    </w:p>
    <w:p w14:paraId="05321438" w14:textId="77777777"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14:paraId="6D3E6B1A" w14:textId="77777777" w:rsidR="00EF4567" w:rsidRDefault="00EF4567" w:rsidP="00EF4567">
      <w:pPr>
        <w:pStyle w:val="Grammar"/>
      </w:pPr>
      <w:r>
        <w:rPr>
          <w:rStyle w:val="Production"/>
        </w:rPr>
        <w:lastRenderedPageBreak/>
        <w:t>PropertyName:</w:t>
      </w:r>
      <w:r>
        <w:br/>
      </w:r>
      <w:r>
        <w:rPr>
          <w:rStyle w:val="Production"/>
        </w:rPr>
        <w:t>IdentifierName</w:t>
      </w:r>
      <w:r>
        <w:br/>
      </w:r>
      <w:r>
        <w:rPr>
          <w:rStyle w:val="Production"/>
        </w:rPr>
        <w:t>StringLiteral</w:t>
      </w:r>
      <w:r>
        <w:br/>
      </w:r>
      <w:r>
        <w:rPr>
          <w:rStyle w:val="Production"/>
        </w:rPr>
        <w:t>NumericLiteral</w:t>
      </w:r>
    </w:p>
    <w:p w14:paraId="0E9FBE95" w14:textId="77777777" w:rsidR="00EF4567" w:rsidRDefault="00EF4567" w:rsidP="00EF4567">
      <w:pPr>
        <w:pStyle w:val="Grammar"/>
      </w:pPr>
      <w:r>
        <w:rPr>
          <w:rStyle w:val="Production"/>
        </w:rPr>
        <w:t>TypeAnnotation:</w:t>
      </w:r>
      <w:r>
        <w:br/>
      </w:r>
      <w:r>
        <w:rPr>
          <w:rStyle w:val="Terminal"/>
        </w:rPr>
        <w:t>:</w:t>
      </w:r>
      <w:r>
        <w:t xml:space="preserve">   </w:t>
      </w:r>
      <w:r>
        <w:rPr>
          <w:rStyle w:val="Production"/>
        </w:rPr>
        <w:t>Type</w:t>
      </w:r>
    </w:p>
    <w:p w14:paraId="215F109B" w14:textId="77777777"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570CBFCE" w14:textId="77777777"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14:paraId="1F273634" w14:textId="77777777"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14:paraId="3E571FBD" w14:textId="77777777"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br/>
      </w:r>
      <w:r>
        <w:rPr>
          <w:rStyle w:val="Production"/>
        </w:rPr>
        <w:t>BindingIdentifier</w:t>
      </w:r>
      <w:r>
        <w:t xml:space="preserve">   </w:t>
      </w:r>
      <w:r>
        <w:rPr>
          <w:rStyle w:val="Terminal"/>
        </w:rPr>
        <w:t>:</w:t>
      </w:r>
      <w:r>
        <w:t xml:space="preserve">   </w:t>
      </w:r>
      <w:r>
        <w:rPr>
          <w:rStyle w:val="Production"/>
        </w:rPr>
        <w:t>StringLiteral</w:t>
      </w:r>
    </w:p>
    <w:p w14:paraId="2F696E00" w14:textId="77777777"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14:paraId="7AADD5C1" w14:textId="77777777" w:rsidR="00EF4567" w:rsidRDefault="00EF4567" w:rsidP="00EF4567">
      <w:pPr>
        <w:pStyle w:val="Grammar"/>
      </w:pPr>
      <w:r>
        <w:rPr>
          <w:rStyle w:val="Production"/>
        </w:rPr>
        <w:t>BindingIdentifierOrPattern:</w:t>
      </w:r>
      <w:r>
        <w:br/>
      </w:r>
      <w:r>
        <w:rPr>
          <w:rStyle w:val="Production"/>
        </w:rPr>
        <w:t>BindingIdentifier</w:t>
      </w:r>
      <w:r>
        <w:br/>
      </w:r>
      <w:r>
        <w:rPr>
          <w:rStyle w:val="Production"/>
        </w:rPr>
        <w:t>BindingPattern</w:t>
      </w:r>
    </w:p>
    <w:p w14:paraId="79EE528F" w14:textId="77777777" w:rsidR="00EF4567" w:rsidRDefault="00EF4567" w:rsidP="00EF4567">
      <w:pPr>
        <w:pStyle w:val="Grammar"/>
      </w:pPr>
      <w:r>
        <w:rPr>
          <w:rStyle w:val="Production"/>
        </w:rPr>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14:paraId="46E2251F" w14:textId="77777777"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Production"/>
        </w:rPr>
        <w:t>Initializer</w:t>
      </w:r>
      <w:r>
        <w:br/>
      </w:r>
      <w:r>
        <w:rPr>
          <w:rStyle w:val="Production"/>
        </w:rPr>
        <w:t>BindingIdentifier</w:t>
      </w:r>
      <w:r>
        <w:t xml:space="preserve">   </w:t>
      </w:r>
      <w:r>
        <w:rPr>
          <w:rStyle w:val="Terminal"/>
        </w:rPr>
        <w:t>?</w:t>
      </w:r>
      <w:r>
        <w:t xml:space="preserve">   </w:t>
      </w:r>
      <w:r>
        <w:rPr>
          <w:rStyle w:val="Terminal"/>
        </w:rPr>
        <w:t>:</w:t>
      </w:r>
      <w:r>
        <w:t xml:space="preserve">   </w:t>
      </w:r>
      <w:r>
        <w:rPr>
          <w:rStyle w:val="Production"/>
        </w:rPr>
        <w:t>StringLiteral</w:t>
      </w:r>
    </w:p>
    <w:p w14:paraId="6CB6E2C3" w14:textId="77777777" w:rsidR="00EF4567" w:rsidRDefault="00EF4567" w:rsidP="00EF4567">
      <w:pPr>
        <w:pStyle w:val="Grammar"/>
      </w:pPr>
      <w:r>
        <w:rPr>
          <w:rStyle w:val="Production"/>
        </w:rPr>
        <w:lastRenderedPageBreak/>
        <w:t>RestParameter:</w:t>
      </w:r>
      <w:r>
        <w:br/>
      </w:r>
      <w:r>
        <w:rPr>
          <w:rStyle w:val="Terminal"/>
        </w:rPr>
        <w:t>...</w:t>
      </w:r>
      <w:r>
        <w:t xml:space="preserve">   </w:t>
      </w:r>
      <w:r>
        <w:rPr>
          <w:rStyle w:val="Production"/>
        </w:rPr>
        <w:t>BindingIdentifier</w:t>
      </w:r>
      <w:r>
        <w:t xml:space="preserve">   </w:t>
      </w:r>
      <w:r>
        <w:rPr>
          <w:rStyle w:val="Production"/>
        </w:rPr>
        <w:t>TypeAnnotation</w:t>
      </w:r>
      <w:r>
        <w:rPr>
          <w:rStyle w:val="Production"/>
          <w:vertAlign w:val="subscript"/>
        </w:rPr>
        <w:t>opt</w:t>
      </w:r>
    </w:p>
    <w:p w14:paraId="3F263E23" w14:textId="77777777"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392AA2C0" w14:textId="77777777" w:rsidR="00EF4567" w:rsidRDefault="00EF4567" w:rsidP="00EF4567">
      <w:pPr>
        <w:pStyle w:val="Grammar"/>
      </w:pPr>
      <w:r>
        <w:rPr>
          <w:rStyle w:val="Production"/>
        </w:rPr>
        <w:t>IndexSignature:</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14:paraId="33B27804" w14:textId="77777777"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14:paraId="60B30A3E" w14:textId="77777777" w:rsidR="00BA5667" w:rsidRPr="00BA5667" w:rsidRDefault="00EF4567" w:rsidP="00EF4567">
      <w:pPr>
        <w:pStyle w:val="Grammar"/>
      </w:pPr>
      <w:r>
        <w:rPr>
          <w:rStyle w:val="Production"/>
        </w:rPr>
        <w:t>TypeAliasDeclaration:</w:t>
      </w:r>
      <w:r>
        <w:br/>
      </w:r>
      <w:r>
        <w:rPr>
          <w:rStyle w:val="Terminal"/>
        </w:rPr>
        <w:t>type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Type</w:t>
      </w:r>
      <w:r>
        <w:t xml:space="preserve">   </w:t>
      </w:r>
      <w:r>
        <w:rPr>
          <w:rStyle w:val="Terminal"/>
        </w:rPr>
        <w:t>;</w:t>
      </w:r>
    </w:p>
    <w:p w14:paraId="4F9CCFBA" w14:textId="77777777" w:rsidR="00EF4567" w:rsidRDefault="00C63C76" w:rsidP="00EF4567">
      <w:pPr>
        <w:pStyle w:val="Appendix2"/>
      </w:pPr>
      <w:bookmarkStart w:id="1995" w:name="_Toc439666321"/>
      <w:bookmarkStart w:id="1996" w:name="_Toc426539008"/>
      <w:r>
        <w:t>Expressions</w:t>
      </w:r>
      <w:bookmarkEnd w:id="1995"/>
      <w:bookmarkEnd w:id="1996"/>
    </w:p>
    <w:p w14:paraId="4DD9FF4A" w14:textId="77777777" w:rsidR="00EF4567" w:rsidRDefault="00EF4567" w:rsidP="00EF4567">
      <w:pPr>
        <w:pStyle w:val="Grammar"/>
      </w:pPr>
      <w:r>
        <w:rPr>
          <w:rStyle w:val="Production"/>
        </w:rPr>
        <w:t>PropertyDefinition:</w:t>
      </w:r>
      <w:r>
        <w:t xml:space="preserve">  </w:t>
      </w:r>
      <w:r>
        <w:rPr>
          <w:rStyle w:val="Production"/>
        </w:rPr>
        <w:t>( Modified )</w:t>
      </w:r>
      <w:r>
        <w:br/>
      </w:r>
      <w:r>
        <w:rPr>
          <w:rStyle w:val="Production"/>
        </w:rPr>
        <w:t>IdentifierReference</w:t>
      </w:r>
      <w:r>
        <w:br/>
      </w:r>
      <w:r>
        <w:rPr>
          <w:rStyle w:val="Production"/>
        </w:rPr>
        <w:t>CoverInitializedName</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14:paraId="3F23A93A" w14:textId="77777777"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14:paraId="561FECC3" w14:textId="77777777"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21CAD4C0" w14:textId="77777777"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7D509067" w14:textId="77777777" w:rsidR="00EF4567" w:rsidRDefault="00EF4567" w:rsidP="00EF4567">
      <w:pPr>
        <w:pStyle w:val="Grammar"/>
      </w:pPr>
      <w:r>
        <w:rPr>
          <w:rStyle w:val="Production"/>
        </w:rPr>
        <w:t>ArrowFormalParameters:</w:t>
      </w:r>
      <w:r>
        <w:t xml:space="preserve">  </w:t>
      </w:r>
      <w:r>
        <w:rPr>
          <w:rStyle w:val="Production"/>
        </w:rPr>
        <w:t>( Modified )</w:t>
      </w:r>
      <w:r>
        <w:br/>
      </w:r>
      <w:r>
        <w:rPr>
          <w:rStyle w:val="Production"/>
        </w:rPr>
        <w:t>CallSignature</w:t>
      </w:r>
    </w:p>
    <w:p w14:paraId="16C0CAA3" w14:textId="77777777"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14:paraId="7D2A9592" w14:textId="77777777"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14:paraId="65B8F161" w14:textId="77777777" w:rsidR="0044410D" w:rsidRDefault="00C63C76" w:rsidP="00C63C76">
      <w:pPr>
        <w:pStyle w:val="Appendix2"/>
      </w:pPr>
      <w:bookmarkStart w:id="1997" w:name="_Toc439666322"/>
      <w:bookmarkStart w:id="1998" w:name="_Toc426539009"/>
      <w:r>
        <w:lastRenderedPageBreak/>
        <w:t>Statements</w:t>
      </w:r>
      <w:bookmarkEnd w:id="1997"/>
      <w:bookmarkEnd w:id="1998"/>
    </w:p>
    <w:p w14:paraId="03111373" w14:textId="77777777" w:rsidR="00EF4567" w:rsidRDefault="00EF4567" w:rsidP="00EF4567">
      <w:pPr>
        <w:pStyle w:val="Grammar"/>
      </w:pPr>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p>
    <w:p w14:paraId="4123C3E5" w14:textId="77777777" w:rsidR="00EF4567" w:rsidRDefault="00EF4567" w:rsidP="00EF4567">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14:paraId="141F0CFA" w14:textId="77777777" w:rsidR="00EF4567" w:rsidRDefault="00EF4567" w:rsidP="00EF4567">
      <w:pPr>
        <w:pStyle w:val="Grammar"/>
      </w:pPr>
      <w:r>
        <w:rPr>
          <w:rStyle w:val="Production"/>
        </w:rPr>
        <w:t>SimpleVariableDeclaration:</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14:paraId="064182B4" w14:textId="77777777"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p>
    <w:p w14:paraId="1A3FE97E" w14:textId="77777777" w:rsidR="00EF4567" w:rsidRDefault="00EF4567" w:rsidP="00EF4567">
      <w:pPr>
        <w:pStyle w:val="Grammar"/>
      </w:pPr>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p>
    <w:p w14:paraId="20ED3FCC" w14:textId="77777777" w:rsidR="00EF4567" w:rsidRDefault="00EF4567" w:rsidP="00EF4567">
      <w:pPr>
        <w:pStyle w:val="Grammar"/>
      </w:pPr>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14:paraId="48B5315A" w14:textId="77777777" w:rsidR="00EF4567" w:rsidRPr="00EF4567" w:rsidRDefault="00EF4567" w:rsidP="00EF4567">
      <w:pPr>
        <w:pStyle w:val="Grammar"/>
      </w:pPr>
      <w:r>
        <w:rPr>
          <w:rStyle w:val="Production"/>
        </w:rPr>
        <w:t>DestructuringLexicalBinding:</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14:paraId="6A332508" w14:textId="77777777" w:rsidR="00EF4567" w:rsidRDefault="00C63C76" w:rsidP="00EF4567">
      <w:pPr>
        <w:pStyle w:val="Appendix2"/>
      </w:pPr>
      <w:bookmarkStart w:id="1999" w:name="_Toc439666323"/>
      <w:bookmarkStart w:id="2000" w:name="_Toc426539010"/>
      <w:r>
        <w:t>Functions</w:t>
      </w:r>
      <w:bookmarkEnd w:id="1999"/>
      <w:bookmarkEnd w:id="2000"/>
    </w:p>
    <w:p w14:paraId="47208DDB" w14:textId="77777777" w:rsidR="00EF4567" w:rsidRPr="00EF4567" w:rsidRDefault="00EF4567" w:rsidP="00EF4567">
      <w:pPr>
        <w:pStyle w:val="Grammar"/>
      </w:pPr>
      <w:r>
        <w:rPr>
          <w:rStyle w:val="Production"/>
        </w:rPr>
        <w:t>FunctionDeclaration: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p>
    <w:p w14:paraId="46EEDE41" w14:textId="77777777" w:rsidR="00EF4567" w:rsidRDefault="00C63C76" w:rsidP="00EF4567">
      <w:pPr>
        <w:pStyle w:val="Appendix2"/>
      </w:pPr>
      <w:bookmarkStart w:id="2001" w:name="_Toc439666324"/>
      <w:bookmarkStart w:id="2002" w:name="_Toc426539011"/>
      <w:r>
        <w:t>Interfaces</w:t>
      </w:r>
      <w:bookmarkEnd w:id="2001"/>
      <w:bookmarkEnd w:id="2002"/>
    </w:p>
    <w:p w14:paraId="54D13955" w14:textId="77777777" w:rsidR="00EF4567" w:rsidRDefault="00EF4567" w:rsidP="00EF4567">
      <w:pPr>
        <w:pStyle w:val="Grammar"/>
      </w:pPr>
      <w:r>
        <w:rPr>
          <w:rStyle w:val="Production"/>
        </w:rPr>
        <w:t>InterfaceDeclaration:</w:t>
      </w:r>
      <w:r>
        <w:br/>
      </w:r>
      <w:r>
        <w:rPr>
          <w:rStyle w:val="Terminal"/>
        </w:rPr>
        <w:t>interface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14:paraId="799143EC" w14:textId="77777777"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14:paraId="54E7B0F7" w14:textId="77777777"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14:paraId="577CD3DD" w14:textId="77777777" w:rsidR="00EF4567" w:rsidRPr="00EF4567" w:rsidRDefault="00EF4567" w:rsidP="00EF4567">
      <w:pPr>
        <w:pStyle w:val="Grammar"/>
      </w:pPr>
      <w:r>
        <w:rPr>
          <w:rStyle w:val="Production"/>
        </w:rPr>
        <w:lastRenderedPageBreak/>
        <w:t>ClassOrInterfaceType:</w:t>
      </w:r>
      <w:r>
        <w:br/>
      </w:r>
      <w:r>
        <w:rPr>
          <w:rStyle w:val="Production"/>
        </w:rPr>
        <w:t>TypeReference</w:t>
      </w:r>
    </w:p>
    <w:p w14:paraId="6AD8A0D8" w14:textId="77777777" w:rsidR="00EF4567" w:rsidRDefault="00C63C76" w:rsidP="00EF4567">
      <w:pPr>
        <w:pStyle w:val="Appendix2"/>
      </w:pPr>
      <w:bookmarkStart w:id="2003" w:name="_Toc439666325"/>
      <w:bookmarkStart w:id="2004" w:name="_Toc426539012"/>
      <w:r>
        <w:t>Classes</w:t>
      </w:r>
      <w:bookmarkEnd w:id="2003"/>
      <w:bookmarkEnd w:id="2004"/>
    </w:p>
    <w:p w14:paraId="139F7D53" w14:textId="77777777" w:rsidR="00EF4567" w:rsidRDefault="00EF4567" w:rsidP="00EF4567">
      <w:pPr>
        <w:pStyle w:val="Grammar"/>
      </w:pPr>
      <w:r>
        <w:rPr>
          <w:rStyle w:val="Production"/>
        </w:rPr>
        <w:t>ClassDeclaration:</w:t>
      </w:r>
      <w:r>
        <w:t xml:space="preserve">  </w:t>
      </w:r>
      <w:r>
        <w:rPr>
          <w:rStyle w:val="Production"/>
        </w:rPr>
        <w:t>( Modified )</w:t>
      </w:r>
      <w:r>
        <w:br/>
      </w:r>
      <w:r>
        <w:rPr>
          <w:rStyle w:val="Terminal"/>
        </w:rPr>
        <w:t>class</w:t>
      </w:r>
      <w:r>
        <w:t xml:space="preserve">   </w:t>
      </w:r>
      <w:r>
        <w:rPr>
          <w:rStyle w:val="Production"/>
        </w:rPr>
        <w:t>BindingIdentifier</w:t>
      </w:r>
      <w:r>
        <w:rPr>
          <w:rStyle w:val="Production"/>
          <w:vertAlign w:val="subscript"/>
        </w:rPr>
        <w:t>opt</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14:paraId="6897A08F" w14:textId="77777777" w:rsidR="00EF4567" w:rsidRDefault="00EF4567" w:rsidP="00EF4567">
      <w:pPr>
        <w:pStyle w:val="Grammar"/>
      </w:pPr>
      <w:r>
        <w:rPr>
          <w:rStyle w:val="Production"/>
        </w:rPr>
        <w:t>ClassHeritage:</w:t>
      </w:r>
      <w:r>
        <w:t xml:space="preserve">  </w:t>
      </w:r>
      <w:r>
        <w:rPr>
          <w:rStyle w:val="Production"/>
        </w:rPr>
        <w:t>( Modified )</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14:paraId="1BF76BC3" w14:textId="77777777" w:rsidR="00EF4567" w:rsidRDefault="00EF4567" w:rsidP="00EF4567">
      <w:pPr>
        <w:pStyle w:val="Grammar"/>
      </w:pPr>
      <w:r>
        <w:rPr>
          <w:rStyle w:val="Production"/>
        </w:rPr>
        <w:t>ClassExtendsClause:</w:t>
      </w:r>
      <w:r>
        <w:br/>
      </w:r>
      <w:r>
        <w:rPr>
          <w:rStyle w:val="Terminal"/>
        </w:rPr>
        <w:t>extends</w:t>
      </w:r>
      <w:r>
        <w:t xml:space="preserve">    </w:t>
      </w:r>
      <w:r>
        <w:rPr>
          <w:rStyle w:val="Production"/>
        </w:rPr>
        <w:t>ClassType</w:t>
      </w:r>
    </w:p>
    <w:p w14:paraId="7DEDDB32" w14:textId="77777777" w:rsidR="00EF4567" w:rsidRDefault="00EF4567" w:rsidP="00EF4567">
      <w:pPr>
        <w:pStyle w:val="Grammar"/>
      </w:pPr>
      <w:r>
        <w:rPr>
          <w:rStyle w:val="Production"/>
        </w:rPr>
        <w:t>ClassType:</w:t>
      </w:r>
      <w:r>
        <w:br/>
      </w:r>
      <w:r>
        <w:rPr>
          <w:rStyle w:val="Production"/>
        </w:rPr>
        <w:t>TypeReference</w:t>
      </w:r>
    </w:p>
    <w:p w14:paraId="28FF18AF" w14:textId="77777777"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14:paraId="5D62AD71" w14:textId="77777777" w:rsidR="00EF4567" w:rsidRDefault="00EF4567" w:rsidP="00EF4567">
      <w:pPr>
        <w:pStyle w:val="Grammar"/>
      </w:pPr>
      <w:r>
        <w:rPr>
          <w:rStyle w:val="Production"/>
        </w:rPr>
        <w:t>ClassElement:</w:t>
      </w:r>
      <w:r>
        <w:t xml:space="preserve">  </w:t>
      </w:r>
      <w:r>
        <w:rPr>
          <w:rStyle w:val="Production"/>
        </w:rPr>
        <w:t>( Modified )</w:t>
      </w:r>
      <w:r>
        <w:br/>
      </w:r>
      <w:r>
        <w:rPr>
          <w:rStyle w:val="Production"/>
        </w:rPr>
        <w:t>ConstructorDeclaration</w:t>
      </w:r>
      <w:r>
        <w:br/>
      </w:r>
      <w:r>
        <w:rPr>
          <w:rStyle w:val="Production"/>
        </w:rPr>
        <w:t>PropertyMemberDeclaration</w:t>
      </w:r>
      <w:r>
        <w:br/>
      </w:r>
      <w:r>
        <w:rPr>
          <w:rStyle w:val="Production"/>
        </w:rPr>
        <w:t>IndexMemberDeclaration</w:t>
      </w:r>
    </w:p>
    <w:p w14:paraId="2DA4A6E9" w14:textId="77777777" w:rsidR="00EF4567" w:rsidRPr="007D735E" w:rsidRDefault="00EF4567" w:rsidP="00EF4567">
      <w:pPr>
        <w:pStyle w:val="Grammar"/>
      </w:pPr>
      <w:r>
        <w:rPr>
          <w:rStyle w:val="Production"/>
        </w:rPr>
        <w:t>ConstructorDeclaration:</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20A410D6" w14:textId="77777777"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14:paraId="5126B390" w14:textId="77777777"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r>
        <w:t xml:space="preserve">   </w:t>
      </w:r>
      <w:r>
        <w:rPr>
          <w:rStyle w:val="Terminal"/>
        </w:rPr>
        <w:t>;</w:t>
      </w:r>
    </w:p>
    <w:p w14:paraId="54C382A3" w14:textId="77777777" w:rsidR="00EF4567" w:rsidRPr="007D735E" w:rsidRDefault="00EF4567" w:rsidP="00EF4567">
      <w:pPr>
        <w:pStyle w:val="Grammar"/>
      </w:pPr>
      <w:r>
        <w:rPr>
          <w:rStyle w:val="Production"/>
        </w:rPr>
        <w:t>MemberFunctionDeclaration:</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6B77938F" w14:textId="77777777"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14:paraId="6564C7D0" w14:textId="77777777" w:rsidR="00EF4567" w:rsidRPr="00EF4567" w:rsidRDefault="00EF4567" w:rsidP="00EF4567">
      <w:pPr>
        <w:pStyle w:val="Grammar"/>
      </w:pPr>
      <w:r>
        <w:rPr>
          <w:rStyle w:val="Production"/>
        </w:rPr>
        <w:lastRenderedPageBreak/>
        <w:t>IndexMemberDeclaration:</w:t>
      </w:r>
      <w:r>
        <w:br/>
      </w:r>
      <w:r>
        <w:rPr>
          <w:rStyle w:val="Production"/>
        </w:rPr>
        <w:t>IndexSignature</w:t>
      </w:r>
      <w:r>
        <w:t xml:space="preserve">   </w:t>
      </w:r>
      <w:r>
        <w:rPr>
          <w:rStyle w:val="Terminal"/>
        </w:rPr>
        <w:t>;</w:t>
      </w:r>
    </w:p>
    <w:p w14:paraId="665261EF" w14:textId="77777777" w:rsidR="0044410D" w:rsidRPr="0044410D" w:rsidRDefault="00C63C76" w:rsidP="00C63C76">
      <w:pPr>
        <w:pStyle w:val="Appendix2"/>
      </w:pPr>
      <w:bookmarkStart w:id="2005" w:name="_Toc439666326"/>
      <w:bookmarkStart w:id="2006" w:name="_Toc426539013"/>
      <w:proofErr w:type="spellStart"/>
      <w:r>
        <w:t>Enums</w:t>
      </w:r>
      <w:bookmarkEnd w:id="2005"/>
      <w:bookmarkEnd w:id="2006"/>
      <w:proofErr w:type="spellEnd"/>
    </w:p>
    <w:p w14:paraId="0183F2D5" w14:textId="77777777"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r>
        <w:rPr>
          <w:rStyle w:val="Production"/>
        </w:rPr>
        <w:t>BindingIdentifier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14:paraId="3E078329" w14:textId="77777777"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14:paraId="413F9510" w14:textId="77777777"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14:paraId="3F464B99" w14:textId="77777777"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14:paraId="06CEFCAF" w14:textId="77777777" w:rsidR="00BB377C" w:rsidRDefault="00BB377C" w:rsidP="00BB377C">
      <w:pPr>
        <w:pStyle w:val="Grammar"/>
      </w:pPr>
      <w:r>
        <w:rPr>
          <w:rStyle w:val="Production"/>
        </w:rPr>
        <w:t>EnumValue:</w:t>
      </w:r>
      <w:r>
        <w:br/>
      </w:r>
      <w:r>
        <w:rPr>
          <w:rStyle w:val="Production"/>
        </w:rPr>
        <w:t>AssignmentExpression</w:t>
      </w:r>
    </w:p>
    <w:p w14:paraId="4DC07FB8" w14:textId="77777777" w:rsidR="00EF4567" w:rsidRDefault="002A06D4" w:rsidP="00EF4567">
      <w:pPr>
        <w:pStyle w:val="Appendix2"/>
      </w:pPr>
      <w:bookmarkStart w:id="2007" w:name="_Toc439666327"/>
      <w:bookmarkStart w:id="2008" w:name="_Toc426539014"/>
      <w:r>
        <w:t>Namespaces</w:t>
      </w:r>
      <w:bookmarkEnd w:id="2007"/>
      <w:bookmarkEnd w:id="2008"/>
    </w:p>
    <w:p w14:paraId="6CF08DE2" w14:textId="77777777" w:rsidR="00EF4567" w:rsidRDefault="00EF4567" w:rsidP="00EF4567">
      <w:pPr>
        <w:pStyle w:val="Grammar"/>
      </w:pPr>
      <w:r>
        <w:rPr>
          <w:rStyle w:val="Production"/>
        </w:rPr>
        <w: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NamespaceBody</w:t>
      </w:r>
      <w:r>
        <w:t xml:space="preserve">   </w:t>
      </w:r>
      <w:r>
        <w:rPr>
          <w:rStyle w:val="Terminal"/>
        </w:rPr>
        <w:t>}</w:t>
      </w:r>
    </w:p>
    <w:p w14:paraId="63800159" w14:textId="77777777" w:rsidR="00EF4567" w:rsidRDefault="00EF4567" w:rsidP="00EF4567">
      <w:pPr>
        <w:pStyle w:val="Grammar"/>
      </w:pPr>
      <w:r>
        <w:rPr>
          <w:rStyle w:val="Production"/>
        </w:rPr>
        <w:t>IdentifierPath:</w:t>
      </w:r>
      <w:r>
        <w:br/>
      </w:r>
      <w:r>
        <w:rPr>
          <w:rStyle w:val="Production"/>
        </w:rPr>
        <w:t>BindingIdentifier</w:t>
      </w:r>
      <w:r>
        <w:br/>
      </w:r>
      <w:r>
        <w:rPr>
          <w:rStyle w:val="Production"/>
        </w:rPr>
        <w:t>IdentifierPath</w:t>
      </w:r>
      <w:r>
        <w:t xml:space="preserve">   </w:t>
      </w:r>
      <w:r>
        <w:rPr>
          <w:rStyle w:val="Terminal"/>
        </w:rPr>
        <w:t>.</w:t>
      </w:r>
      <w:r>
        <w:t xml:space="preserve">   </w:t>
      </w:r>
      <w:r>
        <w:rPr>
          <w:rStyle w:val="Production"/>
        </w:rPr>
        <w:t>BindingIdentifier</w:t>
      </w:r>
    </w:p>
    <w:p w14:paraId="40C0A30D" w14:textId="77777777" w:rsidR="00EF4567" w:rsidRDefault="00EF4567" w:rsidP="00EF4567">
      <w:pPr>
        <w:pStyle w:val="Grammar"/>
      </w:pPr>
      <w:r>
        <w:rPr>
          <w:rStyle w:val="Production"/>
        </w:rPr>
        <w:t>NamespaceBody:</w:t>
      </w:r>
      <w:r>
        <w:br/>
      </w:r>
      <w:r>
        <w:rPr>
          <w:rStyle w:val="Production"/>
        </w:rPr>
        <w:t>NamespaceElements</w:t>
      </w:r>
      <w:r>
        <w:rPr>
          <w:rStyle w:val="Production"/>
          <w:vertAlign w:val="subscript"/>
        </w:rPr>
        <w:t>opt</w:t>
      </w:r>
    </w:p>
    <w:p w14:paraId="393BFCE5" w14:textId="77777777" w:rsidR="00EF4567" w:rsidRDefault="00EF4567" w:rsidP="00EF4567">
      <w:pPr>
        <w:pStyle w:val="Grammar"/>
      </w:pPr>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p>
    <w:p w14:paraId="4D61A87E" w14:textId="77777777" w:rsidR="00EF4567" w:rsidRDefault="00EF4567" w:rsidP="00EF4567">
      <w:pPr>
        <w:pStyle w:val="Grammar"/>
      </w:pPr>
      <w:r>
        <w:rPr>
          <w:rStyle w:val="Production"/>
        </w:rPr>
        <w:lastRenderedPageBreak/>
        <w:t>NamespaceElement: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rPr>
          <w:rStyle w:val="Production"/>
        </w:rPr>
        <w:br/>
        <w:t>AmbientDeclaration</w:t>
      </w:r>
      <w:r>
        <w:rPr>
          <w:rStyle w:val="Production"/>
        </w:rPr>
        <w:br/>
        <w:t>ImportAliasDeclaration</w:t>
      </w:r>
      <w:r>
        <w:rPr>
          <w:rStyle w:val="Production"/>
        </w:rPr>
        <w:br/>
        <w:t>ExportNamespaceElement</w:t>
      </w:r>
    </w:p>
    <w:p w14:paraId="3689D8AB" w14:textId="77777777" w:rsidR="00EF4567" w:rsidRDefault="00EF4567" w:rsidP="00EF4567">
      <w:pPr>
        <w:pStyle w:val="Grammar"/>
      </w:pPr>
      <w:r>
        <w:rPr>
          <w:rStyle w:val="Production"/>
        </w:rPr>
        <w:t>ExportNamespaceElement: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14:paraId="6149EB5D" w14:textId="77777777" w:rsidR="00EF4567" w:rsidRDefault="00EF4567" w:rsidP="00EF4567">
      <w:pPr>
        <w:pStyle w:val="Grammar"/>
      </w:pPr>
      <w:r>
        <w:rPr>
          <w:rStyle w:val="Production"/>
        </w:rPr>
        <w:t>ImportAliasDeclaration: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Production"/>
        </w:rPr>
        <w:t>EntityName</w:t>
      </w:r>
      <w:r>
        <w:t xml:space="preserve">   </w:t>
      </w:r>
      <w:r>
        <w:rPr>
          <w:rStyle w:val="Terminal"/>
        </w:rPr>
        <w:t>;</w:t>
      </w:r>
    </w:p>
    <w:p w14:paraId="6BD7476B" w14:textId="77777777" w:rsidR="00EF4567" w:rsidRPr="00EF4567" w:rsidRDefault="00EF4567" w:rsidP="00EF4567">
      <w:pPr>
        <w:pStyle w:val="Grammar"/>
      </w:pPr>
      <w:r>
        <w:rPr>
          <w:rStyle w:val="Production"/>
        </w:rPr>
        <w:t>EntityName:</w:t>
      </w:r>
      <w:r>
        <w:br/>
      </w:r>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p>
    <w:p w14:paraId="3CDBBEA5" w14:textId="77777777" w:rsidR="00EF4567" w:rsidRDefault="00EF4567" w:rsidP="00EF4567">
      <w:pPr>
        <w:pStyle w:val="Appendix2"/>
      </w:pPr>
      <w:bookmarkStart w:id="2009" w:name="_Toc439666328"/>
      <w:bookmarkStart w:id="2010" w:name="_Toc426539015"/>
      <w:r>
        <w:t>Scripts</w:t>
      </w:r>
      <w:r w:rsidR="00C63C76">
        <w:t xml:space="preserve"> and Modules</w:t>
      </w:r>
      <w:bookmarkEnd w:id="2009"/>
      <w:bookmarkEnd w:id="2010"/>
    </w:p>
    <w:p w14:paraId="552D93A3" w14:textId="77777777"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14:paraId="5085A9EF" w14:textId="77777777" w:rsidR="00EF4567" w:rsidRDefault="00EF4567" w:rsidP="00EF4567">
      <w:pPr>
        <w:pStyle w:val="Grammar"/>
      </w:pPr>
      <w:r>
        <w:rPr>
          <w:rStyle w:val="Production"/>
        </w:rPr>
        <w:t>ImplementationSourceFile:</w:t>
      </w:r>
      <w:r>
        <w:br/>
      </w:r>
      <w:r>
        <w:rPr>
          <w:rStyle w:val="Production"/>
        </w:rPr>
        <w:t>ImplementationScript</w:t>
      </w:r>
      <w:r>
        <w:br/>
      </w:r>
      <w:r>
        <w:rPr>
          <w:rStyle w:val="Production"/>
        </w:rPr>
        <w:t>ImplementationModule</w:t>
      </w:r>
    </w:p>
    <w:p w14:paraId="32D507DF" w14:textId="77777777" w:rsidR="00EF4567" w:rsidRDefault="00EF4567" w:rsidP="00EF4567">
      <w:pPr>
        <w:pStyle w:val="Grammar"/>
      </w:pPr>
      <w:r>
        <w:rPr>
          <w:rStyle w:val="Production"/>
        </w:rPr>
        <w:lastRenderedPageBreak/>
        <w:t>DeclarationSourceFile:</w:t>
      </w:r>
      <w:r>
        <w:br/>
      </w:r>
      <w:r>
        <w:rPr>
          <w:rStyle w:val="Production"/>
        </w:rPr>
        <w:t>DeclarationScript</w:t>
      </w:r>
      <w:r>
        <w:br/>
      </w:r>
      <w:r>
        <w:rPr>
          <w:rStyle w:val="Production"/>
        </w:rPr>
        <w:t>DeclarationModule</w:t>
      </w:r>
    </w:p>
    <w:p w14:paraId="319BCBE1" w14:textId="77777777" w:rsidR="00EF4567" w:rsidRDefault="00EF4567" w:rsidP="00EF4567">
      <w:pPr>
        <w:pStyle w:val="Grammar"/>
      </w:pPr>
      <w:r>
        <w:rPr>
          <w:rStyle w:val="Production"/>
        </w:rPr>
        <w:t>ImplementationScript:</w:t>
      </w:r>
      <w:r>
        <w:br/>
      </w:r>
      <w:r>
        <w:rPr>
          <w:rStyle w:val="Production"/>
        </w:rPr>
        <w:t>ImplementationScriptElements</w:t>
      </w:r>
      <w:r>
        <w:rPr>
          <w:rStyle w:val="Production"/>
          <w:vertAlign w:val="subscript"/>
        </w:rPr>
        <w:t>opt</w:t>
      </w:r>
    </w:p>
    <w:p w14:paraId="40E956B9" w14:textId="77777777" w:rsidR="00EF4567" w:rsidRDefault="00EF4567" w:rsidP="00EF4567">
      <w:pPr>
        <w:pStyle w:val="Grammar"/>
      </w:pPr>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p>
    <w:p w14:paraId="52B0C4D5" w14:textId="77777777" w:rsidR="00EF4567" w:rsidRDefault="00EF4567" w:rsidP="00EF4567">
      <w:pPr>
        <w:pStyle w:val="Grammar"/>
      </w:pPr>
      <w:r>
        <w:rPr>
          <w:rStyle w:val="Production"/>
        </w:rPr>
        <w:t>ImplementationScriptElement:</w:t>
      </w:r>
      <w:r>
        <w:br/>
      </w:r>
      <w:r>
        <w:rPr>
          <w:rStyle w:val="Production"/>
        </w:rPr>
        <w:t>ImplementationElement</w:t>
      </w:r>
      <w:r>
        <w:br/>
      </w:r>
      <w:r>
        <w:rPr>
          <w:rStyle w:val="Production"/>
        </w:rPr>
        <w:t>AmbientModuleDeclaration</w:t>
      </w:r>
    </w:p>
    <w:p w14:paraId="627C001C" w14:textId="77777777" w:rsidR="00EF4567" w:rsidRDefault="00EF4567" w:rsidP="00EF4567">
      <w:pPr>
        <w:pStyle w:val="Grammar"/>
      </w:pPr>
      <w:r>
        <w:rPr>
          <w:rStyle w:val="Production"/>
        </w:rPr>
        <w:t>ImplementationElement: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p>
    <w:p w14:paraId="4A1D1F1E" w14:textId="77777777" w:rsidR="00EF4567" w:rsidRDefault="00EF4567" w:rsidP="00EF4567">
      <w:pPr>
        <w:pStyle w:val="Grammar"/>
      </w:pPr>
      <w:r>
        <w:rPr>
          <w:rStyle w:val="Production"/>
        </w:rPr>
        <w:t>DeclarationScript:</w:t>
      </w:r>
      <w:r>
        <w:br/>
      </w:r>
      <w:r>
        <w:rPr>
          <w:rStyle w:val="Production"/>
        </w:rPr>
        <w:t>DeclarationScriptElements</w:t>
      </w:r>
      <w:r>
        <w:rPr>
          <w:rStyle w:val="Production"/>
          <w:vertAlign w:val="subscript"/>
        </w:rPr>
        <w:t>opt</w:t>
      </w:r>
    </w:p>
    <w:p w14:paraId="5A3F9FC8" w14:textId="77777777" w:rsidR="00EF4567" w:rsidRDefault="00EF4567" w:rsidP="00EF4567">
      <w:pPr>
        <w:pStyle w:val="Grammar"/>
      </w:pPr>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p>
    <w:p w14:paraId="55E1AC59" w14:textId="77777777" w:rsidR="00EF4567" w:rsidRDefault="00EF4567" w:rsidP="00EF4567">
      <w:pPr>
        <w:pStyle w:val="Grammar"/>
      </w:pPr>
      <w:r>
        <w:rPr>
          <w:rStyle w:val="Production"/>
        </w:rPr>
        <w:t>DeclarationScriptElement:</w:t>
      </w:r>
      <w:r>
        <w:br/>
      </w:r>
      <w:r>
        <w:rPr>
          <w:rStyle w:val="Production"/>
        </w:rPr>
        <w:t>DeclarationElement</w:t>
      </w:r>
      <w:r>
        <w:br/>
      </w:r>
      <w:r>
        <w:rPr>
          <w:rStyle w:val="Production"/>
        </w:rPr>
        <w:t>AmbientModuleDeclaration</w:t>
      </w:r>
    </w:p>
    <w:p w14:paraId="4D9DB35D" w14:textId="77777777" w:rsidR="00EF4567" w:rsidRDefault="00EF4567" w:rsidP="00EF4567">
      <w:pPr>
        <w:pStyle w:val="Grammar"/>
      </w:pPr>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p>
    <w:p w14:paraId="35F6D93E" w14:textId="77777777" w:rsidR="00EF4567" w:rsidRDefault="00EF4567" w:rsidP="00EF4567">
      <w:pPr>
        <w:pStyle w:val="Grammar"/>
      </w:pPr>
      <w:r>
        <w:rPr>
          <w:rStyle w:val="Production"/>
        </w:rPr>
        <w:lastRenderedPageBreak/>
        <w:t>ImplementationModule:</w:t>
      </w:r>
      <w:r>
        <w:br/>
      </w:r>
      <w:r>
        <w:rPr>
          <w:rStyle w:val="Production"/>
        </w:rPr>
        <w:t>ImplementationModuleElements</w:t>
      </w:r>
      <w:r>
        <w:rPr>
          <w:rStyle w:val="Production"/>
          <w:vertAlign w:val="subscript"/>
        </w:rPr>
        <w:t>opt</w:t>
      </w:r>
    </w:p>
    <w:p w14:paraId="59F8ECEC" w14:textId="77777777" w:rsidR="00EF4567" w:rsidRDefault="00EF4567" w:rsidP="00EF4567">
      <w:pPr>
        <w:pStyle w:val="Grammar"/>
      </w:pPr>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p>
    <w:p w14:paraId="3DA60BED" w14:textId="77777777" w:rsidR="00EF4567" w:rsidRDefault="00EF4567" w:rsidP="00EF4567">
      <w:pPr>
        <w:pStyle w:val="Grammar"/>
      </w:pPr>
      <w:r>
        <w:rPr>
          <w:rStyle w:val="Production"/>
        </w:rPr>
        <w:t>ImplementationModuleElement:</w:t>
      </w:r>
      <w:r>
        <w:br/>
      </w:r>
      <w:r>
        <w:rPr>
          <w:rStyle w:val="Production"/>
        </w:rPr>
        <w:t>ImplementationElement</w:t>
      </w:r>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r>
        <w:br/>
      </w:r>
      <w:r>
        <w:rPr>
          <w:rStyle w:val="Production"/>
        </w:rPr>
        <w:t>ExportAssignment</w:t>
      </w:r>
    </w:p>
    <w:p w14:paraId="2624560C" w14:textId="77777777" w:rsidR="00EF4567" w:rsidRDefault="00EF4567" w:rsidP="00EF4567">
      <w:pPr>
        <w:pStyle w:val="Grammar"/>
      </w:pPr>
      <w:r>
        <w:rPr>
          <w:rStyle w:val="Production"/>
        </w:rPr>
        <w:t>DeclarationModule:</w:t>
      </w:r>
      <w:r>
        <w:br/>
      </w:r>
      <w:r>
        <w:rPr>
          <w:rStyle w:val="Production"/>
        </w:rPr>
        <w:t>DeclarationModuleElements</w:t>
      </w:r>
      <w:r>
        <w:rPr>
          <w:rStyle w:val="Production"/>
          <w:vertAlign w:val="subscript"/>
        </w:rPr>
        <w:t>opt</w:t>
      </w:r>
    </w:p>
    <w:p w14:paraId="5B05C0C2" w14:textId="77777777" w:rsidR="00EF4567" w:rsidRDefault="00EF4567" w:rsidP="00EF4567">
      <w:pPr>
        <w:pStyle w:val="Grammar"/>
      </w:pPr>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p>
    <w:p w14:paraId="06C0A760" w14:textId="77777777" w:rsidR="00EF4567" w:rsidRDefault="00EF4567" w:rsidP="00EF4567">
      <w:pPr>
        <w:pStyle w:val="Grammar"/>
      </w:pPr>
      <w:r>
        <w:rPr>
          <w:rStyle w:val="Production"/>
        </w:rPr>
        <w:t>DeclarationModuleElement:</w:t>
      </w:r>
      <w:r>
        <w:br/>
      </w:r>
      <w:r>
        <w:rPr>
          <w:rStyle w:val="Production"/>
        </w:rPr>
        <w:t>DeclarationElement</w:t>
      </w:r>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r>
        <w:br/>
      </w:r>
      <w:r>
        <w:rPr>
          <w:rStyle w:val="Production"/>
        </w:rPr>
        <w:t>ExportAssignment</w:t>
      </w:r>
    </w:p>
    <w:p w14:paraId="27E1B9A3" w14:textId="77777777" w:rsidR="00EF4567" w:rsidRDefault="00EF4567" w:rsidP="00EF4567">
      <w:pPr>
        <w:pStyle w:val="Grammar"/>
      </w:pPr>
      <w:r>
        <w:rPr>
          <w:rStyle w:val="Production"/>
        </w:rPr>
        <w:t>ImportRequireDeclaration: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r>
        <w:t xml:space="preserve">   </w:t>
      </w:r>
      <w:r>
        <w:rPr>
          <w:rStyle w:val="Terminal"/>
        </w:rPr>
        <w:t>;</w:t>
      </w:r>
    </w:p>
    <w:p w14:paraId="199B58B1" w14:textId="77777777" w:rsidR="00EF4567" w:rsidRDefault="00EF4567" w:rsidP="00EF4567">
      <w:pPr>
        <w:pStyle w:val="Grammar"/>
      </w:pPr>
      <w:r>
        <w:rPr>
          <w:rStyle w:val="Production"/>
        </w:rPr>
        <w:lastRenderedPageBreak/>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14:paraId="77A633CC" w14:textId="77777777" w:rsidR="00EF4567" w:rsidRDefault="00EF4567" w:rsidP="00EF4567">
      <w:pPr>
        <w:pStyle w:val="Grammar"/>
      </w:pPr>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14:paraId="3E1E0D79" w14:textId="77777777" w:rsidR="00EF4567" w:rsidRDefault="00EF4567" w:rsidP="00EF4567">
      <w:pPr>
        <w:pStyle w:val="Grammar"/>
      </w:pPr>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p>
    <w:p w14:paraId="21F7B83F" w14:textId="77777777" w:rsidR="00EF4567" w:rsidRDefault="00EF4567" w:rsidP="00EF4567">
      <w:pPr>
        <w:pStyle w:val="Grammar"/>
      </w:pPr>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p>
    <w:p w14:paraId="376401D5" w14:textId="77777777" w:rsidR="00EF4567" w:rsidRDefault="00EF4567" w:rsidP="00EF4567">
      <w:pPr>
        <w:pStyle w:val="Grammar"/>
      </w:pPr>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p>
    <w:p w14:paraId="12A72405" w14:textId="77777777"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IdentifierReference</w:t>
      </w:r>
      <w:r>
        <w:t xml:space="preserve">   </w:t>
      </w:r>
      <w:r>
        <w:rPr>
          <w:rStyle w:val="Terminal"/>
        </w:rPr>
        <w:t>;</w:t>
      </w:r>
    </w:p>
    <w:p w14:paraId="311D8CEA" w14:textId="77777777" w:rsidR="00C63C76" w:rsidRDefault="00C63C76" w:rsidP="00C63C76">
      <w:pPr>
        <w:pStyle w:val="Appendix2"/>
      </w:pPr>
      <w:bookmarkStart w:id="2011" w:name="_Toc439666329"/>
      <w:bookmarkStart w:id="2012" w:name="_Toc426539016"/>
      <w:proofErr w:type="spellStart"/>
      <w:r>
        <w:lastRenderedPageBreak/>
        <w:t>Ambients</w:t>
      </w:r>
      <w:bookmarkEnd w:id="2011"/>
      <w:bookmarkEnd w:id="2012"/>
      <w:proofErr w:type="spellEnd"/>
    </w:p>
    <w:p w14:paraId="55B3B038" w14:textId="77777777"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AmbientNamespaceDeclaration</w:t>
      </w:r>
    </w:p>
    <w:p w14:paraId="697C2B8F" w14:textId="77777777" w:rsidR="003F080A" w:rsidRPr="007D735E" w:rsidRDefault="003F080A" w:rsidP="003F080A">
      <w:pPr>
        <w:pStyle w:val="Grammar"/>
      </w:pPr>
      <w:r>
        <w:rPr>
          <w:rStyle w:val="Production"/>
        </w:rPr>
        <w:t>AmbientVariableDeclaration:</w:t>
      </w:r>
      <w:r w:rsidRPr="007D735E">
        <w:br/>
      </w:r>
      <w:r>
        <w:rPr>
          <w:rStyle w:val="Terminal"/>
        </w:rPr>
        <w:t>var</w:t>
      </w:r>
      <w:r>
        <w:t xml:space="preserve">   </w:t>
      </w:r>
      <w:r>
        <w:rPr>
          <w:rStyle w:val="Production"/>
        </w:rPr>
        <w:t>AmbientBindingList</w:t>
      </w:r>
      <w:r>
        <w:t xml:space="preserve">   </w:t>
      </w:r>
      <w:r>
        <w:rPr>
          <w:rStyle w:val="Terminal"/>
        </w:rPr>
        <w:t>;</w:t>
      </w:r>
      <w:r w:rsidRPr="007D735E">
        <w:br/>
      </w:r>
      <w:r>
        <w:rPr>
          <w:rStyle w:val="Terminal"/>
        </w:rPr>
        <w:t>let</w:t>
      </w:r>
      <w:r>
        <w:t xml:space="preserve">   </w:t>
      </w:r>
      <w:r>
        <w:rPr>
          <w:rStyle w:val="Production"/>
        </w:rPr>
        <w:t>AmbientBindingList</w:t>
      </w:r>
      <w:r>
        <w:t xml:space="preserve">   </w:t>
      </w:r>
      <w:r>
        <w:rPr>
          <w:rStyle w:val="Terminal"/>
        </w:rPr>
        <w:t>;</w:t>
      </w:r>
      <w:r w:rsidRPr="007D735E">
        <w:br/>
      </w:r>
      <w:r>
        <w:rPr>
          <w:rStyle w:val="Terminal"/>
        </w:rPr>
        <w:t>const</w:t>
      </w:r>
      <w:r>
        <w:t xml:space="preserve">   </w:t>
      </w:r>
      <w:r>
        <w:rPr>
          <w:rStyle w:val="Production"/>
        </w:rPr>
        <w:t>AmbientBindingList</w:t>
      </w:r>
      <w:r>
        <w:t xml:space="preserve">   </w:t>
      </w:r>
      <w:r>
        <w:rPr>
          <w:rStyle w:val="Terminal"/>
        </w:rPr>
        <w:t>;</w:t>
      </w:r>
    </w:p>
    <w:p w14:paraId="5B9FF745" w14:textId="77777777" w:rsidR="003F080A" w:rsidRDefault="003F080A" w:rsidP="003F080A">
      <w:pPr>
        <w:pStyle w:val="Grammar"/>
      </w:pPr>
      <w:r>
        <w:rPr>
          <w:rStyle w:val="Production"/>
        </w:rPr>
        <w:t>AmbientBindingList:</w:t>
      </w:r>
      <w:r>
        <w:br/>
      </w:r>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p>
    <w:p w14:paraId="22DE089B" w14:textId="77777777" w:rsidR="003F080A" w:rsidRDefault="003F080A" w:rsidP="003F080A">
      <w:pPr>
        <w:pStyle w:val="Grammar"/>
      </w:pPr>
      <w:r>
        <w:rPr>
          <w:rStyle w:val="Production"/>
        </w:rPr>
        <w:t>AmbientBinding:</w:t>
      </w:r>
      <w:r>
        <w:br/>
      </w:r>
      <w:r>
        <w:rPr>
          <w:rStyle w:val="Production"/>
        </w:rPr>
        <w:t>BindingIdentifier</w:t>
      </w:r>
      <w:r>
        <w:t xml:space="preserve">   </w:t>
      </w:r>
      <w:r>
        <w:rPr>
          <w:rStyle w:val="Production"/>
        </w:rPr>
        <w:t>TypeAnnotation</w:t>
      </w:r>
      <w:r>
        <w:rPr>
          <w:rStyle w:val="Production"/>
          <w:vertAlign w:val="subscript"/>
        </w:rPr>
        <w:t>opt</w:t>
      </w:r>
    </w:p>
    <w:p w14:paraId="3AFCE36C" w14:textId="77777777" w:rsidR="003F080A" w:rsidRDefault="003F080A" w:rsidP="003F080A">
      <w:pPr>
        <w:pStyle w:val="Grammar"/>
      </w:pPr>
      <w:r>
        <w:rPr>
          <w:rStyle w:val="Production"/>
        </w:rPr>
        <w:t>AmbientFunctionDeclaration:</w:t>
      </w:r>
      <w:r>
        <w:br/>
      </w:r>
      <w:r>
        <w:rPr>
          <w:rStyle w:val="Terminal"/>
        </w:rPr>
        <w:t>function</w:t>
      </w:r>
      <w:r>
        <w:t xml:space="preserve">   </w:t>
      </w:r>
      <w:r>
        <w:rPr>
          <w:rStyle w:val="Production"/>
        </w:rPr>
        <w:t>BindingIdentifier</w:t>
      </w:r>
      <w:r>
        <w:t xml:space="preserve">   </w:t>
      </w:r>
      <w:r>
        <w:rPr>
          <w:rStyle w:val="Production"/>
        </w:rPr>
        <w:t>CallSignature</w:t>
      </w:r>
      <w:r>
        <w:t xml:space="preserve">   </w:t>
      </w:r>
      <w:r>
        <w:rPr>
          <w:rStyle w:val="Terminal"/>
        </w:rPr>
        <w:t>;</w:t>
      </w:r>
    </w:p>
    <w:p w14:paraId="12AD7A28" w14:textId="77777777" w:rsidR="003F080A" w:rsidRDefault="003F080A" w:rsidP="003F080A">
      <w:pPr>
        <w:pStyle w:val="Grammar"/>
      </w:pPr>
      <w:r>
        <w:rPr>
          <w:rStyle w:val="Production"/>
        </w:rPr>
        <w:t>AmbientClassDeclaration:</w:t>
      </w:r>
      <w:r>
        <w:br/>
      </w:r>
      <w:r>
        <w:rPr>
          <w:rStyle w:val="Terminal"/>
        </w:rPr>
        <w:t>class</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14:paraId="243414CB" w14:textId="77777777"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14:paraId="7D0E756D" w14:textId="77777777"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14:paraId="2EBBD3F4" w14:textId="77777777"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14:paraId="76BF0D21" w14:textId="77777777"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1A67B4DC" w14:textId="77777777"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179217CB" w14:textId="77777777" w:rsidR="003F080A" w:rsidRDefault="003F080A" w:rsidP="003F080A">
      <w:pPr>
        <w:pStyle w:val="Grammar"/>
      </w:pPr>
      <w:r>
        <w:rPr>
          <w:rStyle w:val="Production"/>
        </w:rPr>
        <w:lastRenderedPageBreak/>
        <w:t>AmbientEnumDeclaration:</w:t>
      </w:r>
      <w:r>
        <w:br/>
      </w:r>
      <w:r>
        <w:rPr>
          <w:rStyle w:val="Production"/>
        </w:rPr>
        <w:t>EnumDeclaration</w:t>
      </w:r>
    </w:p>
    <w:p w14:paraId="5AA77F3E" w14:textId="77777777" w:rsidR="003F080A" w:rsidRDefault="003F080A" w:rsidP="003F080A">
      <w:pPr>
        <w:pStyle w:val="Grammar"/>
      </w:pPr>
      <w:r>
        <w:rPr>
          <w:rStyle w:val="Production"/>
        </w:rPr>
        <w:t>AmbientNamespaceDeclaration: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AmbientNamespaceBody</w:t>
      </w:r>
      <w:r>
        <w:t xml:space="preserve">   </w:t>
      </w:r>
      <w:r>
        <w:rPr>
          <w:rStyle w:val="Terminal"/>
        </w:rPr>
        <w:t>}</w:t>
      </w:r>
    </w:p>
    <w:p w14:paraId="66C945B6" w14:textId="77777777" w:rsidR="003F080A" w:rsidRDefault="003F080A" w:rsidP="003F080A">
      <w:pPr>
        <w:pStyle w:val="Grammar"/>
      </w:pPr>
      <w:r>
        <w:rPr>
          <w:rStyle w:val="Production"/>
        </w:rPr>
        <w:t>AmbientNamespaceBody:</w:t>
      </w:r>
      <w:r>
        <w:br/>
      </w:r>
      <w:r>
        <w:rPr>
          <w:rStyle w:val="Production"/>
        </w:rPr>
        <w:t>AmbientNamespaceElements</w:t>
      </w:r>
      <w:r>
        <w:rPr>
          <w:rStyle w:val="Production"/>
          <w:vertAlign w:val="subscript"/>
        </w:rPr>
        <w:t>opt</w:t>
      </w:r>
    </w:p>
    <w:p w14:paraId="52844F4D" w14:textId="77777777" w:rsidR="003F080A" w:rsidRDefault="003F080A" w:rsidP="003F080A">
      <w:pPr>
        <w:pStyle w:val="Grammar"/>
      </w:pPr>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p>
    <w:p w14:paraId="38E3244D" w14:textId="77777777" w:rsidR="003F080A" w:rsidRDefault="003F080A" w:rsidP="003F080A">
      <w:pPr>
        <w:pStyle w:val="Grammar"/>
      </w:pPr>
      <w:r>
        <w:rPr>
          <w:rStyle w:val="Production"/>
        </w:rPr>
        <w:t>AmbientNamespaceElement: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AmbientLexicalDeclaration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AmbientNamespaceDeclaration</w:t>
      </w:r>
      <w:r>
        <w:br/>
      </w:r>
      <w:r>
        <w:rPr>
          <w:rStyle w:val="Terminal"/>
        </w:rPr>
        <w:t>export</w:t>
      </w:r>
      <w:r>
        <w:rPr>
          <w:rStyle w:val="Production"/>
          <w:vertAlign w:val="subscript"/>
        </w:rPr>
        <w:t>opt</w:t>
      </w:r>
      <w:r>
        <w:t xml:space="preserve">   </w:t>
      </w:r>
      <w:r>
        <w:rPr>
          <w:rStyle w:val="Production"/>
        </w:rPr>
        <w:t>ImportAliasDeclaration</w:t>
      </w:r>
    </w:p>
    <w:p w14:paraId="7CF463F4" w14:textId="77777777" w:rsidR="003F080A" w:rsidRDefault="003F080A" w:rsidP="003F080A">
      <w:pPr>
        <w:pStyle w:val="Grammar"/>
      </w:pPr>
      <w:r>
        <w:rPr>
          <w:rStyle w:val="Production"/>
        </w:rPr>
        <w:t>AmbientModuleDeclaration:</w:t>
      </w:r>
      <w:r>
        <w:br/>
      </w:r>
      <w:r>
        <w:rPr>
          <w:rStyle w:val="Terminal"/>
        </w:rPr>
        <w:t>declare</w:t>
      </w:r>
      <w:r>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DeclarationModule</w:t>
      </w:r>
      <w:r>
        <w:t xml:space="preserve">   </w:t>
      </w:r>
      <w:r>
        <w:rPr>
          <w:rStyle w:val="Terminal"/>
        </w:rPr>
        <w:t>}</w:t>
      </w:r>
    </w:p>
    <w:p w14:paraId="46AB7A81" w14:textId="77777777" w:rsidR="003F080A" w:rsidRPr="00C63C76" w:rsidRDefault="003F080A" w:rsidP="00C63C76"/>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10504" w14:textId="77777777" w:rsidR="008B0D2E" w:rsidRDefault="008B0D2E" w:rsidP="009349E4">
      <w:pPr>
        <w:spacing w:after="0" w:line="240" w:lineRule="auto"/>
      </w:pPr>
      <w:r>
        <w:separator/>
      </w:r>
    </w:p>
  </w:endnote>
  <w:endnote w:type="continuationSeparator" w:id="0">
    <w:p w14:paraId="5111D6B0" w14:textId="77777777" w:rsidR="008B0D2E" w:rsidRDefault="008B0D2E" w:rsidP="009349E4">
      <w:pPr>
        <w:spacing w:after="0" w:line="240" w:lineRule="auto"/>
      </w:pPr>
      <w:r>
        <w:continuationSeparator/>
      </w:r>
    </w:p>
  </w:endnote>
  <w:endnote w:type="continuationNotice" w:id="1">
    <w:p w14:paraId="484F4E69" w14:textId="77777777" w:rsidR="008B0D2E" w:rsidRDefault="008B0D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151A" w14:textId="77777777" w:rsidR="008B721C" w:rsidRDefault="008B72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02842"/>
      <w:docPartObj>
        <w:docPartGallery w:val="Page Numbers (Bottom of Page)"/>
        <w:docPartUnique/>
      </w:docPartObj>
    </w:sdtPr>
    <w:sdtEndPr>
      <w:rPr>
        <w:noProof/>
      </w:rPr>
    </w:sdtEndPr>
    <w:sdtContent>
      <w:p w14:paraId="3B87923C" w14:textId="77777777" w:rsidR="006857A8" w:rsidRPr="0044410D" w:rsidRDefault="006857A8">
        <w:pPr>
          <w:pStyle w:val="Footer"/>
          <w:jc w:val="center"/>
        </w:pPr>
        <w:r>
          <w:fldChar w:fldCharType="begin"/>
        </w:r>
        <w:r>
          <w:instrText xml:space="preserve"> PAGE   \* MERGEFORMAT </w:instrText>
        </w:r>
        <w:r>
          <w:fldChar w:fldCharType="separate"/>
        </w:r>
        <w:r w:rsidR="008B721C">
          <w:rPr>
            <w:noProof/>
          </w:rPr>
          <w:t>xi</w:t>
        </w:r>
        <w:r>
          <w:rPr>
            <w:noProof/>
          </w:rPr>
          <w:fldChar w:fldCharType="end"/>
        </w:r>
      </w:p>
    </w:sdtContent>
  </w:sdt>
  <w:p w14:paraId="5B01ECCD" w14:textId="77777777" w:rsidR="006857A8" w:rsidRPr="0044410D" w:rsidRDefault="006857A8">
    <w:pPr>
      <w:pStyle w:val="Footer"/>
    </w:pPr>
  </w:p>
  <w:p w14:paraId="73E6489D" w14:textId="77777777" w:rsidR="006857A8" w:rsidRDefault="00685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95423"/>
      <w:docPartObj>
        <w:docPartGallery w:val="Page Numbers (Bottom of Page)"/>
        <w:docPartUnique/>
      </w:docPartObj>
    </w:sdtPr>
    <w:sdtEndPr>
      <w:rPr>
        <w:noProof/>
      </w:rPr>
    </w:sdtEndPr>
    <w:sdtContent>
      <w:p w14:paraId="1E41AA26" w14:textId="77777777" w:rsidR="006857A8" w:rsidRPr="0044410D" w:rsidRDefault="006857A8">
        <w:pPr>
          <w:pStyle w:val="Footer"/>
          <w:jc w:val="center"/>
        </w:pPr>
        <w:r>
          <w:fldChar w:fldCharType="begin"/>
        </w:r>
        <w:r>
          <w:instrText xml:space="preserve"> PAGE   \* MERGEFORMAT </w:instrText>
        </w:r>
        <w:r>
          <w:fldChar w:fldCharType="separate"/>
        </w:r>
        <w:r w:rsidR="008B721C">
          <w:rPr>
            <w:noProof/>
          </w:rPr>
          <w:t>8</w:t>
        </w:r>
        <w:r>
          <w:rPr>
            <w:noProof/>
          </w:rPr>
          <w:fldChar w:fldCharType="end"/>
        </w:r>
      </w:p>
    </w:sdtContent>
  </w:sdt>
  <w:p w14:paraId="5829337E" w14:textId="77777777" w:rsidR="006857A8" w:rsidRPr="0044410D" w:rsidRDefault="006857A8">
    <w:pPr>
      <w:pStyle w:val="Footer"/>
    </w:pPr>
  </w:p>
  <w:p w14:paraId="3FA951C0" w14:textId="77777777" w:rsidR="006857A8" w:rsidRDefault="006857A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940519"/>
      <w:docPartObj>
        <w:docPartGallery w:val="Page Numbers (Bottom of Page)"/>
        <w:docPartUnique/>
      </w:docPartObj>
    </w:sdtPr>
    <w:sdtEndPr>
      <w:rPr>
        <w:noProof/>
      </w:rPr>
    </w:sdtEndPr>
    <w:sdtContent>
      <w:p w14:paraId="0F9A5110" w14:textId="77777777" w:rsidR="006857A8" w:rsidRPr="0044410D" w:rsidRDefault="006857A8">
        <w:pPr>
          <w:pStyle w:val="Footer"/>
          <w:jc w:val="center"/>
        </w:pPr>
        <w:r>
          <w:fldChar w:fldCharType="begin"/>
        </w:r>
        <w:r>
          <w:instrText xml:space="preserve"> PAGE   \* MERGEFORMAT </w:instrText>
        </w:r>
        <w:r>
          <w:fldChar w:fldCharType="separate"/>
        </w:r>
        <w:r w:rsidR="008B721C">
          <w:rPr>
            <w:noProof/>
          </w:rPr>
          <w:t>81</w:t>
        </w:r>
        <w:r>
          <w:rPr>
            <w:noProof/>
          </w:rPr>
          <w:fldChar w:fldCharType="end"/>
        </w:r>
      </w:p>
    </w:sdtContent>
  </w:sdt>
  <w:p w14:paraId="2E2479A0" w14:textId="77777777" w:rsidR="006857A8" w:rsidRPr="0044410D" w:rsidRDefault="006857A8">
    <w:pPr>
      <w:pStyle w:val="Footer"/>
    </w:pPr>
  </w:p>
  <w:p w14:paraId="485ACC69" w14:textId="77777777" w:rsidR="006857A8" w:rsidRDefault="00685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FD29B" w14:textId="77777777" w:rsidR="008B0D2E" w:rsidRDefault="008B0D2E" w:rsidP="009349E4">
      <w:pPr>
        <w:spacing w:after="0" w:line="240" w:lineRule="auto"/>
      </w:pPr>
      <w:r>
        <w:separator/>
      </w:r>
    </w:p>
  </w:footnote>
  <w:footnote w:type="continuationSeparator" w:id="0">
    <w:p w14:paraId="546C7092" w14:textId="77777777" w:rsidR="008B0D2E" w:rsidRDefault="008B0D2E" w:rsidP="009349E4">
      <w:pPr>
        <w:spacing w:after="0" w:line="240" w:lineRule="auto"/>
      </w:pPr>
      <w:r>
        <w:continuationSeparator/>
      </w:r>
    </w:p>
  </w:footnote>
  <w:footnote w:type="continuationNotice" w:id="1">
    <w:p w14:paraId="0A639B90" w14:textId="77777777" w:rsidR="008B0D2E" w:rsidRDefault="008B0D2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3EE26" w14:textId="77777777" w:rsidR="008B721C" w:rsidRDefault="008B72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D6DB4"/>
    <w:multiLevelType w:val="hybridMultilevel"/>
    <w:tmpl w:val="D97C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BD4696C"/>
    <w:multiLevelType w:val="hybridMultilevel"/>
    <w:tmpl w:val="332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1C5BD7"/>
    <w:multiLevelType w:val="multilevel"/>
    <w:tmpl w:val="04090025"/>
    <w:numStyleLink w:val="Appendix"/>
  </w:abstractNum>
  <w:abstractNum w:abstractNumId="11"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750A3A"/>
    <w:multiLevelType w:val="hybridMultilevel"/>
    <w:tmpl w:val="FA30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6916AA"/>
    <w:multiLevelType w:val="hybridMultilevel"/>
    <w:tmpl w:val="69F4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FA0003"/>
    <w:multiLevelType w:val="hybridMultilevel"/>
    <w:tmpl w:val="3736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7"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1"/>
  </w:num>
  <w:num w:numId="4">
    <w:abstractNumId w:val="44"/>
  </w:num>
  <w:num w:numId="5">
    <w:abstractNumId w:val="41"/>
  </w:num>
  <w:num w:numId="6">
    <w:abstractNumId w:val="18"/>
  </w:num>
  <w:num w:numId="7">
    <w:abstractNumId w:val="13"/>
  </w:num>
  <w:num w:numId="8">
    <w:abstractNumId w:val="19"/>
  </w:num>
  <w:num w:numId="9">
    <w:abstractNumId w:val="50"/>
  </w:num>
  <w:num w:numId="10">
    <w:abstractNumId w:val="52"/>
  </w:num>
  <w:num w:numId="11">
    <w:abstractNumId w:val="34"/>
  </w:num>
  <w:num w:numId="12">
    <w:abstractNumId w:val="57"/>
  </w:num>
  <w:num w:numId="13">
    <w:abstractNumId w:val="31"/>
  </w:num>
  <w:num w:numId="14">
    <w:abstractNumId w:val="16"/>
  </w:num>
  <w:num w:numId="15">
    <w:abstractNumId w:val="22"/>
  </w:num>
  <w:num w:numId="16">
    <w:abstractNumId w:val="36"/>
  </w:num>
  <w:num w:numId="17">
    <w:abstractNumId w:val="4"/>
  </w:num>
  <w:num w:numId="18">
    <w:abstractNumId w:val="61"/>
  </w:num>
  <w:num w:numId="19">
    <w:abstractNumId w:val="65"/>
  </w:num>
  <w:num w:numId="20">
    <w:abstractNumId w:val="5"/>
  </w:num>
  <w:num w:numId="21">
    <w:abstractNumId w:val="26"/>
  </w:num>
  <w:num w:numId="22">
    <w:abstractNumId w:val="35"/>
  </w:num>
  <w:num w:numId="23">
    <w:abstractNumId w:val="0"/>
  </w:num>
  <w:num w:numId="24">
    <w:abstractNumId w:val="15"/>
  </w:num>
  <w:num w:numId="25">
    <w:abstractNumId w:val="9"/>
  </w:num>
  <w:num w:numId="26">
    <w:abstractNumId w:val="8"/>
  </w:num>
  <w:num w:numId="27">
    <w:abstractNumId w:val="47"/>
  </w:num>
  <w:num w:numId="28">
    <w:abstractNumId w:val="46"/>
  </w:num>
  <w:num w:numId="29">
    <w:abstractNumId w:val="58"/>
  </w:num>
  <w:num w:numId="30">
    <w:abstractNumId w:val="24"/>
  </w:num>
  <w:num w:numId="31">
    <w:abstractNumId w:val="32"/>
  </w:num>
  <w:num w:numId="32">
    <w:abstractNumId w:val="55"/>
  </w:num>
  <w:num w:numId="33">
    <w:abstractNumId w:val="54"/>
  </w:num>
  <w:num w:numId="34">
    <w:abstractNumId w:val="27"/>
  </w:num>
  <w:num w:numId="35">
    <w:abstractNumId w:val="25"/>
  </w:num>
  <w:num w:numId="36">
    <w:abstractNumId w:val="12"/>
  </w:num>
  <w:num w:numId="37">
    <w:abstractNumId w:val="48"/>
  </w:num>
  <w:num w:numId="38">
    <w:abstractNumId w:val="59"/>
  </w:num>
  <w:num w:numId="39">
    <w:abstractNumId w:val="39"/>
  </w:num>
  <w:num w:numId="40">
    <w:abstractNumId w:val="6"/>
  </w:num>
  <w:num w:numId="41">
    <w:abstractNumId w:val="10"/>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49"/>
  </w:num>
  <w:num w:numId="43">
    <w:abstractNumId w:val="62"/>
  </w:num>
  <w:num w:numId="44">
    <w:abstractNumId w:val="11"/>
  </w:num>
  <w:num w:numId="45">
    <w:abstractNumId w:val="42"/>
  </w:num>
  <w:num w:numId="46">
    <w:abstractNumId w:val="69"/>
  </w:num>
  <w:num w:numId="47">
    <w:abstractNumId w:val="2"/>
  </w:num>
  <w:num w:numId="48">
    <w:abstractNumId w:val="33"/>
  </w:num>
  <w:num w:numId="49">
    <w:abstractNumId w:val="17"/>
  </w:num>
  <w:num w:numId="50">
    <w:abstractNumId w:val="43"/>
  </w:num>
  <w:num w:numId="51">
    <w:abstractNumId w:val="30"/>
  </w:num>
  <w:num w:numId="52">
    <w:abstractNumId w:val="21"/>
  </w:num>
  <w:num w:numId="53">
    <w:abstractNumId w:val="56"/>
  </w:num>
  <w:num w:numId="54">
    <w:abstractNumId w:val="64"/>
  </w:num>
  <w:num w:numId="55">
    <w:abstractNumId w:val="68"/>
  </w:num>
  <w:num w:numId="56">
    <w:abstractNumId w:val="20"/>
  </w:num>
  <w:num w:numId="57">
    <w:abstractNumId w:val="29"/>
  </w:num>
  <w:num w:numId="58">
    <w:abstractNumId w:val="40"/>
  </w:num>
  <w:num w:numId="59">
    <w:abstractNumId w:val="66"/>
  </w:num>
  <w:num w:numId="60">
    <w:abstractNumId w:val="51"/>
  </w:num>
  <w:num w:numId="61">
    <w:abstractNumId w:val="23"/>
  </w:num>
  <w:num w:numId="62">
    <w:abstractNumId w:val="37"/>
  </w:num>
  <w:num w:numId="63">
    <w:abstractNumId w:val="60"/>
  </w:num>
  <w:num w:numId="64">
    <w:abstractNumId w:val="67"/>
  </w:num>
  <w:num w:numId="65">
    <w:abstractNumId w:val="53"/>
  </w:num>
  <w:num w:numId="66">
    <w:abstractNumId w:val="70"/>
  </w:num>
  <w:num w:numId="67">
    <w:abstractNumId w:val="28"/>
  </w:num>
  <w:num w:numId="68">
    <w:abstractNumId w:val="38"/>
  </w:num>
  <w:num w:numId="69">
    <w:abstractNumId w:val="3"/>
  </w:num>
  <w:num w:numId="70">
    <w:abstractNumId w:val="45"/>
  </w:num>
  <w:num w:numId="71">
    <w:abstractNumId w:val="63"/>
  </w:num>
  <w:num w:numId="72">
    <w:abstractNumId w:val="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3B2E"/>
    <w:rsid w:val="00004A83"/>
    <w:rsid w:val="00004C57"/>
    <w:rsid w:val="000056EF"/>
    <w:rsid w:val="00005869"/>
    <w:rsid w:val="000058F8"/>
    <w:rsid w:val="0000594A"/>
    <w:rsid w:val="0000686A"/>
    <w:rsid w:val="00006E43"/>
    <w:rsid w:val="00007666"/>
    <w:rsid w:val="00010DBA"/>
    <w:rsid w:val="0001106F"/>
    <w:rsid w:val="000114E0"/>
    <w:rsid w:val="000116DE"/>
    <w:rsid w:val="000118DA"/>
    <w:rsid w:val="000122A2"/>
    <w:rsid w:val="00012470"/>
    <w:rsid w:val="000125A5"/>
    <w:rsid w:val="00012614"/>
    <w:rsid w:val="00012708"/>
    <w:rsid w:val="00012AA5"/>
    <w:rsid w:val="000133B8"/>
    <w:rsid w:val="00013FF7"/>
    <w:rsid w:val="00014E85"/>
    <w:rsid w:val="0001519C"/>
    <w:rsid w:val="00015A1A"/>
    <w:rsid w:val="00016322"/>
    <w:rsid w:val="00016393"/>
    <w:rsid w:val="000170F7"/>
    <w:rsid w:val="000173A1"/>
    <w:rsid w:val="00017818"/>
    <w:rsid w:val="00017A17"/>
    <w:rsid w:val="000200C8"/>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095"/>
    <w:rsid w:val="0004019A"/>
    <w:rsid w:val="00041789"/>
    <w:rsid w:val="00041B99"/>
    <w:rsid w:val="000420AA"/>
    <w:rsid w:val="00043DFB"/>
    <w:rsid w:val="00044B6C"/>
    <w:rsid w:val="00044DEF"/>
    <w:rsid w:val="00044DFA"/>
    <w:rsid w:val="0004526D"/>
    <w:rsid w:val="00045429"/>
    <w:rsid w:val="00045580"/>
    <w:rsid w:val="00045A1D"/>
    <w:rsid w:val="00046B57"/>
    <w:rsid w:val="00046E85"/>
    <w:rsid w:val="00047014"/>
    <w:rsid w:val="0004776F"/>
    <w:rsid w:val="00047893"/>
    <w:rsid w:val="00047A4A"/>
    <w:rsid w:val="00047E36"/>
    <w:rsid w:val="00047F86"/>
    <w:rsid w:val="00050294"/>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2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A0"/>
    <w:rsid w:val="000D15F8"/>
    <w:rsid w:val="000D217B"/>
    <w:rsid w:val="000D3775"/>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2CB8"/>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13E"/>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16CC"/>
    <w:rsid w:val="00112507"/>
    <w:rsid w:val="00112D84"/>
    <w:rsid w:val="0011352A"/>
    <w:rsid w:val="00113784"/>
    <w:rsid w:val="00113B29"/>
    <w:rsid w:val="00114573"/>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334"/>
    <w:rsid w:val="0013154A"/>
    <w:rsid w:val="00131BA1"/>
    <w:rsid w:val="00131D5D"/>
    <w:rsid w:val="00132366"/>
    <w:rsid w:val="0013241B"/>
    <w:rsid w:val="0013324F"/>
    <w:rsid w:val="0013327B"/>
    <w:rsid w:val="001338F9"/>
    <w:rsid w:val="00133987"/>
    <w:rsid w:val="00133A91"/>
    <w:rsid w:val="00133D33"/>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2BF7"/>
    <w:rsid w:val="0014347C"/>
    <w:rsid w:val="00143613"/>
    <w:rsid w:val="001438C1"/>
    <w:rsid w:val="00143C03"/>
    <w:rsid w:val="001446D5"/>
    <w:rsid w:val="00144BE6"/>
    <w:rsid w:val="00145529"/>
    <w:rsid w:val="00145676"/>
    <w:rsid w:val="00145DBD"/>
    <w:rsid w:val="001460BD"/>
    <w:rsid w:val="00146524"/>
    <w:rsid w:val="0014681D"/>
    <w:rsid w:val="00146C63"/>
    <w:rsid w:val="00146DF1"/>
    <w:rsid w:val="001471A4"/>
    <w:rsid w:val="001472AB"/>
    <w:rsid w:val="001476A4"/>
    <w:rsid w:val="001502CE"/>
    <w:rsid w:val="0015060B"/>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0C8F"/>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24A"/>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A7B"/>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5B5C"/>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BDD"/>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6F11"/>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6B3"/>
    <w:rsid w:val="00226BD0"/>
    <w:rsid w:val="00226E70"/>
    <w:rsid w:val="00227479"/>
    <w:rsid w:val="00227CD4"/>
    <w:rsid w:val="00227DC5"/>
    <w:rsid w:val="002303EC"/>
    <w:rsid w:val="0023056D"/>
    <w:rsid w:val="00230C72"/>
    <w:rsid w:val="0023106B"/>
    <w:rsid w:val="002324F6"/>
    <w:rsid w:val="0023267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C93"/>
    <w:rsid w:val="00236D68"/>
    <w:rsid w:val="00237134"/>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ADB"/>
    <w:rsid w:val="00250C6F"/>
    <w:rsid w:val="00250E57"/>
    <w:rsid w:val="00251A28"/>
    <w:rsid w:val="00251BE1"/>
    <w:rsid w:val="00251C8D"/>
    <w:rsid w:val="00251D22"/>
    <w:rsid w:val="00251D83"/>
    <w:rsid w:val="00252AC1"/>
    <w:rsid w:val="00252BAB"/>
    <w:rsid w:val="00252EB2"/>
    <w:rsid w:val="0025346C"/>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544D"/>
    <w:rsid w:val="00265F72"/>
    <w:rsid w:val="002664D9"/>
    <w:rsid w:val="002665E6"/>
    <w:rsid w:val="00266CE4"/>
    <w:rsid w:val="00266D6A"/>
    <w:rsid w:val="002676BA"/>
    <w:rsid w:val="00267EE6"/>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55D"/>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787"/>
    <w:rsid w:val="002958CF"/>
    <w:rsid w:val="002963F5"/>
    <w:rsid w:val="00296E04"/>
    <w:rsid w:val="0029704D"/>
    <w:rsid w:val="00297352"/>
    <w:rsid w:val="002974F0"/>
    <w:rsid w:val="002979E5"/>
    <w:rsid w:val="00297DEF"/>
    <w:rsid w:val="002A06D4"/>
    <w:rsid w:val="002A1ABC"/>
    <w:rsid w:val="002A1EAD"/>
    <w:rsid w:val="002A2999"/>
    <w:rsid w:val="002A333A"/>
    <w:rsid w:val="002A39A4"/>
    <w:rsid w:val="002A45D7"/>
    <w:rsid w:val="002A4816"/>
    <w:rsid w:val="002A51E1"/>
    <w:rsid w:val="002A5A42"/>
    <w:rsid w:val="002A60E8"/>
    <w:rsid w:val="002A6305"/>
    <w:rsid w:val="002A68CE"/>
    <w:rsid w:val="002A6E03"/>
    <w:rsid w:val="002A6EDD"/>
    <w:rsid w:val="002A7A3A"/>
    <w:rsid w:val="002B0197"/>
    <w:rsid w:val="002B0A02"/>
    <w:rsid w:val="002B136C"/>
    <w:rsid w:val="002B14E4"/>
    <w:rsid w:val="002B1E3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4599"/>
    <w:rsid w:val="002C49E8"/>
    <w:rsid w:val="002C51B5"/>
    <w:rsid w:val="002C51F6"/>
    <w:rsid w:val="002C5266"/>
    <w:rsid w:val="002C5842"/>
    <w:rsid w:val="002C6000"/>
    <w:rsid w:val="002C66FC"/>
    <w:rsid w:val="002C681E"/>
    <w:rsid w:val="002C6945"/>
    <w:rsid w:val="002C6E73"/>
    <w:rsid w:val="002C6E99"/>
    <w:rsid w:val="002D0FE8"/>
    <w:rsid w:val="002D10CB"/>
    <w:rsid w:val="002D11A4"/>
    <w:rsid w:val="002D169C"/>
    <w:rsid w:val="002D1DD0"/>
    <w:rsid w:val="002D2041"/>
    <w:rsid w:val="002D2753"/>
    <w:rsid w:val="002D2CDB"/>
    <w:rsid w:val="002D2DA1"/>
    <w:rsid w:val="002D3181"/>
    <w:rsid w:val="002D36E3"/>
    <w:rsid w:val="002D3920"/>
    <w:rsid w:val="002D3AA9"/>
    <w:rsid w:val="002D3F44"/>
    <w:rsid w:val="002D3FDC"/>
    <w:rsid w:val="002D4D40"/>
    <w:rsid w:val="002D6200"/>
    <w:rsid w:val="002D62A5"/>
    <w:rsid w:val="002D6A71"/>
    <w:rsid w:val="002D6D6D"/>
    <w:rsid w:val="002D75C4"/>
    <w:rsid w:val="002E006D"/>
    <w:rsid w:val="002E02FE"/>
    <w:rsid w:val="002E1101"/>
    <w:rsid w:val="002E1644"/>
    <w:rsid w:val="002E1758"/>
    <w:rsid w:val="002E19D0"/>
    <w:rsid w:val="002E1F84"/>
    <w:rsid w:val="002E23BF"/>
    <w:rsid w:val="002E268F"/>
    <w:rsid w:val="002E276A"/>
    <w:rsid w:val="002E2FA8"/>
    <w:rsid w:val="002E31F1"/>
    <w:rsid w:val="002E3D58"/>
    <w:rsid w:val="002E3D92"/>
    <w:rsid w:val="002E3E4D"/>
    <w:rsid w:val="002E3E76"/>
    <w:rsid w:val="002E409B"/>
    <w:rsid w:val="002E6102"/>
    <w:rsid w:val="002E64EF"/>
    <w:rsid w:val="002E7403"/>
    <w:rsid w:val="002E74AC"/>
    <w:rsid w:val="002E753C"/>
    <w:rsid w:val="002E7E2A"/>
    <w:rsid w:val="002F02FA"/>
    <w:rsid w:val="002F107E"/>
    <w:rsid w:val="002F16DA"/>
    <w:rsid w:val="002F18E9"/>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D5D"/>
    <w:rsid w:val="00300E35"/>
    <w:rsid w:val="0030183A"/>
    <w:rsid w:val="00301E96"/>
    <w:rsid w:val="003029CD"/>
    <w:rsid w:val="0030361A"/>
    <w:rsid w:val="0030420C"/>
    <w:rsid w:val="00305195"/>
    <w:rsid w:val="003060DE"/>
    <w:rsid w:val="00306790"/>
    <w:rsid w:val="003069D1"/>
    <w:rsid w:val="00306A7C"/>
    <w:rsid w:val="00306BAA"/>
    <w:rsid w:val="003070F2"/>
    <w:rsid w:val="0030730C"/>
    <w:rsid w:val="003074B9"/>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73E"/>
    <w:rsid w:val="00316952"/>
    <w:rsid w:val="003173E9"/>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6B6"/>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42B"/>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611"/>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8BC"/>
    <w:rsid w:val="00372C74"/>
    <w:rsid w:val="0037339C"/>
    <w:rsid w:val="0037447C"/>
    <w:rsid w:val="003744D2"/>
    <w:rsid w:val="00375078"/>
    <w:rsid w:val="00375661"/>
    <w:rsid w:val="00375D69"/>
    <w:rsid w:val="00375E2F"/>
    <w:rsid w:val="00376066"/>
    <w:rsid w:val="00376A5F"/>
    <w:rsid w:val="00377152"/>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8E1"/>
    <w:rsid w:val="003A0B27"/>
    <w:rsid w:val="003A1CB6"/>
    <w:rsid w:val="003A22A1"/>
    <w:rsid w:val="003A2645"/>
    <w:rsid w:val="003A2AB9"/>
    <w:rsid w:val="003A365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2F63"/>
    <w:rsid w:val="003B353E"/>
    <w:rsid w:val="003B3613"/>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88E"/>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035"/>
    <w:rsid w:val="003D639E"/>
    <w:rsid w:val="003D686C"/>
    <w:rsid w:val="003D7136"/>
    <w:rsid w:val="003D7163"/>
    <w:rsid w:val="003D7DC7"/>
    <w:rsid w:val="003E088C"/>
    <w:rsid w:val="003E08CF"/>
    <w:rsid w:val="003E10FF"/>
    <w:rsid w:val="003E11A6"/>
    <w:rsid w:val="003E1978"/>
    <w:rsid w:val="003E1D4A"/>
    <w:rsid w:val="003E2612"/>
    <w:rsid w:val="003E2F51"/>
    <w:rsid w:val="003E3353"/>
    <w:rsid w:val="003E353C"/>
    <w:rsid w:val="003E37A3"/>
    <w:rsid w:val="003E37D4"/>
    <w:rsid w:val="003E460F"/>
    <w:rsid w:val="003E592F"/>
    <w:rsid w:val="003E5BE3"/>
    <w:rsid w:val="003E6DD6"/>
    <w:rsid w:val="003F005B"/>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08AC"/>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6FE8"/>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2BF"/>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757"/>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7BE"/>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DE7"/>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1C5"/>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48CF"/>
    <w:rsid w:val="004A5608"/>
    <w:rsid w:val="004A5966"/>
    <w:rsid w:val="004A5B71"/>
    <w:rsid w:val="004A751A"/>
    <w:rsid w:val="004A7B5D"/>
    <w:rsid w:val="004A7F40"/>
    <w:rsid w:val="004B0035"/>
    <w:rsid w:val="004B1179"/>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415"/>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344"/>
    <w:rsid w:val="004D246F"/>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2ABF"/>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60B"/>
    <w:rsid w:val="005249B8"/>
    <w:rsid w:val="0052563C"/>
    <w:rsid w:val="00525ADC"/>
    <w:rsid w:val="00525C69"/>
    <w:rsid w:val="00525F2F"/>
    <w:rsid w:val="0052682A"/>
    <w:rsid w:val="005268F5"/>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0A6"/>
    <w:rsid w:val="00542414"/>
    <w:rsid w:val="005438FB"/>
    <w:rsid w:val="00543A3C"/>
    <w:rsid w:val="00543E88"/>
    <w:rsid w:val="005440B2"/>
    <w:rsid w:val="0054438C"/>
    <w:rsid w:val="005455A2"/>
    <w:rsid w:val="005455E7"/>
    <w:rsid w:val="00545759"/>
    <w:rsid w:val="00546114"/>
    <w:rsid w:val="00546B7A"/>
    <w:rsid w:val="00546D7B"/>
    <w:rsid w:val="00546DE3"/>
    <w:rsid w:val="0054735E"/>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434"/>
    <w:rsid w:val="005679F8"/>
    <w:rsid w:val="00570160"/>
    <w:rsid w:val="005703E1"/>
    <w:rsid w:val="0057165C"/>
    <w:rsid w:val="0057179B"/>
    <w:rsid w:val="0057281D"/>
    <w:rsid w:val="00573155"/>
    <w:rsid w:val="00573585"/>
    <w:rsid w:val="00573A4F"/>
    <w:rsid w:val="00573B53"/>
    <w:rsid w:val="0057403F"/>
    <w:rsid w:val="005745D9"/>
    <w:rsid w:val="005746B6"/>
    <w:rsid w:val="00574FD5"/>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7CF"/>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C47"/>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2DA"/>
    <w:rsid w:val="005A2560"/>
    <w:rsid w:val="005A2FC0"/>
    <w:rsid w:val="005A3394"/>
    <w:rsid w:val="005A3419"/>
    <w:rsid w:val="005A3981"/>
    <w:rsid w:val="005A3F78"/>
    <w:rsid w:val="005A4ECC"/>
    <w:rsid w:val="005A556F"/>
    <w:rsid w:val="005A5F94"/>
    <w:rsid w:val="005A622B"/>
    <w:rsid w:val="005A684A"/>
    <w:rsid w:val="005A6A5D"/>
    <w:rsid w:val="005A6AC8"/>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5A7"/>
    <w:rsid w:val="005C3653"/>
    <w:rsid w:val="005C45F5"/>
    <w:rsid w:val="005C4D3B"/>
    <w:rsid w:val="005C51E9"/>
    <w:rsid w:val="005C56D2"/>
    <w:rsid w:val="005C5988"/>
    <w:rsid w:val="005C5CAA"/>
    <w:rsid w:val="005C5EA5"/>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E6DB1"/>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213"/>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3DB"/>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2F"/>
    <w:rsid w:val="0061475A"/>
    <w:rsid w:val="00614A10"/>
    <w:rsid w:val="006158C5"/>
    <w:rsid w:val="00615FF5"/>
    <w:rsid w:val="0061615F"/>
    <w:rsid w:val="00616DDE"/>
    <w:rsid w:val="00616E67"/>
    <w:rsid w:val="00617379"/>
    <w:rsid w:val="00617A69"/>
    <w:rsid w:val="00617BC6"/>
    <w:rsid w:val="00617C55"/>
    <w:rsid w:val="006207AD"/>
    <w:rsid w:val="006207BC"/>
    <w:rsid w:val="006216C2"/>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53A"/>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47E2A"/>
    <w:rsid w:val="0065025F"/>
    <w:rsid w:val="006502A2"/>
    <w:rsid w:val="006503BA"/>
    <w:rsid w:val="00650AF4"/>
    <w:rsid w:val="00650C63"/>
    <w:rsid w:val="00650E87"/>
    <w:rsid w:val="00650F4E"/>
    <w:rsid w:val="006514B3"/>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8BD"/>
    <w:rsid w:val="00676B66"/>
    <w:rsid w:val="006772AD"/>
    <w:rsid w:val="006775EF"/>
    <w:rsid w:val="00680014"/>
    <w:rsid w:val="0068031A"/>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7A8"/>
    <w:rsid w:val="00685884"/>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2AE3"/>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272D"/>
    <w:rsid w:val="006C409C"/>
    <w:rsid w:val="006C4570"/>
    <w:rsid w:val="006C4809"/>
    <w:rsid w:val="006C4FE1"/>
    <w:rsid w:val="006C52E7"/>
    <w:rsid w:val="006C5BA7"/>
    <w:rsid w:val="006C5C73"/>
    <w:rsid w:val="006C5F0E"/>
    <w:rsid w:val="006C677C"/>
    <w:rsid w:val="006C6B2C"/>
    <w:rsid w:val="006C6B66"/>
    <w:rsid w:val="006C71DB"/>
    <w:rsid w:val="006C72A6"/>
    <w:rsid w:val="006C741C"/>
    <w:rsid w:val="006C7EC0"/>
    <w:rsid w:val="006D0043"/>
    <w:rsid w:val="006D0367"/>
    <w:rsid w:val="006D1245"/>
    <w:rsid w:val="006D1448"/>
    <w:rsid w:val="006D182A"/>
    <w:rsid w:val="006D1EAF"/>
    <w:rsid w:val="006D1FAB"/>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10C"/>
    <w:rsid w:val="006E127F"/>
    <w:rsid w:val="006E161D"/>
    <w:rsid w:val="006E1972"/>
    <w:rsid w:val="006E3A9B"/>
    <w:rsid w:val="006E4644"/>
    <w:rsid w:val="006E49E1"/>
    <w:rsid w:val="006E59E8"/>
    <w:rsid w:val="006E6439"/>
    <w:rsid w:val="006E66C6"/>
    <w:rsid w:val="006E69B8"/>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0E5"/>
    <w:rsid w:val="007331B0"/>
    <w:rsid w:val="007336CA"/>
    <w:rsid w:val="0073392C"/>
    <w:rsid w:val="00733A19"/>
    <w:rsid w:val="00734C9A"/>
    <w:rsid w:val="00734F58"/>
    <w:rsid w:val="0073511D"/>
    <w:rsid w:val="007354D4"/>
    <w:rsid w:val="007356C3"/>
    <w:rsid w:val="0073633E"/>
    <w:rsid w:val="0073658C"/>
    <w:rsid w:val="007366B6"/>
    <w:rsid w:val="007372B4"/>
    <w:rsid w:val="0073758D"/>
    <w:rsid w:val="0073785B"/>
    <w:rsid w:val="00737FBF"/>
    <w:rsid w:val="00740C77"/>
    <w:rsid w:val="00740DCF"/>
    <w:rsid w:val="00740EE9"/>
    <w:rsid w:val="0074128D"/>
    <w:rsid w:val="007416DA"/>
    <w:rsid w:val="00741FDC"/>
    <w:rsid w:val="007428ED"/>
    <w:rsid w:val="00742E05"/>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408"/>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6EE"/>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56"/>
    <w:rsid w:val="00795667"/>
    <w:rsid w:val="007958BF"/>
    <w:rsid w:val="00795F52"/>
    <w:rsid w:val="0079600D"/>
    <w:rsid w:val="007967C2"/>
    <w:rsid w:val="00796CA6"/>
    <w:rsid w:val="00797E03"/>
    <w:rsid w:val="007A00EF"/>
    <w:rsid w:val="007A0900"/>
    <w:rsid w:val="007A0B52"/>
    <w:rsid w:val="007A0F87"/>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BB4"/>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B7F2E"/>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30"/>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35E"/>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B5D"/>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91A"/>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B40"/>
    <w:rsid w:val="00823F4C"/>
    <w:rsid w:val="00824793"/>
    <w:rsid w:val="00824FAB"/>
    <w:rsid w:val="00825AC2"/>
    <w:rsid w:val="00825C54"/>
    <w:rsid w:val="00826041"/>
    <w:rsid w:val="00826832"/>
    <w:rsid w:val="008268F4"/>
    <w:rsid w:val="00826D2D"/>
    <w:rsid w:val="00826E5F"/>
    <w:rsid w:val="00827789"/>
    <w:rsid w:val="008279D2"/>
    <w:rsid w:val="00827DDE"/>
    <w:rsid w:val="00830203"/>
    <w:rsid w:val="0083066F"/>
    <w:rsid w:val="00830A72"/>
    <w:rsid w:val="00830B4D"/>
    <w:rsid w:val="00831113"/>
    <w:rsid w:val="008314EC"/>
    <w:rsid w:val="00831B98"/>
    <w:rsid w:val="00831F02"/>
    <w:rsid w:val="00832375"/>
    <w:rsid w:val="008326EC"/>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64C"/>
    <w:rsid w:val="008537F9"/>
    <w:rsid w:val="00853978"/>
    <w:rsid w:val="008539B4"/>
    <w:rsid w:val="0085415A"/>
    <w:rsid w:val="00854AB1"/>
    <w:rsid w:val="00854FFE"/>
    <w:rsid w:val="008558C6"/>
    <w:rsid w:val="00856307"/>
    <w:rsid w:val="00856413"/>
    <w:rsid w:val="00856C8A"/>
    <w:rsid w:val="00856E3A"/>
    <w:rsid w:val="008576C0"/>
    <w:rsid w:val="0086009E"/>
    <w:rsid w:val="00860222"/>
    <w:rsid w:val="0086024C"/>
    <w:rsid w:val="00860C60"/>
    <w:rsid w:val="00860F53"/>
    <w:rsid w:val="00860F89"/>
    <w:rsid w:val="00860F90"/>
    <w:rsid w:val="00861232"/>
    <w:rsid w:val="00862076"/>
    <w:rsid w:val="008624DE"/>
    <w:rsid w:val="0086345A"/>
    <w:rsid w:val="008634B6"/>
    <w:rsid w:val="00863C43"/>
    <w:rsid w:val="00863E37"/>
    <w:rsid w:val="0086410E"/>
    <w:rsid w:val="00864347"/>
    <w:rsid w:val="00864625"/>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004"/>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2F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EEE"/>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0D2E"/>
    <w:rsid w:val="008B13C5"/>
    <w:rsid w:val="008B1438"/>
    <w:rsid w:val="008B189E"/>
    <w:rsid w:val="008B227B"/>
    <w:rsid w:val="008B2322"/>
    <w:rsid w:val="008B2396"/>
    <w:rsid w:val="008B308D"/>
    <w:rsid w:val="008B3168"/>
    <w:rsid w:val="008B4E35"/>
    <w:rsid w:val="008B5002"/>
    <w:rsid w:val="008B533D"/>
    <w:rsid w:val="008B5E77"/>
    <w:rsid w:val="008B721B"/>
    <w:rsid w:val="008B721C"/>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D6F1E"/>
    <w:rsid w:val="008E0C1B"/>
    <w:rsid w:val="008E10B2"/>
    <w:rsid w:val="008E14C5"/>
    <w:rsid w:val="008E1560"/>
    <w:rsid w:val="008E17BA"/>
    <w:rsid w:val="008E2DFF"/>
    <w:rsid w:val="008E2F59"/>
    <w:rsid w:val="008E4214"/>
    <w:rsid w:val="008E56EA"/>
    <w:rsid w:val="008E6361"/>
    <w:rsid w:val="008E7124"/>
    <w:rsid w:val="008E7E08"/>
    <w:rsid w:val="008E7FA5"/>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CCF"/>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3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AC4"/>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4C61"/>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243"/>
    <w:rsid w:val="009505B0"/>
    <w:rsid w:val="009509C3"/>
    <w:rsid w:val="00950AED"/>
    <w:rsid w:val="009519A3"/>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5DFD"/>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228"/>
    <w:rsid w:val="009B0DAD"/>
    <w:rsid w:val="009B1EC6"/>
    <w:rsid w:val="009B22BD"/>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4810"/>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3A7F"/>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17ACA"/>
    <w:rsid w:val="00A20444"/>
    <w:rsid w:val="00A20478"/>
    <w:rsid w:val="00A2048E"/>
    <w:rsid w:val="00A212E2"/>
    <w:rsid w:val="00A21598"/>
    <w:rsid w:val="00A23207"/>
    <w:rsid w:val="00A23414"/>
    <w:rsid w:val="00A24859"/>
    <w:rsid w:val="00A25254"/>
    <w:rsid w:val="00A25ABB"/>
    <w:rsid w:val="00A25EC1"/>
    <w:rsid w:val="00A25F0A"/>
    <w:rsid w:val="00A25F17"/>
    <w:rsid w:val="00A2629C"/>
    <w:rsid w:val="00A26438"/>
    <w:rsid w:val="00A26E36"/>
    <w:rsid w:val="00A272CB"/>
    <w:rsid w:val="00A2740F"/>
    <w:rsid w:val="00A27879"/>
    <w:rsid w:val="00A27ABB"/>
    <w:rsid w:val="00A30029"/>
    <w:rsid w:val="00A307AE"/>
    <w:rsid w:val="00A30BBB"/>
    <w:rsid w:val="00A3147C"/>
    <w:rsid w:val="00A31743"/>
    <w:rsid w:val="00A31FC9"/>
    <w:rsid w:val="00A322E4"/>
    <w:rsid w:val="00A32CD1"/>
    <w:rsid w:val="00A336F2"/>
    <w:rsid w:val="00A34212"/>
    <w:rsid w:val="00A358A4"/>
    <w:rsid w:val="00A36449"/>
    <w:rsid w:val="00A40BAF"/>
    <w:rsid w:val="00A413E0"/>
    <w:rsid w:val="00A4169D"/>
    <w:rsid w:val="00A4172F"/>
    <w:rsid w:val="00A41A25"/>
    <w:rsid w:val="00A41C58"/>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5E9A"/>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1E8E"/>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08F4"/>
    <w:rsid w:val="00A715D2"/>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2D6"/>
    <w:rsid w:val="00A84822"/>
    <w:rsid w:val="00A84FF9"/>
    <w:rsid w:val="00A865A1"/>
    <w:rsid w:val="00A8676E"/>
    <w:rsid w:val="00A86844"/>
    <w:rsid w:val="00A870F7"/>
    <w:rsid w:val="00A87F4F"/>
    <w:rsid w:val="00A92245"/>
    <w:rsid w:val="00A925FD"/>
    <w:rsid w:val="00A93CA1"/>
    <w:rsid w:val="00A94466"/>
    <w:rsid w:val="00A9449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738"/>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1EBE"/>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B7"/>
    <w:rsid w:val="00AD27FE"/>
    <w:rsid w:val="00AD2BC1"/>
    <w:rsid w:val="00AD43FC"/>
    <w:rsid w:val="00AD4628"/>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4A9"/>
    <w:rsid w:val="00AE7885"/>
    <w:rsid w:val="00AE7F7D"/>
    <w:rsid w:val="00AF01BD"/>
    <w:rsid w:val="00AF14D0"/>
    <w:rsid w:val="00AF2BB7"/>
    <w:rsid w:val="00AF2E02"/>
    <w:rsid w:val="00AF338B"/>
    <w:rsid w:val="00AF5019"/>
    <w:rsid w:val="00AF5160"/>
    <w:rsid w:val="00AF5436"/>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244"/>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575"/>
    <w:rsid w:val="00B166D0"/>
    <w:rsid w:val="00B167DF"/>
    <w:rsid w:val="00B16B4D"/>
    <w:rsid w:val="00B16C0D"/>
    <w:rsid w:val="00B170F1"/>
    <w:rsid w:val="00B17181"/>
    <w:rsid w:val="00B17852"/>
    <w:rsid w:val="00B17BE7"/>
    <w:rsid w:val="00B17D43"/>
    <w:rsid w:val="00B20567"/>
    <w:rsid w:val="00B20DDA"/>
    <w:rsid w:val="00B2110B"/>
    <w:rsid w:val="00B211D0"/>
    <w:rsid w:val="00B2146C"/>
    <w:rsid w:val="00B22071"/>
    <w:rsid w:val="00B222BB"/>
    <w:rsid w:val="00B22716"/>
    <w:rsid w:val="00B22A23"/>
    <w:rsid w:val="00B22DE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3E73"/>
    <w:rsid w:val="00B347CF"/>
    <w:rsid w:val="00B349A5"/>
    <w:rsid w:val="00B35C4A"/>
    <w:rsid w:val="00B367C2"/>
    <w:rsid w:val="00B36E87"/>
    <w:rsid w:val="00B4060B"/>
    <w:rsid w:val="00B416FD"/>
    <w:rsid w:val="00B4189F"/>
    <w:rsid w:val="00B4224E"/>
    <w:rsid w:val="00B42BAF"/>
    <w:rsid w:val="00B42F8B"/>
    <w:rsid w:val="00B436DC"/>
    <w:rsid w:val="00B43D4D"/>
    <w:rsid w:val="00B445ED"/>
    <w:rsid w:val="00B448DB"/>
    <w:rsid w:val="00B4567D"/>
    <w:rsid w:val="00B45CC5"/>
    <w:rsid w:val="00B45D26"/>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C4B"/>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46E"/>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2B45"/>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180"/>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480B"/>
    <w:rsid w:val="00BA5411"/>
    <w:rsid w:val="00BA54EB"/>
    <w:rsid w:val="00BA5667"/>
    <w:rsid w:val="00BA62CC"/>
    <w:rsid w:val="00BA6397"/>
    <w:rsid w:val="00BA651C"/>
    <w:rsid w:val="00BA6AB7"/>
    <w:rsid w:val="00BA6EE1"/>
    <w:rsid w:val="00BA6F43"/>
    <w:rsid w:val="00BA70A4"/>
    <w:rsid w:val="00BA795D"/>
    <w:rsid w:val="00BA79C5"/>
    <w:rsid w:val="00BA7CD6"/>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035"/>
    <w:rsid w:val="00BC0AC2"/>
    <w:rsid w:val="00BC0B44"/>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41E"/>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64A"/>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371"/>
    <w:rsid w:val="00C11642"/>
    <w:rsid w:val="00C11682"/>
    <w:rsid w:val="00C11B58"/>
    <w:rsid w:val="00C1235F"/>
    <w:rsid w:val="00C124A7"/>
    <w:rsid w:val="00C125A6"/>
    <w:rsid w:val="00C12A46"/>
    <w:rsid w:val="00C12D4E"/>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BA0"/>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8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0783"/>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285"/>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8E8"/>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33A"/>
    <w:rsid w:val="00C73612"/>
    <w:rsid w:val="00C73C25"/>
    <w:rsid w:val="00C743AF"/>
    <w:rsid w:val="00C74606"/>
    <w:rsid w:val="00C74827"/>
    <w:rsid w:val="00C75885"/>
    <w:rsid w:val="00C75FF7"/>
    <w:rsid w:val="00C76223"/>
    <w:rsid w:val="00C7655A"/>
    <w:rsid w:val="00C7680E"/>
    <w:rsid w:val="00C7715F"/>
    <w:rsid w:val="00C7733C"/>
    <w:rsid w:val="00C7799C"/>
    <w:rsid w:val="00C77F36"/>
    <w:rsid w:val="00C77F9C"/>
    <w:rsid w:val="00C80254"/>
    <w:rsid w:val="00C806ED"/>
    <w:rsid w:val="00C80FC4"/>
    <w:rsid w:val="00C8155B"/>
    <w:rsid w:val="00C81686"/>
    <w:rsid w:val="00C81F55"/>
    <w:rsid w:val="00C81F7E"/>
    <w:rsid w:val="00C82010"/>
    <w:rsid w:val="00C82BC8"/>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066B"/>
    <w:rsid w:val="00C91720"/>
    <w:rsid w:val="00C91A0C"/>
    <w:rsid w:val="00C921D3"/>
    <w:rsid w:val="00C92EF7"/>
    <w:rsid w:val="00C934D1"/>
    <w:rsid w:val="00C93CBD"/>
    <w:rsid w:val="00C94023"/>
    <w:rsid w:val="00C94E51"/>
    <w:rsid w:val="00C95098"/>
    <w:rsid w:val="00C953F7"/>
    <w:rsid w:val="00C95443"/>
    <w:rsid w:val="00C95A46"/>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4DA"/>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0FDA"/>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D787F"/>
    <w:rsid w:val="00CE048A"/>
    <w:rsid w:val="00CE0E3B"/>
    <w:rsid w:val="00CE0F17"/>
    <w:rsid w:val="00CE172E"/>
    <w:rsid w:val="00CE1DEE"/>
    <w:rsid w:val="00CE204E"/>
    <w:rsid w:val="00CE285D"/>
    <w:rsid w:val="00CE2FAD"/>
    <w:rsid w:val="00CE31C3"/>
    <w:rsid w:val="00CE3D87"/>
    <w:rsid w:val="00CE40AA"/>
    <w:rsid w:val="00CE4902"/>
    <w:rsid w:val="00CE4A34"/>
    <w:rsid w:val="00CE4B2E"/>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2A0"/>
    <w:rsid w:val="00D01931"/>
    <w:rsid w:val="00D02DCD"/>
    <w:rsid w:val="00D03145"/>
    <w:rsid w:val="00D03279"/>
    <w:rsid w:val="00D035A9"/>
    <w:rsid w:val="00D0363E"/>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16239"/>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DCC"/>
    <w:rsid w:val="00D35E43"/>
    <w:rsid w:val="00D35F13"/>
    <w:rsid w:val="00D35F78"/>
    <w:rsid w:val="00D35F94"/>
    <w:rsid w:val="00D36383"/>
    <w:rsid w:val="00D36387"/>
    <w:rsid w:val="00D3653E"/>
    <w:rsid w:val="00D3686C"/>
    <w:rsid w:val="00D368AC"/>
    <w:rsid w:val="00D36D80"/>
    <w:rsid w:val="00D36DD4"/>
    <w:rsid w:val="00D37C4C"/>
    <w:rsid w:val="00D37CB1"/>
    <w:rsid w:val="00D405C6"/>
    <w:rsid w:val="00D41F63"/>
    <w:rsid w:val="00D42ADD"/>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097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67232"/>
    <w:rsid w:val="00D6788B"/>
    <w:rsid w:val="00D70623"/>
    <w:rsid w:val="00D70823"/>
    <w:rsid w:val="00D708C4"/>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640"/>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73A"/>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6FF8"/>
    <w:rsid w:val="00DA7112"/>
    <w:rsid w:val="00DA7222"/>
    <w:rsid w:val="00DA7FF4"/>
    <w:rsid w:val="00DB09BE"/>
    <w:rsid w:val="00DB0ADA"/>
    <w:rsid w:val="00DB0C4A"/>
    <w:rsid w:val="00DB0DA5"/>
    <w:rsid w:val="00DB1624"/>
    <w:rsid w:val="00DB277C"/>
    <w:rsid w:val="00DB2A76"/>
    <w:rsid w:val="00DB2AF0"/>
    <w:rsid w:val="00DB32FB"/>
    <w:rsid w:val="00DB330B"/>
    <w:rsid w:val="00DB4768"/>
    <w:rsid w:val="00DB4788"/>
    <w:rsid w:val="00DB4A9A"/>
    <w:rsid w:val="00DB4CFF"/>
    <w:rsid w:val="00DB4EFF"/>
    <w:rsid w:val="00DB525A"/>
    <w:rsid w:val="00DB5265"/>
    <w:rsid w:val="00DB542A"/>
    <w:rsid w:val="00DB544C"/>
    <w:rsid w:val="00DB56E4"/>
    <w:rsid w:val="00DB57EE"/>
    <w:rsid w:val="00DB5905"/>
    <w:rsid w:val="00DB5B8D"/>
    <w:rsid w:val="00DB5E89"/>
    <w:rsid w:val="00DB6D6F"/>
    <w:rsid w:val="00DB707C"/>
    <w:rsid w:val="00DB7F2A"/>
    <w:rsid w:val="00DC0D6B"/>
    <w:rsid w:val="00DC1310"/>
    <w:rsid w:val="00DC190B"/>
    <w:rsid w:val="00DC1D52"/>
    <w:rsid w:val="00DC1E7F"/>
    <w:rsid w:val="00DC223D"/>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1BD"/>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5DDD"/>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DD0"/>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AFE"/>
    <w:rsid w:val="00E05B31"/>
    <w:rsid w:val="00E061F8"/>
    <w:rsid w:val="00E0625C"/>
    <w:rsid w:val="00E062DF"/>
    <w:rsid w:val="00E078DE"/>
    <w:rsid w:val="00E07FFD"/>
    <w:rsid w:val="00E10651"/>
    <w:rsid w:val="00E110F6"/>
    <w:rsid w:val="00E11C89"/>
    <w:rsid w:val="00E12051"/>
    <w:rsid w:val="00E12360"/>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49E"/>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2B4"/>
    <w:rsid w:val="00E56331"/>
    <w:rsid w:val="00E5663F"/>
    <w:rsid w:val="00E566AE"/>
    <w:rsid w:val="00E57935"/>
    <w:rsid w:val="00E57B5F"/>
    <w:rsid w:val="00E57D89"/>
    <w:rsid w:val="00E57E14"/>
    <w:rsid w:val="00E57E16"/>
    <w:rsid w:val="00E600E0"/>
    <w:rsid w:val="00E607D5"/>
    <w:rsid w:val="00E60848"/>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6057"/>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B9E"/>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E3"/>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E799C"/>
    <w:rsid w:val="00EF0188"/>
    <w:rsid w:val="00EF118F"/>
    <w:rsid w:val="00EF1EAF"/>
    <w:rsid w:val="00EF27FC"/>
    <w:rsid w:val="00EF2F14"/>
    <w:rsid w:val="00EF3A16"/>
    <w:rsid w:val="00EF40AD"/>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8DC"/>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3B1"/>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AA6"/>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2D5"/>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50F"/>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58B"/>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01F"/>
    <w:rsid w:val="00F75487"/>
    <w:rsid w:val="00F755CD"/>
    <w:rsid w:val="00F75E28"/>
    <w:rsid w:val="00F75E72"/>
    <w:rsid w:val="00F76081"/>
    <w:rsid w:val="00F76255"/>
    <w:rsid w:val="00F768F2"/>
    <w:rsid w:val="00F76985"/>
    <w:rsid w:val="00F778B3"/>
    <w:rsid w:val="00F77CD9"/>
    <w:rsid w:val="00F80083"/>
    <w:rsid w:val="00F807C3"/>
    <w:rsid w:val="00F809A1"/>
    <w:rsid w:val="00F80C83"/>
    <w:rsid w:val="00F80FBF"/>
    <w:rsid w:val="00F8250F"/>
    <w:rsid w:val="00F827AA"/>
    <w:rsid w:val="00F82CB8"/>
    <w:rsid w:val="00F82EEA"/>
    <w:rsid w:val="00F82F04"/>
    <w:rsid w:val="00F8302F"/>
    <w:rsid w:val="00F830C2"/>
    <w:rsid w:val="00F8453A"/>
    <w:rsid w:val="00F845FF"/>
    <w:rsid w:val="00F84980"/>
    <w:rsid w:val="00F84AD8"/>
    <w:rsid w:val="00F84CB3"/>
    <w:rsid w:val="00F852F6"/>
    <w:rsid w:val="00F853CF"/>
    <w:rsid w:val="00F85408"/>
    <w:rsid w:val="00F856A3"/>
    <w:rsid w:val="00F857B8"/>
    <w:rsid w:val="00F85D44"/>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65F"/>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519D"/>
    <w:rsid w:val="00FA7099"/>
    <w:rsid w:val="00FA72C1"/>
    <w:rsid w:val="00FA77C7"/>
    <w:rsid w:val="00FA7AC3"/>
    <w:rsid w:val="00FB0322"/>
    <w:rsid w:val="00FB03E9"/>
    <w:rsid w:val="00FB12FF"/>
    <w:rsid w:val="00FB1364"/>
    <w:rsid w:val="00FB13EF"/>
    <w:rsid w:val="00FB1D1E"/>
    <w:rsid w:val="00FB3A7F"/>
    <w:rsid w:val="00FB42BE"/>
    <w:rsid w:val="00FB42E3"/>
    <w:rsid w:val="00FB4457"/>
    <w:rsid w:val="00FB4916"/>
    <w:rsid w:val="00FB4A1A"/>
    <w:rsid w:val="00FB4D44"/>
    <w:rsid w:val="00FB4E03"/>
    <w:rsid w:val="00FB530D"/>
    <w:rsid w:val="00FB5BDD"/>
    <w:rsid w:val="00FB6DB1"/>
    <w:rsid w:val="00FB7EA0"/>
    <w:rsid w:val="00FC04A3"/>
    <w:rsid w:val="00FC082D"/>
    <w:rsid w:val="00FC103C"/>
    <w:rsid w:val="00FC1D56"/>
    <w:rsid w:val="00FC1F0F"/>
    <w:rsid w:val="00FC2AE4"/>
    <w:rsid w:val="00FC3399"/>
    <w:rsid w:val="00FC3464"/>
    <w:rsid w:val="00FC349D"/>
    <w:rsid w:val="00FC3A8E"/>
    <w:rsid w:val="00FC3AD5"/>
    <w:rsid w:val="00FC3B51"/>
    <w:rsid w:val="00FC46CE"/>
    <w:rsid w:val="00FC4BB3"/>
    <w:rsid w:val="00FC516E"/>
    <w:rsid w:val="00FC541D"/>
    <w:rsid w:val="00FC59CC"/>
    <w:rsid w:val="00FC5A22"/>
    <w:rsid w:val="00FC6D68"/>
    <w:rsid w:val="00FC7667"/>
    <w:rsid w:val="00FC79E9"/>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6BE"/>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0516546">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17365877">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59983580">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ebfoundation.org/legal/the-owf-1-0-agreements/owfa-1-0" TargetMode="External"/><Relationship Id="rId13" Type="http://schemas.openxmlformats.org/officeDocument/2006/relationships/image" Target="media/image2.png"/><Relationship Id="rId18" Type="http://schemas.openxmlformats.org/officeDocument/2006/relationships/hyperlink" Target="https://github.com/Microsoft/TypeScript/issues/2797" TargetMode="External"/><Relationship Id="rId26" Type="http://schemas.openxmlformats.org/officeDocument/2006/relationships/hyperlink" Target="https://github.com/Microsoft/TypeScript/pull/2498" TargetMode="External"/><Relationship Id="rId39" Type="http://schemas.openxmlformats.org/officeDocument/2006/relationships/hyperlink" Target="https://github.com/amdjs/amdjs-api/wiki/AMD" TargetMode="External"/><Relationship Id="rId3" Type="http://schemas.openxmlformats.org/officeDocument/2006/relationships/styles" Target="styles.xml"/><Relationship Id="rId21" Type="http://schemas.openxmlformats.org/officeDocument/2006/relationships/hyperlink" Target="https://github.com/Microsoft/TypeScript/issues/3970" TargetMode="External"/><Relationship Id="rId34" Type="http://schemas.openxmlformats.org/officeDocument/2006/relationships/hyperlink" Target="https://github.com/Microsoft/TypeScript/pull/3516"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hyperlink" Target="https://github.com/Microsoft/TypeScript/pull/1931" TargetMode="External"/><Relationship Id="rId33" Type="http://schemas.openxmlformats.org/officeDocument/2006/relationships/hyperlink" Target="https://github.com/Microsoft/TypeScript/issues/3578" TargetMode="External"/><Relationship Id="rId38" Type="http://schemas.openxmlformats.org/officeDocument/2006/relationships/hyperlink" Target="http://www.commonjs.org/specs/modules/1.0/"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github.com/Microsoft/TypeScript/pull/960" TargetMode="External"/><Relationship Id="rId29" Type="http://schemas.openxmlformats.org/officeDocument/2006/relationships/hyperlink" Target="https://github.com/Microsoft/TypeScript/pull/249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Microsoft/TypeScript/issues/3970" TargetMode="External"/><Relationship Id="rId32" Type="http://schemas.openxmlformats.org/officeDocument/2006/relationships/hyperlink" Target="https://github.com/Microsoft/TypeScript/issues/2873" TargetMode="External"/><Relationship Id="rId37" Type="http://schemas.openxmlformats.org/officeDocument/2006/relationships/hyperlink" Target="http://www.commonjs.org/specs/modules/1.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Microsoft/TypeScript/pull/1978" TargetMode="External"/><Relationship Id="rId28" Type="http://schemas.openxmlformats.org/officeDocument/2006/relationships/hyperlink" Target="https://github.com/Microsoft/TypeScript/issues/3203" TargetMode="External"/><Relationship Id="rId36" Type="http://schemas.openxmlformats.org/officeDocument/2006/relationships/hyperlink" Target="https://github.com/Microsoft/TypeScript/issues/3158" TargetMode="External"/><Relationship Id="rId10" Type="http://schemas.openxmlformats.org/officeDocument/2006/relationships/footer" Target="footer1.xml"/><Relationship Id="rId19" Type="http://schemas.openxmlformats.org/officeDocument/2006/relationships/hyperlink" Target="https://github.com/Microsoft/TypeScript/pull/2498" TargetMode="External"/><Relationship Id="rId31" Type="http://schemas.openxmlformats.org/officeDocument/2006/relationships/hyperlink" Target="https://github.com/Microsoft/TypeScript/issues/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github.com/Microsoft/TypeScript/issues/497" TargetMode="External"/><Relationship Id="rId27" Type="http://schemas.openxmlformats.org/officeDocument/2006/relationships/hyperlink" Target="https://github.com/Microsoft/TypeScript/issues/1186" TargetMode="External"/><Relationship Id="rId30" Type="http://schemas.openxmlformats.org/officeDocument/2006/relationships/hyperlink" Target="https://github.com/Microsoft/TypeScript/pull/904" TargetMode="External"/><Relationship Id="rId35" Type="http://schemas.openxmlformats.org/officeDocument/2006/relationships/hyperlink" Target="https://en.wikipedia.org/wiki/Immediately-invoked_function_ex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06DEC-2B5F-456D-A9CB-703D15253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13087</TotalTime>
  <Pages>197</Pages>
  <Words>54318</Words>
  <Characters>309615</Characters>
  <Application>Microsoft Office Word</Application>
  <DocSecurity>0</DocSecurity>
  <Lines>2580</Lines>
  <Paragraphs>726</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363207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Anders Hejlsberg</cp:lastModifiedBy>
  <cp:revision>1</cp:revision>
  <cp:lastPrinted>2015-02-01T22:31:00Z</cp:lastPrinted>
  <dcterms:created xsi:type="dcterms:W3CDTF">2014-10-29T13:52:00Z</dcterms:created>
  <dcterms:modified xsi:type="dcterms:W3CDTF">2016-01-04T18:42:00Z</dcterms:modified>
</cp:coreProperties>
</file>